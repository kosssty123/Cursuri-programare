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A0" w:rsidRPr="00F426A0" w:rsidRDefault="00F426A0" w:rsidP="00F426A0">
      <w:pPr>
        <w:spacing w:after="0" w:line="240" w:lineRule="auto"/>
        <w:jc w:val="center"/>
        <w:outlineLvl w:val="0"/>
        <w:rPr>
          <w:rFonts w:ascii="Calibri" w:eastAsia="Times New Roman" w:hAnsi="Calibri" w:cs="Times New Roman"/>
          <w:b/>
          <w:bCs/>
          <w:color w:val="000000"/>
          <w:kern w:val="36"/>
          <w:sz w:val="33"/>
          <w:szCs w:val="33"/>
          <w:u w:val="single"/>
        </w:rPr>
      </w:pPr>
      <w:r w:rsidRPr="00F426A0">
        <w:rPr>
          <w:rFonts w:ascii="Calibri" w:eastAsia="Times New Roman" w:hAnsi="Calibri" w:cs="Times New Roman"/>
          <w:b/>
          <w:bCs/>
          <w:color w:val="000000"/>
          <w:kern w:val="36"/>
          <w:sz w:val="33"/>
          <w:szCs w:val="33"/>
          <w:u w:val="single"/>
        </w:rPr>
        <w:t>Curs si Tutoriale JavaScript</w:t>
      </w:r>
    </w:p>
    <w:p w:rsidR="00F426A0" w:rsidRPr="00F426A0" w:rsidRDefault="00F426A0" w:rsidP="00F426A0">
      <w:pPr>
        <w:spacing w:after="0" w:line="240" w:lineRule="auto"/>
        <w:jc w:val="center"/>
        <w:outlineLvl w:val="1"/>
        <w:rPr>
          <w:rFonts w:ascii="Segoe Print" w:eastAsia="Times New Roman" w:hAnsi="Segoe Print" w:cs="Times New Roman"/>
          <w:b/>
          <w:bCs/>
          <w:color w:val="000000"/>
          <w:spacing w:val="15"/>
          <w:sz w:val="21"/>
          <w:szCs w:val="21"/>
        </w:rPr>
      </w:pPr>
      <w:r w:rsidRPr="00F426A0">
        <w:rPr>
          <w:rFonts w:ascii="Segoe Print" w:eastAsia="Times New Roman" w:hAnsi="Segoe Print" w:cs="Times New Roman"/>
          <w:b/>
          <w:bCs/>
          <w:color w:val="000000"/>
          <w:spacing w:val="15"/>
          <w:sz w:val="21"/>
          <w:szCs w:val="21"/>
        </w:rPr>
        <w:t>Curs Javascript</w:t>
      </w:r>
    </w:p>
    <w:p w:rsidR="00F426A0" w:rsidRPr="00F426A0" w:rsidRDefault="00F426A0" w:rsidP="00F426A0">
      <w:pPr>
        <w:spacing w:after="0" w:line="240" w:lineRule="auto"/>
        <w:jc w:val="center"/>
        <w:rPr>
          <w:rFonts w:ascii="Calibri" w:eastAsia="Times New Roman" w:hAnsi="Calibri" w:cs="Times New Roman"/>
          <w:b/>
          <w:bCs/>
          <w:color w:val="000000"/>
          <w:sz w:val="24"/>
          <w:szCs w:val="24"/>
        </w:rPr>
      </w:pPr>
      <w:hyperlink r:id="rId7" w:tooltip="Home" w:history="1">
        <w:r w:rsidRPr="00F426A0">
          <w:rPr>
            <w:rFonts w:ascii="Calibri" w:eastAsia="Times New Roman" w:hAnsi="Calibri" w:cs="Times New Roman"/>
            <w:b/>
            <w:bCs/>
            <w:color w:val="FFFFFF"/>
            <w:sz w:val="24"/>
            <w:szCs w:val="24"/>
            <w:shd w:val="clear" w:color="auto" w:fill="8F9FDE"/>
          </w:rPr>
          <w:t>Home</w:t>
        </w:r>
      </w:hyperlink>
      <w:r w:rsidRPr="00F426A0">
        <w:rPr>
          <w:rFonts w:ascii="Calibri" w:eastAsia="Times New Roman" w:hAnsi="Calibri" w:cs="Times New Roman"/>
          <w:b/>
          <w:bCs/>
          <w:color w:val="000000"/>
          <w:sz w:val="24"/>
          <w:szCs w:val="24"/>
        </w:rPr>
        <w:t> </w:t>
      </w:r>
      <w:hyperlink r:id="rId8" w:tooltip="Engleza" w:history="1">
        <w:r w:rsidRPr="00F426A0">
          <w:rPr>
            <w:rFonts w:ascii="Calibri" w:eastAsia="Times New Roman" w:hAnsi="Calibri" w:cs="Times New Roman"/>
            <w:b/>
            <w:bCs/>
            <w:color w:val="FFFFFF"/>
            <w:sz w:val="24"/>
            <w:szCs w:val="24"/>
            <w:shd w:val="clear" w:color="auto" w:fill="8F9FDE"/>
          </w:rPr>
          <w:t>Engleza</w:t>
        </w:r>
      </w:hyperlink>
      <w:r w:rsidRPr="00F426A0">
        <w:rPr>
          <w:rFonts w:ascii="Calibri" w:eastAsia="Times New Roman" w:hAnsi="Calibri" w:cs="Times New Roman"/>
          <w:b/>
          <w:bCs/>
          <w:color w:val="000000"/>
          <w:sz w:val="24"/>
          <w:szCs w:val="24"/>
        </w:rPr>
        <w:t> </w:t>
      </w:r>
      <w:hyperlink r:id="rId9" w:tooltip="Spaniola" w:history="1">
        <w:r w:rsidRPr="00F426A0">
          <w:rPr>
            <w:rFonts w:ascii="Calibri" w:eastAsia="Times New Roman" w:hAnsi="Calibri" w:cs="Times New Roman"/>
            <w:b/>
            <w:bCs/>
            <w:color w:val="FFFFFF"/>
            <w:sz w:val="24"/>
            <w:szCs w:val="24"/>
            <w:shd w:val="clear" w:color="auto" w:fill="8F9FDE"/>
          </w:rPr>
          <w:t>Spaniola</w:t>
        </w:r>
      </w:hyperlink>
      <w:r w:rsidRPr="00F426A0">
        <w:rPr>
          <w:rFonts w:ascii="Calibri" w:eastAsia="Times New Roman" w:hAnsi="Calibri" w:cs="Times New Roman"/>
          <w:b/>
          <w:bCs/>
          <w:color w:val="000000"/>
          <w:sz w:val="24"/>
          <w:szCs w:val="24"/>
        </w:rPr>
        <w:t> </w:t>
      </w:r>
      <w:hyperlink r:id="rId10" w:tooltip="Html" w:history="1">
        <w:r w:rsidRPr="00F426A0">
          <w:rPr>
            <w:rFonts w:ascii="Calibri" w:eastAsia="Times New Roman" w:hAnsi="Calibri" w:cs="Times New Roman"/>
            <w:b/>
            <w:bCs/>
            <w:color w:val="FFFFFF"/>
            <w:sz w:val="24"/>
            <w:szCs w:val="24"/>
            <w:shd w:val="clear" w:color="auto" w:fill="8F9FDE"/>
          </w:rPr>
          <w:t>Html</w:t>
        </w:r>
      </w:hyperlink>
      <w:r w:rsidRPr="00F426A0">
        <w:rPr>
          <w:rFonts w:ascii="Calibri" w:eastAsia="Times New Roman" w:hAnsi="Calibri" w:cs="Times New Roman"/>
          <w:b/>
          <w:bCs/>
          <w:color w:val="000000"/>
          <w:sz w:val="24"/>
          <w:szCs w:val="24"/>
        </w:rPr>
        <w:t> </w:t>
      </w:r>
      <w:hyperlink r:id="rId11" w:tooltip="CSS" w:history="1">
        <w:r w:rsidRPr="00F426A0">
          <w:rPr>
            <w:rFonts w:ascii="Calibri" w:eastAsia="Times New Roman" w:hAnsi="Calibri" w:cs="Times New Roman"/>
            <w:b/>
            <w:bCs/>
            <w:color w:val="FFFFFF"/>
            <w:sz w:val="24"/>
            <w:szCs w:val="24"/>
            <w:shd w:val="clear" w:color="auto" w:fill="8F9FDE"/>
          </w:rPr>
          <w:t>CSS</w:t>
        </w:r>
      </w:hyperlink>
      <w:r w:rsidRPr="00F426A0">
        <w:rPr>
          <w:rFonts w:ascii="Calibri" w:eastAsia="Times New Roman" w:hAnsi="Calibri" w:cs="Times New Roman"/>
          <w:b/>
          <w:bCs/>
          <w:color w:val="000000"/>
          <w:sz w:val="24"/>
          <w:szCs w:val="24"/>
        </w:rPr>
        <w:t> </w:t>
      </w:r>
      <w:hyperlink r:id="rId12" w:tooltip="PHP-MySQL" w:history="1">
        <w:r w:rsidRPr="00F426A0">
          <w:rPr>
            <w:rFonts w:ascii="Calibri" w:eastAsia="Times New Roman" w:hAnsi="Calibri" w:cs="Times New Roman"/>
            <w:b/>
            <w:bCs/>
            <w:color w:val="FFFFFF"/>
            <w:sz w:val="24"/>
            <w:szCs w:val="24"/>
            <w:shd w:val="clear" w:color="auto" w:fill="8F9FDE"/>
          </w:rPr>
          <w:t>PHP-MySQL</w:t>
        </w:r>
      </w:hyperlink>
      <w:r w:rsidRPr="00F426A0">
        <w:rPr>
          <w:rFonts w:ascii="Calibri" w:eastAsia="Times New Roman" w:hAnsi="Calibri" w:cs="Times New Roman"/>
          <w:b/>
          <w:bCs/>
          <w:color w:val="000000"/>
          <w:sz w:val="24"/>
          <w:szCs w:val="24"/>
        </w:rPr>
        <w:t> </w:t>
      </w:r>
      <w:hyperlink r:id="rId13" w:tooltip="Ajax" w:history="1">
        <w:r w:rsidRPr="00F426A0">
          <w:rPr>
            <w:rFonts w:ascii="Calibri" w:eastAsia="Times New Roman" w:hAnsi="Calibri" w:cs="Times New Roman"/>
            <w:b/>
            <w:bCs/>
            <w:color w:val="FFFFFF"/>
            <w:sz w:val="24"/>
            <w:szCs w:val="24"/>
            <w:shd w:val="clear" w:color="auto" w:fill="8F9FDE"/>
          </w:rPr>
          <w:t>Ajax</w:t>
        </w:r>
      </w:hyperlink>
      <w:r w:rsidRPr="00F426A0">
        <w:rPr>
          <w:rFonts w:ascii="Calibri" w:eastAsia="Times New Roman" w:hAnsi="Calibri" w:cs="Times New Roman"/>
          <w:b/>
          <w:bCs/>
          <w:color w:val="000000"/>
          <w:sz w:val="24"/>
          <w:szCs w:val="24"/>
        </w:rPr>
        <w:t> </w:t>
      </w:r>
      <w:hyperlink r:id="rId14" w:tooltip="Blog" w:history="1">
        <w:r w:rsidRPr="00F426A0">
          <w:rPr>
            <w:rFonts w:ascii="Calibri" w:eastAsia="Times New Roman" w:hAnsi="Calibri" w:cs="Times New Roman"/>
            <w:b/>
            <w:bCs/>
            <w:color w:val="FFFFFF"/>
            <w:sz w:val="24"/>
            <w:szCs w:val="24"/>
            <w:shd w:val="clear" w:color="auto" w:fill="8F9FDE"/>
          </w:rPr>
          <w:t>Blog</w:t>
        </w:r>
      </w:hyperlink>
      <w:r w:rsidRPr="00F426A0">
        <w:rPr>
          <w:rFonts w:ascii="Calibri" w:eastAsia="Times New Roman" w:hAnsi="Calibri" w:cs="Times New Roman"/>
          <w:b/>
          <w:bCs/>
          <w:color w:val="000000"/>
          <w:sz w:val="24"/>
          <w:szCs w:val="24"/>
        </w:rPr>
        <w:t> </w:t>
      </w:r>
      <w:hyperlink r:id="rId15" w:tooltip="Forum MarPlo.net" w:history="1">
        <w:r w:rsidRPr="00F426A0">
          <w:rPr>
            <w:rFonts w:ascii="Calibri" w:eastAsia="Times New Roman" w:hAnsi="Calibri" w:cs="Times New Roman"/>
            <w:b/>
            <w:bCs/>
            <w:color w:val="FFFFFF"/>
            <w:sz w:val="24"/>
            <w:szCs w:val="24"/>
            <w:shd w:val="clear" w:color="auto" w:fill="8F9FDE"/>
          </w:rPr>
          <w:t>Forum</w:t>
        </w:r>
      </w:hyperlink>
      <w:r w:rsidRPr="00F426A0">
        <w:rPr>
          <w:rFonts w:ascii="Calibri" w:eastAsia="Times New Roman" w:hAnsi="Calibri" w:cs="Times New Roman"/>
          <w:b/>
          <w:bCs/>
          <w:color w:val="000000"/>
          <w:sz w:val="24"/>
          <w:szCs w:val="24"/>
        </w:rPr>
        <w:t> </w:t>
      </w:r>
      <w:hyperlink r:id="rId16" w:tooltip="Games - GamV.eu" w:history="1">
        <w:r w:rsidRPr="00F426A0">
          <w:rPr>
            <w:rFonts w:ascii="Calibri" w:eastAsia="Times New Roman" w:hAnsi="Calibri" w:cs="Times New Roman"/>
            <w:b/>
            <w:bCs/>
            <w:color w:val="FFFFFF"/>
            <w:sz w:val="24"/>
            <w:szCs w:val="24"/>
            <w:shd w:val="clear" w:color="auto" w:fill="8F9FDE"/>
          </w:rPr>
          <w:t>Games</w:t>
        </w:r>
      </w:hyperlink>
    </w:p>
    <w:p w:rsidR="00F426A0" w:rsidRPr="00F426A0" w:rsidRDefault="00F426A0" w:rsidP="00F426A0">
      <w:pPr>
        <w:pBdr>
          <w:bottom w:val="single" w:sz="6" w:space="1" w:color="auto"/>
        </w:pBdr>
        <w:spacing w:after="0" w:line="240" w:lineRule="auto"/>
        <w:jc w:val="center"/>
        <w:rPr>
          <w:rFonts w:ascii="Arial" w:eastAsia="Times New Roman" w:hAnsi="Arial" w:cs="Arial"/>
          <w:vanish/>
          <w:sz w:val="16"/>
          <w:szCs w:val="16"/>
        </w:rPr>
      </w:pPr>
      <w:r w:rsidRPr="00F426A0">
        <w:rPr>
          <w:rFonts w:ascii="Arial" w:eastAsia="Times New Roman" w:hAnsi="Arial" w:cs="Arial"/>
          <w:vanish/>
          <w:sz w:val="16"/>
          <w:szCs w:val="16"/>
        </w:rPr>
        <w:t>Top of Form</w:t>
      </w:r>
    </w:p>
    <w:p w:rsidR="00F426A0" w:rsidRPr="00F426A0" w:rsidRDefault="00F426A0" w:rsidP="00F426A0">
      <w:pPr>
        <w:spacing w:after="0" w:line="240" w:lineRule="auto"/>
        <w:jc w:val="center"/>
        <w:rPr>
          <w:rFonts w:ascii="Calibri" w:eastAsia="Times New Roman" w:hAnsi="Calibri" w:cs="Times New Roman"/>
          <w:color w:val="000000"/>
          <w:sz w:val="24"/>
          <w:szCs w:val="24"/>
        </w:rPr>
      </w:pPr>
      <w:r w:rsidRPr="00F426A0">
        <w:rPr>
          <w:rFonts w:ascii="Calibri" w:eastAsia="Times New Roman" w:hAnsi="Calibri" w:cs="Times New Roman"/>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17" o:title=""/>
          </v:shape>
          <w:control r:id="rId18" w:name="DefaultOcxName" w:shapeid="_x0000_i1027"/>
        </w:object>
      </w:r>
    </w:p>
    <w:p w:rsidR="00F426A0" w:rsidRPr="00F426A0" w:rsidRDefault="00F426A0" w:rsidP="00F426A0">
      <w:pPr>
        <w:pBdr>
          <w:top w:val="single" w:sz="6" w:space="1" w:color="auto"/>
        </w:pBdr>
        <w:spacing w:after="0" w:line="240" w:lineRule="auto"/>
        <w:jc w:val="center"/>
        <w:rPr>
          <w:rFonts w:ascii="Arial" w:eastAsia="Times New Roman" w:hAnsi="Arial" w:cs="Arial"/>
          <w:vanish/>
          <w:sz w:val="16"/>
          <w:szCs w:val="16"/>
        </w:rPr>
      </w:pPr>
      <w:r w:rsidRPr="00F426A0">
        <w:rPr>
          <w:rFonts w:ascii="Arial" w:eastAsia="Times New Roman" w:hAnsi="Arial" w:cs="Arial"/>
          <w:vanish/>
          <w:sz w:val="16"/>
          <w:szCs w:val="16"/>
        </w:rPr>
        <w:t>Bottom of Form</w:t>
      </w:r>
    </w:p>
    <w:p w:rsidR="00F426A0" w:rsidRDefault="00F426A0" w:rsidP="00F426A0">
      <w:pPr>
        <w:shd w:val="clear" w:color="auto" w:fill="FEFEFF"/>
        <w:spacing w:after="120" w:line="240" w:lineRule="auto"/>
        <w:ind w:firstLine="300"/>
        <w:rPr>
          <w:rFonts w:ascii="Calibri" w:eastAsia="Times New Roman" w:hAnsi="Calibri" w:cs="Times New Roman"/>
          <w:color w:val="000000"/>
          <w:sz w:val="26"/>
          <w:szCs w:val="26"/>
        </w:rPr>
      </w:pPr>
      <w:ins w:id="0" w:author="Unknown">
        <w:r w:rsidRPr="00F426A0">
          <w:rPr>
            <w:rFonts w:ascii="Calibri" w:eastAsia="Times New Roman" w:hAnsi="Calibri" w:cs="Times New Roman"/>
            <w:b/>
            <w:bCs/>
            <w:color w:val="000000"/>
            <w:sz w:val="26"/>
            <w:szCs w:val="26"/>
          </w:rPr>
          <w:t>Lectiile si tutorialele din acest curs JavaScript sunt gratuite</w:t>
        </w:r>
        <w:r w:rsidRPr="00F426A0">
          <w:rPr>
            <w:rFonts w:ascii="Calibri" w:eastAsia="Times New Roman" w:hAnsi="Calibri" w:cs="Times New Roman"/>
            <w:color w:val="000000"/>
            <w:sz w:val="26"/>
            <w:szCs w:val="26"/>
          </w:rPr>
          <w:t> si se adreseaza in special incepatorilor in web development si programare site-uri web.</w:t>
        </w:r>
        <w:r w:rsidRPr="00F426A0">
          <w:rPr>
            <w:rFonts w:ascii="Calibri" w:eastAsia="Times New Roman" w:hAnsi="Calibri" w:cs="Times New Roman"/>
            <w:color w:val="000000"/>
            <w:sz w:val="26"/>
            <w:szCs w:val="26"/>
          </w:rPr>
          <w:br/>
          <w:t>Incepe cu lucrurile de initiere si de baza ale programarii JavaScript, instructiuni, cod si exemple simple, continuand cu elemente mai complexe, obiecte JavaScript, evenimente, functii, clase, si altele.</w:t>
        </w:r>
      </w:ins>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intaxa JavaScript</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19"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0"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1"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2"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3"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4"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5"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6"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7"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8"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30" type="#_x0000_t75" style="width:1in;height:1in" o:ole="">
            <v:imagedata r:id="rId17" o:title=""/>
          </v:shape>
          <w:control r:id="rId29" w:name="DefaultOcxName1" w:shapeid="_x0000_i1030"/>
        </w:object>
      </w:r>
    </w:p>
    <w:p w:rsidR="00F426A0" w:rsidRDefault="00F426A0" w:rsidP="00F426A0">
      <w:pPr>
        <w:pStyle w:val="z-BottomofForm"/>
      </w:pPr>
      <w:r>
        <w:t>Bottom of Form</w:t>
      </w:r>
    </w:p>
    <w:p w:rsidR="00F426A0" w:rsidRDefault="00F426A0" w:rsidP="00F426A0">
      <w:pPr>
        <w:pStyle w:val="Heading3"/>
        <w:shd w:val="clear" w:color="auto" w:fill="FEFEFF"/>
        <w:spacing w:before="180" w:after="135"/>
        <w:ind w:left="300"/>
        <w:rPr>
          <w:ins w:id="1" w:author="Unknown"/>
          <w:rFonts w:ascii="Calibri" w:hAnsi="Calibri"/>
          <w:color w:val="000000"/>
          <w:spacing w:val="15"/>
          <w:u w:val="single"/>
        </w:rPr>
      </w:pPr>
      <w:ins w:id="2" w:author="Unknown">
        <w:r>
          <w:rPr>
            <w:rFonts w:ascii="Calibri" w:hAnsi="Calibri"/>
            <w:color w:val="000000"/>
            <w:spacing w:val="15"/>
            <w:u w:val="single"/>
          </w:rPr>
          <w:t>Adaugarea JavaScript intr-o pagina HTML</w:t>
        </w:r>
      </w:ins>
    </w:p>
    <w:p w:rsidR="00F426A0" w:rsidRDefault="00F426A0" w:rsidP="00F426A0">
      <w:pPr>
        <w:pStyle w:val="ptxt"/>
        <w:shd w:val="clear" w:color="auto" w:fill="FEFEFF"/>
        <w:spacing w:before="105" w:beforeAutospacing="0" w:after="120" w:afterAutospacing="0"/>
        <w:ind w:left="120" w:firstLine="300"/>
        <w:rPr>
          <w:ins w:id="3" w:author="Unknown"/>
          <w:rFonts w:ascii="Calibri" w:hAnsi="Calibri"/>
          <w:color w:val="000000"/>
          <w:sz w:val="26"/>
          <w:szCs w:val="26"/>
        </w:rPr>
      </w:pPr>
      <w:ins w:id="4" w:author="Unknown">
        <w:r>
          <w:rPr>
            <w:rFonts w:ascii="Calibri" w:hAnsi="Calibri"/>
            <w:color w:val="000000"/>
            <w:sz w:val="26"/>
            <w:szCs w:val="26"/>
          </w:rPr>
          <w:t>Codul JavaScript se adauga in paginile web folosind elementul HTML: </w:t>
        </w:r>
        <w:r>
          <w:rPr>
            <w:rStyle w:val="HTMLCode"/>
            <w:b/>
            <w:bCs/>
            <w:color w:val="0000EE"/>
          </w:rPr>
          <w:t>&lt;script&gt; &lt;/script&gt;</w:t>
        </w:r>
        <w:r>
          <w:rPr>
            <w:rFonts w:ascii="Calibri" w:hAnsi="Calibri"/>
            <w:color w:val="000000"/>
            <w:sz w:val="26"/>
            <w:szCs w:val="26"/>
          </w:rPr>
          <w:t>.</w:t>
        </w:r>
        <w:r>
          <w:rPr>
            <w:rFonts w:ascii="Calibri" w:hAnsi="Calibri"/>
            <w:color w:val="000000"/>
            <w:sz w:val="26"/>
            <w:szCs w:val="26"/>
          </w:rPr>
          <w:br/>
          <w:t>In interiorul etichetei </w:t>
        </w:r>
        <w:r>
          <w:rPr>
            <w:rStyle w:val="sb"/>
            <w:rFonts w:ascii="Calibri" w:hAnsi="Calibri"/>
            <w:b/>
            <w:bCs/>
            <w:color w:val="000000"/>
            <w:sz w:val="26"/>
            <w:szCs w:val="26"/>
          </w:rPr>
          <w:t>&lt;script&gt; ... &lt;/script&gt;</w:t>
        </w:r>
        <w:r>
          <w:rPr>
            <w:rFonts w:ascii="Calibri" w:hAnsi="Calibri"/>
            <w:color w:val="000000"/>
            <w:sz w:val="26"/>
            <w:szCs w:val="26"/>
          </w:rPr>
          <w:t> se scrie codul JS.</w:t>
        </w:r>
        <w:r>
          <w:rPr>
            <w:rFonts w:ascii="Calibri" w:hAnsi="Calibri"/>
            <w:color w:val="000000"/>
            <w:sz w:val="26"/>
            <w:szCs w:val="26"/>
          </w:rPr>
          <w:br/>
          <w:t>Pentru scrierea si executarea programelor JavaScript avem nevoie de un editor simplu de texte (cum ar fi Notepad++) si un browser (ex. Mozilla Firefox, Google Chrome).</w:t>
        </w:r>
        <w:r>
          <w:rPr>
            <w:rFonts w:ascii="Calibri" w:hAnsi="Calibri"/>
            <w:color w:val="000000"/>
            <w:sz w:val="26"/>
            <w:szCs w:val="26"/>
          </w:rPr>
          <w:br/>
        </w:r>
        <w:r>
          <w:rPr>
            <w:rFonts w:ascii="Calibri" w:hAnsi="Calibri"/>
            <w:color w:val="000000"/>
            <w:sz w:val="26"/>
            <w:szCs w:val="26"/>
          </w:rPr>
          <w:br/>
          <w:t>Putem, de asemenea, sa introducem instructiunile JavaScript intr-un alt fisier, extern, care va avea extensia "</w:t>
        </w:r>
        <w:r>
          <w:rPr>
            <w:rStyle w:val="sb"/>
            <w:rFonts w:ascii="Calibri" w:hAnsi="Calibri"/>
            <w:b/>
            <w:bCs/>
            <w:color w:val="000000"/>
            <w:sz w:val="26"/>
            <w:szCs w:val="26"/>
          </w:rPr>
          <w:t>.js</w:t>
        </w:r>
        <w:r>
          <w:rPr>
            <w:rFonts w:ascii="Calibri" w:hAnsi="Calibri"/>
            <w:color w:val="000000"/>
            <w:sz w:val="26"/>
            <w:szCs w:val="26"/>
          </w:rPr>
          <w:t>", pentru editarea acestui fisier este nevoie la fel de un editor simplu de texte. Avantajul fiind ca putem folosi acelasi cod in mai multe pagini HTML si in cazul necesitatii unei modificari in codul JavaScript, modificam doar datele dintr-un singur fisier (cel cu extensia ".js").</w:t>
        </w:r>
        <w:r>
          <w:rPr>
            <w:rFonts w:ascii="Calibri" w:hAnsi="Calibri"/>
            <w:color w:val="000000"/>
            <w:sz w:val="26"/>
            <w:szCs w:val="26"/>
          </w:rPr>
          <w:br/>
          <w:t>In cazul in care codul JavaScript se afla intr-un fisier extern, eticheta </w:t>
        </w:r>
        <w:r>
          <w:rPr>
            <w:rStyle w:val="sb"/>
            <w:rFonts w:ascii="Calibri" w:hAnsi="Calibri"/>
            <w:b/>
            <w:bCs/>
            <w:color w:val="000000"/>
            <w:sz w:val="26"/>
            <w:szCs w:val="26"/>
          </w:rPr>
          <w:t>&lt;script&gt;</w:t>
        </w:r>
        <w:r>
          <w:rPr>
            <w:rFonts w:ascii="Calibri" w:hAnsi="Calibri"/>
            <w:color w:val="000000"/>
            <w:sz w:val="26"/>
            <w:szCs w:val="26"/>
          </w:rPr>
          <w:t> din pagina HTML va trebui sa contina atributul "</w:t>
        </w:r>
        <w:r>
          <w:rPr>
            <w:rStyle w:val="sb"/>
            <w:rFonts w:ascii="Calibri" w:hAnsi="Calibri"/>
            <w:b/>
            <w:bCs/>
            <w:color w:val="000000"/>
            <w:sz w:val="26"/>
            <w:szCs w:val="26"/>
          </w:rPr>
          <w:t>src</w:t>
        </w:r>
        <w:r>
          <w:rPr>
            <w:rFonts w:ascii="Calibri" w:hAnsi="Calibri"/>
            <w:color w:val="000000"/>
            <w:sz w:val="26"/>
            <w:szCs w:val="26"/>
          </w:rPr>
          <w:t>" a carui valoare e locatia fisierului in care se afla codul JavaScript.</w:t>
        </w:r>
        <w:r>
          <w:rPr>
            <w:rFonts w:ascii="Calibri" w:hAnsi="Calibri"/>
            <w:color w:val="000000"/>
            <w:sz w:val="26"/>
            <w:szCs w:val="26"/>
          </w:rPr>
          <w:br/>
          <w:t>- In fisierul extern cu extensia "js" nu trebuie sa scriem eticheta "&lt;script&gt;", scriem direct instructiunile scriptului.</w:t>
        </w:r>
        <w:r>
          <w:rPr>
            <w:rFonts w:ascii="Calibri" w:hAnsi="Calibri"/>
            <w:color w:val="000000"/>
            <w:sz w:val="26"/>
            <w:szCs w:val="26"/>
          </w:rPr>
          <w:br/>
        </w:r>
        <w:r>
          <w:rPr>
            <w:rFonts w:ascii="Calibri" w:hAnsi="Calibri"/>
            <w:color w:val="000000"/>
            <w:sz w:val="26"/>
            <w:szCs w:val="26"/>
          </w:rPr>
          <w:lastRenderedPageBreak/>
          <w:br/>
          <w:t>Iata un exemplu de script JavaScript scris in interiorul unei pagini web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 w:author="Unknown"/>
          <w:color w:val="0101FF"/>
          <w:sz w:val="23"/>
          <w:szCs w:val="23"/>
        </w:rPr>
      </w:pPr>
      <w:ins w:id="6" w:author="Unknown">
        <w:r>
          <w:rPr>
            <w:color w:val="0101FF"/>
            <w:sz w:val="23"/>
            <w:szCs w:val="23"/>
          </w:rPr>
          <w:t>&lt;!DOCTYPE html&gt;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 w:author="Unknown"/>
          <w:color w:val="0101FF"/>
          <w:sz w:val="23"/>
          <w:szCs w:val="23"/>
        </w:rPr>
      </w:pPr>
      <w:ins w:id="8" w:author="Unknown">
        <w:r>
          <w:rPr>
            <w:color w:val="0101FF"/>
            <w:sz w:val="23"/>
            <w:szCs w:val="23"/>
          </w:rPr>
          <w:t>&lt;html&gt;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 w:author="Unknown"/>
          <w:color w:val="0101FF"/>
          <w:sz w:val="23"/>
          <w:szCs w:val="23"/>
        </w:rPr>
      </w:pPr>
      <w:ins w:id="10" w:author="Unknown">
        <w:r>
          <w:rPr>
            <w:color w:val="0101FF"/>
            <w:sz w:val="23"/>
            <w:szCs w:val="23"/>
          </w:rPr>
          <w:t>&lt;head&gt;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 w:author="Unknown"/>
          <w:color w:val="0101FF"/>
          <w:sz w:val="23"/>
          <w:szCs w:val="23"/>
        </w:rPr>
      </w:pPr>
      <w:ins w:id="12" w:author="Unknown">
        <w:r>
          <w:rPr>
            <w:color w:val="0101FF"/>
            <w:sz w:val="23"/>
            <w:szCs w:val="23"/>
          </w:rPr>
          <w:t>&lt;title&gt;Title&lt;/title&gt;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 w:author="Unknown"/>
          <w:color w:val="0101FF"/>
          <w:sz w:val="23"/>
          <w:szCs w:val="23"/>
        </w:rPr>
      </w:pPr>
      <w:ins w:id="14" w:author="Unknown">
        <w:r>
          <w:rPr>
            <w:color w:val="0101FF"/>
            <w:sz w:val="23"/>
            <w:szCs w:val="23"/>
          </w:rPr>
          <w:t>&lt;/head&gt;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 w:author="Unknown"/>
          <w:color w:val="0101FF"/>
          <w:sz w:val="23"/>
          <w:szCs w:val="23"/>
        </w:rPr>
      </w:pPr>
      <w:ins w:id="16" w:author="Unknown">
        <w:r>
          <w:rPr>
            <w:color w:val="0101FF"/>
            <w:sz w:val="23"/>
            <w:szCs w:val="23"/>
          </w:rPr>
          <w:t>&lt;body&gt;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 w:author="Unknown"/>
          <w:color w:val="0101FF"/>
          <w:sz w:val="23"/>
          <w:szCs w:val="23"/>
        </w:rPr>
      </w:pPr>
      <w:ins w:id="18" w:author="Unknown">
        <w:r>
          <w:rPr>
            <w:color w:val="0101FF"/>
            <w:sz w:val="23"/>
            <w:szCs w:val="23"/>
          </w:rPr>
          <w:t>&lt;h3&gt;Continut HTML ..&lt;/h3&gt;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0" w:author="Unknown"/>
          <w:color w:val="0101FF"/>
          <w:sz w:val="23"/>
          <w:szCs w:val="23"/>
        </w:rPr>
      </w:pPr>
      <w:ins w:id="2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2" w:author="Unknown"/>
          <w:color w:val="0101FF"/>
          <w:sz w:val="23"/>
          <w:szCs w:val="23"/>
        </w:rPr>
      </w:pPr>
      <w:ins w:id="23" w:author="Unknown">
        <w:r>
          <w:rPr>
            <w:color w:val="0101FF"/>
            <w:sz w:val="23"/>
            <w:szCs w:val="23"/>
          </w:rPr>
          <w:t xml:space="preserve">document.write('Textul afisat cu document.write() din JS.');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 w:author="Unknown"/>
          <w:color w:val="0101FF"/>
          <w:sz w:val="23"/>
          <w:szCs w:val="23"/>
        </w:rPr>
      </w:pPr>
      <w:ins w:id="2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6" w:author="Unknown"/>
          <w:color w:val="0101FF"/>
          <w:sz w:val="23"/>
          <w:szCs w:val="23"/>
        </w:rPr>
      </w:pPr>
      <w:ins w:id="27" w:author="Unknown">
        <w:r>
          <w:rPr>
            <w:color w:val="0101FF"/>
            <w:sz w:val="23"/>
            <w:szCs w:val="23"/>
          </w:rPr>
          <w:t>&lt;/body&gt;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8" w:author="Unknown"/>
          <w:color w:val="0101FF"/>
          <w:sz w:val="23"/>
          <w:szCs w:val="23"/>
        </w:rPr>
      </w:pPr>
      <w:ins w:id="29" w:author="Unknown">
        <w:r>
          <w:rPr>
            <w:color w:val="0101FF"/>
            <w:sz w:val="23"/>
            <w:szCs w:val="23"/>
          </w:rPr>
          <w:t>&lt;/html&gt;</w:t>
        </w:r>
      </w:ins>
    </w:p>
    <w:p w:rsidR="00F426A0" w:rsidRDefault="00F426A0" w:rsidP="00F426A0">
      <w:pPr>
        <w:shd w:val="clear" w:color="auto" w:fill="FEFEFF"/>
        <w:rPr>
          <w:ins w:id="30" w:author="Unknown"/>
          <w:rFonts w:ascii="Calibri" w:hAnsi="Calibri"/>
          <w:color w:val="000000"/>
          <w:sz w:val="26"/>
          <w:szCs w:val="26"/>
        </w:rPr>
      </w:pPr>
      <w:ins w:id="31" w:author="Unknown">
        <w:r>
          <w:rPr>
            <w:rFonts w:ascii="Calibri" w:hAnsi="Calibri"/>
            <w:color w:val="000000"/>
            <w:sz w:val="26"/>
            <w:szCs w:val="26"/>
          </w:rPr>
          <w:t>Incercati codul</w:t>
        </w:r>
      </w:ins>
    </w:p>
    <w:p w:rsidR="00F426A0" w:rsidRDefault="00F426A0" w:rsidP="00F426A0">
      <w:pPr>
        <w:shd w:val="clear" w:color="auto" w:fill="FEFEFF"/>
        <w:rPr>
          <w:ins w:id="32" w:author="Unknown"/>
          <w:rFonts w:ascii="Calibri" w:hAnsi="Calibri"/>
          <w:color w:val="000000"/>
          <w:sz w:val="26"/>
          <w:szCs w:val="26"/>
        </w:rPr>
      </w:pPr>
      <w:ins w:id="33" w:author="Unknown">
        <w:r>
          <w:rPr>
            <w:rFonts w:ascii="Calibri" w:hAnsi="Calibri"/>
            <w:color w:val="000000"/>
            <w:sz w:val="26"/>
            <w:szCs w:val="26"/>
          </w:rPr>
          <w:t>Instructiunea </w:t>
        </w:r>
        <w:r>
          <w:rPr>
            <w:rStyle w:val="sb"/>
            <w:rFonts w:ascii="Calibri" w:hAnsi="Calibri"/>
            <w:b/>
            <w:bCs/>
            <w:color w:val="000000"/>
            <w:sz w:val="26"/>
            <w:szCs w:val="26"/>
          </w:rPr>
          <w:t>document.write</w:t>
        </w:r>
        <w:r>
          <w:rPr>
            <w:rFonts w:ascii="Calibri" w:hAnsi="Calibri"/>
            <w:color w:val="000000"/>
            <w:sz w:val="26"/>
            <w:szCs w:val="26"/>
          </w:rPr>
          <w:t> este folosita pentru a tipari ceva in pagina.</w:t>
        </w:r>
        <w:r>
          <w:rPr>
            <w:rFonts w:ascii="Calibri" w:hAnsi="Calibri"/>
            <w:color w:val="000000"/>
            <w:sz w:val="26"/>
            <w:szCs w:val="26"/>
          </w:rPr>
          <w:br/>
        </w:r>
        <w:r>
          <w:rPr>
            <w:rFonts w:ascii="Calibri" w:hAnsi="Calibri"/>
            <w:color w:val="000000"/>
            <w:sz w:val="26"/>
            <w:szCs w:val="26"/>
          </w:rPr>
          <w:br/>
          <w:t>Daca dorim sa incarcam scriptul dintr-un fisier extern (de exemplu "</w:t>
        </w:r>
        <w:r>
          <w:rPr>
            <w:rStyle w:val="si"/>
            <w:rFonts w:ascii="Calibri" w:hAnsi="Calibri"/>
            <w:i/>
            <w:iCs/>
            <w:color w:val="000000"/>
            <w:sz w:val="26"/>
            <w:szCs w:val="26"/>
          </w:rPr>
          <w:t>cod.js</w:t>
        </w:r>
        <w:r>
          <w:rPr>
            <w:rFonts w:ascii="Calibri" w:hAnsi="Calibri"/>
            <w:color w:val="000000"/>
            <w:sz w:val="26"/>
            <w:szCs w:val="26"/>
          </w:rPr>
          <w:t>"), codul nostru in documentul HTML va arata astfel: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4" w:author="Unknown"/>
          <w:color w:val="0101FF"/>
          <w:sz w:val="23"/>
          <w:szCs w:val="23"/>
        </w:rPr>
      </w:pPr>
      <w:ins w:id="35" w:author="Unknown">
        <w:r>
          <w:rPr>
            <w:color w:val="0101FF"/>
            <w:sz w:val="23"/>
            <w:szCs w:val="23"/>
          </w:rPr>
          <w:t>&lt;!DOCTYPE html&gt;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6" w:author="Unknown"/>
          <w:color w:val="0101FF"/>
          <w:sz w:val="23"/>
          <w:szCs w:val="23"/>
        </w:rPr>
      </w:pPr>
      <w:ins w:id="37" w:author="Unknown">
        <w:r>
          <w:rPr>
            <w:color w:val="0101FF"/>
            <w:sz w:val="23"/>
            <w:szCs w:val="23"/>
          </w:rPr>
          <w:t>&lt;html&gt;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8" w:author="Unknown"/>
          <w:color w:val="0101FF"/>
          <w:sz w:val="23"/>
          <w:szCs w:val="23"/>
        </w:rPr>
      </w:pPr>
      <w:ins w:id="39" w:author="Unknown">
        <w:r>
          <w:rPr>
            <w:color w:val="0101FF"/>
            <w:sz w:val="23"/>
            <w:szCs w:val="23"/>
          </w:rPr>
          <w:t>&lt;head&gt;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 w:author="Unknown"/>
          <w:color w:val="0101FF"/>
          <w:sz w:val="23"/>
          <w:szCs w:val="23"/>
        </w:rPr>
      </w:pPr>
      <w:ins w:id="41" w:author="Unknown">
        <w:r>
          <w:rPr>
            <w:color w:val="0101FF"/>
            <w:sz w:val="23"/>
            <w:szCs w:val="23"/>
          </w:rPr>
          <w:t>&lt;title&gt;Title&lt;/title&gt;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2" w:author="Unknown"/>
          <w:color w:val="0101FF"/>
          <w:sz w:val="23"/>
          <w:szCs w:val="23"/>
        </w:rPr>
      </w:pPr>
      <w:ins w:id="43" w:author="Unknown">
        <w:r>
          <w:rPr>
            <w:color w:val="0101FF"/>
            <w:sz w:val="23"/>
            <w:szCs w:val="23"/>
          </w:rPr>
          <w:t>&lt;/head&gt;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 w:author="Unknown"/>
          <w:color w:val="0101FF"/>
          <w:sz w:val="23"/>
          <w:szCs w:val="23"/>
        </w:rPr>
      </w:pPr>
      <w:ins w:id="45" w:author="Unknown">
        <w:r>
          <w:rPr>
            <w:color w:val="0101FF"/>
            <w:sz w:val="23"/>
            <w:szCs w:val="23"/>
          </w:rPr>
          <w:t>&lt;body&gt;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6" w:author="Unknown"/>
          <w:color w:val="0101FF"/>
          <w:sz w:val="23"/>
          <w:szCs w:val="23"/>
        </w:rPr>
      </w:pPr>
      <w:ins w:id="47" w:author="Unknown">
        <w:r>
          <w:rPr>
            <w:color w:val="0101FF"/>
            <w:sz w:val="23"/>
            <w:szCs w:val="23"/>
          </w:rPr>
          <w:t>&lt;h3&gt;Continut HTML ..&lt;/h3&gt;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 w:author="Unknown"/>
          <w:color w:val="0101FF"/>
          <w:sz w:val="23"/>
          <w:szCs w:val="23"/>
        </w:rPr>
      </w:pPr>
      <w:ins w:id="50" w:author="Unknown">
        <w:r>
          <w:rPr>
            <w:color w:val="0101FF"/>
            <w:sz w:val="23"/>
            <w:szCs w:val="23"/>
          </w:rPr>
          <w:t>&lt;script async src='cod.js'&gt;&lt;/script&gt;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1" w:author="Unknown"/>
          <w:color w:val="0101FF"/>
          <w:sz w:val="23"/>
          <w:szCs w:val="23"/>
        </w:rPr>
      </w:pPr>
      <w:ins w:id="52" w:author="Unknown">
        <w:r>
          <w:rPr>
            <w:color w:val="0101FF"/>
            <w:sz w:val="23"/>
            <w:szCs w:val="23"/>
          </w:rPr>
          <w:t>&lt;/body&gt;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3" w:author="Unknown"/>
          <w:color w:val="0101FF"/>
          <w:sz w:val="23"/>
          <w:szCs w:val="23"/>
        </w:rPr>
      </w:pPr>
      <w:ins w:id="54" w:author="Unknown">
        <w:r>
          <w:rPr>
            <w:color w:val="0101FF"/>
            <w:sz w:val="23"/>
            <w:szCs w:val="23"/>
          </w:rPr>
          <w:t>&lt;/html&gt;</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55" w:author="Unknown"/>
          <w:rFonts w:ascii="Calibri" w:hAnsi="Calibri"/>
          <w:i/>
          <w:iCs/>
          <w:color w:val="000000"/>
          <w:sz w:val="23"/>
          <w:szCs w:val="23"/>
        </w:rPr>
      </w:pPr>
      <w:ins w:id="56" w:author="Unknown">
        <w:r>
          <w:rPr>
            <w:rFonts w:ascii="Calibri" w:hAnsi="Calibri"/>
            <w:i/>
            <w:iCs/>
            <w:color w:val="000000"/>
            <w:sz w:val="23"/>
            <w:szCs w:val="23"/>
          </w:rPr>
          <w:t>Atributul "</w:t>
        </w:r>
        <w:r>
          <w:rPr>
            <w:rStyle w:val="sbi"/>
            <w:rFonts w:ascii="Calibri" w:hAnsi="Calibri"/>
            <w:b/>
            <w:bCs/>
            <w:i/>
            <w:iCs/>
            <w:color w:val="000000"/>
            <w:sz w:val="23"/>
            <w:szCs w:val="23"/>
          </w:rPr>
          <w:t>async</w:t>
        </w:r>
        <w:r>
          <w:rPr>
            <w:rFonts w:ascii="Calibri" w:hAnsi="Calibri"/>
            <w:i/>
            <w:iCs/>
            <w:color w:val="000000"/>
            <w:sz w:val="23"/>
            <w:szCs w:val="23"/>
          </w:rPr>
          <w:t>" specifica incarcarea script-ului in mod asincron; adica, restul codului din pagina continua sa se incarce, fara a fi intrerupt de scriptul din 'cod.js' (e necesar cand instructiunile din script incarca alte fisiere externe, cum ar fi imagini, multiedia, etc.).</w:t>
        </w:r>
      </w:ins>
    </w:p>
    <w:p w:rsidR="00F426A0" w:rsidRDefault="00F426A0" w:rsidP="00F426A0">
      <w:pPr>
        <w:shd w:val="clear" w:color="auto" w:fill="FEFEFF"/>
        <w:rPr>
          <w:ins w:id="57" w:author="Unknown"/>
          <w:rFonts w:ascii="Calibri" w:hAnsi="Calibri"/>
          <w:color w:val="000000"/>
          <w:sz w:val="26"/>
          <w:szCs w:val="26"/>
        </w:rPr>
      </w:pPr>
      <w:ins w:id="58" w:author="Unknown">
        <w:r>
          <w:rPr>
            <w:rFonts w:ascii="Calibri" w:hAnsi="Calibri"/>
            <w:color w:val="000000"/>
            <w:sz w:val="26"/>
            <w:szCs w:val="26"/>
          </w:rPr>
          <w:t>- Iar fisierul "cod.js" va contine: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9" w:author="Unknown"/>
          <w:color w:val="0101FF"/>
          <w:sz w:val="23"/>
          <w:szCs w:val="23"/>
        </w:rPr>
      </w:pPr>
      <w:ins w:id="60" w:author="Unknown">
        <w:r>
          <w:rPr>
            <w:color w:val="0101FF"/>
            <w:sz w:val="23"/>
            <w:szCs w:val="23"/>
          </w:rPr>
          <w:t>document.write('Textul afisat cu document.write() din JS.');</w:t>
        </w:r>
      </w:ins>
    </w:p>
    <w:p w:rsidR="00F426A0" w:rsidRDefault="00F426A0" w:rsidP="00F426A0">
      <w:pPr>
        <w:shd w:val="clear" w:color="auto" w:fill="FEFEFF"/>
        <w:spacing w:after="260"/>
        <w:rPr>
          <w:ins w:id="61" w:author="Unknown"/>
          <w:rFonts w:ascii="Calibri" w:hAnsi="Calibri"/>
          <w:color w:val="000000"/>
          <w:sz w:val="26"/>
          <w:szCs w:val="26"/>
        </w:rPr>
      </w:pPr>
      <w:ins w:id="62" w:author="Unknown">
        <w:r>
          <w:rPr>
            <w:rFonts w:ascii="Calibri" w:hAnsi="Calibri"/>
            <w:color w:val="000000"/>
            <w:sz w:val="26"/>
            <w:szCs w:val="26"/>
          </w:rPr>
          <w:t>Rezultatul afisat in pagina web va fi acelasi ca-n exemplu anterior.</w:t>
        </w:r>
      </w:ins>
    </w:p>
    <w:p w:rsidR="00F426A0" w:rsidRDefault="00F426A0" w:rsidP="00F426A0">
      <w:pPr>
        <w:pStyle w:val="Heading3"/>
        <w:shd w:val="clear" w:color="auto" w:fill="FEFEFF"/>
        <w:spacing w:before="180" w:after="135"/>
        <w:ind w:left="300"/>
        <w:rPr>
          <w:ins w:id="63" w:author="Unknown"/>
          <w:rFonts w:ascii="Calibri" w:hAnsi="Calibri"/>
          <w:color w:val="000000"/>
          <w:spacing w:val="15"/>
          <w:sz w:val="27"/>
          <w:szCs w:val="27"/>
          <w:u w:val="single"/>
        </w:rPr>
      </w:pPr>
      <w:ins w:id="64" w:author="Unknown">
        <w:r>
          <w:rPr>
            <w:rFonts w:ascii="Calibri" w:hAnsi="Calibri"/>
            <w:color w:val="000000"/>
            <w:spacing w:val="15"/>
            <w:u w:val="single"/>
          </w:rPr>
          <w:lastRenderedPageBreak/>
          <w:t>Comentarii in codul JavaScript</w:t>
        </w:r>
      </w:ins>
    </w:p>
    <w:p w:rsidR="00F426A0" w:rsidRDefault="00F426A0" w:rsidP="00F426A0">
      <w:pPr>
        <w:pStyle w:val="ptxt"/>
        <w:shd w:val="clear" w:color="auto" w:fill="FEFEFF"/>
        <w:spacing w:before="105" w:beforeAutospacing="0" w:after="120" w:afterAutospacing="0"/>
        <w:ind w:left="120" w:firstLine="300"/>
        <w:rPr>
          <w:ins w:id="65" w:author="Unknown"/>
          <w:rFonts w:ascii="Calibri" w:hAnsi="Calibri"/>
          <w:color w:val="000000"/>
          <w:sz w:val="26"/>
          <w:szCs w:val="26"/>
        </w:rPr>
      </w:pPr>
      <w:ins w:id="66" w:author="Unknown">
        <w:r>
          <w:rPr>
            <w:rFonts w:ascii="Calibri" w:hAnsi="Calibri"/>
            <w:color w:val="000000"/>
            <w:sz w:val="26"/>
            <w:szCs w:val="26"/>
          </w:rPr>
          <w:t>Comentariile in interiorul codului sunt necesare cand dorim sa specificam rolul anumitor functii si variabile, pentru o mai usoara intelegere ulterioara a scriptului.</w:t>
        </w:r>
        <w:r>
          <w:rPr>
            <w:rFonts w:ascii="Calibri" w:hAnsi="Calibri"/>
            <w:color w:val="000000"/>
            <w:sz w:val="26"/>
            <w:szCs w:val="26"/>
          </w:rPr>
          <w:br/>
          <w:t>Pentru a adauga un comentariu, pe o singura linie, in interiorul codului, incepem scrierea acestuia cu succesiunea //.</w:t>
        </w:r>
        <w:r>
          <w:rPr>
            <w:rFonts w:ascii="Calibri" w:hAnsi="Calibri"/>
            <w:color w:val="000000"/>
            <w:sz w:val="26"/>
            <w:szCs w:val="26"/>
          </w:rPr>
          <w:br/>
          <w:t>Daca dorim sa scriem comentarii pe mai multe randuri, se foloseste /* la inceputul comentariului si */ la sfarsitul acestuia.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7" w:author="Unknown"/>
          <w:color w:val="0101FF"/>
          <w:sz w:val="23"/>
          <w:szCs w:val="23"/>
        </w:rPr>
      </w:pPr>
      <w:ins w:id="68"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9" w:author="Unknown"/>
          <w:color w:val="0101FF"/>
          <w:sz w:val="23"/>
          <w:szCs w:val="23"/>
        </w:rPr>
      </w:pPr>
      <w:ins w:id="70" w:author="Unknown">
        <w:r>
          <w:rPr>
            <w:color w:val="0101FF"/>
            <w:sz w:val="23"/>
            <w:szCs w:val="23"/>
          </w:rPr>
          <w:t>// Comentariu pe o singura linie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 w:author="Unknown"/>
          <w:color w:val="0101FF"/>
          <w:sz w:val="23"/>
          <w:szCs w:val="23"/>
        </w:rPr>
      </w:pPr>
      <w:ins w:id="72" w:author="Unknown">
        <w:r>
          <w:rPr>
            <w:color w:val="0101FF"/>
            <w:sz w:val="23"/>
            <w:szCs w:val="23"/>
          </w:rPr>
          <w:t>let var1 ='MarPlo.net';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 w:author="Unknown"/>
          <w:color w:val="0101FF"/>
          <w:sz w:val="23"/>
          <w:szCs w:val="23"/>
        </w:rPr>
      </w:pPr>
      <w:ins w:id="75"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6" w:author="Unknown"/>
          <w:color w:val="0101FF"/>
          <w:sz w:val="23"/>
          <w:szCs w:val="23"/>
        </w:rPr>
      </w:pPr>
      <w:ins w:id="77" w:author="Unknown">
        <w:r>
          <w:rPr>
            <w:color w:val="0101FF"/>
            <w:sz w:val="23"/>
            <w:szCs w:val="23"/>
          </w:rPr>
          <w:t>Comentarii pe mai multe linii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8" w:author="Unknown"/>
          <w:color w:val="0101FF"/>
          <w:sz w:val="23"/>
          <w:szCs w:val="23"/>
        </w:rPr>
      </w:pPr>
      <w:ins w:id="79" w:author="Unknown">
        <w:r>
          <w:rPr>
            <w:color w:val="0101FF"/>
            <w:sz w:val="23"/>
            <w:szCs w:val="23"/>
          </w:rPr>
          <w:t>Alt rand,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0" w:author="Unknown"/>
          <w:color w:val="0101FF"/>
          <w:sz w:val="23"/>
          <w:szCs w:val="23"/>
        </w:rPr>
      </w:pPr>
      <w:ins w:id="81" w:author="Unknown">
        <w:r>
          <w:rPr>
            <w:color w:val="0101FF"/>
            <w:sz w:val="23"/>
            <w:szCs w:val="23"/>
          </w:rPr>
          <w:t>Viata e stare de Fericire, Bucurati-va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2" w:author="Unknown"/>
          <w:color w:val="0101FF"/>
          <w:sz w:val="23"/>
          <w:szCs w:val="23"/>
        </w:rPr>
      </w:pPr>
      <w:ins w:id="83"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 w:author="Unknown"/>
          <w:color w:val="0101FF"/>
          <w:sz w:val="23"/>
          <w:szCs w:val="23"/>
        </w:rPr>
      </w:pPr>
      <w:ins w:id="85" w:author="Unknown">
        <w:r>
          <w:rPr>
            <w:color w:val="0101FF"/>
            <w:sz w:val="23"/>
            <w:szCs w:val="23"/>
          </w:rPr>
          <w:t>var var2 ='Happiness';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 w:author="Unknown"/>
          <w:color w:val="0101FF"/>
          <w:sz w:val="23"/>
          <w:szCs w:val="23"/>
        </w:rPr>
      </w:pPr>
      <w:ins w:id="87" w:author="Unknown">
        <w:r>
          <w:rPr>
            <w:color w:val="0101FF"/>
            <w:sz w:val="23"/>
            <w:szCs w:val="23"/>
          </w:rPr>
          <w:t>&lt;/script&gt;</w:t>
        </w:r>
      </w:ins>
    </w:p>
    <w:p w:rsidR="00F426A0" w:rsidRDefault="00F426A0" w:rsidP="00F426A0">
      <w:pPr>
        <w:shd w:val="clear" w:color="auto" w:fill="FEFEFF"/>
        <w:rPr>
          <w:ins w:id="88"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89" w:author="Unknown"/>
          <w:rFonts w:ascii="Calibri" w:hAnsi="Calibri"/>
          <w:color w:val="000000"/>
          <w:spacing w:val="15"/>
          <w:sz w:val="27"/>
          <w:szCs w:val="27"/>
          <w:u w:val="single"/>
        </w:rPr>
      </w:pPr>
      <w:ins w:id="90" w:author="Unknown">
        <w:r>
          <w:rPr>
            <w:rFonts w:ascii="Calibri" w:hAnsi="Calibri"/>
            <w:color w:val="000000"/>
            <w:spacing w:val="15"/>
            <w:u w:val="single"/>
          </w:rPr>
          <w:t>Conventii de sintaxa</w:t>
        </w:r>
      </w:ins>
    </w:p>
    <w:p w:rsidR="00F426A0" w:rsidRDefault="00F426A0" w:rsidP="00F426A0">
      <w:pPr>
        <w:pStyle w:val="ptxt"/>
        <w:shd w:val="clear" w:color="auto" w:fill="FEFEFF"/>
        <w:spacing w:before="105" w:beforeAutospacing="0" w:after="120" w:afterAutospacing="0"/>
        <w:ind w:left="120" w:firstLine="300"/>
        <w:rPr>
          <w:ins w:id="91" w:author="Unknown"/>
          <w:rFonts w:ascii="Calibri" w:hAnsi="Calibri"/>
          <w:color w:val="000000"/>
          <w:sz w:val="26"/>
          <w:szCs w:val="26"/>
        </w:rPr>
      </w:pPr>
      <w:ins w:id="92" w:author="Unknown">
        <w:r>
          <w:rPr>
            <w:rFonts w:ascii="Calibri" w:hAnsi="Calibri"/>
            <w:color w:val="000000"/>
            <w:sz w:val="26"/>
            <w:szCs w:val="26"/>
          </w:rPr>
          <w:t>In orice limbaj, scrierea are conventii si reguli de sintaxa. Chiar si scrierea în limba româna are regulile ei de sintaxa: orice propozitie incepe cu litera mare, se termina cu un semn de punctuatie, etc.! La fel si limbajele de programare au regulile si sintaxa lor.</w:t>
        </w:r>
        <w:r>
          <w:rPr>
            <w:rFonts w:ascii="Calibri" w:hAnsi="Calibri"/>
            <w:color w:val="000000"/>
            <w:sz w:val="26"/>
            <w:szCs w:val="26"/>
          </w:rPr>
          <w:br/>
          <w:t>In continuare vor fi prezentate regulile de sintaxa din limbajul JavaScript.</w:t>
        </w:r>
      </w:ins>
    </w:p>
    <w:p w:rsidR="00F426A0" w:rsidRDefault="00F426A0" w:rsidP="00F426A0">
      <w:pPr>
        <w:numPr>
          <w:ilvl w:val="0"/>
          <w:numId w:val="1"/>
        </w:numPr>
        <w:shd w:val="clear" w:color="auto" w:fill="FEFEFF"/>
        <w:spacing w:before="100" w:beforeAutospacing="1" w:after="100" w:afterAutospacing="1" w:line="319" w:lineRule="atLeast"/>
        <w:ind w:left="300"/>
        <w:rPr>
          <w:ins w:id="93" w:author="Unknown"/>
          <w:rFonts w:ascii="Calibri" w:hAnsi="Calibri"/>
          <w:color w:val="000000"/>
          <w:sz w:val="26"/>
          <w:szCs w:val="26"/>
        </w:rPr>
      </w:pPr>
      <w:ins w:id="94" w:author="Unknown">
        <w:r>
          <w:rPr>
            <w:rStyle w:val="sb"/>
            <w:rFonts w:ascii="Calibri" w:hAnsi="Calibri"/>
            <w:b/>
            <w:bCs/>
            <w:color w:val="000000"/>
            <w:sz w:val="26"/>
            <w:szCs w:val="26"/>
          </w:rPr>
          <w:t>Case-sensitive</w:t>
        </w:r>
        <w:r>
          <w:rPr>
            <w:rFonts w:ascii="Calibri" w:hAnsi="Calibri"/>
            <w:color w:val="000000"/>
            <w:sz w:val="26"/>
            <w:szCs w:val="26"/>
          </w:rPr>
          <w:t> - se face diferenta intre literele mari si mici, astfel cuvinte precum "exemple, Exemple" vor fi tratate diferit.</w:t>
        </w:r>
      </w:ins>
    </w:p>
    <w:p w:rsidR="00F426A0" w:rsidRDefault="00F426A0" w:rsidP="00F426A0">
      <w:pPr>
        <w:numPr>
          <w:ilvl w:val="0"/>
          <w:numId w:val="1"/>
        </w:numPr>
        <w:shd w:val="clear" w:color="auto" w:fill="FEFEFF"/>
        <w:spacing w:before="100" w:beforeAutospacing="1" w:after="100" w:afterAutospacing="1" w:line="319" w:lineRule="atLeast"/>
        <w:ind w:left="300"/>
        <w:rPr>
          <w:ins w:id="95" w:author="Unknown"/>
          <w:rFonts w:ascii="Calibri" w:hAnsi="Calibri"/>
          <w:color w:val="000000"/>
          <w:sz w:val="26"/>
          <w:szCs w:val="26"/>
        </w:rPr>
      </w:pPr>
      <w:ins w:id="96" w:author="Unknown">
        <w:r>
          <w:rPr>
            <w:rStyle w:val="sb"/>
            <w:rFonts w:ascii="Calibri" w:hAnsi="Calibri"/>
            <w:b/>
            <w:bCs/>
            <w:color w:val="000000"/>
            <w:sz w:val="26"/>
            <w:szCs w:val="26"/>
          </w:rPr>
          <w:t>Punct si virgula (;)</w:t>
        </w:r>
        <w:r>
          <w:rPr>
            <w:rFonts w:ascii="Calibri" w:hAnsi="Calibri"/>
            <w:color w:val="000000"/>
            <w:sz w:val="26"/>
            <w:szCs w:val="26"/>
          </w:rPr>
          <w:t> - Declaratiile /liniile de cod trebuie sa se termine cu un caracter "punct si virgula" (;).</w:t>
        </w:r>
        <w:r>
          <w:rPr>
            <w:rFonts w:ascii="Calibri" w:hAnsi="Calibri"/>
            <w:color w:val="000000"/>
            <w:sz w:val="26"/>
            <w:szCs w:val="26"/>
          </w:rPr>
          <w:br/>
          <w:t>Exemplu:</w:t>
        </w:r>
      </w:ins>
    </w:p>
    <w:p w:rsidR="00F426A0" w:rsidRDefault="00F426A0" w:rsidP="00F426A0">
      <w:pPr>
        <w:pStyle w:val="HTMLPreformatted"/>
        <w:numPr>
          <w:ilvl w:val="0"/>
          <w:numId w:val="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97" w:author="Unknown"/>
          <w:color w:val="0101FF"/>
          <w:sz w:val="23"/>
          <w:szCs w:val="23"/>
        </w:rPr>
      </w:pPr>
      <w:ins w:id="98" w:author="Unknown">
        <w:r>
          <w:rPr>
            <w:color w:val="0101FF"/>
            <w:sz w:val="23"/>
            <w:szCs w:val="23"/>
          </w:rPr>
          <w:t>var1 = 8; var2 ='abc';</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99" w:author="Unknown"/>
          <w:color w:val="0101FF"/>
          <w:sz w:val="23"/>
          <w:szCs w:val="23"/>
        </w:rPr>
      </w:pPr>
      <w:ins w:id="100" w:author="Unknown">
        <w:r>
          <w:rPr>
            <w:color w:val="0101FF"/>
            <w:sz w:val="23"/>
            <w:szCs w:val="23"/>
          </w:rPr>
          <w:t>var3 ='JavaScript';</w:t>
        </w:r>
      </w:ins>
    </w:p>
    <w:p w:rsidR="00F426A0" w:rsidRDefault="00F426A0" w:rsidP="00F426A0">
      <w:pPr>
        <w:numPr>
          <w:ilvl w:val="0"/>
          <w:numId w:val="1"/>
        </w:numPr>
        <w:shd w:val="clear" w:color="auto" w:fill="FEFEFF"/>
        <w:spacing w:before="100" w:beforeAutospacing="1" w:after="100" w:afterAutospacing="1" w:line="319" w:lineRule="atLeast"/>
        <w:ind w:left="300"/>
        <w:rPr>
          <w:ins w:id="101" w:author="Unknown"/>
          <w:rFonts w:ascii="Calibri" w:hAnsi="Calibri"/>
          <w:color w:val="000000"/>
          <w:sz w:val="26"/>
          <w:szCs w:val="26"/>
        </w:rPr>
      </w:pPr>
      <w:ins w:id="102" w:author="Unknown">
        <w:r>
          <w:rPr>
            <w:rStyle w:val="sb"/>
            <w:rFonts w:ascii="Calibri" w:hAnsi="Calibri"/>
            <w:b/>
            <w:bCs/>
            <w:color w:val="000000"/>
            <w:sz w:val="26"/>
            <w:szCs w:val="26"/>
          </w:rPr>
          <w:t>Spatiile libere</w:t>
        </w:r>
        <w:r>
          <w:rPr>
            <w:rFonts w:ascii="Calibri" w:hAnsi="Calibri"/>
            <w:color w:val="000000"/>
            <w:sz w:val="26"/>
            <w:szCs w:val="26"/>
          </w:rPr>
          <w:t> - JavaScript ignora spatiile libere, tab-urile si liniile libere care apar în instructiuni, acestea sunt utile pentru a face codul mai bine structurat si usor de citit. Recunoaste doar spatiile care apar în string-uri (sirurile de caractere).</w:t>
        </w:r>
        <w:r>
          <w:rPr>
            <w:rFonts w:ascii="Calibri" w:hAnsi="Calibri"/>
            <w:color w:val="000000"/>
            <w:sz w:val="26"/>
            <w:szCs w:val="26"/>
          </w:rPr>
          <w:br/>
          <w:t>Exemplu:</w:t>
        </w:r>
      </w:ins>
    </w:p>
    <w:p w:rsidR="00F426A0" w:rsidRDefault="00F426A0" w:rsidP="00F426A0">
      <w:pPr>
        <w:pStyle w:val="HTMLPreformatted"/>
        <w:numPr>
          <w:ilvl w:val="0"/>
          <w:numId w:val="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103" w:author="Unknown"/>
          <w:color w:val="0101FF"/>
          <w:sz w:val="23"/>
          <w:szCs w:val="23"/>
        </w:rPr>
      </w:pPr>
      <w:ins w:id="104" w:author="Unknown">
        <w:r>
          <w:rPr>
            <w:color w:val="0101FF"/>
            <w:sz w:val="23"/>
            <w:szCs w:val="23"/>
          </w:rPr>
          <w:t>var1 = 'Tutorial JS' ;</w:t>
        </w:r>
      </w:ins>
    </w:p>
    <w:p w:rsidR="00F426A0" w:rsidRDefault="00F426A0" w:rsidP="00F426A0">
      <w:pPr>
        <w:pStyle w:val="HTMLPreformatted"/>
        <w:numPr>
          <w:ilvl w:val="0"/>
          <w:numId w:val="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105" w:author="Unknown"/>
          <w:color w:val="0101FF"/>
          <w:sz w:val="23"/>
          <w:szCs w:val="23"/>
        </w:rPr>
      </w:pPr>
      <w:ins w:id="106" w:author="Unknown">
        <w:r>
          <w:rPr>
            <w:color w:val="0101FF"/>
            <w:sz w:val="23"/>
            <w:szCs w:val="23"/>
          </w:rPr>
          <w:lastRenderedPageBreak/>
          <w:t>// E la fel cu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07" w:author="Unknown"/>
          <w:color w:val="0101FF"/>
          <w:sz w:val="23"/>
          <w:szCs w:val="23"/>
        </w:rPr>
      </w:pPr>
      <w:ins w:id="108" w:author="Unknown">
        <w:r>
          <w:rPr>
            <w:color w:val="0101FF"/>
            <w:sz w:val="23"/>
            <w:szCs w:val="23"/>
          </w:rPr>
          <w:t>var1='Tutorial JS';</w:t>
        </w:r>
      </w:ins>
    </w:p>
    <w:p w:rsidR="00F426A0" w:rsidRDefault="00F426A0" w:rsidP="00F426A0">
      <w:pPr>
        <w:numPr>
          <w:ilvl w:val="0"/>
          <w:numId w:val="1"/>
        </w:numPr>
        <w:shd w:val="clear" w:color="auto" w:fill="FEFEFF"/>
        <w:spacing w:before="100" w:beforeAutospacing="1" w:after="100" w:afterAutospacing="1" w:line="319" w:lineRule="atLeast"/>
        <w:ind w:left="300"/>
        <w:rPr>
          <w:ins w:id="109" w:author="Unknown"/>
          <w:rFonts w:ascii="Calibri" w:hAnsi="Calibri"/>
          <w:color w:val="000000"/>
          <w:sz w:val="26"/>
          <w:szCs w:val="26"/>
        </w:rPr>
      </w:pPr>
      <w:ins w:id="110" w:author="Unknown">
        <w:r>
          <w:rPr>
            <w:rStyle w:val="sb"/>
            <w:rFonts w:ascii="Calibri" w:hAnsi="Calibri"/>
            <w:b/>
            <w:bCs/>
            <w:color w:val="000000"/>
            <w:sz w:val="26"/>
            <w:szCs w:val="26"/>
          </w:rPr>
          <w:t>Ghilimelele</w:t>
        </w:r>
        <w:r>
          <w:rPr>
            <w:rFonts w:ascii="Calibri" w:hAnsi="Calibri"/>
            <w:color w:val="000000"/>
            <w:sz w:val="26"/>
            <w:szCs w:val="26"/>
          </w:rPr>
          <w:t> - Ghilimelele simple ('') si duble ("") sunt folosite pentru a delimita sirurile de caractere (string). (Exemplu: "</w:t>
        </w:r>
        <w:r>
          <w:rPr>
            <w:rStyle w:val="Emphasis"/>
            <w:rFonts w:ascii="Calibri" w:hAnsi="Calibri"/>
            <w:color w:val="000000"/>
            <w:sz w:val="26"/>
            <w:szCs w:val="26"/>
          </w:rPr>
          <w:t>Invat JavaScript</w:t>
        </w:r>
        <w:r>
          <w:rPr>
            <w:rFonts w:ascii="Calibri" w:hAnsi="Calibri"/>
            <w:color w:val="000000"/>
            <w:sz w:val="26"/>
            <w:szCs w:val="26"/>
          </w:rPr>
          <w:t>" sau '</w:t>
        </w:r>
        <w:r>
          <w:rPr>
            <w:rStyle w:val="si"/>
            <w:rFonts w:ascii="Calibri" w:hAnsi="Calibri"/>
            <w:i/>
            <w:iCs/>
            <w:color w:val="000000"/>
            <w:sz w:val="26"/>
            <w:szCs w:val="26"/>
          </w:rPr>
          <w:t>String JavaScript</w:t>
        </w:r>
        <w:r>
          <w:rPr>
            <w:rFonts w:ascii="Calibri" w:hAnsi="Calibri"/>
            <w:color w:val="000000"/>
            <w:sz w:val="26"/>
            <w:szCs w:val="26"/>
          </w:rPr>
          <w:t>' ).</w:t>
        </w:r>
      </w:ins>
    </w:p>
    <w:p w:rsidR="00F426A0" w:rsidRDefault="00F426A0" w:rsidP="00F426A0">
      <w:pPr>
        <w:numPr>
          <w:ilvl w:val="0"/>
          <w:numId w:val="1"/>
        </w:numPr>
        <w:shd w:val="clear" w:color="auto" w:fill="FEFEFF"/>
        <w:spacing w:before="100" w:beforeAutospacing="1" w:after="100" w:afterAutospacing="1" w:line="319" w:lineRule="atLeast"/>
        <w:ind w:left="300"/>
        <w:rPr>
          <w:ins w:id="111" w:author="Unknown"/>
          <w:rFonts w:ascii="Calibri" w:hAnsi="Calibri"/>
          <w:color w:val="000000"/>
          <w:sz w:val="26"/>
          <w:szCs w:val="26"/>
        </w:rPr>
      </w:pPr>
      <w:ins w:id="112" w:author="Unknown">
        <w:r>
          <w:rPr>
            <w:rStyle w:val="sb"/>
            <w:rFonts w:ascii="Calibri" w:hAnsi="Calibri"/>
            <w:b/>
            <w:bCs/>
            <w:color w:val="000000"/>
            <w:sz w:val="26"/>
            <w:szCs w:val="26"/>
          </w:rPr>
          <w:t>Caractere speciale</w:t>
        </w:r>
        <w:r>
          <w:rPr>
            <w:rFonts w:ascii="Calibri" w:hAnsi="Calibri"/>
            <w:color w:val="000000"/>
            <w:sz w:val="26"/>
            <w:szCs w:val="26"/>
          </w:rPr>
          <w:t> - cand scriem scripturi, apare necesitatea de a folosi in cod sau in datele de iesire, un caracter specia, sau o linie noua. Pentru aceasta folosim caracterul backslash "\" in fata unuia din codurile Escape , astfel :</w:t>
        </w:r>
      </w:ins>
    </w:p>
    <w:p w:rsidR="00F426A0" w:rsidRDefault="00F426A0" w:rsidP="00F426A0">
      <w:pPr>
        <w:numPr>
          <w:ilvl w:val="1"/>
          <w:numId w:val="1"/>
        </w:numPr>
        <w:shd w:val="clear" w:color="auto" w:fill="FEFEFF"/>
        <w:spacing w:before="100" w:beforeAutospacing="1" w:after="100" w:afterAutospacing="1" w:line="319" w:lineRule="atLeast"/>
        <w:ind w:left="825"/>
        <w:rPr>
          <w:ins w:id="113" w:author="Unknown"/>
          <w:rFonts w:ascii="Calibri" w:hAnsi="Calibri"/>
          <w:color w:val="000000"/>
          <w:sz w:val="26"/>
          <w:szCs w:val="26"/>
        </w:rPr>
      </w:pPr>
      <w:ins w:id="114" w:author="Unknown">
        <w:r>
          <w:rPr>
            <w:rStyle w:val="sb"/>
            <w:rFonts w:ascii="Calibri" w:hAnsi="Calibri"/>
            <w:b/>
            <w:bCs/>
            <w:color w:val="000000"/>
            <w:sz w:val="26"/>
            <w:szCs w:val="26"/>
          </w:rPr>
          <w:t>\b</w:t>
        </w:r>
        <w:r>
          <w:rPr>
            <w:rFonts w:ascii="Calibri" w:hAnsi="Calibri"/>
            <w:color w:val="000000"/>
            <w:sz w:val="26"/>
            <w:szCs w:val="26"/>
          </w:rPr>
          <w:t> - backspace</w:t>
        </w:r>
        <w:r>
          <w:rPr>
            <w:rFonts w:ascii="Calibri" w:hAnsi="Calibri"/>
            <w:color w:val="000000"/>
            <w:sz w:val="26"/>
            <w:szCs w:val="26"/>
          </w:rPr>
          <w:br/>
        </w:r>
        <w:r>
          <w:rPr>
            <w:rStyle w:val="sb"/>
            <w:rFonts w:ascii="Calibri" w:hAnsi="Calibri"/>
            <w:b/>
            <w:bCs/>
            <w:color w:val="000000"/>
            <w:sz w:val="26"/>
            <w:szCs w:val="26"/>
          </w:rPr>
          <w:t>\f</w:t>
        </w:r>
        <w:r>
          <w:rPr>
            <w:rFonts w:ascii="Calibri" w:hAnsi="Calibri"/>
            <w:color w:val="000000"/>
            <w:sz w:val="26"/>
            <w:szCs w:val="26"/>
          </w:rPr>
          <w:t> - indica o pagina noua</w:t>
        </w:r>
        <w:r>
          <w:rPr>
            <w:rFonts w:ascii="Calibri" w:hAnsi="Calibri"/>
            <w:color w:val="000000"/>
            <w:sz w:val="26"/>
            <w:szCs w:val="26"/>
          </w:rPr>
          <w:br/>
        </w:r>
        <w:r>
          <w:rPr>
            <w:rStyle w:val="sb"/>
            <w:rFonts w:ascii="Calibri" w:hAnsi="Calibri"/>
            <w:b/>
            <w:bCs/>
            <w:color w:val="000000"/>
            <w:sz w:val="26"/>
            <w:szCs w:val="26"/>
          </w:rPr>
          <w:t>\n</w:t>
        </w:r>
        <w:r>
          <w:rPr>
            <w:rFonts w:ascii="Calibri" w:hAnsi="Calibri"/>
            <w:color w:val="000000"/>
            <w:sz w:val="26"/>
            <w:szCs w:val="26"/>
          </w:rPr>
          <w:t> - linie noua</w:t>
        </w:r>
        <w:r>
          <w:rPr>
            <w:rFonts w:ascii="Calibri" w:hAnsi="Calibri"/>
            <w:color w:val="000000"/>
            <w:sz w:val="26"/>
            <w:szCs w:val="26"/>
          </w:rPr>
          <w:br/>
        </w:r>
        <w:r>
          <w:rPr>
            <w:rStyle w:val="sb"/>
            <w:rFonts w:ascii="Calibri" w:hAnsi="Calibri"/>
            <w:b/>
            <w:bCs/>
            <w:color w:val="000000"/>
            <w:sz w:val="26"/>
            <w:szCs w:val="26"/>
          </w:rPr>
          <w:t>\r</w:t>
        </w:r>
        <w:r>
          <w:rPr>
            <w:rFonts w:ascii="Calibri" w:hAnsi="Calibri"/>
            <w:color w:val="000000"/>
            <w:sz w:val="26"/>
            <w:szCs w:val="26"/>
          </w:rPr>
          <w:t> - indica un retur de car</w:t>
        </w:r>
        <w:r>
          <w:rPr>
            <w:rFonts w:ascii="Calibri" w:hAnsi="Calibri"/>
            <w:color w:val="000000"/>
            <w:sz w:val="26"/>
            <w:szCs w:val="26"/>
          </w:rPr>
          <w:br/>
        </w:r>
        <w:r>
          <w:rPr>
            <w:rStyle w:val="sb"/>
            <w:rFonts w:ascii="Calibri" w:hAnsi="Calibri"/>
            <w:b/>
            <w:bCs/>
            <w:color w:val="000000"/>
            <w:sz w:val="26"/>
            <w:szCs w:val="26"/>
          </w:rPr>
          <w:t>\t</w:t>
        </w:r>
        <w:r>
          <w:rPr>
            <w:rFonts w:ascii="Calibri" w:hAnsi="Calibri"/>
            <w:color w:val="000000"/>
            <w:sz w:val="26"/>
            <w:szCs w:val="26"/>
          </w:rPr>
          <w:t> - indica spatiu de tasta TAB</w:t>
        </w:r>
        <w:r>
          <w:rPr>
            <w:rFonts w:ascii="Calibri" w:hAnsi="Calibri"/>
            <w:color w:val="000000"/>
            <w:sz w:val="26"/>
            <w:szCs w:val="26"/>
          </w:rPr>
          <w:br/>
        </w:r>
        <w:r>
          <w:rPr>
            <w:rStyle w:val="sb"/>
            <w:rFonts w:ascii="Calibri" w:hAnsi="Calibri"/>
            <w:b/>
            <w:bCs/>
            <w:color w:val="000000"/>
            <w:sz w:val="26"/>
            <w:szCs w:val="26"/>
          </w:rPr>
          <w:t>\\</w:t>
        </w:r>
        <w:r>
          <w:rPr>
            <w:rFonts w:ascii="Calibri" w:hAnsi="Calibri"/>
            <w:color w:val="000000"/>
            <w:sz w:val="26"/>
            <w:szCs w:val="26"/>
          </w:rPr>
          <w:t> - caracter backslash</w:t>
        </w:r>
        <w:r>
          <w:rPr>
            <w:rFonts w:ascii="Calibri" w:hAnsi="Calibri"/>
            <w:color w:val="000000"/>
            <w:sz w:val="26"/>
            <w:szCs w:val="26"/>
          </w:rPr>
          <w:br/>
        </w:r>
        <w:r>
          <w:rPr>
            <w:rStyle w:val="sb"/>
            <w:rFonts w:ascii="Calibri" w:hAnsi="Calibri"/>
            <w:b/>
            <w:bCs/>
            <w:color w:val="000000"/>
            <w:sz w:val="26"/>
            <w:szCs w:val="26"/>
          </w:rPr>
          <w:t>\'</w:t>
        </w:r>
        <w:r>
          <w:rPr>
            <w:rFonts w:ascii="Calibri" w:hAnsi="Calibri"/>
            <w:color w:val="000000"/>
            <w:sz w:val="26"/>
            <w:szCs w:val="26"/>
          </w:rPr>
          <w:t> - indica un apostrof (ghilimele simple)</w:t>
        </w:r>
        <w:r>
          <w:rPr>
            <w:rFonts w:ascii="Calibri" w:hAnsi="Calibri"/>
            <w:color w:val="000000"/>
            <w:sz w:val="26"/>
            <w:szCs w:val="26"/>
          </w:rPr>
          <w:br/>
        </w:r>
        <w:r>
          <w:rPr>
            <w:rStyle w:val="sb"/>
            <w:rFonts w:ascii="Calibri" w:hAnsi="Calibri"/>
            <w:b/>
            <w:bCs/>
            <w:color w:val="000000"/>
            <w:sz w:val="26"/>
            <w:szCs w:val="26"/>
          </w:rPr>
          <w:t>\"</w:t>
        </w:r>
        <w:r>
          <w:rPr>
            <w:rFonts w:ascii="Calibri" w:hAnsi="Calibri"/>
            <w:color w:val="000000"/>
            <w:sz w:val="26"/>
            <w:szCs w:val="26"/>
          </w:rPr>
          <w:t> - indica ghilimele duble</w:t>
        </w:r>
      </w:ins>
    </w:p>
    <w:p w:rsidR="00F426A0" w:rsidRPr="00F426A0" w:rsidRDefault="00F426A0" w:rsidP="00F426A0">
      <w:pPr>
        <w:numPr>
          <w:ilvl w:val="1"/>
          <w:numId w:val="1"/>
        </w:numPr>
        <w:shd w:val="clear" w:color="auto" w:fill="FEFEFF"/>
        <w:spacing w:before="100" w:beforeAutospacing="1" w:after="100" w:afterAutospacing="1" w:line="319" w:lineRule="atLeast"/>
        <w:ind w:left="825"/>
        <w:rPr>
          <w:ins w:id="115" w:author="Unknown"/>
          <w:rFonts w:ascii="Calibri" w:hAnsi="Calibri"/>
          <w:color w:val="000000" w:themeColor="text1"/>
          <w:sz w:val="26"/>
          <w:szCs w:val="26"/>
        </w:rPr>
      </w:pPr>
      <w:ins w:id="116" w:author="Unknown">
        <w:r>
          <w:rPr>
            <w:rFonts w:ascii="Calibri" w:hAnsi="Calibri"/>
            <w:color w:val="000000"/>
            <w:sz w:val="26"/>
            <w:szCs w:val="26"/>
          </w:rPr>
          <w:t>De exemplu, daca dorim sa afisam un text, folosind </w:t>
        </w:r>
        <w:r>
          <w:rPr>
            <w:rStyle w:val="sb"/>
            <w:rFonts w:ascii="Calibri" w:hAnsi="Calibri"/>
            <w:b/>
            <w:bCs/>
            <w:color w:val="000000"/>
            <w:sz w:val="26"/>
            <w:szCs w:val="26"/>
          </w:rPr>
          <w:t>document.write()</w:t>
        </w:r>
        <w:r>
          <w:rPr>
            <w:rFonts w:ascii="Calibri" w:hAnsi="Calibri"/>
            <w:color w:val="000000"/>
            <w:sz w:val="26"/>
            <w:szCs w:val="26"/>
          </w:rPr>
          <w:t>, iar acel text trebuie sa contina ghilimele si caracter backslash "\", si anume textul (</w:t>
        </w:r>
        <w:r>
          <w:rPr>
            <w:rStyle w:val="si"/>
            <w:rFonts w:ascii="Calibri" w:hAnsi="Calibri"/>
            <w:i/>
            <w:iCs/>
            <w:color w:val="000000"/>
            <w:sz w:val="26"/>
            <w:szCs w:val="26"/>
          </w:rPr>
          <w:t>Curs "JavaScript" \ MarPlo.net</w:t>
        </w:r>
        <w:r>
          <w:rPr>
            <w:rFonts w:ascii="Calibri" w:hAnsi="Calibri"/>
            <w:color w:val="000000"/>
            <w:sz w:val="26"/>
            <w:szCs w:val="26"/>
          </w:rPr>
          <w:t>), pentru a nu "deruta" scriptul in interpretarea codului, deoarece ghilimelele si backslash fac parte din sintaxa, adaugam </w:t>
        </w:r>
        <w:r>
          <w:rPr>
            <w:rStyle w:val="sb"/>
            <w:rFonts w:ascii="Calibri" w:hAnsi="Calibri"/>
            <w:b/>
            <w:bCs/>
            <w:color w:val="000000"/>
            <w:sz w:val="26"/>
            <w:szCs w:val="26"/>
          </w:rPr>
          <w:t>\</w:t>
        </w:r>
        <w:r>
          <w:rPr>
            <w:rFonts w:ascii="Calibri" w:hAnsi="Calibri"/>
            <w:color w:val="000000"/>
            <w:sz w:val="26"/>
            <w:szCs w:val="26"/>
          </w:rPr>
          <w:t xml:space="preserve"> in </w:t>
        </w:r>
        <w:r w:rsidRPr="00F426A0">
          <w:rPr>
            <w:rFonts w:ascii="Calibri" w:hAnsi="Calibri"/>
            <w:color w:val="000000" w:themeColor="text1"/>
            <w:sz w:val="26"/>
            <w:szCs w:val="26"/>
          </w:rPr>
          <w:t>fata acestor caractere din interiorul sirului. Comanda de afisare a sirului va fi astfel: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825"/>
        <w:rPr>
          <w:ins w:id="117" w:author="Unknown"/>
          <w:color w:val="0101FF"/>
          <w:sz w:val="23"/>
          <w:szCs w:val="23"/>
        </w:rPr>
      </w:pPr>
      <w:ins w:id="118" w:author="Unknown">
        <w:r>
          <w:rPr>
            <w:color w:val="0101FF"/>
            <w:sz w:val="23"/>
            <w:szCs w:val="23"/>
          </w:rPr>
          <w:t>document.write("Curs \"JavaScript\" \\ MarPlo.net");</w:t>
        </w:r>
      </w:ins>
    </w:p>
    <w:p w:rsidR="00F426A0" w:rsidRDefault="00F426A0" w:rsidP="00F426A0">
      <w:pPr>
        <w:numPr>
          <w:ilvl w:val="0"/>
          <w:numId w:val="1"/>
        </w:numPr>
        <w:shd w:val="clear" w:color="auto" w:fill="FEFEFF"/>
        <w:spacing w:before="100" w:beforeAutospacing="1" w:after="100" w:afterAutospacing="1" w:line="319" w:lineRule="atLeast"/>
        <w:ind w:left="300"/>
        <w:rPr>
          <w:ins w:id="119" w:author="Unknown"/>
          <w:rFonts w:ascii="Calibri" w:hAnsi="Calibri"/>
          <w:color w:val="000000"/>
          <w:sz w:val="26"/>
          <w:szCs w:val="26"/>
        </w:rPr>
      </w:pPr>
      <w:ins w:id="120" w:author="Unknown">
        <w:r>
          <w:rPr>
            <w:rStyle w:val="sb"/>
            <w:rFonts w:ascii="Calibri" w:hAnsi="Calibri"/>
            <w:b/>
            <w:bCs/>
            <w:color w:val="000000"/>
            <w:sz w:val="26"/>
            <w:szCs w:val="26"/>
          </w:rPr>
          <w:t>Numele variabilelor si functiilor</w:t>
        </w:r>
        <w:r>
          <w:rPr>
            <w:rFonts w:ascii="Calibri" w:hAnsi="Calibri"/>
            <w:color w:val="000000"/>
            <w:sz w:val="26"/>
            <w:szCs w:val="26"/>
          </w:rPr>
          <w:t> - numele dat variabilelor si functiilor trebuie sa respecte urmatoarele reguli:</w:t>
        </w:r>
      </w:ins>
    </w:p>
    <w:p w:rsidR="00F426A0" w:rsidRDefault="00F426A0" w:rsidP="00F426A0">
      <w:pPr>
        <w:numPr>
          <w:ilvl w:val="1"/>
          <w:numId w:val="1"/>
        </w:numPr>
        <w:shd w:val="clear" w:color="auto" w:fill="FEFEFF"/>
        <w:spacing w:before="100" w:beforeAutospacing="1" w:after="100" w:afterAutospacing="1" w:line="319" w:lineRule="atLeast"/>
        <w:ind w:left="825"/>
        <w:rPr>
          <w:rFonts w:ascii="Calibri" w:hAnsi="Calibri"/>
          <w:color w:val="000000"/>
          <w:sz w:val="26"/>
          <w:szCs w:val="26"/>
        </w:rPr>
      </w:pPr>
      <w:ins w:id="121" w:author="Unknown">
        <w:r>
          <w:rPr>
            <w:rFonts w:ascii="Calibri" w:hAnsi="Calibri"/>
            <w:color w:val="000000"/>
            <w:sz w:val="26"/>
            <w:szCs w:val="26"/>
          </w:rPr>
          <w:t>- primul caracter trebuie sa fie o litera, un caracter de subliniere (_) sau semnul $.</w:t>
        </w:r>
        <w:r>
          <w:rPr>
            <w:rFonts w:ascii="Calibri" w:hAnsi="Calibri"/>
            <w:color w:val="000000"/>
            <w:sz w:val="26"/>
            <w:szCs w:val="26"/>
          </w:rPr>
          <w:br/>
          <w:t>- primul caracter nu poate fi un numar.</w:t>
        </w:r>
        <w:r>
          <w:rPr>
            <w:rFonts w:ascii="Calibri" w:hAnsi="Calibri"/>
            <w:color w:val="000000"/>
            <w:sz w:val="26"/>
            <w:szCs w:val="26"/>
          </w:rPr>
          <w:br/>
          <w:t>- numele nu trebuie sa contina spatii libere.</w:t>
        </w:r>
        <w:r>
          <w:rPr>
            <w:rFonts w:ascii="Calibri" w:hAnsi="Calibri"/>
            <w:color w:val="000000"/>
            <w:sz w:val="26"/>
            <w:szCs w:val="26"/>
          </w:rPr>
          <w:br/>
          <w:t>- nu se folosesc cuvinte rezervate, care fac parte din limbajul JavaScript (cum sunt "array", "status", "alert", "script"), deoarece interpretorul programului nu va face diferenta intre aceste nume si comenzile JavaScript cu aceleasi nume.</w:t>
        </w:r>
      </w:ins>
    </w:p>
    <w:p w:rsidR="00F426A0" w:rsidRDefault="00F426A0" w:rsidP="00F426A0">
      <w:pPr>
        <w:shd w:val="clear" w:color="auto" w:fill="FEFEFF"/>
        <w:spacing w:before="100" w:beforeAutospacing="1" w:after="100" w:afterAutospacing="1" w:line="319" w:lineRule="atLeast"/>
        <w:rPr>
          <w:rFonts w:ascii="Calibri" w:hAnsi="Calibri"/>
          <w:color w:val="000000"/>
          <w:sz w:val="26"/>
          <w:szCs w:val="26"/>
        </w:rPr>
      </w:pPr>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Definire Variabile si Constante</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30"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1"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2"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3"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4"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5"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6"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7"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8"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9"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33" type="#_x0000_t75" style="width:1in;height:1in" o:ole="">
            <v:imagedata r:id="rId17" o:title=""/>
          </v:shape>
          <w:control r:id="rId40" w:name="DefaultOcxName2" w:shapeid="_x0000_i1033"/>
        </w:object>
      </w:r>
    </w:p>
    <w:p w:rsidR="00F426A0" w:rsidRDefault="00F426A0" w:rsidP="00F426A0">
      <w:pPr>
        <w:pStyle w:val="z-BottomofForm"/>
      </w:pPr>
      <w:r>
        <w:t>Bottom of Form</w:t>
      </w:r>
    </w:p>
    <w:p w:rsidR="00F426A0" w:rsidRDefault="00F426A0" w:rsidP="00F426A0">
      <w:pPr>
        <w:numPr>
          <w:ilvl w:val="0"/>
          <w:numId w:val="2"/>
        </w:numPr>
        <w:shd w:val="clear" w:color="auto" w:fill="FEFEFF"/>
        <w:spacing w:before="100" w:beforeAutospacing="1" w:after="100" w:afterAutospacing="1" w:line="319" w:lineRule="atLeast"/>
        <w:ind w:left="525"/>
        <w:rPr>
          <w:ins w:id="122" w:author="Unknown"/>
          <w:rFonts w:ascii="Calibri" w:hAnsi="Calibri"/>
          <w:color w:val="000000"/>
          <w:sz w:val="26"/>
          <w:szCs w:val="26"/>
        </w:rPr>
      </w:pPr>
      <w:ins w:id="12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"https://marplo.net/javascript/definire-variabile-constante" \l "hshtv" \o "Tipuri de valori si Variabile" </w:instrText>
        </w:r>
        <w:r>
          <w:rPr>
            <w:rFonts w:ascii="Calibri" w:hAnsi="Calibri"/>
            <w:color w:val="000000"/>
            <w:sz w:val="26"/>
            <w:szCs w:val="26"/>
          </w:rPr>
          <w:fldChar w:fldCharType="separate"/>
        </w:r>
        <w:r>
          <w:rPr>
            <w:rStyle w:val="Hyperlink"/>
            <w:rFonts w:ascii="Calibri" w:hAnsi="Calibri"/>
            <w:sz w:val="26"/>
            <w:szCs w:val="26"/>
          </w:rPr>
          <w:t>Tipuri de valori si Variabile</w:t>
        </w:r>
        <w:r>
          <w:rPr>
            <w:rFonts w:ascii="Calibri" w:hAnsi="Calibri"/>
            <w:color w:val="000000"/>
            <w:sz w:val="26"/>
            <w:szCs w:val="26"/>
          </w:rPr>
          <w:fldChar w:fldCharType="end"/>
        </w:r>
      </w:ins>
    </w:p>
    <w:p w:rsidR="00F426A0" w:rsidRDefault="00F426A0" w:rsidP="00F426A0">
      <w:pPr>
        <w:numPr>
          <w:ilvl w:val="0"/>
          <w:numId w:val="2"/>
        </w:numPr>
        <w:shd w:val="clear" w:color="auto" w:fill="FEFEFF"/>
        <w:spacing w:before="100" w:beforeAutospacing="1" w:after="100" w:afterAutospacing="1" w:line="319" w:lineRule="atLeast"/>
        <w:ind w:left="525"/>
        <w:rPr>
          <w:ins w:id="124" w:author="Unknown"/>
          <w:rFonts w:ascii="Calibri" w:hAnsi="Calibri"/>
          <w:color w:val="000000"/>
          <w:sz w:val="26"/>
          <w:szCs w:val="26"/>
        </w:rPr>
      </w:pPr>
      <w:ins w:id="12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"https://marplo.net/javascript/definire-variabile-constante" \l "hshdc" \o "Definire si utilizare Constante" </w:instrText>
        </w:r>
        <w:r>
          <w:rPr>
            <w:rFonts w:ascii="Calibri" w:hAnsi="Calibri"/>
            <w:color w:val="000000"/>
            <w:sz w:val="26"/>
            <w:szCs w:val="26"/>
          </w:rPr>
          <w:fldChar w:fldCharType="separate"/>
        </w:r>
        <w:r>
          <w:rPr>
            <w:rStyle w:val="Hyperlink"/>
            <w:rFonts w:ascii="Calibri" w:hAnsi="Calibri"/>
            <w:sz w:val="26"/>
            <w:szCs w:val="26"/>
          </w:rPr>
          <w:t>Definire si utilizare Constante</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126"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127" w:author="Unknown"/>
          <w:rFonts w:ascii="Calibri" w:hAnsi="Calibri"/>
          <w:color w:val="000000"/>
          <w:sz w:val="26"/>
          <w:szCs w:val="26"/>
        </w:rPr>
      </w:pPr>
      <w:ins w:id="128" w:author="Unknown">
        <w:r>
          <w:rPr>
            <w:rFonts w:ascii="Calibri" w:hAnsi="Calibri"/>
            <w:color w:val="000000"/>
            <w:sz w:val="26"/>
            <w:szCs w:val="26"/>
          </w:rPr>
          <w:t>In aceasta lectie veti invata despre variabile si constante, elemente de baza ale programari, care sunt necesare pentru a scrie un script. Aceste elemente sunt similare cu cele din PHP si alte limbaje de programare.</w:t>
        </w:r>
      </w:ins>
    </w:p>
    <w:p w:rsidR="00F426A0" w:rsidRDefault="00F426A0" w:rsidP="00F426A0">
      <w:pPr>
        <w:shd w:val="clear" w:color="auto" w:fill="FEFEFF"/>
        <w:rPr>
          <w:ins w:id="129"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130" w:author="Unknown"/>
          <w:rFonts w:ascii="Calibri" w:hAnsi="Calibri"/>
          <w:color w:val="000000"/>
          <w:spacing w:val="15"/>
          <w:sz w:val="27"/>
          <w:szCs w:val="27"/>
          <w:u w:val="single"/>
        </w:rPr>
      </w:pPr>
      <w:ins w:id="131" w:author="Unknown">
        <w:r>
          <w:rPr>
            <w:rFonts w:ascii="Calibri" w:hAnsi="Calibri"/>
            <w:color w:val="000000"/>
            <w:spacing w:val="15"/>
            <w:u w:val="single"/>
          </w:rPr>
          <w:t>Definire si utilizare variabile</w:t>
        </w:r>
      </w:ins>
    </w:p>
    <w:p w:rsidR="00F426A0" w:rsidRDefault="00F426A0" w:rsidP="00F426A0">
      <w:pPr>
        <w:pStyle w:val="ptxt"/>
        <w:shd w:val="clear" w:color="auto" w:fill="FEFEFF"/>
        <w:spacing w:before="105" w:beforeAutospacing="0" w:after="120" w:afterAutospacing="0"/>
        <w:ind w:left="120" w:firstLine="300"/>
        <w:rPr>
          <w:ins w:id="132" w:author="Unknown"/>
          <w:rFonts w:ascii="Calibri" w:hAnsi="Calibri"/>
          <w:color w:val="000000"/>
          <w:sz w:val="26"/>
          <w:szCs w:val="26"/>
        </w:rPr>
      </w:pPr>
      <w:ins w:id="133" w:author="Unknown">
        <w:r>
          <w:rPr>
            <w:rFonts w:ascii="Calibri" w:hAnsi="Calibri"/>
            <w:color w:val="000000"/>
            <w:sz w:val="26"/>
            <w:szCs w:val="26"/>
          </w:rPr>
          <w:t>Variabilele sunt nume stocate in memorie la care se atribue /memoreaza diferite date.</w:t>
        </w:r>
        <w:r>
          <w:rPr>
            <w:rFonts w:ascii="Calibri" w:hAnsi="Calibri"/>
            <w:color w:val="000000"/>
            <w:sz w:val="26"/>
            <w:szCs w:val="26"/>
          </w:rPr>
          <w:br/>
          <w:t>In JavaScript variabilele se pot defini folosind declaratia: </w:t>
        </w:r>
        <w:r>
          <w:rPr>
            <w:rStyle w:val="HTMLCode"/>
            <w:b/>
            <w:bCs/>
            <w:color w:val="0000EE"/>
          </w:rPr>
          <w:t>var</w:t>
        </w:r>
        <w:r>
          <w:rPr>
            <w:rFonts w:ascii="Calibri" w:hAnsi="Calibri"/>
            <w:color w:val="000000"/>
            <w:sz w:val="26"/>
            <w:szCs w:val="26"/>
          </w:rPr>
          <w:t> sau </w:t>
        </w:r>
        <w:r>
          <w:rPr>
            <w:rStyle w:val="HTMLCode"/>
            <w:b/>
            <w:bCs/>
            <w:color w:val="0000EE"/>
          </w:rPr>
          <w:t>let</w:t>
        </w:r>
        <w:r>
          <w:rPr>
            <w:rFonts w:ascii="Calibri" w:hAnsi="Calibri"/>
            <w:color w:val="000000"/>
            <w:sz w:val="26"/>
            <w:szCs w:val="26"/>
          </w:rPr>
          <w:t>.</w:t>
        </w:r>
      </w:ins>
    </w:p>
    <w:p w:rsidR="00F426A0" w:rsidRDefault="00F426A0" w:rsidP="00F426A0">
      <w:pPr>
        <w:pStyle w:val="HTMLPreformatted"/>
        <w:shd w:val="clear" w:color="auto" w:fill="F0FEF1"/>
        <w:rPr>
          <w:ins w:id="134" w:author="Unknown"/>
          <w:b/>
          <w:bCs/>
          <w:color w:val="000000"/>
          <w:sz w:val="24"/>
          <w:szCs w:val="24"/>
        </w:rPr>
      </w:pPr>
      <w:ins w:id="135" w:author="Unknown">
        <w:r>
          <w:rPr>
            <w:b/>
            <w:bCs/>
            <w:color w:val="000000"/>
            <w:sz w:val="24"/>
            <w:szCs w:val="24"/>
          </w:rPr>
          <w:t>var name ='Value';</w:t>
        </w:r>
      </w:ins>
    </w:p>
    <w:p w:rsidR="00F426A0" w:rsidRDefault="00F426A0" w:rsidP="00F426A0">
      <w:pPr>
        <w:pStyle w:val="HTMLPreformatted"/>
        <w:shd w:val="clear" w:color="auto" w:fill="F0FEF1"/>
        <w:rPr>
          <w:ins w:id="136" w:author="Unknown"/>
          <w:b/>
          <w:bCs/>
          <w:color w:val="000000"/>
          <w:sz w:val="24"/>
          <w:szCs w:val="24"/>
        </w:rPr>
      </w:pPr>
      <w:ins w:id="137" w:author="Unknown">
        <w:r>
          <w:rPr>
            <w:b/>
            <w:bCs/>
            <w:color w:val="000000"/>
            <w:sz w:val="24"/>
            <w:szCs w:val="24"/>
          </w:rPr>
          <w:t>//Sau</w:t>
        </w:r>
      </w:ins>
    </w:p>
    <w:p w:rsidR="00F426A0" w:rsidRDefault="00F426A0" w:rsidP="00F426A0">
      <w:pPr>
        <w:pStyle w:val="HTMLPreformatted"/>
        <w:shd w:val="clear" w:color="auto" w:fill="F0FEF1"/>
        <w:rPr>
          <w:ins w:id="138" w:author="Unknown"/>
          <w:b/>
          <w:bCs/>
          <w:color w:val="000000"/>
          <w:sz w:val="24"/>
          <w:szCs w:val="24"/>
        </w:rPr>
      </w:pPr>
      <w:ins w:id="139" w:author="Unknown">
        <w:r>
          <w:rPr>
            <w:b/>
            <w:bCs/>
            <w:color w:val="000000"/>
            <w:sz w:val="24"/>
            <w:szCs w:val="24"/>
          </w:rPr>
          <w:t>let name ='Value';</w:t>
        </w:r>
      </w:ins>
    </w:p>
    <w:p w:rsidR="00F426A0" w:rsidRDefault="00F426A0" w:rsidP="00F426A0">
      <w:pPr>
        <w:shd w:val="clear" w:color="auto" w:fill="FEFEFF"/>
        <w:rPr>
          <w:ins w:id="140" w:author="Unknown"/>
          <w:rFonts w:ascii="Calibri" w:hAnsi="Calibri"/>
          <w:color w:val="000000"/>
          <w:sz w:val="26"/>
          <w:szCs w:val="26"/>
        </w:rPr>
      </w:pPr>
      <w:ins w:id="141" w:author="Unknown">
        <w:r>
          <w:rPr>
            <w:rFonts w:ascii="Calibri" w:hAnsi="Calibri"/>
            <w:color w:val="000000"/>
            <w:sz w:val="26"/>
            <w:szCs w:val="26"/>
          </w:rPr>
          <w:t>- Unde 'name' este numele variabilei, iar 'Value' este valoarea atribuita.</w:t>
        </w:r>
        <w:r>
          <w:rPr>
            <w:rFonts w:ascii="Calibri" w:hAnsi="Calibri"/>
            <w:color w:val="000000"/>
            <w:sz w:val="26"/>
            <w:szCs w:val="26"/>
          </w:rPr>
          <w:br/>
        </w:r>
        <w:r>
          <w:rPr>
            <w:rFonts w:ascii="Calibri" w:hAnsi="Calibri"/>
            <w:color w:val="000000"/>
            <w:sz w:val="26"/>
            <w:szCs w:val="26"/>
          </w:rPr>
          <w:br/>
          <w:t>Variabilele se folosesc specificand numele lor, si rezulta valoarea care este atribuita.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 w:author="Unknown"/>
          <w:color w:val="0101FF"/>
          <w:sz w:val="23"/>
          <w:szCs w:val="23"/>
        </w:rPr>
      </w:pPr>
      <w:ins w:id="14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4" w:author="Unknown"/>
          <w:color w:val="0101FF"/>
          <w:sz w:val="23"/>
          <w:szCs w:val="23"/>
        </w:rPr>
      </w:pPr>
      <w:ins w:id="145" w:author="Unknown">
        <w:r>
          <w:rPr>
            <w:color w:val="0101FF"/>
            <w:sz w:val="23"/>
            <w:szCs w:val="23"/>
          </w:rPr>
          <w:t>let tjs = 'Tutorial JavaScript - Variabile';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 w:author="Unknown"/>
          <w:color w:val="0101FF"/>
          <w:sz w:val="23"/>
          <w:szCs w:val="23"/>
        </w:rPr>
      </w:pPr>
      <w:ins w:id="147" w:author="Unknown">
        <w:r>
          <w:rPr>
            <w:color w:val="0101FF"/>
            <w:sz w:val="23"/>
            <w:szCs w:val="23"/>
          </w:rPr>
          <w:t>document.write(tjs);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8" w:author="Unknown"/>
          <w:color w:val="0101FF"/>
          <w:sz w:val="23"/>
          <w:szCs w:val="23"/>
        </w:rPr>
      </w:pPr>
      <w:ins w:id="149" w:author="Unknown">
        <w:r>
          <w:rPr>
            <w:color w:val="0101FF"/>
            <w:sz w:val="23"/>
            <w:szCs w:val="23"/>
          </w:rPr>
          <w:t>&lt;/script&gt;</w:t>
        </w:r>
      </w:ins>
    </w:p>
    <w:p w:rsidR="00F426A0" w:rsidRDefault="00F426A0" w:rsidP="00F426A0">
      <w:pPr>
        <w:shd w:val="clear" w:color="auto" w:fill="FEFEFF"/>
        <w:rPr>
          <w:ins w:id="150" w:author="Unknown"/>
          <w:rFonts w:ascii="Calibri" w:hAnsi="Calibri"/>
          <w:color w:val="000000"/>
          <w:sz w:val="26"/>
          <w:szCs w:val="26"/>
        </w:rPr>
      </w:pPr>
      <w:ins w:id="151"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152" w:author="Unknown"/>
          <w:rFonts w:ascii="Calibri" w:hAnsi="Calibri"/>
          <w:color w:val="000000"/>
          <w:sz w:val="26"/>
          <w:szCs w:val="26"/>
          <w:u w:val="single"/>
        </w:rPr>
      </w:pPr>
      <w:ins w:id="153" w:author="Unknown">
        <w:r>
          <w:rPr>
            <w:rFonts w:ascii="Calibri" w:hAnsi="Calibri"/>
            <w:color w:val="000000"/>
            <w:sz w:val="26"/>
            <w:szCs w:val="26"/>
            <w:u w:val="single"/>
          </w:rPr>
          <w:t>Diferenta dintre var si let</w:t>
        </w:r>
      </w:ins>
    </w:p>
    <w:p w:rsidR="00F426A0" w:rsidRDefault="00F426A0" w:rsidP="00F426A0">
      <w:pPr>
        <w:shd w:val="clear" w:color="auto" w:fill="FEFEFF"/>
        <w:rPr>
          <w:ins w:id="154" w:author="Unknown"/>
          <w:rFonts w:ascii="Calibri" w:hAnsi="Calibri"/>
          <w:color w:val="000000"/>
          <w:sz w:val="26"/>
          <w:szCs w:val="26"/>
        </w:rPr>
      </w:pPr>
      <w:ins w:id="155" w:author="Unknown">
        <w:r>
          <w:rPr>
            <w:rFonts w:ascii="Calibri" w:hAnsi="Calibri"/>
            <w:color w:val="000000"/>
            <w:sz w:val="26"/>
            <w:szCs w:val="26"/>
          </w:rPr>
          <w:t>Cu </w:t>
        </w:r>
        <w:r>
          <w:rPr>
            <w:rStyle w:val="HTMLCode"/>
            <w:rFonts w:eastAsiaTheme="minorHAnsi"/>
            <w:b/>
            <w:bCs/>
            <w:color w:val="0000EE"/>
          </w:rPr>
          <w:t>var</w:t>
        </w:r>
        <w:r>
          <w:rPr>
            <w:rFonts w:ascii="Calibri" w:hAnsi="Calibri"/>
            <w:color w:val="000000"/>
            <w:sz w:val="26"/>
            <w:szCs w:val="26"/>
          </w:rPr>
          <w:t> se definesc variabile Globale, valabile in tot scriptul si care pot fi apelate si modificate in alte sectiuni (corpuri separate) din script; sau Locale, valabile in corpul functiilor.</w:t>
        </w:r>
        <w:r>
          <w:rPr>
            <w:rFonts w:ascii="Calibri" w:hAnsi="Calibri"/>
            <w:color w:val="000000"/>
            <w:sz w:val="26"/>
            <w:szCs w:val="26"/>
          </w:rPr>
          <w:br/>
          <w:t>Declaratia </w:t>
        </w:r>
        <w:r>
          <w:rPr>
            <w:rStyle w:val="HTMLCode"/>
            <w:rFonts w:eastAsiaTheme="minorHAnsi"/>
            <w:b/>
            <w:bCs/>
            <w:color w:val="0000EE"/>
          </w:rPr>
          <w:t>let</w:t>
        </w:r>
        <w:r>
          <w:rPr>
            <w:rFonts w:ascii="Calibri" w:hAnsi="Calibri"/>
            <w:color w:val="000000"/>
            <w:sz w:val="26"/>
            <w:szCs w:val="26"/>
          </w:rPr>
          <w:t> permite definirea de variabile care sunt limitate la sectiunea /scopul, expresia unde au fost definite.</w:t>
        </w:r>
        <w:r>
          <w:rPr>
            <w:rFonts w:ascii="Calibri" w:hAnsi="Calibri"/>
            <w:color w:val="000000"/>
            <w:sz w:val="26"/>
            <w:szCs w:val="26"/>
          </w:rPr>
          <w:br/>
        </w:r>
        <w:r>
          <w:rPr>
            <w:rFonts w:ascii="Calibri" w:hAnsi="Calibri"/>
            <w:color w:val="000000"/>
            <w:sz w:val="26"/>
            <w:szCs w:val="26"/>
          </w:rPr>
          <w:lastRenderedPageBreak/>
          <w:br/>
          <w:t>- Se poate intelege diferenta dintre 'var' si 'let' din aceste doua exemple similare.</w:t>
        </w:r>
        <w:r>
          <w:rPr>
            <w:rFonts w:ascii="Calibri" w:hAnsi="Calibri"/>
            <w:color w:val="000000"/>
            <w:sz w:val="26"/>
            <w:szCs w:val="26"/>
          </w:rPr>
          <w:br/>
          <w:t>1. Exemplu cu "let":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 w:author="Unknown"/>
          <w:color w:val="0101FF"/>
          <w:sz w:val="23"/>
          <w:szCs w:val="23"/>
        </w:rPr>
      </w:pPr>
      <w:ins w:id="157"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8" w:author="Unknown"/>
          <w:color w:val="0101FF"/>
          <w:sz w:val="23"/>
          <w:szCs w:val="23"/>
        </w:rPr>
      </w:pPr>
      <w:ins w:id="159" w:author="Unknown">
        <w:r>
          <w:rPr>
            <w:color w:val="0101FF"/>
            <w:sz w:val="23"/>
            <w:szCs w:val="23"/>
          </w:rPr>
          <w:t>let xn =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 w:author="Unknown"/>
          <w:color w:val="0101FF"/>
          <w:sz w:val="23"/>
          <w:szCs w:val="23"/>
        </w:rPr>
      </w:pPr>
      <w:ins w:id="162" w:author="Unknown">
        <w:r>
          <w:rPr>
            <w:color w:val="0101FF"/>
            <w:sz w:val="23"/>
            <w:szCs w:val="23"/>
          </w:rPr>
          <w:t>if(xn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 w:author="Unknown"/>
          <w:color w:val="0101FF"/>
          <w:sz w:val="23"/>
          <w:szCs w:val="23"/>
        </w:rPr>
      </w:pPr>
      <w:ins w:id="164" w:author="Unknown">
        <w:r>
          <w:rPr>
            <w:color w:val="0101FF"/>
            <w:sz w:val="23"/>
            <w:szCs w:val="23"/>
          </w:rPr>
          <w:t xml:space="preserve"> let xn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5" w:author="Unknown"/>
          <w:color w:val="0101FF"/>
          <w:sz w:val="23"/>
          <w:szCs w:val="23"/>
        </w:rPr>
      </w:pPr>
      <w:ins w:id="16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8" w:author="Unknown"/>
          <w:color w:val="0101FF"/>
          <w:sz w:val="23"/>
          <w:szCs w:val="23"/>
        </w:rPr>
      </w:pPr>
      <w:ins w:id="169" w:author="Unknown">
        <w:r>
          <w:rPr>
            <w:color w:val="0101FF"/>
            <w:sz w:val="23"/>
            <w:szCs w:val="23"/>
          </w:rPr>
          <w:t>document.write(xn); //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0" w:author="Unknown"/>
          <w:color w:val="0101FF"/>
          <w:sz w:val="23"/>
          <w:szCs w:val="23"/>
        </w:rPr>
      </w:pPr>
      <w:ins w:id="171" w:author="Unknown">
        <w:r>
          <w:rPr>
            <w:color w:val="0101FF"/>
            <w:sz w:val="23"/>
            <w:szCs w:val="23"/>
          </w:rPr>
          <w:t>&lt;/script&gt;</w:t>
        </w:r>
      </w:ins>
    </w:p>
    <w:p w:rsidR="00F426A0" w:rsidRDefault="00F426A0" w:rsidP="00F426A0">
      <w:pPr>
        <w:shd w:val="clear" w:color="auto" w:fill="FEFEFF"/>
        <w:rPr>
          <w:ins w:id="172" w:author="Unknown"/>
          <w:rFonts w:ascii="Calibri" w:hAnsi="Calibri"/>
          <w:color w:val="000000"/>
          <w:sz w:val="26"/>
          <w:szCs w:val="26"/>
        </w:rPr>
      </w:pPr>
      <w:ins w:id="173" w:author="Unknown">
        <w:r>
          <w:rPr>
            <w:rFonts w:ascii="Calibri" w:hAnsi="Calibri"/>
            <w:color w:val="000000"/>
            <w:sz w:val="26"/>
            <w:szCs w:val="26"/>
          </w:rPr>
          <w:t>Incercati codul</w:t>
        </w:r>
      </w:ins>
    </w:p>
    <w:p w:rsidR="00F426A0" w:rsidRDefault="00F426A0" w:rsidP="00F426A0">
      <w:pPr>
        <w:shd w:val="clear" w:color="auto" w:fill="FEFEFF"/>
        <w:rPr>
          <w:ins w:id="174" w:author="Unknown"/>
          <w:rFonts w:ascii="Calibri" w:hAnsi="Calibri"/>
          <w:color w:val="000000"/>
          <w:sz w:val="26"/>
          <w:szCs w:val="26"/>
        </w:rPr>
      </w:pPr>
      <w:ins w:id="175" w:author="Unknown">
        <w:r>
          <w:rPr>
            <w:rFonts w:ascii="Calibri" w:hAnsi="Calibri"/>
            <w:color w:val="000000"/>
            <w:sz w:val="26"/>
            <w:szCs w:val="26"/>
          </w:rPr>
          <w:t>2. Exemplu cu "var":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 w:author="Unknown"/>
          <w:color w:val="0101FF"/>
          <w:sz w:val="23"/>
          <w:szCs w:val="23"/>
        </w:rPr>
      </w:pPr>
      <w:ins w:id="177"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8" w:author="Unknown"/>
          <w:color w:val="0101FF"/>
          <w:sz w:val="23"/>
          <w:szCs w:val="23"/>
        </w:rPr>
      </w:pPr>
      <w:ins w:id="179" w:author="Unknown">
        <w:r>
          <w:rPr>
            <w:color w:val="0101FF"/>
            <w:sz w:val="23"/>
            <w:szCs w:val="23"/>
          </w:rPr>
          <w:t>var xn =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1" w:author="Unknown"/>
          <w:color w:val="0101FF"/>
          <w:sz w:val="23"/>
          <w:szCs w:val="23"/>
        </w:rPr>
      </w:pPr>
      <w:ins w:id="182" w:author="Unknown">
        <w:r>
          <w:rPr>
            <w:color w:val="0101FF"/>
            <w:sz w:val="23"/>
            <w:szCs w:val="23"/>
          </w:rPr>
          <w:t>if(xn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3" w:author="Unknown"/>
          <w:color w:val="0101FF"/>
          <w:sz w:val="23"/>
          <w:szCs w:val="23"/>
        </w:rPr>
      </w:pPr>
      <w:ins w:id="184" w:author="Unknown">
        <w:r>
          <w:rPr>
            <w:color w:val="0101FF"/>
            <w:sz w:val="23"/>
            <w:szCs w:val="23"/>
          </w:rPr>
          <w:t xml:space="preserve"> var xn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5" w:author="Unknown"/>
          <w:color w:val="0101FF"/>
          <w:sz w:val="23"/>
          <w:szCs w:val="23"/>
        </w:rPr>
      </w:pPr>
      <w:ins w:id="18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8" w:author="Unknown"/>
          <w:color w:val="0101FF"/>
          <w:sz w:val="23"/>
          <w:szCs w:val="23"/>
        </w:rPr>
      </w:pPr>
      <w:ins w:id="189" w:author="Unknown">
        <w:r>
          <w:rPr>
            <w:color w:val="0101FF"/>
            <w:sz w:val="23"/>
            <w:szCs w:val="23"/>
          </w:rPr>
          <w:t>document.write(xn); //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 w:author="Unknown"/>
          <w:color w:val="0101FF"/>
          <w:sz w:val="23"/>
          <w:szCs w:val="23"/>
        </w:rPr>
      </w:pPr>
      <w:ins w:id="191" w:author="Unknown">
        <w:r>
          <w:rPr>
            <w:color w:val="0101FF"/>
            <w:sz w:val="23"/>
            <w:szCs w:val="23"/>
          </w:rPr>
          <w:t>&lt;/script&gt;</w:t>
        </w:r>
      </w:ins>
    </w:p>
    <w:p w:rsidR="00F426A0" w:rsidRDefault="00F426A0" w:rsidP="00F426A0">
      <w:pPr>
        <w:shd w:val="clear" w:color="auto" w:fill="FEFEFF"/>
        <w:rPr>
          <w:ins w:id="192" w:author="Unknown"/>
          <w:rFonts w:ascii="Calibri" w:hAnsi="Calibri"/>
          <w:color w:val="000000"/>
          <w:sz w:val="26"/>
          <w:szCs w:val="26"/>
        </w:rPr>
      </w:pPr>
      <w:ins w:id="193"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194" w:author="Unknown"/>
          <w:rFonts w:ascii="Calibri" w:hAnsi="Calibri"/>
          <w:color w:val="000000"/>
          <w:sz w:val="26"/>
          <w:szCs w:val="26"/>
          <w:u w:val="single"/>
        </w:rPr>
      </w:pPr>
      <w:ins w:id="195" w:author="Unknown">
        <w:r>
          <w:rPr>
            <w:rFonts w:ascii="Calibri" w:hAnsi="Calibri"/>
            <w:color w:val="000000"/>
            <w:sz w:val="26"/>
            <w:szCs w:val="26"/>
            <w:u w:val="single"/>
          </w:rPr>
          <w:t>Tipuri de valori si Variabile</w:t>
        </w:r>
      </w:ins>
    </w:p>
    <w:p w:rsidR="00F426A0" w:rsidRDefault="00F426A0" w:rsidP="00F426A0">
      <w:pPr>
        <w:shd w:val="clear" w:color="auto" w:fill="FEFEFF"/>
        <w:rPr>
          <w:ins w:id="196" w:author="Unknown"/>
          <w:rFonts w:ascii="Calibri" w:hAnsi="Calibri"/>
          <w:color w:val="000000"/>
          <w:sz w:val="26"/>
          <w:szCs w:val="26"/>
        </w:rPr>
      </w:pPr>
      <w:ins w:id="197" w:author="Unknown">
        <w:r>
          <w:rPr>
            <w:rFonts w:ascii="Calibri" w:hAnsi="Calibri"/>
            <w:color w:val="000000"/>
            <w:sz w:val="26"/>
            <w:szCs w:val="26"/>
          </w:rPr>
          <w:t>Sunt mai multe tipuri de date care se pot atribui la variabile. Tipul valorii adaugate determina tipul variabilei.</w:t>
        </w:r>
      </w:ins>
    </w:p>
    <w:p w:rsidR="00F426A0" w:rsidRDefault="00F426A0" w:rsidP="00F426A0">
      <w:pPr>
        <w:numPr>
          <w:ilvl w:val="0"/>
          <w:numId w:val="3"/>
        </w:numPr>
        <w:shd w:val="clear" w:color="auto" w:fill="FEFEFF"/>
        <w:spacing w:before="100" w:beforeAutospacing="1" w:after="100" w:afterAutospacing="1" w:line="319" w:lineRule="atLeast"/>
        <w:ind w:left="525"/>
        <w:rPr>
          <w:ins w:id="198" w:author="Unknown"/>
          <w:rFonts w:ascii="Calibri" w:hAnsi="Calibri"/>
          <w:color w:val="000000"/>
          <w:sz w:val="26"/>
          <w:szCs w:val="26"/>
        </w:rPr>
      </w:pPr>
      <w:ins w:id="199" w:author="Unknown">
        <w:r>
          <w:rPr>
            <w:rStyle w:val="sb"/>
            <w:rFonts w:ascii="Calibri" w:hAnsi="Calibri"/>
            <w:b/>
            <w:bCs/>
            <w:color w:val="000000"/>
            <w:sz w:val="26"/>
            <w:szCs w:val="26"/>
          </w:rPr>
          <w:t>string (sir)</w:t>
        </w:r>
        <w:r>
          <w:rPr>
            <w:rFonts w:ascii="Calibri" w:hAnsi="Calibri"/>
            <w:color w:val="000000"/>
            <w:sz w:val="26"/>
            <w:szCs w:val="26"/>
          </w:rPr>
          <w:t> - Valori de tip text, adaugate intre ghilimele simple sau duble.</w:t>
        </w:r>
      </w:ins>
    </w:p>
    <w:p w:rsidR="00F426A0" w:rsidRDefault="00F426A0" w:rsidP="00F426A0">
      <w:pPr>
        <w:shd w:val="clear" w:color="auto" w:fill="FEFEE9"/>
        <w:spacing w:before="100" w:beforeAutospacing="1" w:after="100" w:afterAutospacing="1" w:line="319" w:lineRule="atLeast"/>
        <w:ind w:left="525"/>
        <w:rPr>
          <w:ins w:id="200" w:author="Unknown"/>
          <w:rFonts w:ascii="Calibri" w:hAnsi="Calibri"/>
          <w:color w:val="0101FF"/>
          <w:sz w:val="23"/>
          <w:szCs w:val="23"/>
        </w:rPr>
      </w:pPr>
      <w:ins w:id="201" w:author="Unknown">
        <w:r>
          <w:rPr>
            <w:rFonts w:ascii="Calibri" w:hAnsi="Calibri"/>
            <w:color w:val="0101FF"/>
            <w:sz w:val="23"/>
            <w:szCs w:val="23"/>
          </w:rPr>
          <w:t>var x = 'Site MarPlo.net';</w:t>
        </w:r>
      </w:ins>
    </w:p>
    <w:p w:rsidR="00F426A0" w:rsidRDefault="00F426A0" w:rsidP="00F426A0">
      <w:pPr>
        <w:numPr>
          <w:ilvl w:val="0"/>
          <w:numId w:val="3"/>
        </w:numPr>
        <w:shd w:val="clear" w:color="auto" w:fill="FEFEFF"/>
        <w:spacing w:before="100" w:beforeAutospacing="1" w:after="100" w:afterAutospacing="1" w:line="319" w:lineRule="atLeast"/>
        <w:ind w:left="525"/>
        <w:rPr>
          <w:ins w:id="202" w:author="Unknown"/>
          <w:rFonts w:ascii="Calibri" w:hAnsi="Calibri"/>
          <w:color w:val="000000"/>
          <w:sz w:val="26"/>
          <w:szCs w:val="26"/>
        </w:rPr>
      </w:pPr>
      <w:ins w:id="203" w:author="Unknown">
        <w:r>
          <w:rPr>
            <w:rStyle w:val="sb"/>
            <w:rFonts w:ascii="Calibri" w:hAnsi="Calibri"/>
            <w:b/>
            <w:bCs/>
            <w:color w:val="000000"/>
            <w:sz w:val="26"/>
            <w:szCs w:val="26"/>
          </w:rPr>
          <w:t>number</w:t>
        </w:r>
        <w:r>
          <w:rPr>
            <w:rFonts w:ascii="Calibri" w:hAnsi="Calibri"/>
            <w:color w:val="000000"/>
            <w:sz w:val="26"/>
            <w:szCs w:val="26"/>
          </w:rPr>
          <w:t> - Numere intregi sau cu zecimale.</w:t>
        </w:r>
      </w:ins>
    </w:p>
    <w:p w:rsidR="00F426A0" w:rsidRDefault="00F426A0" w:rsidP="00F426A0">
      <w:pPr>
        <w:pStyle w:val="HTMLPreformatted"/>
        <w:numPr>
          <w:ilvl w:val="0"/>
          <w:numId w:val="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4" w:author="Unknown"/>
          <w:color w:val="0101FF"/>
          <w:sz w:val="23"/>
          <w:szCs w:val="23"/>
        </w:rPr>
      </w:pPr>
      <w:ins w:id="205" w:author="Unknown">
        <w:r>
          <w:rPr>
            <w:color w:val="0101FF"/>
            <w:sz w:val="23"/>
            <w:szCs w:val="23"/>
          </w:rPr>
          <w:t>var x = 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206" w:author="Unknown"/>
          <w:color w:val="0101FF"/>
          <w:sz w:val="23"/>
          <w:szCs w:val="23"/>
        </w:rPr>
      </w:pPr>
      <w:ins w:id="207" w:author="Unknown">
        <w:r>
          <w:rPr>
            <w:color w:val="0101FF"/>
            <w:sz w:val="23"/>
            <w:szCs w:val="23"/>
          </w:rPr>
          <w:t>var y = 7.95;</w:t>
        </w:r>
      </w:ins>
    </w:p>
    <w:p w:rsidR="00F426A0" w:rsidRDefault="00F426A0" w:rsidP="00F426A0">
      <w:pPr>
        <w:numPr>
          <w:ilvl w:val="0"/>
          <w:numId w:val="3"/>
        </w:numPr>
        <w:shd w:val="clear" w:color="auto" w:fill="FEFEFF"/>
        <w:spacing w:before="100" w:beforeAutospacing="1" w:after="100" w:afterAutospacing="1" w:line="319" w:lineRule="atLeast"/>
        <w:ind w:left="525"/>
        <w:rPr>
          <w:ins w:id="208" w:author="Unknown"/>
          <w:rFonts w:ascii="Calibri" w:hAnsi="Calibri"/>
          <w:color w:val="000000"/>
          <w:sz w:val="26"/>
          <w:szCs w:val="26"/>
        </w:rPr>
      </w:pPr>
      <w:ins w:id="209" w:author="Unknown">
        <w:r>
          <w:rPr>
            <w:rStyle w:val="sb"/>
            <w:rFonts w:ascii="Calibri" w:hAnsi="Calibri"/>
            <w:b/>
            <w:bCs/>
            <w:color w:val="000000"/>
            <w:sz w:val="26"/>
            <w:szCs w:val="26"/>
          </w:rPr>
          <w:t>booleen</w:t>
        </w:r>
        <w:r>
          <w:rPr>
            <w:rFonts w:ascii="Calibri" w:hAnsi="Calibri"/>
            <w:color w:val="000000"/>
            <w:sz w:val="26"/>
            <w:szCs w:val="26"/>
          </w:rPr>
          <w:t> - Valoarea </w:t>
        </w:r>
        <w:r>
          <w:rPr>
            <w:rStyle w:val="HTMLCode"/>
            <w:rFonts w:eastAsiaTheme="minorHAnsi"/>
            <w:b/>
            <w:bCs/>
            <w:color w:val="0000EE"/>
          </w:rPr>
          <w:t>true</w:t>
        </w:r>
        <w:r>
          <w:rPr>
            <w:rFonts w:ascii="Calibri" w:hAnsi="Calibri"/>
            <w:color w:val="000000"/>
            <w:sz w:val="26"/>
            <w:szCs w:val="26"/>
          </w:rPr>
          <w:t> sau </w:t>
        </w:r>
        <w:r>
          <w:rPr>
            <w:rStyle w:val="HTMLCode"/>
            <w:rFonts w:eastAsiaTheme="minorHAnsi"/>
            <w:b/>
            <w:bCs/>
            <w:color w:val="0000EE"/>
          </w:rPr>
          <w:t>false</w:t>
        </w:r>
        <w:r>
          <w:rPr>
            <w:rFonts w:ascii="Calibri" w:hAnsi="Calibri"/>
            <w:color w:val="000000"/>
            <w:sz w:val="26"/>
            <w:szCs w:val="26"/>
          </w:rPr>
          <w:t>.</w:t>
        </w:r>
      </w:ins>
    </w:p>
    <w:p w:rsidR="00F426A0" w:rsidRDefault="00F426A0" w:rsidP="00F426A0">
      <w:pPr>
        <w:pStyle w:val="HTMLPreformatted"/>
        <w:numPr>
          <w:ilvl w:val="0"/>
          <w:numId w:val="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0" w:author="Unknown"/>
          <w:color w:val="0101FF"/>
          <w:sz w:val="23"/>
          <w:szCs w:val="23"/>
        </w:rPr>
      </w:pPr>
      <w:ins w:id="211" w:author="Unknown">
        <w:r>
          <w:rPr>
            <w:color w:val="0101FF"/>
            <w:sz w:val="23"/>
            <w:szCs w:val="23"/>
          </w:rPr>
          <w:lastRenderedPageBreak/>
          <w:t>var x = true;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212" w:author="Unknown"/>
          <w:color w:val="0101FF"/>
          <w:sz w:val="23"/>
          <w:szCs w:val="23"/>
        </w:rPr>
      </w:pPr>
      <w:ins w:id="213" w:author="Unknown">
        <w:r>
          <w:rPr>
            <w:color w:val="0101FF"/>
            <w:sz w:val="23"/>
            <w:szCs w:val="23"/>
          </w:rPr>
          <w:t>var y = false;</w:t>
        </w:r>
      </w:ins>
    </w:p>
    <w:p w:rsidR="00F426A0" w:rsidRDefault="00F426A0" w:rsidP="00F426A0">
      <w:pPr>
        <w:numPr>
          <w:ilvl w:val="0"/>
          <w:numId w:val="3"/>
        </w:numPr>
        <w:shd w:val="clear" w:color="auto" w:fill="FEFEFF"/>
        <w:spacing w:before="100" w:beforeAutospacing="1" w:after="100" w:afterAutospacing="1" w:line="319" w:lineRule="atLeast"/>
        <w:ind w:left="525"/>
        <w:rPr>
          <w:ins w:id="214" w:author="Unknown"/>
          <w:rFonts w:ascii="Calibri" w:hAnsi="Calibri"/>
          <w:color w:val="000000"/>
          <w:sz w:val="26"/>
          <w:szCs w:val="26"/>
        </w:rPr>
      </w:pPr>
      <w:ins w:id="215" w:author="Unknown">
        <w:r>
          <w:rPr>
            <w:rStyle w:val="sb"/>
            <w:rFonts w:ascii="Calibri" w:hAnsi="Calibri"/>
            <w:b/>
            <w:bCs/>
            <w:color w:val="000000"/>
            <w:sz w:val="26"/>
            <w:szCs w:val="26"/>
          </w:rPr>
          <w:t>array</w:t>
        </w:r>
        <w:r>
          <w:rPr>
            <w:rFonts w:ascii="Calibri" w:hAnsi="Calibri"/>
            <w:color w:val="000000"/>
            <w:sz w:val="26"/>
            <w:szCs w:val="26"/>
          </w:rPr>
          <w:t> - Mai multe valori ordonate cu index numeric.</w:t>
        </w:r>
      </w:ins>
    </w:p>
    <w:p w:rsidR="00F426A0" w:rsidRDefault="00F426A0" w:rsidP="00F426A0">
      <w:pPr>
        <w:pStyle w:val="HTMLPreformatted"/>
        <w:numPr>
          <w:ilvl w:val="0"/>
          <w:numId w:val="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6" w:author="Unknown"/>
          <w:color w:val="0101FF"/>
          <w:sz w:val="23"/>
          <w:szCs w:val="23"/>
        </w:rPr>
      </w:pPr>
      <w:ins w:id="217" w:author="Unknown">
        <w:r>
          <w:rPr>
            <w:color w:val="0101FF"/>
            <w:sz w:val="23"/>
            <w:szCs w:val="23"/>
          </w:rPr>
          <w:t>let x = ['ab', 78, 'xy'];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218" w:author="Unknown"/>
          <w:color w:val="0101FF"/>
          <w:sz w:val="23"/>
          <w:szCs w:val="23"/>
        </w:rPr>
      </w:pPr>
      <w:ins w:id="219" w:author="Unknown">
        <w:r>
          <w:rPr>
            <w:color w:val="0101FF"/>
            <w:sz w:val="23"/>
            <w:szCs w:val="23"/>
          </w:rPr>
          <w:t>alert(x[1]); // 78</w:t>
        </w:r>
      </w:ins>
    </w:p>
    <w:p w:rsidR="00F426A0" w:rsidRDefault="00F426A0" w:rsidP="00F426A0">
      <w:pPr>
        <w:numPr>
          <w:ilvl w:val="0"/>
          <w:numId w:val="3"/>
        </w:numPr>
        <w:shd w:val="clear" w:color="auto" w:fill="FEFEFF"/>
        <w:spacing w:before="100" w:beforeAutospacing="1" w:after="100" w:afterAutospacing="1" w:line="319" w:lineRule="atLeast"/>
        <w:ind w:left="525"/>
        <w:rPr>
          <w:ins w:id="220" w:author="Unknown"/>
          <w:rFonts w:ascii="Calibri" w:hAnsi="Calibri"/>
          <w:color w:val="000000"/>
          <w:sz w:val="26"/>
          <w:szCs w:val="26"/>
        </w:rPr>
      </w:pPr>
      <w:ins w:id="221" w:author="Unknown">
        <w:r>
          <w:rPr>
            <w:rStyle w:val="sb"/>
            <w:rFonts w:ascii="Calibri" w:hAnsi="Calibri"/>
            <w:b/>
            <w:bCs/>
            <w:color w:val="000000"/>
            <w:sz w:val="26"/>
            <w:szCs w:val="26"/>
          </w:rPr>
          <w:t>object</w:t>
        </w:r>
        <w:r>
          <w:rPr>
            <w:rFonts w:ascii="Calibri" w:hAnsi="Calibri"/>
            <w:color w:val="000000"/>
            <w:sz w:val="26"/>
            <w:szCs w:val="26"/>
          </w:rPr>
          <w:t> - Un obiect de date care poate contine proprietati si functii.</w:t>
        </w:r>
      </w:ins>
    </w:p>
    <w:p w:rsidR="00F426A0" w:rsidRDefault="00F426A0" w:rsidP="00F426A0">
      <w:pPr>
        <w:shd w:val="clear" w:color="auto" w:fill="FEFEE9"/>
        <w:spacing w:before="100" w:beforeAutospacing="1" w:after="100" w:afterAutospacing="1" w:line="319" w:lineRule="atLeast"/>
        <w:ind w:left="525"/>
        <w:rPr>
          <w:ins w:id="222" w:author="Unknown"/>
          <w:rFonts w:ascii="Calibri" w:hAnsi="Calibri"/>
          <w:color w:val="0101FF"/>
          <w:sz w:val="23"/>
          <w:szCs w:val="23"/>
        </w:rPr>
      </w:pPr>
      <w:ins w:id="223" w:author="Unknown">
        <w:r>
          <w:rPr>
            <w:rFonts w:ascii="Calibri" w:hAnsi="Calibri"/>
            <w:color w:val="0101FF"/>
            <w:sz w:val="23"/>
            <w:szCs w:val="23"/>
          </w:rPr>
          <w:t>var x = {prop1:'ab', p2:78};</w:t>
        </w:r>
      </w:ins>
    </w:p>
    <w:p w:rsidR="00F426A0" w:rsidRDefault="00F426A0" w:rsidP="00F426A0">
      <w:pPr>
        <w:numPr>
          <w:ilvl w:val="0"/>
          <w:numId w:val="3"/>
        </w:numPr>
        <w:shd w:val="clear" w:color="auto" w:fill="FEFEFF"/>
        <w:spacing w:before="100" w:beforeAutospacing="1" w:after="100" w:afterAutospacing="1" w:line="319" w:lineRule="atLeast"/>
        <w:ind w:left="525"/>
        <w:rPr>
          <w:ins w:id="224" w:author="Unknown"/>
          <w:rFonts w:ascii="Calibri" w:hAnsi="Calibri"/>
          <w:color w:val="000000"/>
          <w:sz w:val="26"/>
          <w:szCs w:val="26"/>
        </w:rPr>
      </w:pPr>
      <w:ins w:id="225" w:author="Unknown">
        <w:r>
          <w:rPr>
            <w:rStyle w:val="sb"/>
            <w:rFonts w:ascii="Calibri" w:hAnsi="Calibri"/>
            <w:b/>
            <w:bCs/>
            <w:color w:val="000000"/>
            <w:sz w:val="26"/>
            <w:szCs w:val="26"/>
          </w:rPr>
          <w:t>function</w:t>
        </w:r>
        <w:r>
          <w:rPr>
            <w:rFonts w:ascii="Calibri" w:hAnsi="Calibri"/>
            <w:color w:val="000000"/>
            <w:sz w:val="26"/>
            <w:szCs w:val="26"/>
          </w:rPr>
          <w:t> - O functie, care poate returna o valoare (cu return).</w:t>
        </w:r>
      </w:ins>
    </w:p>
    <w:p w:rsidR="00F426A0" w:rsidRDefault="00F426A0" w:rsidP="00F426A0">
      <w:pPr>
        <w:pStyle w:val="HTMLPreformatted"/>
        <w:numPr>
          <w:ilvl w:val="0"/>
          <w:numId w:val="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6" w:author="Unknown"/>
          <w:color w:val="0101FF"/>
          <w:sz w:val="23"/>
          <w:szCs w:val="23"/>
        </w:rPr>
      </w:pPr>
      <w:ins w:id="227" w:author="Unknown">
        <w:r>
          <w:rPr>
            <w:color w:val="0101FF"/>
            <w:sz w:val="23"/>
            <w:szCs w:val="23"/>
          </w:rPr>
          <w:t>var fun = function(){</w:t>
        </w:r>
      </w:ins>
    </w:p>
    <w:p w:rsidR="00F426A0" w:rsidRDefault="00F426A0" w:rsidP="00F426A0">
      <w:pPr>
        <w:pStyle w:val="HTMLPreformatted"/>
        <w:numPr>
          <w:ilvl w:val="0"/>
          <w:numId w:val="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8" w:author="Unknown"/>
          <w:color w:val="0101FF"/>
          <w:sz w:val="23"/>
          <w:szCs w:val="23"/>
        </w:rPr>
      </w:pPr>
      <w:ins w:id="229" w:author="Unknown">
        <w:r>
          <w:rPr>
            <w:color w:val="0101FF"/>
            <w:sz w:val="23"/>
            <w:szCs w:val="23"/>
          </w:rPr>
          <w:t xml:space="preserve"> return 'Value';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230" w:author="Unknown"/>
          <w:color w:val="0101FF"/>
          <w:sz w:val="23"/>
          <w:szCs w:val="23"/>
        </w:rPr>
      </w:pPr>
      <w:ins w:id="231" w:author="Unknown">
        <w:r>
          <w:rPr>
            <w:color w:val="0101FF"/>
            <w:sz w:val="23"/>
            <w:szCs w:val="23"/>
          </w:rPr>
          <w:t>};</w:t>
        </w:r>
      </w:ins>
    </w:p>
    <w:p w:rsidR="00F426A0" w:rsidRDefault="00F426A0" w:rsidP="00F426A0">
      <w:pPr>
        <w:numPr>
          <w:ilvl w:val="0"/>
          <w:numId w:val="3"/>
        </w:numPr>
        <w:shd w:val="clear" w:color="auto" w:fill="FEFEFF"/>
        <w:spacing w:before="100" w:beforeAutospacing="1" w:after="100" w:afterAutospacing="1" w:line="319" w:lineRule="atLeast"/>
        <w:ind w:left="525"/>
        <w:rPr>
          <w:ins w:id="232" w:author="Unknown"/>
          <w:rFonts w:ascii="Calibri" w:hAnsi="Calibri"/>
          <w:color w:val="000000"/>
          <w:sz w:val="26"/>
          <w:szCs w:val="26"/>
        </w:rPr>
      </w:pPr>
      <w:ins w:id="233" w:author="Unknown">
        <w:r>
          <w:rPr>
            <w:rStyle w:val="sb"/>
            <w:rFonts w:ascii="Calibri" w:hAnsi="Calibri"/>
            <w:b/>
            <w:bCs/>
            <w:color w:val="000000"/>
            <w:sz w:val="26"/>
            <w:szCs w:val="26"/>
          </w:rPr>
          <w:t>undefined</w:t>
        </w:r>
        <w:r>
          <w:rPr>
            <w:rFonts w:ascii="Calibri" w:hAnsi="Calibri"/>
            <w:color w:val="000000"/>
            <w:sz w:val="26"/>
            <w:szCs w:val="26"/>
          </w:rPr>
          <w:t> - Variabila declarata fara vreo valoare.</w:t>
        </w:r>
      </w:ins>
    </w:p>
    <w:p w:rsidR="00F426A0" w:rsidRDefault="00F426A0" w:rsidP="00F426A0">
      <w:pPr>
        <w:shd w:val="clear" w:color="auto" w:fill="FEFEE9"/>
        <w:spacing w:before="100" w:beforeAutospacing="1" w:after="100" w:afterAutospacing="1" w:line="319" w:lineRule="atLeast"/>
        <w:ind w:left="525"/>
        <w:rPr>
          <w:ins w:id="234" w:author="Unknown"/>
          <w:rFonts w:ascii="Calibri" w:hAnsi="Calibri"/>
          <w:color w:val="0101FF"/>
          <w:sz w:val="23"/>
          <w:szCs w:val="23"/>
        </w:rPr>
      </w:pPr>
      <w:ins w:id="235" w:author="Unknown">
        <w:r>
          <w:rPr>
            <w:rFonts w:ascii="Calibri" w:hAnsi="Calibri"/>
            <w:color w:val="0101FF"/>
            <w:sz w:val="23"/>
            <w:szCs w:val="23"/>
          </w:rPr>
          <w:t>let x;</w:t>
        </w:r>
      </w:ins>
    </w:p>
    <w:p w:rsidR="00F426A0" w:rsidRDefault="00F426A0" w:rsidP="00F426A0">
      <w:pPr>
        <w:numPr>
          <w:ilvl w:val="0"/>
          <w:numId w:val="3"/>
        </w:numPr>
        <w:shd w:val="clear" w:color="auto" w:fill="FEFEFF"/>
        <w:spacing w:before="100" w:beforeAutospacing="1" w:after="100" w:afterAutospacing="1" w:line="319" w:lineRule="atLeast"/>
        <w:ind w:left="525"/>
        <w:rPr>
          <w:ins w:id="236" w:author="Unknown"/>
          <w:rFonts w:ascii="Calibri" w:hAnsi="Calibri"/>
          <w:color w:val="000000"/>
          <w:sz w:val="26"/>
          <w:szCs w:val="26"/>
        </w:rPr>
      </w:pPr>
      <w:ins w:id="237" w:author="Unknown">
        <w:r>
          <w:rPr>
            <w:rStyle w:val="sb"/>
            <w:rFonts w:ascii="Calibri" w:hAnsi="Calibri"/>
            <w:b/>
            <w:bCs/>
            <w:color w:val="000000"/>
            <w:sz w:val="26"/>
            <w:szCs w:val="26"/>
          </w:rPr>
          <w:t>null</w:t>
        </w:r>
        <w:r>
          <w:rPr>
            <w:rFonts w:ascii="Calibri" w:hAnsi="Calibri"/>
            <w:color w:val="000000"/>
            <w:sz w:val="26"/>
            <w:szCs w:val="26"/>
          </w:rPr>
          <w:t> - Valoare nula, anulata.</w:t>
        </w:r>
      </w:ins>
    </w:p>
    <w:p w:rsidR="00F426A0" w:rsidRDefault="00F426A0" w:rsidP="00F426A0">
      <w:pPr>
        <w:shd w:val="clear" w:color="auto" w:fill="FEFEE9"/>
        <w:spacing w:before="100" w:beforeAutospacing="1" w:after="100" w:afterAutospacing="1" w:line="319" w:lineRule="atLeast"/>
        <w:ind w:left="525"/>
        <w:rPr>
          <w:ins w:id="238" w:author="Unknown"/>
          <w:rFonts w:ascii="Calibri" w:hAnsi="Calibri"/>
          <w:color w:val="0101FF"/>
          <w:sz w:val="23"/>
          <w:szCs w:val="23"/>
        </w:rPr>
      </w:pPr>
      <w:ins w:id="239" w:author="Unknown">
        <w:r>
          <w:rPr>
            <w:rFonts w:ascii="Calibri" w:hAnsi="Calibri"/>
            <w:color w:val="0101FF"/>
            <w:sz w:val="23"/>
            <w:szCs w:val="23"/>
          </w:rPr>
          <w:t>var x = null;</w:t>
        </w:r>
      </w:ins>
    </w:p>
    <w:p w:rsidR="00F426A0" w:rsidRDefault="00F426A0" w:rsidP="00F426A0">
      <w:pPr>
        <w:shd w:val="clear" w:color="auto" w:fill="FEFEFF"/>
        <w:spacing w:after="0" w:line="240" w:lineRule="auto"/>
        <w:rPr>
          <w:ins w:id="240" w:author="Unknown"/>
          <w:rFonts w:ascii="Calibri" w:hAnsi="Calibri"/>
          <w:color w:val="000000"/>
          <w:sz w:val="26"/>
          <w:szCs w:val="26"/>
        </w:rPr>
      </w:pPr>
      <w:ins w:id="241" w:author="Unknown">
        <w:r>
          <w:rPr>
            <w:rFonts w:ascii="Calibri" w:hAnsi="Calibri"/>
            <w:color w:val="000000"/>
            <w:sz w:val="26"/>
            <w:szCs w:val="26"/>
          </w:rPr>
          <w:br/>
          <w:t>In JavaScript tipul unei variabile poate fi schimbat pe parcursul codului.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2" w:author="Unknown"/>
          <w:color w:val="0101FF"/>
          <w:sz w:val="23"/>
          <w:szCs w:val="23"/>
        </w:rPr>
      </w:pPr>
      <w:ins w:id="24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4" w:author="Unknown"/>
          <w:color w:val="0101FF"/>
          <w:sz w:val="23"/>
          <w:szCs w:val="23"/>
        </w:rPr>
      </w:pPr>
      <w:ins w:id="245" w:author="Unknown">
        <w:r>
          <w:rPr>
            <w:color w:val="0101FF"/>
            <w:sz w:val="23"/>
            <w:szCs w:val="23"/>
          </w:rPr>
          <w:t>var x; //acum e undefined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7" w:author="Unknown"/>
          <w:color w:val="0101FF"/>
          <w:sz w:val="23"/>
          <w:szCs w:val="23"/>
        </w:rPr>
      </w:pPr>
      <w:ins w:id="248" w:author="Unknown">
        <w:r>
          <w:rPr>
            <w:color w:val="0101FF"/>
            <w:sz w:val="23"/>
            <w:szCs w:val="23"/>
          </w:rPr>
          <w:t>x = 5; //acum e number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49" w:author="Unknown"/>
          <w:color w:val="0101FF"/>
          <w:sz w:val="23"/>
          <w:szCs w:val="23"/>
        </w:rPr>
      </w:pPr>
      <w:ins w:id="250" w:author="Unknown">
        <w:r>
          <w:rPr>
            <w:color w:val="0101FF"/>
            <w:sz w:val="23"/>
            <w:szCs w:val="23"/>
          </w:rPr>
          <w:t>document.write(x);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5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52" w:author="Unknown"/>
          <w:color w:val="0101FF"/>
          <w:sz w:val="23"/>
          <w:szCs w:val="23"/>
        </w:rPr>
      </w:pPr>
      <w:ins w:id="253" w:author="Unknown">
        <w:r>
          <w:rPr>
            <w:color w:val="0101FF"/>
            <w:sz w:val="23"/>
            <w:szCs w:val="23"/>
          </w:rPr>
          <w:t>x = '&lt;h4&gt;MarPlo&lt;/h4&gt;'; //acum e string</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54" w:author="Unknown"/>
          <w:color w:val="0101FF"/>
          <w:sz w:val="23"/>
          <w:szCs w:val="23"/>
        </w:rPr>
      </w:pPr>
      <w:ins w:id="255" w:author="Unknown">
        <w:r>
          <w:rPr>
            <w:color w:val="0101FF"/>
            <w:sz w:val="23"/>
            <w:szCs w:val="23"/>
          </w:rPr>
          <w:t>document.write(x);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56" w:author="Unknown"/>
          <w:color w:val="0101FF"/>
          <w:sz w:val="23"/>
          <w:szCs w:val="23"/>
        </w:rPr>
      </w:pPr>
      <w:ins w:id="257" w:author="Unknown">
        <w:r>
          <w:rPr>
            <w:color w:val="0101FF"/>
            <w:sz w:val="23"/>
            <w:szCs w:val="23"/>
          </w:rPr>
          <w:t>&lt;/script&gt;</w:t>
        </w:r>
      </w:ins>
    </w:p>
    <w:p w:rsidR="00F426A0" w:rsidRDefault="00F426A0" w:rsidP="00F426A0">
      <w:pPr>
        <w:shd w:val="clear" w:color="auto" w:fill="FEFEFF"/>
        <w:rPr>
          <w:ins w:id="258" w:author="Unknown"/>
          <w:rFonts w:ascii="Calibri" w:hAnsi="Calibri"/>
          <w:color w:val="000000"/>
          <w:sz w:val="26"/>
          <w:szCs w:val="26"/>
        </w:rPr>
      </w:pPr>
      <w:ins w:id="259"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260" w:author="Unknown"/>
          <w:rFonts w:ascii="Calibri" w:hAnsi="Calibri"/>
          <w:color w:val="000000"/>
          <w:spacing w:val="15"/>
          <w:sz w:val="27"/>
          <w:szCs w:val="27"/>
          <w:u w:val="single"/>
        </w:rPr>
      </w:pPr>
      <w:ins w:id="261" w:author="Unknown">
        <w:r>
          <w:rPr>
            <w:rFonts w:ascii="Calibri" w:hAnsi="Calibri"/>
            <w:color w:val="000000"/>
            <w:spacing w:val="15"/>
            <w:u w:val="single"/>
          </w:rPr>
          <w:lastRenderedPageBreak/>
          <w:t>Definire si utilizare Constante</w:t>
        </w:r>
      </w:ins>
    </w:p>
    <w:p w:rsidR="00F426A0" w:rsidRDefault="00F426A0" w:rsidP="00F426A0">
      <w:pPr>
        <w:shd w:val="clear" w:color="auto" w:fill="FEFEFF"/>
        <w:rPr>
          <w:ins w:id="262" w:author="Unknown"/>
          <w:rFonts w:ascii="Calibri" w:hAnsi="Calibri"/>
          <w:color w:val="000000"/>
          <w:sz w:val="26"/>
          <w:szCs w:val="26"/>
        </w:rPr>
      </w:pPr>
      <w:ins w:id="263" w:author="Unknown">
        <w:r>
          <w:rPr>
            <w:rFonts w:ascii="Calibri" w:hAnsi="Calibri"/>
            <w:color w:val="000000"/>
            <w:sz w:val="26"/>
            <w:szCs w:val="26"/>
          </w:rPr>
          <w:t>Constante se definec cu declaratia: </w:t>
        </w:r>
        <w:r>
          <w:rPr>
            <w:rStyle w:val="HTMLCode"/>
            <w:rFonts w:eastAsiaTheme="minorHAnsi"/>
            <w:b/>
            <w:bCs/>
            <w:color w:val="0000EE"/>
          </w:rPr>
          <w:t>const</w:t>
        </w:r>
        <w:r>
          <w:rPr>
            <w:rFonts w:ascii="Calibri" w:hAnsi="Calibri"/>
            <w:color w:val="000000"/>
            <w:sz w:val="26"/>
            <w:szCs w:val="26"/>
          </w:rPr>
          <w:t>.</w:t>
        </w:r>
        <w:r>
          <w:rPr>
            <w:rFonts w:ascii="Calibri" w:hAnsi="Calibri"/>
            <w:color w:val="000000"/>
            <w:sz w:val="26"/>
            <w:szCs w:val="26"/>
          </w:rPr>
          <w:br/>
          <w:t>Spre deosebire de variabile, valoarea unei constante nu poate fi schimbata si nu poate fi redeclarata, valoarea lor ramane aceeasi, fixa.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64" w:author="Unknown"/>
          <w:color w:val="0101FF"/>
          <w:sz w:val="23"/>
          <w:szCs w:val="23"/>
        </w:rPr>
      </w:pPr>
      <w:ins w:id="265" w:author="Unknown">
        <w:r>
          <w:rPr>
            <w:color w:val="0101FF"/>
            <w:sz w:val="23"/>
            <w:szCs w:val="23"/>
          </w:rPr>
          <w:t>const X = 'MarPlo';</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6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67" w:author="Unknown"/>
          <w:color w:val="0101FF"/>
          <w:sz w:val="23"/>
          <w:szCs w:val="23"/>
        </w:rPr>
      </w:pPr>
      <w:ins w:id="268" w:author="Unknown">
        <w:r>
          <w:rPr>
            <w:color w:val="0101FF"/>
            <w:sz w:val="23"/>
            <w:szCs w:val="23"/>
          </w:rPr>
          <w:t>//schimband valoarea, rezulta eroare in consola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69" w:author="Unknown"/>
          <w:color w:val="0101FF"/>
          <w:sz w:val="23"/>
          <w:szCs w:val="23"/>
        </w:rPr>
      </w:pPr>
      <w:ins w:id="270" w:author="Unknown">
        <w:r>
          <w:rPr>
            <w:color w:val="0101FF"/>
            <w:sz w:val="23"/>
            <w:szCs w:val="23"/>
          </w:rPr>
          <w:t>X ='abc';</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7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72" w:author="Unknown"/>
          <w:color w:val="0101FF"/>
          <w:sz w:val="23"/>
          <w:szCs w:val="23"/>
        </w:rPr>
      </w:pPr>
      <w:ins w:id="273" w:author="Unknown">
        <w:r>
          <w:rPr>
            <w:color w:val="0101FF"/>
            <w:sz w:val="23"/>
            <w:szCs w:val="23"/>
          </w:rPr>
          <w:t>//redeclarare, rezulta eroare in consola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74" w:author="Unknown"/>
          <w:color w:val="0101FF"/>
          <w:sz w:val="23"/>
          <w:szCs w:val="23"/>
        </w:rPr>
      </w:pPr>
      <w:ins w:id="275" w:author="Unknown">
        <w:r>
          <w:rPr>
            <w:color w:val="0101FF"/>
            <w:sz w:val="23"/>
            <w:szCs w:val="23"/>
          </w:rPr>
          <w:t>const X = 123;</w:t>
        </w:r>
      </w:ins>
    </w:p>
    <w:p w:rsidR="00F426A0" w:rsidRDefault="00F426A0" w:rsidP="00F426A0">
      <w:pPr>
        <w:shd w:val="clear" w:color="auto" w:fill="FEFEFF"/>
        <w:rPr>
          <w:ins w:id="276" w:author="Unknown"/>
          <w:rFonts w:ascii="Calibri" w:hAnsi="Calibri"/>
          <w:color w:val="000000"/>
          <w:sz w:val="26"/>
          <w:szCs w:val="26"/>
        </w:rPr>
      </w:pPr>
      <w:ins w:id="277" w:author="Unknown">
        <w:r>
          <w:rPr>
            <w:rFonts w:ascii="Calibri" w:hAnsi="Calibri"/>
            <w:color w:val="000000"/>
            <w:sz w:val="26"/>
            <w:szCs w:val="26"/>
          </w:rPr>
          <w:t>Ca si variabilele, constantele se folosesc specificand numele lor, si rezulta valoarea care este atribuita.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78" w:author="Unknown"/>
          <w:color w:val="0101FF"/>
          <w:sz w:val="23"/>
          <w:szCs w:val="23"/>
        </w:rPr>
      </w:pPr>
      <w:ins w:id="279"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80" w:author="Unknown"/>
          <w:color w:val="0101FF"/>
          <w:sz w:val="23"/>
          <w:szCs w:val="23"/>
        </w:rPr>
      </w:pPr>
      <w:ins w:id="281" w:author="Unknown">
        <w:r>
          <w:rPr>
            <w:color w:val="0101FF"/>
            <w:sz w:val="23"/>
            <w:szCs w:val="23"/>
          </w:rPr>
          <w:t>const TJC = 'Tutorial JavaScript - Constante';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82" w:author="Unknown"/>
          <w:color w:val="0101FF"/>
          <w:sz w:val="23"/>
          <w:szCs w:val="23"/>
        </w:rPr>
      </w:pPr>
      <w:ins w:id="283" w:author="Unknown">
        <w:r>
          <w:rPr>
            <w:color w:val="0101FF"/>
            <w:sz w:val="23"/>
            <w:szCs w:val="23"/>
          </w:rPr>
          <w:t>document.write(TJC);</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84" w:author="Unknown"/>
          <w:color w:val="0101FF"/>
          <w:sz w:val="23"/>
          <w:szCs w:val="23"/>
        </w:rPr>
      </w:pPr>
      <w:ins w:id="285" w:author="Unknown">
        <w:r>
          <w:rPr>
            <w:color w:val="0101FF"/>
            <w:sz w:val="23"/>
            <w:szCs w:val="23"/>
          </w:rPr>
          <w:t>&lt;/script&gt;</w:t>
        </w:r>
      </w:ins>
    </w:p>
    <w:p w:rsidR="00F426A0" w:rsidRDefault="00F426A0" w:rsidP="00F426A0">
      <w:pPr>
        <w:shd w:val="clear" w:color="auto" w:fill="FEFEFF"/>
        <w:spacing w:before="100" w:beforeAutospacing="1" w:after="100" w:afterAutospacing="1" w:line="319" w:lineRule="atLeast"/>
        <w:rPr>
          <w:ins w:id="286" w:author="Unknown"/>
          <w:rFonts w:ascii="Calibri" w:hAnsi="Calibri"/>
          <w:color w:val="000000"/>
          <w:sz w:val="26"/>
          <w:szCs w:val="26"/>
        </w:rPr>
      </w:pPr>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Operatori in JavaScript</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41"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42"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43"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44"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45"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46"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47"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48"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9"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50"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36" type="#_x0000_t75" style="width:1in;height:1in" o:ole="">
            <v:imagedata r:id="rId17" o:title=""/>
          </v:shape>
          <w:control r:id="rId51" w:name="DefaultOcxName3" w:shapeid="_x0000_i1036"/>
        </w:object>
      </w:r>
    </w:p>
    <w:p w:rsidR="00F426A0" w:rsidRDefault="00F426A0" w:rsidP="00F426A0">
      <w:pPr>
        <w:pStyle w:val="z-BottomofForm"/>
      </w:pPr>
      <w:r>
        <w:t>Bottom of Form</w:t>
      </w:r>
    </w:p>
    <w:p w:rsidR="00F426A0" w:rsidRDefault="00F426A0" w:rsidP="00F426A0">
      <w:pPr>
        <w:numPr>
          <w:ilvl w:val="0"/>
          <w:numId w:val="4"/>
        </w:numPr>
        <w:shd w:val="clear" w:color="auto" w:fill="FEFEFF"/>
        <w:spacing w:before="100" w:beforeAutospacing="1" w:after="100" w:afterAutospacing="1" w:line="319" w:lineRule="atLeast"/>
        <w:ind w:left="525"/>
        <w:rPr>
          <w:ins w:id="287" w:author="Unknown"/>
          <w:rFonts w:ascii="Calibri" w:hAnsi="Calibri"/>
          <w:color w:val="000000"/>
          <w:sz w:val="26"/>
          <w:szCs w:val="26"/>
        </w:rPr>
      </w:pPr>
      <w:ins w:id="28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"hshoa" \o "Operatori de atribuire" </w:instrText>
        </w:r>
        <w:r>
          <w:rPr>
            <w:rFonts w:ascii="Calibri" w:hAnsi="Calibri"/>
            <w:color w:val="000000"/>
            <w:sz w:val="26"/>
            <w:szCs w:val="26"/>
          </w:rPr>
          <w:fldChar w:fldCharType="separate"/>
        </w:r>
        <w:r>
          <w:rPr>
            <w:rStyle w:val="Hyperlink"/>
            <w:rFonts w:ascii="Calibri" w:hAnsi="Calibri"/>
            <w:sz w:val="26"/>
            <w:szCs w:val="26"/>
          </w:rPr>
          <w:t>Operatori de atribuire</w:t>
        </w:r>
        <w:r>
          <w:rPr>
            <w:rFonts w:ascii="Calibri" w:hAnsi="Calibri"/>
            <w:color w:val="000000"/>
            <w:sz w:val="26"/>
            <w:szCs w:val="26"/>
          </w:rPr>
          <w:fldChar w:fldCharType="end"/>
        </w:r>
      </w:ins>
    </w:p>
    <w:p w:rsidR="00F426A0" w:rsidRDefault="00F426A0" w:rsidP="00F426A0">
      <w:pPr>
        <w:numPr>
          <w:ilvl w:val="0"/>
          <w:numId w:val="4"/>
        </w:numPr>
        <w:shd w:val="clear" w:color="auto" w:fill="FEFEFF"/>
        <w:spacing w:before="100" w:beforeAutospacing="1" w:after="100" w:afterAutospacing="1" w:line="319" w:lineRule="atLeast"/>
        <w:ind w:left="525"/>
        <w:rPr>
          <w:ins w:id="289" w:author="Unknown"/>
          <w:rFonts w:ascii="Calibri" w:hAnsi="Calibri"/>
          <w:color w:val="000000"/>
          <w:sz w:val="26"/>
          <w:szCs w:val="26"/>
        </w:rPr>
      </w:pPr>
      <w:ins w:id="29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"hshoc" \o "Operatori de comparare" </w:instrText>
        </w:r>
        <w:r>
          <w:rPr>
            <w:rFonts w:ascii="Calibri" w:hAnsi="Calibri"/>
            <w:color w:val="000000"/>
            <w:sz w:val="26"/>
            <w:szCs w:val="26"/>
          </w:rPr>
          <w:fldChar w:fldCharType="separate"/>
        </w:r>
        <w:r>
          <w:rPr>
            <w:rStyle w:val="Hyperlink"/>
            <w:rFonts w:ascii="Calibri" w:hAnsi="Calibri"/>
            <w:sz w:val="26"/>
            <w:szCs w:val="26"/>
          </w:rPr>
          <w:t>Operatori de comparare</w:t>
        </w:r>
        <w:r>
          <w:rPr>
            <w:rFonts w:ascii="Calibri" w:hAnsi="Calibri"/>
            <w:color w:val="000000"/>
            <w:sz w:val="26"/>
            <w:szCs w:val="26"/>
          </w:rPr>
          <w:fldChar w:fldCharType="end"/>
        </w:r>
      </w:ins>
    </w:p>
    <w:p w:rsidR="00F426A0" w:rsidRDefault="00F426A0" w:rsidP="00F426A0">
      <w:pPr>
        <w:numPr>
          <w:ilvl w:val="0"/>
          <w:numId w:val="4"/>
        </w:numPr>
        <w:shd w:val="clear" w:color="auto" w:fill="FEFEFF"/>
        <w:spacing w:before="100" w:beforeAutospacing="1" w:after="100" w:afterAutospacing="1" w:line="319" w:lineRule="atLeast"/>
        <w:ind w:left="525"/>
        <w:rPr>
          <w:ins w:id="291" w:author="Unknown"/>
          <w:rFonts w:ascii="Calibri" w:hAnsi="Calibri"/>
          <w:color w:val="000000"/>
          <w:sz w:val="26"/>
          <w:szCs w:val="26"/>
        </w:rPr>
      </w:pPr>
      <w:ins w:id="29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"hshol" \o "Operatori logici" </w:instrText>
        </w:r>
        <w:r>
          <w:rPr>
            <w:rFonts w:ascii="Calibri" w:hAnsi="Calibri"/>
            <w:color w:val="000000"/>
            <w:sz w:val="26"/>
            <w:szCs w:val="26"/>
          </w:rPr>
          <w:fldChar w:fldCharType="separate"/>
        </w:r>
        <w:r>
          <w:rPr>
            <w:rStyle w:val="Hyperlink"/>
            <w:rFonts w:ascii="Calibri" w:hAnsi="Calibri"/>
            <w:sz w:val="26"/>
            <w:szCs w:val="26"/>
          </w:rPr>
          <w:t>Operatori logici</w:t>
        </w:r>
        <w:r>
          <w:rPr>
            <w:rFonts w:ascii="Calibri" w:hAnsi="Calibri"/>
            <w:color w:val="000000"/>
            <w:sz w:val="26"/>
            <w:szCs w:val="26"/>
          </w:rPr>
          <w:fldChar w:fldCharType="end"/>
        </w:r>
      </w:ins>
    </w:p>
    <w:p w:rsidR="00F426A0" w:rsidRDefault="00F426A0" w:rsidP="00F426A0">
      <w:pPr>
        <w:numPr>
          <w:ilvl w:val="0"/>
          <w:numId w:val="4"/>
        </w:numPr>
        <w:shd w:val="clear" w:color="auto" w:fill="FEFEFF"/>
        <w:spacing w:before="100" w:beforeAutospacing="1" w:after="100" w:afterAutospacing="1" w:line="319" w:lineRule="atLeast"/>
        <w:ind w:left="525"/>
        <w:rPr>
          <w:ins w:id="293" w:author="Unknown"/>
          <w:rFonts w:ascii="Calibri" w:hAnsi="Calibri"/>
          <w:color w:val="000000"/>
          <w:sz w:val="26"/>
          <w:szCs w:val="26"/>
        </w:rPr>
      </w:pPr>
      <w:ins w:id="29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"hshocs" \o "Operator de concatenare pentru siruri" </w:instrText>
        </w:r>
        <w:r>
          <w:rPr>
            <w:rFonts w:ascii="Calibri" w:hAnsi="Calibri"/>
            <w:color w:val="000000"/>
            <w:sz w:val="26"/>
            <w:szCs w:val="26"/>
          </w:rPr>
          <w:fldChar w:fldCharType="separate"/>
        </w:r>
        <w:r>
          <w:rPr>
            <w:rStyle w:val="Hyperlink"/>
            <w:rFonts w:ascii="Calibri" w:hAnsi="Calibri"/>
            <w:sz w:val="26"/>
            <w:szCs w:val="26"/>
          </w:rPr>
          <w:t>Operator de concatenare pentru siruri</w:t>
        </w:r>
        <w:r>
          <w:rPr>
            <w:rFonts w:ascii="Calibri" w:hAnsi="Calibri"/>
            <w:color w:val="000000"/>
            <w:sz w:val="26"/>
            <w:szCs w:val="26"/>
          </w:rPr>
          <w:fldChar w:fldCharType="end"/>
        </w:r>
      </w:ins>
    </w:p>
    <w:p w:rsidR="00F426A0" w:rsidRDefault="00F426A0" w:rsidP="00F426A0">
      <w:pPr>
        <w:numPr>
          <w:ilvl w:val="0"/>
          <w:numId w:val="4"/>
        </w:numPr>
        <w:shd w:val="clear" w:color="auto" w:fill="FEFEFF"/>
        <w:spacing w:before="100" w:beforeAutospacing="1" w:after="100" w:afterAutospacing="1" w:line="319" w:lineRule="atLeast"/>
        <w:ind w:left="525"/>
        <w:rPr>
          <w:ins w:id="295" w:author="Unknown"/>
          <w:rFonts w:ascii="Calibri" w:hAnsi="Calibri"/>
          <w:color w:val="000000"/>
          <w:sz w:val="26"/>
          <w:szCs w:val="26"/>
        </w:rPr>
      </w:pPr>
      <w:ins w:id="29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"hshoct" \o "Operatorul conditional (Ternary)" </w:instrText>
        </w:r>
        <w:r>
          <w:rPr>
            <w:rFonts w:ascii="Calibri" w:hAnsi="Calibri"/>
            <w:color w:val="000000"/>
            <w:sz w:val="26"/>
            <w:szCs w:val="26"/>
          </w:rPr>
          <w:fldChar w:fldCharType="separate"/>
        </w:r>
        <w:r>
          <w:rPr>
            <w:rStyle w:val="Hyperlink"/>
            <w:rFonts w:ascii="Calibri" w:hAnsi="Calibri"/>
            <w:sz w:val="26"/>
            <w:szCs w:val="26"/>
          </w:rPr>
          <w:t>Operatorul conditional (Ternary)</w:t>
        </w:r>
        <w:r>
          <w:rPr>
            <w:rFonts w:ascii="Calibri" w:hAnsi="Calibri"/>
            <w:color w:val="000000"/>
            <w:sz w:val="26"/>
            <w:szCs w:val="26"/>
          </w:rPr>
          <w:fldChar w:fldCharType="end"/>
        </w:r>
      </w:ins>
    </w:p>
    <w:p w:rsidR="00F426A0" w:rsidRDefault="00F426A0" w:rsidP="00F426A0">
      <w:pPr>
        <w:numPr>
          <w:ilvl w:val="0"/>
          <w:numId w:val="4"/>
        </w:numPr>
        <w:shd w:val="clear" w:color="auto" w:fill="FEFEFF"/>
        <w:spacing w:before="100" w:beforeAutospacing="1" w:after="100" w:afterAutospacing="1" w:line="319" w:lineRule="atLeast"/>
        <w:ind w:left="525"/>
        <w:rPr>
          <w:ins w:id="297" w:author="Unknown"/>
          <w:rFonts w:ascii="Calibri" w:hAnsi="Calibri"/>
          <w:color w:val="000000"/>
          <w:sz w:val="26"/>
          <w:szCs w:val="26"/>
        </w:rPr>
      </w:pPr>
      <w:ins w:id="29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\l "hshpo" \o "Precedenta operatorilor" </w:instrText>
        </w:r>
        <w:r>
          <w:rPr>
            <w:rFonts w:ascii="Calibri" w:hAnsi="Calibri"/>
            <w:color w:val="000000"/>
            <w:sz w:val="26"/>
            <w:szCs w:val="26"/>
          </w:rPr>
          <w:fldChar w:fldCharType="separate"/>
        </w:r>
        <w:r>
          <w:rPr>
            <w:rStyle w:val="Hyperlink"/>
            <w:rFonts w:ascii="Calibri" w:hAnsi="Calibri"/>
            <w:sz w:val="26"/>
            <w:szCs w:val="26"/>
          </w:rPr>
          <w:t>Precedenta operatorilor</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299"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300" w:author="Unknown"/>
          <w:rFonts w:ascii="Calibri" w:hAnsi="Calibri"/>
          <w:color w:val="000000"/>
          <w:sz w:val="26"/>
          <w:szCs w:val="26"/>
        </w:rPr>
      </w:pPr>
      <w:ins w:id="301" w:author="Unknown">
        <w:r>
          <w:rPr>
            <w:rFonts w:ascii="Calibri" w:hAnsi="Calibri"/>
            <w:color w:val="000000"/>
            <w:sz w:val="26"/>
            <w:szCs w:val="26"/>
          </w:rPr>
          <w:lastRenderedPageBreak/>
          <w:t>Operatorii se folosesc pentru a manipula, combina si modifica datele dintr-un program sau script. Acestia sunt de mai multe feluri, in aceasta lectie sunt prezentati </w:t>
        </w:r>
        <w:r>
          <w:rPr>
            <w:rStyle w:val="Strong"/>
            <w:rFonts w:ascii="Calibri" w:hAnsi="Calibri"/>
            <w:color w:val="000000"/>
            <w:sz w:val="26"/>
            <w:szCs w:val="26"/>
          </w:rPr>
          <w:t>tipurile de operatori folositi in JavaScript</w:t>
        </w:r>
        <w:r>
          <w:rPr>
            <w:rFonts w:ascii="Calibri" w:hAnsi="Calibri"/>
            <w:color w:val="000000"/>
            <w:sz w:val="26"/>
            <w:szCs w:val="26"/>
          </w:rPr>
          <w:t>.</w:t>
        </w:r>
      </w:ins>
    </w:p>
    <w:p w:rsidR="00F426A0" w:rsidRDefault="00F426A0" w:rsidP="00F426A0">
      <w:pPr>
        <w:shd w:val="clear" w:color="auto" w:fill="FEFEFF"/>
        <w:rPr>
          <w:ins w:id="302"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303" w:author="Unknown"/>
          <w:rFonts w:ascii="Calibri" w:hAnsi="Calibri"/>
          <w:color w:val="000000"/>
          <w:spacing w:val="15"/>
          <w:sz w:val="27"/>
          <w:szCs w:val="27"/>
          <w:u w:val="single"/>
        </w:rPr>
      </w:pPr>
      <w:ins w:id="304" w:author="Unknown">
        <w:r>
          <w:rPr>
            <w:rFonts w:ascii="Calibri" w:hAnsi="Calibri"/>
            <w:color w:val="000000"/>
            <w:spacing w:val="15"/>
            <w:u w:val="single"/>
          </w:rPr>
          <w:t>Operatori aritmetici</w:t>
        </w:r>
      </w:ins>
    </w:p>
    <w:p w:rsidR="00F426A0" w:rsidRDefault="00F426A0" w:rsidP="00F426A0">
      <w:pPr>
        <w:pStyle w:val="ptxt"/>
        <w:shd w:val="clear" w:color="auto" w:fill="FEFEFF"/>
        <w:spacing w:before="105" w:beforeAutospacing="0" w:after="120" w:afterAutospacing="0"/>
        <w:ind w:left="120" w:firstLine="300"/>
        <w:rPr>
          <w:ins w:id="305" w:author="Unknown"/>
          <w:rFonts w:ascii="Calibri" w:hAnsi="Calibri"/>
          <w:color w:val="000000"/>
          <w:sz w:val="26"/>
          <w:szCs w:val="26"/>
        </w:rPr>
      </w:pPr>
      <w:ins w:id="306" w:author="Unknown">
        <w:r>
          <w:rPr>
            <w:rFonts w:ascii="Calibri" w:hAnsi="Calibri"/>
            <w:color w:val="000000"/>
            <w:sz w:val="26"/>
            <w:szCs w:val="26"/>
          </w:rPr>
          <w:t>Operatorii aritmetici sunt principalii operatori folositi cu numere, acestia efectueaza operatiile aritmetice cunoscute:</w:t>
        </w:r>
      </w:ins>
    </w:p>
    <w:tbl>
      <w:tblPr>
        <w:tblW w:w="132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903"/>
        <w:gridCol w:w="10297"/>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Exemplu</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Adunare: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b); // 11</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Scadere: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b); // 5</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Inmultire: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b); // 24</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Impartire: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b); // 3</w:t>
            </w:r>
          </w:p>
          <w:p w:rsidR="00F426A0" w:rsidRDefault="00F426A0" w:rsidP="00F426A0">
            <w:pPr>
              <w:shd w:val="clear" w:color="auto" w:fill="FEFEFE"/>
              <w:rPr>
                <w:sz w:val="24"/>
                <w:szCs w:val="24"/>
              </w:rPr>
            </w:pPr>
            <w:r>
              <w:t>Incercati codul</w:t>
            </w:r>
          </w:p>
        </w:tc>
      </w:tr>
    </w:tbl>
    <w:p w:rsidR="00F426A0" w:rsidRDefault="00F426A0" w:rsidP="00F426A0">
      <w:pPr>
        <w:shd w:val="clear" w:color="auto" w:fill="FEFEFF"/>
        <w:rPr>
          <w:ins w:id="307" w:author="Unknown"/>
          <w:rFonts w:ascii="Calibri" w:hAnsi="Calibri"/>
          <w:color w:val="000000"/>
          <w:sz w:val="26"/>
          <w:szCs w:val="26"/>
        </w:rPr>
      </w:pPr>
      <w:ins w:id="308" w:author="Unknown">
        <w:r>
          <w:rPr>
            <w:rFonts w:ascii="Calibri" w:hAnsi="Calibri"/>
            <w:color w:val="000000"/>
            <w:sz w:val="26"/>
            <w:szCs w:val="26"/>
          </w:rPr>
          <w:t>Pe langa acesti patru operatori, in programare sunt folositi inca trei operatori aritmetici:</w:t>
        </w:r>
      </w:ins>
    </w:p>
    <w:tbl>
      <w:tblPr>
        <w:tblW w:w="132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768"/>
        <w:gridCol w:w="9432"/>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lastRenderedPageBreak/>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Descriere /Exemplu</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Modul: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pPr>
            <w:r>
              <w:t>- Determina restul impartirii a doua numere.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b); // 2</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Incrementare: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Creste valoarea cu o unitate.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10</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Decrementare: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Scade valoarea cu o unitate.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8</w:t>
            </w:r>
          </w:p>
          <w:p w:rsidR="00F426A0" w:rsidRDefault="00F426A0" w:rsidP="00F426A0">
            <w:pPr>
              <w:shd w:val="clear" w:color="auto" w:fill="FEFEFE"/>
              <w:rPr>
                <w:sz w:val="24"/>
                <w:szCs w:val="24"/>
              </w:rPr>
            </w:pPr>
            <w:r>
              <w:t>Incercati codul</w:t>
            </w:r>
          </w:p>
        </w:tc>
      </w:tr>
    </w:tbl>
    <w:p w:rsidR="00F426A0" w:rsidRDefault="00F426A0" w:rsidP="00F426A0">
      <w:pPr>
        <w:pStyle w:val="Heading3"/>
        <w:shd w:val="clear" w:color="auto" w:fill="FEFEFF"/>
        <w:spacing w:before="180" w:after="135"/>
        <w:ind w:left="300"/>
        <w:rPr>
          <w:ins w:id="309" w:author="Unknown"/>
          <w:rFonts w:ascii="Calibri" w:hAnsi="Calibri"/>
          <w:color w:val="000000"/>
          <w:spacing w:val="15"/>
          <w:sz w:val="27"/>
          <w:szCs w:val="27"/>
          <w:u w:val="single"/>
        </w:rPr>
      </w:pPr>
      <w:ins w:id="310" w:author="Unknown">
        <w:r>
          <w:rPr>
            <w:rFonts w:ascii="Calibri" w:hAnsi="Calibri"/>
            <w:color w:val="000000"/>
            <w:spacing w:val="15"/>
            <w:u w:val="single"/>
          </w:rPr>
          <w:t>Operatori de atribuire</w:t>
        </w:r>
      </w:ins>
    </w:p>
    <w:p w:rsidR="00F426A0" w:rsidRDefault="00F426A0" w:rsidP="00F426A0">
      <w:pPr>
        <w:shd w:val="clear" w:color="auto" w:fill="FEFEFF"/>
        <w:rPr>
          <w:ins w:id="311" w:author="Unknown"/>
          <w:rFonts w:ascii="Calibri" w:hAnsi="Calibri"/>
          <w:color w:val="000000"/>
          <w:sz w:val="26"/>
          <w:szCs w:val="26"/>
        </w:rPr>
      </w:pPr>
      <w:ins w:id="312" w:author="Unknown">
        <w:r>
          <w:rPr>
            <w:rFonts w:ascii="Calibri" w:hAnsi="Calibri"/>
            <w:color w:val="000000"/>
            <w:sz w:val="26"/>
            <w:szCs w:val="26"/>
          </w:rPr>
          <w:t>Operatorul de atribuire actioneaza de la dreapta la stanga; se evalueaza operandul din dreapta iar valoarea se atribuie variabilei din stanga semnului "=".</w:t>
        </w:r>
      </w:ins>
    </w:p>
    <w:tbl>
      <w:tblPr>
        <w:tblW w:w="132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406"/>
        <w:gridCol w:w="10794"/>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Exemplu</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lastRenderedPageBreak/>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8</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 += 3; //La fel cu: a = a+3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11</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 -= 3; //La fel cu: a = a-3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5</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 *= 3; //La fel cu: a = a*3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24</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 /= 4; //La fel cu: a = a/4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21</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8;</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a %= 3; //La fel cu: a = a%3</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document.write(a); // 2</w:t>
            </w:r>
          </w:p>
          <w:p w:rsidR="00F426A0" w:rsidRDefault="00F426A0" w:rsidP="00F426A0">
            <w:pPr>
              <w:shd w:val="clear" w:color="auto" w:fill="FEFEFE"/>
              <w:rPr>
                <w:sz w:val="24"/>
                <w:szCs w:val="24"/>
              </w:rPr>
            </w:pPr>
            <w:r>
              <w:t>Incercati codul</w:t>
            </w:r>
          </w:p>
        </w:tc>
      </w:tr>
    </w:tbl>
    <w:p w:rsidR="00F426A0" w:rsidRDefault="00F426A0" w:rsidP="00F426A0">
      <w:pPr>
        <w:pStyle w:val="Heading3"/>
        <w:shd w:val="clear" w:color="auto" w:fill="FEFEFF"/>
        <w:spacing w:before="180" w:after="135"/>
        <w:ind w:left="300"/>
        <w:rPr>
          <w:ins w:id="313" w:author="Unknown"/>
          <w:rFonts w:ascii="Calibri" w:hAnsi="Calibri"/>
          <w:color w:val="000000"/>
          <w:spacing w:val="15"/>
          <w:sz w:val="27"/>
          <w:szCs w:val="27"/>
          <w:u w:val="single"/>
        </w:rPr>
      </w:pPr>
      <w:ins w:id="314" w:author="Unknown">
        <w:r>
          <w:rPr>
            <w:rFonts w:ascii="Calibri" w:hAnsi="Calibri"/>
            <w:color w:val="000000"/>
            <w:spacing w:val="15"/>
            <w:u w:val="single"/>
          </w:rPr>
          <w:lastRenderedPageBreak/>
          <w:t>Operatori de comparatie</w:t>
        </w:r>
      </w:ins>
    </w:p>
    <w:p w:rsidR="00F426A0" w:rsidRDefault="00F426A0" w:rsidP="00F426A0">
      <w:pPr>
        <w:shd w:val="clear" w:color="auto" w:fill="FEFEFF"/>
        <w:rPr>
          <w:ins w:id="315" w:author="Unknown"/>
          <w:rFonts w:ascii="Calibri" w:hAnsi="Calibri"/>
          <w:color w:val="000000"/>
          <w:sz w:val="26"/>
          <w:szCs w:val="26"/>
        </w:rPr>
      </w:pPr>
      <w:ins w:id="316" w:author="Unknown">
        <w:r>
          <w:rPr>
            <w:rFonts w:ascii="Calibri" w:hAnsi="Calibri"/>
            <w:color w:val="000000"/>
            <w:sz w:val="26"/>
            <w:szCs w:val="26"/>
          </w:rPr>
          <w:t>Operatorii de comparatie se folosesc pentru a evalua doua valori pe care le compara. Raspunsul poate fi TRUE sau FALSE.</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17" w:author="Unknown"/>
          <w:rFonts w:ascii="Calibri" w:hAnsi="Calibri"/>
          <w:i/>
          <w:iCs/>
          <w:color w:val="000000"/>
          <w:sz w:val="23"/>
          <w:szCs w:val="23"/>
        </w:rPr>
      </w:pPr>
      <w:ins w:id="318" w:author="Unknown">
        <w:r>
          <w:rPr>
            <w:rFonts w:ascii="Calibri" w:hAnsi="Calibri"/>
            <w:i/>
            <w:iCs/>
            <w:color w:val="000000"/>
            <w:sz w:val="23"/>
            <w:szCs w:val="23"/>
          </w:rPr>
          <w:t>Un operator de comparatie des folosit este operatorul de egalitate, reprezentat prin doua semne egal "==". Este diferit de simplul "=" (acesta atribuie o valoare).</w:t>
        </w:r>
        <w:r>
          <w:rPr>
            <w:rFonts w:ascii="Calibri" w:hAnsi="Calibri"/>
            <w:i/>
            <w:iCs/>
            <w:color w:val="000000"/>
            <w:sz w:val="23"/>
            <w:szCs w:val="23"/>
          </w:rPr>
          <w:br/>
          <w:t>Operatorul '==' compara doua valori determinand daca acestea sunt identice, adica egale ca valoare.</w:t>
        </w:r>
      </w:ins>
    </w:p>
    <w:p w:rsidR="00F426A0" w:rsidRDefault="00F426A0" w:rsidP="00F426A0">
      <w:pPr>
        <w:shd w:val="clear" w:color="auto" w:fill="FEFEFF"/>
        <w:rPr>
          <w:ins w:id="319" w:author="Unknown"/>
          <w:rFonts w:ascii="Calibri" w:hAnsi="Calibri"/>
          <w:color w:val="000000"/>
          <w:sz w:val="26"/>
          <w:szCs w:val="26"/>
        </w:rPr>
      </w:pPr>
      <w:ins w:id="320" w:author="Unknown">
        <w:r>
          <w:rPr>
            <w:rFonts w:ascii="Calibri" w:hAnsi="Calibri"/>
            <w:color w:val="000000"/>
            <w:sz w:val="26"/>
            <w:szCs w:val="26"/>
          </w:rPr>
          <w:br/>
          <w:t>- Lista cu operatorii de comparare:</w:t>
        </w:r>
      </w:ins>
    </w:p>
    <w:tbl>
      <w:tblPr>
        <w:tblW w:w="132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953"/>
        <w:gridCol w:w="11247"/>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Descriere /Exemplu</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pPr>
            <w:r>
              <w:t>- Egalitate ca valoare.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'4'; //string</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 //number</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 b) ); //true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Identic, egal ca valoare si ca tip de date.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'4'; //string</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 //number</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 b) ); //false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Inegalitate ca valoare.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 b) ); //true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lastRenderedPageBreak/>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Inegalitate ca valoare sau ca tip de date.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 b) ); //false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Mai mare.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&gt; b) ); //true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Mai mic.</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&lt; b) ); //false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Mai mare sau egal.</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lastRenderedPageBreak/>
              <w:t>document.write( (a &gt;= b) ); //true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lastRenderedPageBreak/>
              <w:t>&lt;=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Mai mic sau egal.</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a = 5;</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let b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(a &lt;= b) ); //false</w:t>
            </w:r>
          </w:p>
          <w:p w:rsidR="00F426A0" w:rsidRDefault="00F426A0" w:rsidP="00F426A0">
            <w:pPr>
              <w:shd w:val="clear" w:color="auto" w:fill="FEFEFE"/>
              <w:rPr>
                <w:sz w:val="24"/>
                <w:szCs w:val="24"/>
              </w:rPr>
            </w:pPr>
            <w:r>
              <w:t>Incercati codul</w:t>
            </w:r>
          </w:p>
        </w:tc>
      </w:tr>
    </w:tbl>
    <w:p w:rsidR="00F426A0" w:rsidRDefault="00F426A0" w:rsidP="00F426A0">
      <w:pPr>
        <w:pStyle w:val="Heading3"/>
        <w:shd w:val="clear" w:color="auto" w:fill="FEFEFF"/>
        <w:spacing w:before="180" w:after="135"/>
        <w:ind w:left="300"/>
        <w:rPr>
          <w:ins w:id="321" w:author="Unknown"/>
          <w:rFonts w:ascii="Calibri" w:hAnsi="Calibri"/>
          <w:color w:val="000000"/>
          <w:spacing w:val="15"/>
          <w:sz w:val="27"/>
          <w:szCs w:val="27"/>
          <w:u w:val="single"/>
        </w:rPr>
      </w:pPr>
      <w:ins w:id="322" w:author="Unknown">
        <w:r>
          <w:rPr>
            <w:rFonts w:ascii="Calibri" w:hAnsi="Calibri"/>
            <w:color w:val="000000"/>
            <w:spacing w:val="15"/>
            <w:u w:val="single"/>
          </w:rPr>
          <w:t>Operatori logici</w:t>
        </w:r>
      </w:ins>
    </w:p>
    <w:p w:rsidR="00F426A0" w:rsidRDefault="00F426A0" w:rsidP="00F426A0">
      <w:pPr>
        <w:shd w:val="clear" w:color="auto" w:fill="FEFEFF"/>
        <w:rPr>
          <w:ins w:id="323" w:author="Unknown"/>
          <w:rFonts w:ascii="Calibri" w:hAnsi="Calibri"/>
          <w:color w:val="000000"/>
          <w:sz w:val="26"/>
          <w:szCs w:val="26"/>
        </w:rPr>
      </w:pPr>
      <w:ins w:id="324" w:author="Unknown">
        <w:r>
          <w:rPr>
            <w:rFonts w:ascii="Calibri" w:hAnsi="Calibri"/>
            <w:color w:val="000000"/>
            <w:sz w:val="26"/>
            <w:szCs w:val="26"/>
          </w:rPr>
          <w:t>Similar cu operatori de comparatie, operatorii logici compara doua expresii si returneaza TRUE sau FALSE.</w:t>
        </w:r>
      </w:ins>
    </w:p>
    <w:tbl>
      <w:tblPr>
        <w:tblW w:w="132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868"/>
        <w:gridCol w:w="12332"/>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Descriere /Exemplu</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&amp;&amp;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pPr>
            <w:r>
              <w:t>- Denumit AND (Si), compara doua expresii si returneaza TRUE daca amandoua sunt adevarate, in caz contrar returneaza FALSE.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x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y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(x&gt;7 &amp;&amp; y&lt;8) ); //true</w:t>
            </w:r>
          </w:p>
          <w:p w:rsidR="00F426A0" w:rsidRDefault="00F426A0" w:rsidP="00F426A0">
            <w:pPr>
              <w:shd w:val="clear" w:color="auto" w:fill="FEFEFE"/>
              <w:rPr>
                <w:sz w:val="24"/>
                <w:szCs w:val="24"/>
              </w:rPr>
            </w:pPr>
            <w:r>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Denumit OR (sau), compara doua expresii si returneaza TRUE daca cel putin una din ele este adevarata, in caz contrar returneaza FALSE.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x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y = 4;</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(x&gt;12 || y&lt;8) ); //true</w:t>
            </w:r>
          </w:p>
          <w:p w:rsidR="00F426A0" w:rsidRDefault="00F426A0" w:rsidP="00F426A0">
            <w:pPr>
              <w:shd w:val="clear" w:color="auto" w:fill="FEFEFE"/>
              <w:rPr>
                <w:sz w:val="24"/>
                <w:szCs w:val="24"/>
              </w:rPr>
            </w:pPr>
            <w:r>
              <w:lastRenderedPageBreak/>
              <w:t>Incercati codul</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jc w:val="center"/>
              <w:rPr>
                <w:b/>
                <w:bCs/>
                <w:sz w:val="24"/>
                <w:szCs w:val="24"/>
              </w:rPr>
            </w:pPr>
            <w:r>
              <w:rPr>
                <w:b/>
                <w:bCs/>
              </w:rPr>
              <w:lastRenderedPageBreak/>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r>
              <w:t>- not, este operator unar, foloseste o singura expresie si returneaza TRUE daca expresia este falsa, daca expresia este adevarata returneaza FALSE.</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x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var y = 9;</w:t>
            </w: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before="15" w:after="180"/>
              <w:rPr>
                <w:color w:val="0101FF"/>
                <w:sz w:val="23"/>
                <w:szCs w:val="23"/>
              </w:rPr>
            </w:pPr>
            <w:r>
              <w:rPr>
                <w:color w:val="0101FF"/>
                <w:sz w:val="23"/>
                <w:szCs w:val="23"/>
              </w:rPr>
              <w:t>document.write( !(x == y) ); //false</w:t>
            </w:r>
          </w:p>
          <w:p w:rsidR="00F426A0" w:rsidRDefault="00F426A0" w:rsidP="00F426A0">
            <w:pPr>
              <w:shd w:val="clear" w:color="auto" w:fill="FEFEFE"/>
              <w:rPr>
                <w:sz w:val="24"/>
                <w:szCs w:val="24"/>
              </w:rPr>
            </w:pPr>
            <w:r>
              <w:t>Incercati codul</w:t>
            </w:r>
          </w:p>
        </w:tc>
      </w:tr>
    </w:tbl>
    <w:p w:rsidR="00F426A0" w:rsidRDefault="00F426A0" w:rsidP="00F426A0">
      <w:pPr>
        <w:pStyle w:val="Heading3"/>
        <w:shd w:val="clear" w:color="auto" w:fill="FEFEFF"/>
        <w:spacing w:before="180" w:after="135"/>
        <w:ind w:left="300"/>
        <w:rPr>
          <w:ins w:id="325" w:author="Unknown"/>
          <w:rFonts w:ascii="Calibri" w:hAnsi="Calibri"/>
          <w:color w:val="000000"/>
          <w:spacing w:val="15"/>
          <w:sz w:val="27"/>
          <w:szCs w:val="27"/>
          <w:u w:val="single"/>
        </w:rPr>
      </w:pPr>
      <w:ins w:id="326" w:author="Unknown">
        <w:r>
          <w:rPr>
            <w:rFonts w:ascii="Calibri" w:hAnsi="Calibri"/>
            <w:color w:val="000000"/>
            <w:spacing w:val="15"/>
            <w:u w:val="single"/>
          </w:rPr>
          <w:t>Operator de concatenare pentru siruri</w:t>
        </w:r>
      </w:ins>
    </w:p>
    <w:p w:rsidR="00F426A0" w:rsidRDefault="00F426A0" w:rsidP="00F426A0">
      <w:pPr>
        <w:shd w:val="clear" w:color="auto" w:fill="FEFEFF"/>
        <w:rPr>
          <w:ins w:id="327" w:author="Unknown"/>
          <w:rFonts w:ascii="Calibri" w:hAnsi="Calibri"/>
          <w:color w:val="000000"/>
          <w:sz w:val="26"/>
          <w:szCs w:val="26"/>
        </w:rPr>
      </w:pPr>
      <w:ins w:id="328" w:author="Unknown">
        <w:r>
          <w:rPr>
            <w:rFonts w:ascii="Calibri" w:hAnsi="Calibri"/>
            <w:color w:val="000000"/>
            <w:sz w:val="26"/>
            <w:szCs w:val="26"/>
          </w:rPr>
          <w:t>Operatorul de concatenare (unire) pentru siruri este caracterul plus (+). Acesta uneste doua siruri, iar rezultatul este tot un sir.</w:t>
        </w:r>
        <w:r>
          <w:rPr>
            <w:rFonts w:ascii="Calibri" w:hAnsi="Calibri"/>
            <w:color w:val="000000"/>
            <w:sz w:val="26"/>
            <w:szCs w:val="26"/>
          </w:rPr>
          <w:b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29" w:author="Unknown"/>
          <w:color w:val="0101FF"/>
          <w:sz w:val="23"/>
          <w:szCs w:val="23"/>
        </w:rPr>
      </w:pPr>
      <w:ins w:id="330" w:author="Unknown">
        <w:r>
          <w:rPr>
            <w:color w:val="0101FF"/>
            <w:sz w:val="23"/>
            <w:szCs w:val="23"/>
          </w:rPr>
          <w:t>let str1 ='Site: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31" w:author="Unknown"/>
          <w:color w:val="0101FF"/>
          <w:sz w:val="23"/>
          <w:szCs w:val="23"/>
        </w:rPr>
      </w:pPr>
      <w:ins w:id="332" w:author="Unknown">
        <w:r>
          <w:rPr>
            <w:color w:val="0101FF"/>
            <w:sz w:val="23"/>
            <w:szCs w:val="23"/>
          </w:rPr>
          <w:t>let str2 ='MarPlo.net';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3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34" w:author="Unknown"/>
          <w:color w:val="0101FF"/>
          <w:sz w:val="23"/>
          <w:szCs w:val="23"/>
        </w:rPr>
      </w:pPr>
      <w:ins w:id="335" w:author="Unknown">
        <w:r>
          <w:rPr>
            <w:color w:val="0101FF"/>
            <w:sz w:val="23"/>
            <w:szCs w:val="23"/>
          </w:rPr>
          <w:t>document.write(str1 + str2); //Site MarPlo.net</w:t>
        </w:r>
      </w:ins>
    </w:p>
    <w:p w:rsidR="00F426A0" w:rsidRDefault="00F426A0" w:rsidP="00F426A0">
      <w:pPr>
        <w:shd w:val="clear" w:color="auto" w:fill="FEFEFF"/>
        <w:rPr>
          <w:ins w:id="336" w:author="Unknown"/>
          <w:rFonts w:ascii="Calibri" w:hAnsi="Calibri"/>
          <w:color w:val="000000"/>
          <w:sz w:val="26"/>
          <w:szCs w:val="26"/>
        </w:rPr>
      </w:pPr>
      <w:ins w:id="337" w:author="Unknown">
        <w:r>
          <w:rPr>
            <w:rFonts w:ascii="Calibri" w:hAnsi="Calibri"/>
            <w:color w:val="000000"/>
            <w:sz w:val="26"/>
            <w:szCs w:val="26"/>
          </w:rPr>
          <w:t>Incercati codul</w:t>
        </w:r>
      </w:ins>
    </w:p>
    <w:p w:rsidR="00F426A0" w:rsidRDefault="00F426A0" w:rsidP="00F426A0">
      <w:pPr>
        <w:shd w:val="clear" w:color="auto" w:fill="FEFEFF"/>
        <w:rPr>
          <w:ins w:id="338" w:author="Unknown"/>
          <w:rFonts w:ascii="Calibri" w:hAnsi="Calibri"/>
          <w:color w:val="000000"/>
          <w:sz w:val="26"/>
          <w:szCs w:val="26"/>
        </w:rPr>
      </w:pPr>
      <w:ins w:id="339" w:author="Unknown">
        <w:r>
          <w:rPr>
            <w:rFonts w:ascii="Calibri" w:hAnsi="Calibri"/>
            <w:color w:val="000000"/>
            <w:sz w:val="26"/>
            <w:szCs w:val="26"/>
          </w:rPr>
          <w:t>Daca operatorul de concatenare se foloseste cu un numar si un sir, rezultatul e un sir cu cele doua valori unite.</w:t>
        </w:r>
        <w:r>
          <w:rPr>
            <w:rFonts w:ascii="Calibri" w:hAnsi="Calibri"/>
            <w:color w:val="000000"/>
            <w:sz w:val="26"/>
            <w:szCs w:val="26"/>
          </w:rPr>
          <w:b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40" w:author="Unknown"/>
          <w:color w:val="0101FF"/>
          <w:sz w:val="23"/>
          <w:szCs w:val="23"/>
        </w:rPr>
      </w:pPr>
      <w:ins w:id="341" w:author="Unknown">
        <w:r>
          <w:rPr>
            <w:color w:val="0101FF"/>
            <w:sz w:val="23"/>
            <w:szCs w:val="23"/>
          </w:rPr>
          <w:t>let x = 8; //number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42" w:author="Unknown"/>
          <w:color w:val="0101FF"/>
          <w:sz w:val="23"/>
          <w:szCs w:val="23"/>
        </w:rPr>
      </w:pPr>
      <w:ins w:id="343" w:author="Unknown">
        <w:r>
          <w:rPr>
            <w:color w:val="0101FF"/>
            <w:sz w:val="23"/>
            <w:szCs w:val="23"/>
          </w:rPr>
          <w:t>let y ='9' //string</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4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45" w:author="Unknown"/>
          <w:color w:val="0101FF"/>
          <w:sz w:val="23"/>
          <w:szCs w:val="23"/>
        </w:rPr>
      </w:pPr>
      <w:ins w:id="346" w:author="Unknown">
        <w:r>
          <w:rPr>
            <w:color w:val="0101FF"/>
            <w:sz w:val="23"/>
            <w:szCs w:val="23"/>
          </w:rPr>
          <w:t>document.write(x + y); //89</w:t>
        </w:r>
      </w:ins>
    </w:p>
    <w:p w:rsidR="00F426A0" w:rsidRDefault="00F426A0" w:rsidP="00F426A0">
      <w:pPr>
        <w:shd w:val="clear" w:color="auto" w:fill="FEFEFF"/>
        <w:rPr>
          <w:ins w:id="347" w:author="Unknown"/>
          <w:rFonts w:ascii="Calibri" w:hAnsi="Calibri"/>
          <w:color w:val="000000"/>
          <w:sz w:val="26"/>
          <w:szCs w:val="26"/>
        </w:rPr>
      </w:pPr>
      <w:ins w:id="348"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349" w:author="Unknown"/>
          <w:rFonts w:ascii="Calibri" w:hAnsi="Calibri"/>
          <w:color w:val="000000"/>
          <w:spacing w:val="15"/>
          <w:sz w:val="27"/>
          <w:szCs w:val="27"/>
          <w:u w:val="single"/>
        </w:rPr>
      </w:pPr>
      <w:ins w:id="350" w:author="Unknown">
        <w:r>
          <w:rPr>
            <w:rFonts w:ascii="Calibri" w:hAnsi="Calibri"/>
            <w:color w:val="000000"/>
            <w:spacing w:val="15"/>
            <w:u w:val="single"/>
          </w:rPr>
          <w:t>Operatorul conditional (Ternary)</w:t>
        </w:r>
      </w:ins>
    </w:p>
    <w:p w:rsidR="00F426A0" w:rsidRDefault="00F426A0" w:rsidP="00F426A0">
      <w:pPr>
        <w:shd w:val="clear" w:color="auto" w:fill="FEFEFF"/>
        <w:rPr>
          <w:ins w:id="351" w:author="Unknown"/>
          <w:rFonts w:ascii="Calibri" w:hAnsi="Calibri"/>
          <w:color w:val="000000"/>
          <w:sz w:val="26"/>
          <w:szCs w:val="26"/>
        </w:rPr>
      </w:pPr>
      <w:ins w:id="352" w:author="Unknown">
        <w:r>
          <w:rPr>
            <w:rFonts w:ascii="Calibri" w:hAnsi="Calibri"/>
            <w:color w:val="000000"/>
            <w:sz w:val="26"/>
            <w:szCs w:val="26"/>
          </w:rPr>
          <w:t>Operatorul conditional (denumit si Ternary) atribuie o valoare unei variabile pe baza unei conditii.</w:t>
        </w:r>
        <w:r>
          <w:rPr>
            <w:rFonts w:ascii="Calibri" w:hAnsi="Calibri"/>
            <w:color w:val="000000"/>
            <w:sz w:val="26"/>
            <w:szCs w:val="26"/>
          </w:rPr>
          <w:br/>
          <w:t>Sintaxa de folosire</w:t>
        </w:r>
      </w:ins>
    </w:p>
    <w:p w:rsidR="00F426A0" w:rsidRDefault="00F426A0" w:rsidP="00F426A0">
      <w:pPr>
        <w:shd w:val="clear" w:color="auto" w:fill="F0FEF1"/>
        <w:rPr>
          <w:ins w:id="353" w:author="Unknown"/>
          <w:rFonts w:ascii="Calibri" w:hAnsi="Calibri"/>
          <w:b/>
          <w:bCs/>
          <w:color w:val="000000"/>
          <w:sz w:val="24"/>
          <w:szCs w:val="24"/>
        </w:rPr>
      </w:pPr>
      <w:ins w:id="354" w:author="Unknown">
        <w:r>
          <w:rPr>
            <w:rFonts w:ascii="Calibri" w:hAnsi="Calibri"/>
            <w:b/>
            <w:bCs/>
            <w:color w:val="000000"/>
          </w:rPr>
          <w:t>variabila = (conditie) ? val1 :val2</w:t>
        </w:r>
      </w:ins>
    </w:p>
    <w:p w:rsidR="00F426A0" w:rsidRDefault="00F426A0" w:rsidP="00F426A0">
      <w:pPr>
        <w:shd w:val="clear" w:color="auto" w:fill="FEFEFF"/>
        <w:rPr>
          <w:ins w:id="355" w:author="Unknown"/>
          <w:rFonts w:ascii="Calibri" w:hAnsi="Calibri"/>
          <w:color w:val="000000"/>
          <w:sz w:val="26"/>
          <w:szCs w:val="26"/>
        </w:rPr>
      </w:pPr>
      <w:ins w:id="356" w:author="Unknown">
        <w:r>
          <w:rPr>
            <w:rFonts w:ascii="Calibri" w:hAnsi="Calibri"/>
            <w:color w:val="000000"/>
            <w:sz w:val="26"/>
            <w:szCs w:val="26"/>
          </w:rPr>
          <w:lastRenderedPageBreak/>
          <w:t>- Se evalueaza conditia, daca este adevarata atunci variabila ia valoarea 'val1', altfel ia valoarea 'val2'.</w:t>
        </w:r>
        <w:r>
          <w:rPr>
            <w:rFonts w:ascii="Calibri" w:hAnsi="Calibri"/>
            <w:color w:val="000000"/>
            <w:sz w:val="26"/>
            <w:szCs w:val="26"/>
          </w:rPr>
          <w:br/>
          <w:t>Iata un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57" w:author="Unknown"/>
          <w:color w:val="0101FF"/>
          <w:sz w:val="23"/>
          <w:szCs w:val="23"/>
        </w:rPr>
      </w:pPr>
      <w:ins w:id="358" w:author="Unknown">
        <w:r>
          <w:rPr>
            <w:color w:val="0101FF"/>
            <w:sz w:val="23"/>
            <w:szCs w:val="23"/>
          </w:rPr>
          <w:t>let age = 17;</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59" w:author="Unknown"/>
          <w:color w:val="0101FF"/>
          <w:sz w:val="23"/>
          <w:szCs w:val="23"/>
        </w:rPr>
      </w:pPr>
      <w:ins w:id="360" w:author="Unknown">
        <w:r>
          <w:rPr>
            <w:color w:val="0101FF"/>
            <w:sz w:val="23"/>
            <w:szCs w:val="23"/>
          </w:rPr>
          <w:t>let copt = (age &lt; 18) ? 'Tanar' :'Matur';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6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362" w:author="Unknown"/>
          <w:color w:val="0101FF"/>
          <w:sz w:val="23"/>
          <w:szCs w:val="23"/>
        </w:rPr>
      </w:pPr>
      <w:ins w:id="363" w:author="Unknown">
        <w:r>
          <w:rPr>
            <w:color w:val="0101FF"/>
            <w:sz w:val="23"/>
            <w:szCs w:val="23"/>
          </w:rPr>
          <w:t>document.write(copt); // Tanar</w:t>
        </w:r>
      </w:ins>
    </w:p>
    <w:p w:rsidR="00F426A0" w:rsidRDefault="00F426A0" w:rsidP="00F426A0">
      <w:pPr>
        <w:shd w:val="clear" w:color="auto" w:fill="FEFEFF"/>
        <w:rPr>
          <w:ins w:id="364" w:author="Unknown"/>
          <w:rFonts w:ascii="Calibri" w:hAnsi="Calibri"/>
          <w:color w:val="000000"/>
          <w:sz w:val="26"/>
          <w:szCs w:val="26"/>
        </w:rPr>
      </w:pPr>
      <w:ins w:id="365"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366" w:author="Unknown"/>
          <w:rFonts w:ascii="Calibri" w:hAnsi="Calibri"/>
          <w:color w:val="000000"/>
          <w:spacing w:val="15"/>
          <w:sz w:val="27"/>
          <w:szCs w:val="27"/>
          <w:u w:val="single"/>
        </w:rPr>
      </w:pPr>
      <w:ins w:id="367" w:author="Unknown">
        <w:r>
          <w:rPr>
            <w:rFonts w:ascii="Calibri" w:hAnsi="Calibri"/>
            <w:color w:val="000000"/>
            <w:spacing w:val="15"/>
            <w:u w:val="single"/>
          </w:rPr>
          <w:t>Precedenta operatorilor</w:t>
        </w:r>
      </w:ins>
    </w:p>
    <w:p w:rsidR="00F426A0" w:rsidRDefault="00F426A0" w:rsidP="00F426A0">
      <w:pPr>
        <w:pStyle w:val="ptxt"/>
        <w:shd w:val="clear" w:color="auto" w:fill="FEFEFF"/>
        <w:spacing w:before="105" w:beforeAutospacing="0" w:after="120" w:afterAutospacing="0"/>
        <w:ind w:left="120" w:firstLine="300"/>
        <w:rPr>
          <w:ins w:id="368" w:author="Unknown"/>
          <w:rFonts w:ascii="Calibri" w:hAnsi="Calibri"/>
          <w:color w:val="000000"/>
          <w:sz w:val="26"/>
          <w:szCs w:val="26"/>
        </w:rPr>
      </w:pPr>
      <w:ins w:id="369" w:author="Unknown">
        <w:r>
          <w:rPr>
            <w:rFonts w:ascii="Calibri" w:hAnsi="Calibri"/>
            <w:color w:val="000000"/>
            <w:sz w:val="26"/>
            <w:szCs w:val="26"/>
          </w:rPr>
          <w:t>Cand in expresii se folosesc mai multi operatori, JavaScript tine cont de precedenta (importanta) predefinita a fiecarui operator.</w:t>
        </w:r>
        <w:r>
          <w:rPr>
            <w:rFonts w:ascii="Calibri" w:hAnsi="Calibri"/>
            <w:color w:val="000000"/>
            <w:sz w:val="26"/>
            <w:szCs w:val="26"/>
          </w:rPr>
          <w:br/>
          <w:t>Precum in aritmetica, intr-o ecuatie cu adunare si inmultire ( 2+3*4 ), daca nu sunt paranteze, se executa intai inmultirea, aceasta avand precedenta superioara fata de adunare. La fel e si cu operatorii in programare.</w:t>
        </w:r>
        <w:r>
          <w:rPr>
            <w:rFonts w:ascii="Calibri" w:hAnsi="Calibri"/>
            <w:color w:val="000000"/>
            <w:sz w:val="26"/>
            <w:szCs w:val="26"/>
          </w:rPr>
          <w:br/>
          <w:t>Daca apar mai multi operatori cu aceeasi precedenta, JavaScript ii va evalua de la stanga spre dreapta.</w:t>
        </w:r>
        <w:r>
          <w:rPr>
            <w:rFonts w:ascii="Calibri" w:hAnsi="Calibri"/>
            <w:color w:val="000000"/>
            <w:sz w:val="26"/>
            <w:szCs w:val="26"/>
          </w:rPr>
          <w:br/>
          <w:t>In tabelul urmator sunt prezentati operatorii in ordinea precedentei lor, unde operatorii din partea de sus a tabelului au precedenta maxima:</w:t>
        </w:r>
      </w:ins>
    </w:p>
    <w:tbl>
      <w:tblPr>
        <w:tblW w:w="630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225"/>
        <w:gridCol w:w="4075"/>
      </w:tblGrid>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Operator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Nume operator</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grupare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negare, incrementare, decrementare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inmultire, impartire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adunare, scadere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&lt;   &lt;=   &gt;   &gt;=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comparatie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lastRenderedPageBreak/>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egalitate</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&amp;&amp;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SI logic</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SAU logic</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conditional /Ternary</w:t>
            </w:r>
          </w:p>
        </w:tc>
      </w:tr>
      <w:tr w:rsidR="00F426A0" w:rsidTr="00F426A0">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jc w:val="center"/>
              <w:rPr>
                <w:b/>
                <w:bCs/>
                <w:sz w:val="24"/>
                <w:szCs w:val="24"/>
              </w:rPr>
            </w:pPr>
            <w:r>
              <w:rPr>
                <w:b/>
                <w:bCs/>
              </w:rPr>
              <w:t>=   +=   -=   *=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426A0" w:rsidRDefault="00F426A0">
            <w:pPr>
              <w:spacing w:before="150" w:after="570"/>
              <w:rPr>
                <w:sz w:val="24"/>
                <w:szCs w:val="24"/>
              </w:rPr>
            </w:pPr>
            <w:r>
              <w:t>de atribuire</w:t>
            </w:r>
          </w:p>
        </w:tc>
      </w:tr>
    </w:tbl>
    <w:p w:rsidR="00F426A0" w:rsidRDefault="00F426A0" w:rsidP="00F426A0">
      <w:pPr>
        <w:shd w:val="clear" w:color="auto" w:fill="FEFEFF"/>
        <w:spacing w:after="120" w:line="240" w:lineRule="auto"/>
        <w:ind w:firstLine="300"/>
        <w:rPr>
          <w:rFonts w:ascii="Calibri" w:eastAsia="Times New Roman" w:hAnsi="Calibri" w:cs="Times New Roman"/>
          <w:color w:val="000000"/>
          <w:sz w:val="26"/>
          <w:szCs w:val="26"/>
        </w:rPr>
      </w:pPr>
    </w:p>
    <w:p w:rsidR="00F426A0" w:rsidRDefault="00F426A0" w:rsidP="00F426A0">
      <w:pPr>
        <w:shd w:val="clear" w:color="auto" w:fill="FEFEFF"/>
        <w:spacing w:after="120" w:line="240" w:lineRule="auto"/>
        <w:ind w:firstLine="300"/>
        <w:rPr>
          <w:rFonts w:ascii="Calibri" w:eastAsia="Times New Roman" w:hAnsi="Calibri" w:cs="Times New Roman"/>
          <w:color w:val="000000"/>
          <w:sz w:val="26"/>
          <w:szCs w:val="26"/>
        </w:rPr>
      </w:pPr>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nstructiuni conditionale if() else, switch</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52"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53"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54"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55"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56"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57"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58"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59"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60"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61"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39" type="#_x0000_t75" style="width:1in;height:1in" o:ole="">
            <v:imagedata r:id="rId17" o:title=""/>
          </v:shape>
          <w:control r:id="rId62" w:name="DefaultOcxName4" w:shapeid="_x0000_i1039"/>
        </w:object>
      </w:r>
    </w:p>
    <w:p w:rsidR="00F426A0" w:rsidRDefault="00F426A0" w:rsidP="00F426A0">
      <w:pPr>
        <w:pStyle w:val="z-BottomofForm"/>
      </w:pPr>
      <w:r>
        <w:t>Bottom of Form</w:t>
      </w:r>
    </w:p>
    <w:p w:rsidR="00F426A0" w:rsidRDefault="00F426A0" w:rsidP="00F426A0">
      <w:pPr>
        <w:numPr>
          <w:ilvl w:val="0"/>
          <w:numId w:val="5"/>
        </w:numPr>
        <w:shd w:val="clear" w:color="auto" w:fill="FEFEFF"/>
        <w:spacing w:before="100" w:beforeAutospacing="1" w:after="100" w:afterAutospacing="1" w:line="319" w:lineRule="atLeast"/>
        <w:ind w:left="525"/>
        <w:rPr>
          <w:ins w:id="370" w:author="Unknown"/>
          <w:rFonts w:ascii="Calibri" w:hAnsi="Calibri"/>
          <w:color w:val="000000"/>
          <w:sz w:val="26"/>
          <w:szCs w:val="26"/>
        </w:rPr>
      </w:pPr>
      <w:ins w:id="37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"https://marplo.net/javascript/instructiuni_conditionale.html" \l "hshie" \o "Instructiunea if.. else" </w:instrText>
        </w:r>
        <w:r>
          <w:rPr>
            <w:rFonts w:ascii="Calibri" w:hAnsi="Calibri"/>
            <w:color w:val="000000"/>
            <w:sz w:val="26"/>
            <w:szCs w:val="26"/>
          </w:rPr>
          <w:fldChar w:fldCharType="separate"/>
        </w:r>
        <w:r>
          <w:rPr>
            <w:rStyle w:val="Hyperlink"/>
            <w:rFonts w:ascii="Calibri" w:hAnsi="Calibri"/>
            <w:sz w:val="26"/>
            <w:szCs w:val="26"/>
          </w:rPr>
          <w:t>Instructiunea if().. else</w:t>
        </w:r>
        <w:r>
          <w:rPr>
            <w:rFonts w:ascii="Calibri" w:hAnsi="Calibri"/>
            <w:color w:val="000000"/>
            <w:sz w:val="26"/>
            <w:szCs w:val="26"/>
          </w:rPr>
          <w:fldChar w:fldCharType="end"/>
        </w:r>
      </w:ins>
    </w:p>
    <w:p w:rsidR="00F426A0" w:rsidRDefault="00F426A0" w:rsidP="00F426A0">
      <w:pPr>
        <w:numPr>
          <w:ilvl w:val="0"/>
          <w:numId w:val="5"/>
        </w:numPr>
        <w:shd w:val="clear" w:color="auto" w:fill="FEFEFF"/>
        <w:spacing w:before="100" w:beforeAutospacing="1" w:after="100" w:afterAutospacing="1" w:line="319" w:lineRule="atLeast"/>
        <w:ind w:left="525"/>
        <w:rPr>
          <w:ins w:id="372" w:author="Unknown"/>
          <w:rFonts w:ascii="Calibri" w:hAnsi="Calibri"/>
          <w:color w:val="000000"/>
          <w:sz w:val="26"/>
          <w:szCs w:val="26"/>
        </w:rPr>
      </w:pPr>
      <w:ins w:id="37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"https://marplo.net/javascript/instructiuni_conditionale.html" \l "hshei" \o "Instructiunea else if()" </w:instrText>
        </w:r>
        <w:r>
          <w:rPr>
            <w:rFonts w:ascii="Calibri" w:hAnsi="Calibri"/>
            <w:color w:val="000000"/>
            <w:sz w:val="26"/>
            <w:szCs w:val="26"/>
          </w:rPr>
          <w:fldChar w:fldCharType="separate"/>
        </w:r>
        <w:r>
          <w:rPr>
            <w:rStyle w:val="Hyperlink"/>
            <w:rFonts w:ascii="Calibri" w:hAnsi="Calibri"/>
            <w:sz w:val="26"/>
            <w:szCs w:val="26"/>
          </w:rPr>
          <w:t>Instructiunea else if()</w:t>
        </w:r>
        <w:r>
          <w:rPr>
            <w:rFonts w:ascii="Calibri" w:hAnsi="Calibri"/>
            <w:color w:val="000000"/>
            <w:sz w:val="26"/>
            <w:szCs w:val="26"/>
          </w:rPr>
          <w:fldChar w:fldCharType="end"/>
        </w:r>
      </w:ins>
    </w:p>
    <w:p w:rsidR="00F426A0" w:rsidRDefault="00F426A0" w:rsidP="00F426A0">
      <w:pPr>
        <w:numPr>
          <w:ilvl w:val="0"/>
          <w:numId w:val="5"/>
        </w:numPr>
        <w:shd w:val="clear" w:color="auto" w:fill="FEFEFF"/>
        <w:spacing w:before="100" w:beforeAutospacing="1" w:after="100" w:afterAutospacing="1" w:line="319" w:lineRule="atLeast"/>
        <w:ind w:left="525"/>
        <w:rPr>
          <w:ins w:id="374" w:author="Unknown"/>
          <w:rFonts w:ascii="Calibri" w:hAnsi="Calibri"/>
          <w:color w:val="000000"/>
          <w:sz w:val="26"/>
          <w:szCs w:val="26"/>
        </w:rPr>
      </w:pPr>
      <w:ins w:id="37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"https://marplo.net/javascript/instructiuni_conditionale.html" \l "hshis" \o "Instructiunea switch" </w:instrText>
        </w:r>
        <w:r>
          <w:rPr>
            <w:rFonts w:ascii="Calibri" w:hAnsi="Calibri"/>
            <w:color w:val="000000"/>
            <w:sz w:val="26"/>
            <w:szCs w:val="26"/>
          </w:rPr>
          <w:fldChar w:fldCharType="separate"/>
        </w:r>
        <w:r>
          <w:rPr>
            <w:rStyle w:val="Hyperlink"/>
            <w:rFonts w:ascii="Calibri" w:hAnsi="Calibri"/>
            <w:sz w:val="26"/>
            <w:szCs w:val="26"/>
          </w:rPr>
          <w:t>Instructiunea switch</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376"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377" w:author="Unknown"/>
          <w:rFonts w:ascii="Calibri" w:hAnsi="Calibri"/>
          <w:color w:val="000000"/>
          <w:sz w:val="26"/>
          <w:szCs w:val="26"/>
        </w:rPr>
      </w:pPr>
      <w:ins w:id="378" w:author="Unknown">
        <w:r>
          <w:rPr>
            <w:rFonts w:ascii="Calibri" w:hAnsi="Calibri"/>
            <w:color w:val="000000"/>
            <w:sz w:val="26"/>
            <w:szCs w:val="26"/>
          </w:rPr>
          <w:t>Cu ajutorul instructiunilor conditionale putem face programele sa testeze diferite conditii dupa care sa decida datele care vor fi executate.</w:t>
        </w:r>
        <w:r>
          <w:rPr>
            <w:rFonts w:ascii="Calibri" w:hAnsi="Calibri"/>
            <w:color w:val="000000"/>
            <w:sz w:val="26"/>
            <w:szCs w:val="26"/>
          </w:rPr>
          <w:br/>
          <w:t>In Javacript sunt urmatoarele instructiuni conditionale:</w:t>
        </w:r>
      </w:ins>
    </w:p>
    <w:p w:rsidR="00F426A0" w:rsidRDefault="00F426A0" w:rsidP="00F426A0">
      <w:pPr>
        <w:numPr>
          <w:ilvl w:val="0"/>
          <w:numId w:val="6"/>
        </w:numPr>
        <w:shd w:val="clear" w:color="auto" w:fill="FEFEFF"/>
        <w:spacing w:before="100" w:beforeAutospacing="1" w:after="100" w:afterAutospacing="1" w:line="319" w:lineRule="atLeast"/>
        <w:ind w:left="525"/>
        <w:rPr>
          <w:ins w:id="379" w:author="Unknown"/>
          <w:rFonts w:ascii="Calibri" w:hAnsi="Calibri"/>
          <w:color w:val="000000"/>
          <w:sz w:val="26"/>
          <w:szCs w:val="26"/>
        </w:rPr>
      </w:pPr>
      <w:ins w:id="380" w:author="Unknown">
        <w:r>
          <w:rPr>
            <w:rStyle w:val="sb"/>
            <w:rFonts w:ascii="Calibri" w:hAnsi="Calibri"/>
            <w:b/>
            <w:bCs/>
            <w:color w:val="000000"/>
            <w:sz w:val="26"/>
            <w:szCs w:val="26"/>
          </w:rPr>
          <w:t>if()</w:t>
        </w:r>
        <w:r>
          <w:rPr>
            <w:rFonts w:ascii="Calibri" w:hAnsi="Calibri"/>
            <w:color w:val="000000"/>
            <w:sz w:val="26"/>
            <w:szCs w:val="26"/>
          </w:rPr>
          <w:t> - executa comenzile dorite cand o conditie este adevarata.</w:t>
        </w:r>
      </w:ins>
    </w:p>
    <w:p w:rsidR="00F426A0" w:rsidRDefault="00F426A0" w:rsidP="00F426A0">
      <w:pPr>
        <w:numPr>
          <w:ilvl w:val="0"/>
          <w:numId w:val="6"/>
        </w:numPr>
        <w:shd w:val="clear" w:color="auto" w:fill="FEFEFF"/>
        <w:spacing w:before="100" w:beforeAutospacing="1" w:after="100" w:afterAutospacing="1" w:line="319" w:lineRule="atLeast"/>
        <w:ind w:left="525"/>
        <w:rPr>
          <w:ins w:id="381" w:author="Unknown"/>
          <w:rFonts w:ascii="Calibri" w:hAnsi="Calibri"/>
          <w:color w:val="000000"/>
          <w:sz w:val="26"/>
          <w:szCs w:val="26"/>
        </w:rPr>
      </w:pPr>
      <w:ins w:id="382" w:author="Unknown">
        <w:r>
          <w:rPr>
            <w:rStyle w:val="sb"/>
            <w:rFonts w:ascii="Calibri" w:hAnsi="Calibri"/>
            <w:b/>
            <w:bCs/>
            <w:color w:val="000000"/>
            <w:sz w:val="26"/>
            <w:szCs w:val="26"/>
          </w:rPr>
          <w:lastRenderedPageBreak/>
          <w:t>if().. else</w:t>
        </w:r>
        <w:r>
          <w:rPr>
            <w:rFonts w:ascii="Calibri" w:hAnsi="Calibri"/>
            <w:color w:val="000000"/>
            <w:sz w:val="26"/>
            <w:szCs w:val="26"/>
          </w:rPr>
          <w:t> - executa anumite comenzi cand o conditie este adevarata si alte comenzi cand aceasta este falsa.</w:t>
        </w:r>
      </w:ins>
    </w:p>
    <w:p w:rsidR="00F426A0" w:rsidRDefault="00F426A0" w:rsidP="00F426A0">
      <w:pPr>
        <w:numPr>
          <w:ilvl w:val="0"/>
          <w:numId w:val="6"/>
        </w:numPr>
        <w:shd w:val="clear" w:color="auto" w:fill="FEFEFF"/>
        <w:spacing w:before="100" w:beforeAutospacing="1" w:after="100" w:afterAutospacing="1" w:line="319" w:lineRule="atLeast"/>
        <w:ind w:left="525"/>
        <w:rPr>
          <w:ins w:id="383" w:author="Unknown"/>
          <w:rFonts w:ascii="Calibri" w:hAnsi="Calibri"/>
          <w:color w:val="000000"/>
          <w:sz w:val="26"/>
          <w:szCs w:val="26"/>
        </w:rPr>
      </w:pPr>
      <w:ins w:id="384" w:author="Unknown">
        <w:r>
          <w:rPr>
            <w:rStyle w:val="sb"/>
            <w:rFonts w:ascii="Calibri" w:hAnsi="Calibri"/>
            <w:b/>
            <w:bCs/>
            <w:color w:val="000000"/>
            <w:sz w:val="26"/>
            <w:szCs w:val="26"/>
          </w:rPr>
          <w:t>if().. else if()</w:t>
        </w:r>
        <w:r>
          <w:rPr>
            <w:rFonts w:ascii="Calibri" w:hAnsi="Calibri"/>
            <w:color w:val="000000"/>
            <w:sz w:val="26"/>
            <w:szCs w:val="26"/>
          </w:rPr>
          <w:t> - executa comenzile dorite cand prima conditie e adevarata sau alte comenzi cand aceea e falsa si urmatoarea e adevarata.</w:t>
        </w:r>
      </w:ins>
    </w:p>
    <w:p w:rsidR="00F426A0" w:rsidRDefault="00F426A0" w:rsidP="00F426A0">
      <w:pPr>
        <w:numPr>
          <w:ilvl w:val="0"/>
          <w:numId w:val="6"/>
        </w:numPr>
        <w:shd w:val="clear" w:color="auto" w:fill="FEFEFF"/>
        <w:spacing w:before="100" w:beforeAutospacing="1" w:after="100" w:afterAutospacing="1" w:line="319" w:lineRule="atLeast"/>
        <w:ind w:left="525"/>
        <w:rPr>
          <w:ins w:id="385" w:author="Unknown"/>
          <w:rFonts w:ascii="Calibri" w:hAnsi="Calibri"/>
          <w:color w:val="000000"/>
          <w:sz w:val="26"/>
          <w:szCs w:val="26"/>
        </w:rPr>
      </w:pPr>
      <w:ins w:id="386" w:author="Unknown">
        <w:r>
          <w:rPr>
            <w:rStyle w:val="sb"/>
            <w:rFonts w:ascii="Calibri" w:hAnsi="Calibri"/>
            <w:b/>
            <w:bCs/>
            <w:color w:val="000000"/>
            <w:sz w:val="26"/>
            <w:szCs w:val="26"/>
          </w:rPr>
          <w:t>switch().. case</w:t>
        </w:r>
        <w:r>
          <w:rPr>
            <w:rFonts w:ascii="Calibri" w:hAnsi="Calibri"/>
            <w:color w:val="000000"/>
            <w:sz w:val="26"/>
            <w:szCs w:val="26"/>
          </w:rPr>
          <w:t> - selecteaza care comanda va fi executata in functie de valoarea unei variabile.</w:t>
        </w:r>
      </w:ins>
    </w:p>
    <w:p w:rsidR="00F426A0" w:rsidRDefault="00F426A0" w:rsidP="00F426A0">
      <w:pPr>
        <w:shd w:val="clear" w:color="auto" w:fill="FEFEFF"/>
        <w:spacing w:after="0" w:line="240" w:lineRule="auto"/>
        <w:rPr>
          <w:ins w:id="387"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388" w:author="Unknown"/>
          <w:rFonts w:ascii="Calibri" w:hAnsi="Calibri"/>
          <w:color w:val="000000"/>
          <w:spacing w:val="15"/>
          <w:sz w:val="27"/>
          <w:szCs w:val="27"/>
          <w:u w:val="single"/>
        </w:rPr>
      </w:pPr>
      <w:ins w:id="389" w:author="Unknown">
        <w:r>
          <w:rPr>
            <w:rFonts w:ascii="Calibri" w:hAnsi="Calibri"/>
            <w:color w:val="000000"/>
            <w:spacing w:val="15"/>
            <w:u w:val="single"/>
          </w:rPr>
          <w:t>Instructiunea if()</w:t>
        </w:r>
      </w:ins>
    </w:p>
    <w:p w:rsidR="00F426A0" w:rsidRDefault="00F426A0" w:rsidP="00F426A0">
      <w:pPr>
        <w:shd w:val="clear" w:color="auto" w:fill="FEFEFF"/>
        <w:rPr>
          <w:ins w:id="390" w:author="Unknown"/>
          <w:rFonts w:ascii="Calibri" w:hAnsi="Calibri"/>
          <w:color w:val="000000"/>
          <w:sz w:val="26"/>
          <w:szCs w:val="26"/>
        </w:rPr>
      </w:pPr>
      <w:ins w:id="391" w:author="Unknown">
        <w:r>
          <w:rPr>
            <w:rFonts w:ascii="Calibri" w:hAnsi="Calibri"/>
            <w:color w:val="000000"/>
            <w:sz w:val="26"/>
            <w:szCs w:val="26"/>
          </w:rPr>
          <w:t>Sintaxa:</w:t>
        </w:r>
      </w:ins>
    </w:p>
    <w:p w:rsidR="00F426A0" w:rsidRDefault="00F426A0" w:rsidP="00F426A0">
      <w:pPr>
        <w:pStyle w:val="HTMLPreformatted"/>
        <w:shd w:val="clear" w:color="auto" w:fill="F0FEF1"/>
        <w:rPr>
          <w:ins w:id="392" w:author="Unknown"/>
          <w:b/>
          <w:bCs/>
          <w:color w:val="000000"/>
          <w:sz w:val="24"/>
          <w:szCs w:val="24"/>
        </w:rPr>
      </w:pPr>
      <w:ins w:id="393" w:author="Unknown">
        <w:r>
          <w:rPr>
            <w:b/>
            <w:bCs/>
            <w:color w:val="000000"/>
            <w:sz w:val="24"/>
            <w:szCs w:val="24"/>
          </w:rPr>
          <w:t>if(conditie){</w:t>
        </w:r>
      </w:ins>
    </w:p>
    <w:p w:rsidR="00F426A0" w:rsidRDefault="00F426A0" w:rsidP="00F426A0">
      <w:pPr>
        <w:pStyle w:val="HTMLPreformatted"/>
        <w:shd w:val="clear" w:color="auto" w:fill="F0FEF1"/>
        <w:rPr>
          <w:ins w:id="394" w:author="Unknown"/>
          <w:b/>
          <w:bCs/>
          <w:color w:val="000000"/>
          <w:sz w:val="24"/>
          <w:szCs w:val="24"/>
        </w:rPr>
      </w:pPr>
      <w:ins w:id="395" w:author="Unknown">
        <w:r>
          <w:rPr>
            <w:b/>
            <w:bCs/>
            <w:color w:val="000000"/>
            <w:sz w:val="24"/>
            <w:szCs w:val="24"/>
          </w:rPr>
          <w:t xml:space="preserve"> //Codul care va fi executat daca este adevarata conditia</w:t>
        </w:r>
      </w:ins>
    </w:p>
    <w:p w:rsidR="00F426A0" w:rsidRDefault="00F426A0" w:rsidP="00F426A0">
      <w:pPr>
        <w:pStyle w:val="HTMLPreformatted"/>
        <w:shd w:val="clear" w:color="auto" w:fill="F0FEF1"/>
        <w:rPr>
          <w:ins w:id="396" w:author="Unknown"/>
          <w:b/>
          <w:bCs/>
          <w:color w:val="000000"/>
          <w:sz w:val="24"/>
          <w:szCs w:val="24"/>
        </w:rPr>
      </w:pPr>
      <w:ins w:id="397" w:author="Unknown">
        <w:r>
          <w:rPr>
            <w:b/>
            <w:bCs/>
            <w:color w:val="000000"/>
            <w:sz w:val="24"/>
            <w:szCs w:val="24"/>
          </w:rPr>
          <w:t>}</w:t>
        </w:r>
      </w:ins>
    </w:p>
    <w:p w:rsidR="00F426A0" w:rsidRDefault="00F426A0" w:rsidP="00F426A0">
      <w:pPr>
        <w:shd w:val="clear" w:color="auto" w:fill="FEFEFF"/>
        <w:rPr>
          <w:ins w:id="398" w:author="Unknown"/>
          <w:rFonts w:ascii="Calibri" w:hAnsi="Calibri"/>
          <w:color w:val="000000"/>
          <w:sz w:val="26"/>
          <w:szCs w:val="26"/>
        </w:rPr>
      </w:pPr>
      <w:ins w:id="399" w:author="Unknown">
        <w:r>
          <w:rPr>
            <w:rFonts w:ascii="Calibri" w:hAnsi="Calibri"/>
            <w:color w:val="000000"/>
            <w:sz w:val="26"/>
            <w:szCs w:val="26"/>
          </w:rPr>
          <w:t>- Unde 'conditie' poate fi orice expresie logica.</w:t>
        </w:r>
        <w:r>
          <w:rPr>
            <w:rFonts w:ascii="Calibri" w:hAnsi="Calibri"/>
            <w:color w:val="000000"/>
            <w:sz w:val="26"/>
            <w:szCs w:val="26"/>
          </w:rPr>
          <w:br/>
          <w:t>Daca rezultatul conditiei este TRUE se executa codul dintre acolade, in caz contrar, cand conditia returneaza FALSE, se trece peste acest cod.</w:t>
        </w:r>
        <w:r>
          <w:rPr>
            <w:rFonts w:ascii="Calibri" w:hAnsi="Calibri"/>
            <w:color w:val="000000"/>
            <w:sz w:val="26"/>
            <w:szCs w:val="26"/>
          </w:rPr>
          <w:br/>
        </w:r>
        <w:r>
          <w:rPr>
            <w:rFonts w:ascii="Calibri" w:hAnsi="Calibri"/>
            <w:color w:val="000000"/>
            <w:sz w:val="26"/>
            <w:szCs w:val="26"/>
          </w:rPr>
          <w:br/>
          <w:t>- Exemplu, urmatorul script afiseaza "Buna ziua" daca ora este mai mare decat 11.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0" w:author="Unknown"/>
          <w:color w:val="0101FF"/>
          <w:sz w:val="23"/>
          <w:szCs w:val="23"/>
        </w:rPr>
      </w:pPr>
      <w:ins w:id="40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2" w:author="Unknown"/>
          <w:color w:val="0101FF"/>
          <w:sz w:val="23"/>
          <w:szCs w:val="23"/>
        </w:rPr>
      </w:pPr>
      <w:ins w:id="403" w:author="Unknown">
        <w:r>
          <w:rPr>
            <w:color w:val="0101FF"/>
            <w:sz w:val="23"/>
            <w:szCs w:val="23"/>
          </w:rPr>
          <w:t>// daca ora &gt; 11, va scrie in fereastra: Buna ziua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4" w:author="Unknown"/>
          <w:color w:val="0101FF"/>
          <w:sz w:val="23"/>
          <w:szCs w:val="23"/>
        </w:rPr>
      </w:pPr>
      <w:ins w:id="405" w:author="Unknown">
        <w:r>
          <w:rPr>
            <w:color w:val="0101FF"/>
            <w:sz w:val="23"/>
            <w:szCs w:val="23"/>
          </w:rPr>
          <w:t>let ora = 12;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6" w:author="Unknown"/>
          <w:color w:val="0101FF"/>
          <w:sz w:val="23"/>
          <w:szCs w:val="23"/>
        </w:rPr>
      </w:pPr>
      <w:ins w:id="407" w:author="Unknown">
        <w:r>
          <w:rPr>
            <w:color w:val="0101FF"/>
            <w:sz w:val="23"/>
            <w:szCs w:val="23"/>
          </w:rPr>
          <w:t>if(ora &gt;11){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08" w:author="Unknown"/>
          <w:color w:val="0101FF"/>
          <w:sz w:val="23"/>
          <w:szCs w:val="23"/>
        </w:rPr>
      </w:pPr>
      <w:ins w:id="409" w:author="Unknown">
        <w:r>
          <w:rPr>
            <w:color w:val="0101FF"/>
            <w:sz w:val="23"/>
            <w:szCs w:val="23"/>
          </w:rPr>
          <w:t xml:space="preserve"> document.write('&lt;h4&gt;Buna ziua!&lt;/4&gt;');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10" w:author="Unknown"/>
          <w:color w:val="0101FF"/>
          <w:sz w:val="23"/>
          <w:szCs w:val="23"/>
        </w:rPr>
      </w:pPr>
      <w:ins w:id="411"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12" w:author="Unknown"/>
          <w:color w:val="0101FF"/>
          <w:sz w:val="23"/>
          <w:szCs w:val="23"/>
        </w:rPr>
      </w:pPr>
      <w:ins w:id="413" w:author="Unknown">
        <w:r>
          <w:rPr>
            <w:color w:val="0101FF"/>
            <w:sz w:val="23"/>
            <w:szCs w:val="23"/>
          </w:rPr>
          <w:t>&lt;/script&gt;</w:t>
        </w:r>
      </w:ins>
    </w:p>
    <w:p w:rsidR="00F426A0" w:rsidRDefault="00F426A0" w:rsidP="00F426A0">
      <w:pPr>
        <w:shd w:val="clear" w:color="auto" w:fill="FEFEFF"/>
        <w:rPr>
          <w:ins w:id="414" w:author="Unknown"/>
          <w:rFonts w:ascii="Calibri" w:hAnsi="Calibri"/>
          <w:color w:val="000000"/>
          <w:sz w:val="26"/>
          <w:szCs w:val="26"/>
        </w:rPr>
      </w:pPr>
      <w:ins w:id="415"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416" w:author="Unknown"/>
          <w:rFonts w:ascii="Calibri" w:hAnsi="Calibri"/>
          <w:color w:val="000000"/>
          <w:spacing w:val="15"/>
          <w:sz w:val="27"/>
          <w:szCs w:val="27"/>
          <w:u w:val="single"/>
        </w:rPr>
      </w:pPr>
      <w:ins w:id="417" w:author="Unknown">
        <w:r>
          <w:rPr>
            <w:rFonts w:ascii="Calibri" w:hAnsi="Calibri"/>
            <w:color w:val="000000"/>
            <w:spacing w:val="15"/>
            <w:u w:val="single"/>
          </w:rPr>
          <w:t>Instructiunea if().. else</w:t>
        </w:r>
      </w:ins>
    </w:p>
    <w:p w:rsidR="00F426A0" w:rsidRDefault="00F426A0" w:rsidP="00F426A0">
      <w:pPr>
        <w:pStyle w:val="ptxt"/>
        <w:shd w:val="clear" w:color="auto" w:fill="FEFEFF"/>
        <w:spacing w:before="105" w:beforeAutospacing="0" w:after="120" w:afterAutospacing="0"/>
        <w:ind w:left="120" w:firstLine="300"/>
        <w:rPr>
          <w:ins w:id="418" w:author="Unknown"/>
          <w:rFonts w:ascii="Calibri" w:hAnsi="Calibri"/>
          <w:color w:val="000000"/>
          <w:sz w:val="26"/>
          <w:szCs w:val="26"/>
        </w:rPr>
      </w:pPr>
      <w:ins w:id="419" w:author="Unknown">
        <w:r>
          <w:rPr>
            <w:rFonts w:ascii="Calibri" w:hAnsi="Calibri"/>
            <w:color w:val="000000"/>
            <w:sz w:val="26"/>
            <w:szCs w:val="26"/>
          </w:rPr>
          <w:t>In exemplul anterior am vazut ca este afisat "Buna ziua" daca ora &gt; 11, iar in caz contrar nu se intampla nimic.</w:t>
        </w:r>
        <w:r>
          <w:rPr>
            <w:rFonts w:ascii="Calibri" w:hAnsi="Calibri"/>
            <w:color w:val="000000"/>
            <w:sz w:val="26"/>
            <w:szCs w:val="26"/>
          </w:rPr>
          <w:br/>
          <w:t>Folosind instructiunea "</w:t>
        </w:r>
        <w:r>
          <w:rPr>
            <w:rStyle w:val="HTMLCode"/>
            <w:b/>
            <w:bCs/>
            <w:color w:val="0000EE"/>
          </w:rPr>
          <w:t>if().. else</w:t>
        </w:r>
        <w:r>
          <w:rPr>
            <w:rFonts w:ascii="Calibri" w:hAnsi="Calibri"/>
            <w:color w:val="000000"/>
            <w:sz w:val="26"/>
            <w:szCs w:val="26"/>
          </w:rPr>
          <w:t>" putem stabili comenzi care sa fie executate cand conditia instructiunii "if" este FALSE.</w:t>
        </w:r>
        <w:r>
          <w:rPr>
            <w:rFonts w:ascii="Calibri" w:hAnsi="Calibri"/>
            <w:color w:val="000000"/>
            <w:sz w:val="26"/>
            <w:szCs w:val="26"/>
          </w:rPr>
          <w:br/>
        </w:r>
        <w:r>
          <w:rPr>
            <w:rFonts w:ascii="Calibri" w:hAnsi="Calibri"/>
            <w:color w:val="000000"/>
            <w:sz w:val="26"/>
            <w:szCs w:val="26"/>
          </w:rPr>
          <w:br/>
          <w:t>Sintaxa:</w:t>
        </w:r>
      </w:ins>
    </w:p>
    <w:p w:rsidR="00F426A0" w:rsidRDefault="00F426A0" w:rsidP="00F426A0">
      <w:pPr>
        <w:pStyle w:val="HTMLPreformatted"/>
        <w:shd w:val="clear" w:color="auto" w:fill="F0FEF1"/>
        <w:rPr>
          <w:ins w:id="420" w:author="Unknown"/>
          <w:b/>
          <w:bCs/>
          <w:color w:val="000000"/>
          <w:sz w:val="24"/>
          <w:szCs w:val="24"/>
        </w:rPr>
      </w:pPr>
      <w:ins w:id="421" w:author="Unknown">
        <w:r>
          <w:rPr>
            <w:b/>
            <w:bCs/>
            <w:color w:val="000000"/>
            <w:sz w:val="24"/>
            <w:szCs w:val="24"/>
          </w:rPr>
          <w:t>if(conditie){</w:t>
        </w:r>
      </w:ins>
    </w:p>
    <w:p w:rsidR="00F426A0" w:rsidRDefault="00F426A0" w:rsidP="00F426A0">
      <w:pPr>
        <w:pStyle w:val="HTMLPreformatted"/>
        <w:shd w:val="clear" w:color="auto" w:fill="F0FEF1"/>
        <w:rPr>
          <w:ins w:id="422" w:author="Unknown"/>
          <w:b/>
          <w:bCs/>
          <w:color w:val="000000"/>
          <w:sz w:val="24"/>
          <w:szCs w:val="24"/>
        </w:rPr>
      </w:pPr>
      <w:ins w:id="423" w:author="Unknown">
        <w:r>
          <w:rPr>
            <w:b/>
            <w:bCs/>
            <w:color w:val="000000"/>
            <w:sz w:val="24"/>
            <w:szCs w:val="24"/>
          </w:rPr>
          <w:t xml:space="preserve"> //codul care va fi executat daca este adevarata conditia</w:t>
        </w:r>
      </w:ins>
    </w:p>
    <w:p w:rsidR="00F426A0" w:rsidRDefault="00F426A0" w:rsidP="00F426A0">
      <w:pPr>
        <w:pStyle w:val="HTMLPreformatted"/>
        <w:shd w:val="clear" w:color="auto" w:fill="F0FEF1"/>
        <w:rPr>
          <w:ins w:id="424" w:author="Unknown"/>
          <w:b/>
          <w:bCs/>
          <w:color w:val="000000"/>
          <w:sz w:val="24"/>
          <w:szCs w:val="24"/>
        </w:rPr>
      </w:pPr>
      <w:ins w:id="425" w:author="Unknown">
        <w:r>
          <w:rPr>
            <w:b/>
            <w:bCs/>
            <w:color w:val="000000"/>
            <w:sz w:val="24"/>
            <w:szCs w:val="24"/>
          </w:rPr>
          <w:t>}</w:t>
        </w:r>
      </w:ins>
    </w:p>
    <w:p w:rsidR="00F426A0" w:rsidRDefault="00F426A0" w:rsidP="00F426A0">
      <w:pPr>
        <w:pStyle w:val="HTMLPreformatted"/>
        <w:shd w:val="clear" w:color="auto" w:fill="F0FEF1"/>
        <w:rPr>
          <w:ins w:id="426" w:author="Unknown"/>
          <w:b/>
          <w:bCs/>
          <w:color w:val="000000"/>
          <w:sz w:val="24"/>
          <w:szCs w:val="24"/>
        </w:rPr>
      </w:pPr>
      <w:ins w:id="427" w:author="Unknown">
        <w:r>
          <w:rPr>
            <w:b/>
            <w:bCs/>
            <w:color w:val="000000"/>
            <w:sz w:val="24"/>
            <w:szCs w:val="24"/>
          </w:rPr>
          <w:t>else {</w:t>
        </w:r>
      </w:ins>
    </w:p>
    <w:p w:rsidR="00F426A0" w:rsidRDefault="00F426A0" w:rsidP="00F426A0">
      <w:pPr>
        <w:pStyle w:val="HTMLPreformatted"/>
        <w:shd w:val="clear" w:color="auto" w:fill="F0FEF1"/>
        <w:rPr>
          <w:ins w:id="428" w:author="Unknown"/>
          <w:b/>
          <w:bCs/>
          <w:color w:val="000000"/>
          <w:sz w:val="24"/>
          <w:szCs w:val="24"/>
        </w:rPr>
      </w:pPr>
      <w:ins w:id="429" w:author="Unknown">
        <w:r>
          <w:rPr>
            <w:b/>
            <w:bCs/>
            <w:color w:val="000000"/>
            <w:sz w:val="24"/>
            <w:szCs w:val="24"/>
          </w:rPr>
          <w:t xml:space="preserve"> //codul care va fi executat daca conditia este falsa</w:t>
        </w:r>
      </w:ins>
    </w:p>
    <w:p w:rsidR="00F426A0" w:rsidRDefault="00F426A0" w:rsidP="00F426A0">
      <w:pPr>
        <w:pStyle w:val="HTMLPreformatted"/>
        <w:shd w:val="clear" w:color="auto" w:fill="F0FEF1"/>
        <w:rPr>
          <w:ins w:id="430" w:author="Unknown"/>
          <w:b/>
          <w:bCs/>
          <w:color w:val="000000"/>
          <w:sz w:val="24"/>
          <w:szCs w:val="24"/>
        </w:rPr>
      </w:pPr>
      <w:ins w:id="431" w:author="Unknown">
        <w:r>
          <w:rPr>
            <w:b/>
            <w:bCs/>
            <w:color w:val="000000"/>
            <w:sz w:val="24"/>
            <w:szCs w:val="24"/>
          </w:rPr>
          <w:lastRenderedPageBreak/>
          <w:t>}</w:t>
        </w:r>
      </w:ins>
    </w:p>
    <w:p w:rsidR="00F426A0" w:rsidRDefault="00F426A0" w:rsidP="00F426A0">
      <w:pPr>
        <w:shd w:val="clear" w:color="auto" w:fill="FEFEFF"/>
        <w:rPr>
          <w:ins w:id="432" w:author="Unknown"/>
          <w:rFonts w:ascii="Calibri" w:hAnsi="Calibri"/>
          <w:color w:val="000000"/>
          <w:sz w:val="26"/>
          <w:szCs w:val="26"/>
        </w:rPr>
      </w:pPr>
      <w:ins w:id="433" w:author="Unknown">
        <w:r>
          <w:rPr>
            <w:rFonts w:ascii="Calibri" w:hAnsi="Calibri"/>
            <w:color w:val="000000"/>
            <w:sz w:val="26"/>
            <w:szCs w:val="26"/>
          </w:rPr>
          <w:t>- Unde 'conditie' poate fi orice expresie logica.</w:t>
        </w:r>
        <w:r>
          <w:rPr>
            <w:rFonts w:ascii="Calibri" w:hAnsi="Calibri"/>
            <w:color w:val="000000"/>
            <w:sz w:val="26"/>
            <w:szCs w:val="26"/>
          </w:rPr>
          <w:br/>
          <w:t>Daca rezultatul conditiei este TRUE se executa codul dintre primele acoladele, care apartin de "if", in caz contrar, cand conditia returneaza FALSE, sunt executate comenzile din a doua grupa de acolade (de la else).</w:t>
        </w:r>
        <w:r>
          <w:rPr>
            <w:rFonts w:ascii="Calibri" w:hAnsi="Calibri"/>
            <w:color w:val="000000"/>
            <w:sz w:val="26"/>
            <w:szCs w:val="26"/>
          </w:rPr>
          <w:br/>
        </w:r>
        <w:r>
          <w:rPr>
            <w:rFonts w:ascii="Calibri" w:hAnsi="Calibri"/>
            <w:color w:val="000000"/>
            <w:sz w:val="26"/>
            <w:szCs w:val="26"/>
          </w:rPr>
          <w:br/>
          <w:t>- Iata un exemplu practic. Urmatorul script afiseaza "Buna ziua" daca ora este mai mare decat 11, in caz contrar afiseaza 'Este ora ...'</w:t>
        </w:r>
        <w:r>
          <w:rPr>
            <w:rFonts w:ascii="Calibri" w:hAnsi="Calibri"/>
            <w:color w:val="000000"/>
            <w:sz w:val="26"/>
            <w:szCs w:val="26"/>
          </w:rPr>
          <w:br/>
          <w:t>Se foloseste obiectul </w:t>
        </w:r>
        <w:r>
          <w:rPr>
            <w:rStyle w:val="HTMLCode"/>
            <w:rFonts w:eastAsiaTheme="minorHAnsi"/>
            <w:b/>
            <w:bCs/>
            <w:color w:val="0000EE"/>
          </w:rPr>
          <w:t>Date()</w:t>
        </w:r>
        <w:r>
          <w:rPr>
            <w:rFonts w:ascii="Calibri" w:hAnsi="Calibri"/>
            <w:color w:val="000000"/>
            <w:sz w:val="26"/>
            <w:szCs w:val="26"/>
          </w:rPr>
          <w:t> care determina data si ora curenta (va fi explicat mai amanuntit in alta lectie).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34" w:author="Unknown"/>
          <w:color w:val="0101FF"/>
          <w:sz w:val="23"/>
          <w:szCs w:val="23"/>
        </w:rPr>
      </w:pPr>
      <w:ins w:id="43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36" w:author="Unknown"/>
          <w:color w:val="0101FF"/>
          <w:sz w:val="23"/>
          <w:szCs w:val="23"/>
        </w:rPr>
      </w:pPr>
      <w:ins w:id="437" w:author="Unknown">
        <w:r>
          <w:rPr>
            <w:color w:val="0101FF"/>
            <w:sz w:val="23"/>
            <w:szCs w:val="23"/>
          </w:rPr>
          <w:t>// daca ora &gt; 11, va scrie in fereastra: Buna ziua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38" w:author="Unknown"/>
          <w:color w:val="0101FF"/>
          <w:sz w:val="23"/>
          <w:szCs w:val="23"/>
        </w:rPr>
      </w:pPr>
      <w:ins w:id="439" w:author="Unknown">
        <w:r>
          <w:rPr>
            <w:color w:val="0101FF"/>
            <w:sz w:val="23"/>
            <w:szCs w:val="23"/>
          </w:rPr>
          <w:t>// Alfel afiseaza: Este ora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0" w:author="Unknown"/>
          <w:color w:val="0101FF"/>
          <w:sz w:val="23"/>
          <w:szCs w:val="23"/>
        </w:rPr>
      </w:pPr>
      <w:ins w:id="441" w:author="Unknown">
        <w:r>
          <w:rPr>
            <w:color w:val="0101FF"/>
            <w:sz w:val="23"/>
            <w:szCs w:val="23"/>
          </w:rPr>
          <w:t>var d = new Date();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2" w:author="Unknown"/>
          <w:color w:val="0101FF"/>
          <w:sz w:val="23"/>
          <w:szCs w:val="23"/>
        </w:rPr>
      </w:pPr>
      <w:ins w:id="443" w:author="Unknown">
        <w:r>
          <w:rPr>
            <w:color w:val="0101FF"/>
            <w:sz w:val="23"/>
            <w:szCs w:val="23"/>
          </w:rPr>
          <w:t>let ora = d.getHours();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4" w:author="Unknown"/>
          <w:color w:val="0101FF"/>
          <w:sz w:val="23"/>
          <w:szCs w:val="23"/>
        </w:rPr>
      </w:pPr>
      <w:ins w:id="445" w:author="Unknown">
        <w:r>
          <w:rPr>
            <w:color w:val="0101FF"/>
            <w:sz w:val="23"/>
            <w:szCs w:val="23"/>
          </w:rPr>
          <w:t>if(ora &gt;11){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6" w:author="Unknown"/>
          <w:color w:val="0101FF"/>
          <w:sz w:val="23"/>
          <w:szCs w:val="23"/>
        </w:rPr>
      </w:pPr>
      <w:ins w:id="447" w:author="Unknown">
        <w:r>
          <w:rPr>
            <w:color w:val="0101FF"/>
            <w:sz w:val="23"/>
            <w:szCs w:val="23"/>
          </w:rPr>
          <w:t xml:space="preserve"> document.write('&lt;h4&gt;Buna ziua&lt;/h4&gt;');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48" w:author="Unknown"/>
          <w:color w:val="0101FF"/>
          <w:sz w:val="23"/>
          <w:szCs w:val="23"/>
        </w:rPr>
      </w:pPr>
      <w:ins w:id="449"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50" w:author="Unknown"/>
          <w:color w:val="0101FF"/>
          <w:sz w:val="23"/>
          <w:szCs w:val="23"/>
        </w:rPr>
      </w:pPr>
      <w:ins w:id="451" w:author="Unknown">
        <w:r>
          <w:rPr>
            <w:color w:val="0101FF"/>
            <w:sz w:val="23"/>
            <w:szCs w:val="23"/>
          </w:rPr>
          <w:t>else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52" w:author="Unknown"/>
          <w:color w:val="0101FF"/>
          <w:sz w:val="23"/>
          <w:szCs w:val="23"/>
        </w:rPr>
      </w:pPr>
      <w:ins w:id="453" w:author="Unknown">
        <w:r>
          <w:rPr>
            <w:color w:val="0101FF"/>
            <w:sz w:val="23"/>
            <w:szCs w:val="23"/>
          </w:rPr>
          <w:t xml:space="preserve"> document.write('&lt;h4&gt;Este ora '+ora+'&lt;/h4&gt;');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54" w:author="Unknown"/>
          <w:color w:val="0101FF"/>
          <w:sz w:val="23"/>
          <w:szCs w:val="23"/>
        </w:rPr>
      </w:pPr>
      <w:ins w:id="455"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56" w:author="Unknown"/>
          <w:color w:val="0101FF"/>
          <w:sz w:val="23"/>
          <w:szCs w:val="23"/>
        </w:rPr>
      </w:pPr>
      <w:ins w:id="457" w:author="Unknown">
        <w:r>
          <w:rPr>
            <w:color w:val="0101FF"/>
            <w:sz w:val="23"/>
            <w:szCs w:val="23"/>
          </w:rPr>
          <w:t>&lt;/script&gt;</w:t>
        </w:r>
      </w:ins>
    </w:p>
    <w:p w:rsidR="00F426A0" w:rsidRDefault="00F426A0" w:rsidP="00F426A0">
      <w:pPr>
        <w:shd w:val="clear" w:color="auto" w:fill="FEFEFF"/>
        <w:rPr>
          <w:ins w:id="458" w:author="Unknown"/>
          <w:rFonts w:ascii="Calibri" w:hAnsi="Calibri"/>
          <w:color w:val="000000"/>
          <w:sz w:val="26"/>
          <w:szCs w:val="26"/>
        </w:rPr>
      </w:pPr>
      <w:ins w:id="459"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460" w:author="Unknown"/>
          <w:rFonts w:ascii="Calibri" w:hAnsi="Calibri"/>
          <w:color w:val="000000"/>
          <w:spacing w:val="15"/>
          <w:sz w:val="27"/>
          <w:szCs w:val="27"/>
          <w:u w:val="single"/>
        </w:rPr>
      </w:pPr>
      <w:ins w:id="461" w:author="Unknown">
        <w:r>
          <w:rPr>
            <w:rFonts w:ascii="Calibri" w:hAnsi="Calibri"/>
            <w:color w:val="000000"/>
            <w:spacing w:val="15"/>
            <w:u w:val="single"/>
          </w:rPr>
          <w:t>Instructiunea else if()</w:t>
        </w:r>
      </w:ins>
    </w:p>
    <w:p w:rsidR="00F426A0" w:rsidRDefault="00F426A0" w:rsidP="00F426A0">
      <w:pPr>
        <w:shd w:val="clear" w:color="auto" w:fill="FEFEFF"/>
        <w:rPr>
          <w:ins w:id="462" w:author="Unknown"/>
          <w:rFonts w:ascii="Calibri" w:hAnsi="Calibri"/>
          <w:color w:val="000000"/>
          <w:sz w:val="26"/>
          <w:szCs w:val="26"/>
        </w:rPr>
      </w:pPr>
      <w:ins w:id="463" w:author="Unknown">
        <w:r>
          <w:rPr>
            <w:rFonts w:ascii="Calibri" w:hAnsi="Calibri"/>
            <w:color w:val="000000"/>
            <w:sz w:val="26"/>
            <w:szCs w:val="26"/>
          </w:rPr>
          <w:t>Instructiunea </w:t>
        </w:r>
        <w:r>
          <w:rPr>
            <w:rStyle w:val="HTMLCode"/>
            <w:rFonts w:eastAsiaTheme="minorHAnsi"/>
            <w:b/>
            <w:bCs/>
            <w:color w:val="0000EE"/>
          </w:rPr>
          <w:t>else if()</w:t>
        </w:r>
        <w:r>
          <w:rPr>
            <w:rFonts w:ascii="Calibri" w:hAnsi="Calibri"/>
            <w:color w:val="000000"/>
            <w:sz w:val="26"/>
            <w:szCs w:val="26"/>
          </w:rPr>
          <w:t> se adauga dupa </w:t>
        </w:r>
        <w:r>
          <w:rPr>
            <w:rStyle w:val="sbi"/>
            <w:rFonts w:ascii="Calibri" w:hAnsi="Calibri"/>
            <w:b/>
            <w:bCs/>
            <w:i/>
            <w:iCs/>
            <w:color w:val="000000"/>
            <w:sz w:val="26"/>
            <w:szCs w:val="26"/>
          </w:rPr>
          <w:t>if()</w:t>
        </w:r>
        <w:r>
          <w:rPr>
            <w:rFonts w:ascii="Calibri" w:hAnsi="Calibri"/>
            <w:color w:val="000000"/>
            <w:sz w:val="26"/>
            <w:szCs w:val="26"/>
          </w:rPr>
          <w:t>, si inainte de '</w:t>
        </w:r>
        <w:r>
          <w:rPr>
            <w:rStyle w:val="sbi"/>
            <w:rFonts w:ascii="Calibri" w:hAnsi="Calibri"/>
            <w:b/>
            <w:bCs/>
            <w:i/>
            <w:iCs/>
            <w:color w:val="000000"/>
            <w:sz w:val="26"/>
            <w:szCs w:val="26"/>
          </w:rPr>
          <w:t>else</w:t>
        </w:r>
        <w:r>
          <w:rPr>
            <w:rFonts w:ascii="Calibri" w:hAnsi="Calibri"/>
            <w:color w:val="000000"/>
            <w:sz w:val="26"/>
            <w:szCs w:val="26"/>
          </w:rPr>
          <w:t>'.</w:t>
        </w:r>
        <w:r>
          <w:rPr>
            <w:rFonts w:ascii="Calibri" w:hAnsi="Calibri"/>
            <w:color w:val="000000"/>
            <w:sz w:val="26"/>
            <w:szCs w:val="26"/>
          </w:rPr>
          <w:br/>
          <w:t>Aceasta instructiune se foloseste pentru a verifica o alta conditie dupa 'if()', ca sa fie rulat un alt cod cand conditia de la 'if()' este FALSE, iar conditia de la </w:t>
        </w:r>
        <w:r>
          <w:rPr>
            <w:rStyle w:val="sb"/>
            <w:rFonts w:ascii="Calibri" w:hAnsi="Calibri"/>
            <w:b/>
            <w:bCs/>
            <w:color w:val="000000"/>
            <w:sz w:val="26"/>
            <w:szCs w:val="26"/>
          </w:rPr>
          <w:t>else if()</w:t>
        </w:r>
        <w:r>
          <w:rPr>
            <w:rFonts w:ascii="Calibri" w:hAnsi="Calibri"/>
            <w:color w:val="000000"/>
            <w:sz w:val="26"/>
            <w:szCs w:val="26"/>
          </w:rPr>
          <w:t> este TRUE (adevarata).</w:t>
        </w:r>
        <w:r>
          <w:rPr>
            <w:rFonts w:ascii="Calibri" w:hAnsi="Calibri"/>
            <w:color w:val="000000"/>
            <w:sz w:val="26"/>
            <w:szCs w:val="26"/>
          </w:rPr>
          <w:br/>
        </w:r>
        <w:r>
          <w:rPr>
            <w:rFonts w:ascii="Calibri" w:hAnsi="Calibri"/>
            <w:color w:val="000000"/>
            <w:sz w:val="26"/>
            <w:szCs w:val="26"/>
          </w:rPr>
          <w:br/>
          <w:t>Sintaxa:</w:t>
        </w:r>
      </w:ins>
    </w:p>
    <w:p w:rsidR="00F426A0" w:rsidRDefault="00F426A0" w:rsidP="00F426A0">
      <w:pPr>
        <w:pStyle w:val="HTMLPreformatted"/>
        <w:shd w:val="clear" w:color="auto" w:fill="F0FEF1"/>
        <w:rPr>
          <w:ins w:id="464" w:author="Unknown"/>
          <w:b/>
          <w:bCs/>
          <w:color w:val="000000"/>
          <w:sz w:val="24"/>
          <w:szCs w:val="24"/>
        </w:rPr>
      </w:pPr>
      <w:ins w:id="465" w:author="Unknown">
        <w:r>
          <w:rPr>
            <w:b/>
            <w:bCs/>
            <w:color w:val="000000"/>
            <w:sz w:val="24"/>
            <w:szCs w:val="24"/>
          </w:rPr>
          <w:t>if(conditie_1){</w:t>
        </w:r>
      </w:ins>
    </w:p>
    <w:p w:rsidR="00F426A0" w:rsidRDefault="00F426A0" w:rsidP="00F426A0">
      <w:pPr>
        <w:pStyle w:val="HTMLPreformatted"/>
        <w:shd w:val="clear" w:color="auto" w:fill="F0FEF1"/>
        <w:rPr>
          <w:ins w:id="466" w:author="Unknown"/>
          <w:b/>
          <w:bCs/>
          <w:color w:val="000000"/>
          <w:sz w:val="24"/>
          <w:szCs w:val="24"/>
        </w:rPr>
      </w:pPr>
      <w:ins w:id="467" w:author="Unknown">
        <w:r>
          <w:rPr>
            <w:b/>
            <w:bCs/>
            <w:color w:val="000000"/>
            <w:sz w:val="24"/>
            <w:szCs w:val="24"/>
          </w:rPr>
          <w:t xml:space="preserve"> //codul care va fi executat daca este adevarata conditia</w:t>
        </w:r>
      </w:ins>
    </w:p>
    <w:p w:rsidR="00F426A0" w:rsidRDefault="00F426A0" w:rsidP="00F426A0">
      <w:pPr>
        <w:pStyle w:val="HTMLPreformatted"/>
        <w:shd w:val="clear" w:color="auto" w:fill="F0FEF1"/>
        <w:rPr>
          <w:ins w:id="468" w:author="Unknown"/>
          <w:b/>
          <w:bCs/>
          <w:color w:val="000000"/>
          <w:sz w:val="24"/>
          <w:szCs w:val="24"/>
        </w:rPr>
      </w:pPr>
      <w:ins w:id="469" w:author="Unknown">
        <w:r>
          <w:rPr>
            <w:b/>
            <w:bCs/>
            <w:color w:val="000000"/>
            <w:sz w:val="24"/>
            <w:szCs w:val="24"/>
          </w:rPr>
          <w:t>}</w:t>
        </w:r>
      </w:ins>
    </w:p>
    <w:p w:rsidR="00F426A0" w:rsidRDefault="00F426A0" w:rsidP="00F426A0">
      <w:pPr>
        <w:pStyle w:val="HTMLPreformatted"/>
        <w:shd w:val="clear" w:color="auto" w:fill="F0FEF1"/>
        <w:rPr>
          <w:ins w:id="470" w:author="Unknown"/>
          <w:b/>
          <w:bCs/>
          <w:color w:val="000000"/>
          <w:sz w:val="24"/>
          <w:szCs w:val="24"/>
        </w:rPr>
      </w:pPr>
      <w:ins w:id="471" w:author="Unknown">
        <w:r>
          <w:rPr>
            <w:b/>
            <w:bCs/>
            <w:color w:val="000000"/>
            <w:sz w:val="24"/>
            <w:szCs w:val="24"/>
          </w:rPr>
          <w:t>else if(conditie_2){</w:t>
        </w:r>
      </w:ins>
    </w:p>
    <w:p w:rsidR="00F426A0" w:rsidRDefault="00F426A0" w:rsidP="00F426A0">
      <w:pPr>
        <w:pStyle w:val="HTMLPreformatted"/>
        <w:shd w:val="clear" w:color="auto" w:fill="F0FEF1"/>
        <w:rPr>
          <w:ins w:id="472" w:author="Unknown"/>
          <w:b/>
          <w:bCs/>
          <w:color w:val="000000"/>
          <w:sz w:val="24"/>
          <w:szCs w:val="24"/>
        </w:rPr>
      </w:pPr>
      <w:ins w:id="473" w:author="Unknown">
        <w:r>
          <w:rPr>
            <w:b/>
            <w:bCs/>
            <w:color w:val="000000"/>
            <w:sz w:val="24"/>
            <w:szCs w:val="24"/>
          </w:rPr>
          <w:t xml:space="preserve"> //cod executat cand conditie_1 e FALSE iar conditie_2 e adevarata</w:t>
        </w:r>
      </w:ins>
    </w:p>
    <w:p w:rsidR="00F426A0" w:rsidRDefault="00F426A0" w:rsidP="00F426A0">
      <w:pPr>
        <w:pStyle w:val="HTMLPreformatted"/>
        <w:shd w:val="clear" w:color="auto" w:fill="F0FEF1"/>
        <w:rPr>
          <w:ins w:id="474" w:author="Unknown"/>
          <w:b/>
          <w:bCs/>
          <w:color w:val="000000"/>
          <w:sz w:val="24"/>
          <w:szCs w:val="24"/>
        </w:rPr>
      </w:pPr>
      <w:ins w:id="475" w:author="Unknown">
        <w:r>
          <w:rPr>
            <w:b/>
            <w:bCs/>
            <w:color w:val="000000"/>
            <w:sz w:val="24"/>
            <w:szCs w:val="24"/>
          </w:rPr>
          <w:t>}</w:t>
        </w:r>
      </w:ins>
    </w:p>
    <w:p w:rsidR="00F426A0" w:rsidRDefault="00F426A0" w:rsidP="00F426A0">
      <w:pPr>
        <w:pStyle w:val="HTMLPreformatted"/>
        <w:shd w:val="clear" w:color="auto" w:fill="F0FEF1"/>
        <w:rPr>
          <w:ins w:id="476" w:author="Unknown"/>
          <w:b/>
          <w:bCs/>
          <w:color w:val="000000"/>
          <w:sz w:val="24"/>
          <w:szCs w:val="24"/>
        </w:rPr>
      </w:pPr>
      <w:ins w:id="477" w:author="Unknown">
        <w:r>
          <w:rPr>
            <w:b/>
            <w:bCs/>
            <w:color w:val="000000"/>
            <w:sz w:val="24"/>
            <w:szCs w:val="24"/>
          </w:rPr>
          <w:t>else {</w:t>
        </w:r>
      </w:ins>
    </w:p>
    <w:p w:rsidR="00F426A0" w:rsidRDefault="00F426A0" w:rsidP="00F426A0">
      <w:pPr>
        <w:pStyle w:val="HTMLPreformatted"/>
        <w:shd w:val="clear" w:color="auto" w:fill="F0FEF1"/>
        <w:rPr>
          <w:ins w:id="478" w:author="Unknown"/>
          <w:b/>
          <w:bCs/>
          <w:color w:val="000000"/>
          <w:sz w:val="24"/>
          <w:szCs w:val="24"/>
        </w:rPr>
      </w:pPr>
      <w:ins w:id="479" w:author="Unknown">
        <w:r>
          <w:rPr>
            <w:b/>
            <w:bCs/>
            <w:color w:val="000000"/>
            <w:sz w:val="24"/>
            <w:szCs w:val="24"/>
          </w:rPr>
          <w:lastRenderedPageBreak/>
          <w:t xml:space="preserve"> //codul care va fi executat cand ambele: conditie_1 si conditie_2 sunt FALSE</w:t>
        </w:r>
      </w:ins>
    </w:p>
    <w:p w:rsidR="00F426A0" w:rsidRDefault="00F426A0" w:rsidP="00F426A0">
      <w:pPr>
        <w:pStyle w:val="HTMLPreformatted"/>
        <w:shd w:val="clear" w:color="auto" w:fill="F0FEF1"/>
        <w:rPr>
          <w:ins w:id="480" w:author="Unknown"/>
          <w:b/>
          <w:bCs/>
          <w:color w:val="000000"/>
          <w:sz w:val="24"/>
          <w:szCs w:val="24"/>
        </w:rPr>
      </w:pPr>
      <w:ins w:id="481" w:author="Unknown">
        <w:r>
          <w:rPr>
            <w:b/>
            <w:bCs/>
            <w:color w:val="000000"/>
            <w:sz w:val="24"/>
            <w:szCs w:val="24"/>
          </w:rPr>
          <w:t>}</w:t>
        </w:r>
      </w:ins>
    </w:p>
    <w:p w:rsidR="00F426A0" w:rsidRDefault="00F426A0" w:rsidP="00F426A0">
      <w:pPr>
        <w:shd w:val="clear" w:color="auto" w:fill="FEFEFF"/>
        <w:rPr>
          <w:ins w:id="482" w:author="Unknown"/>
          <w:rFonts w:ascii="Calibri" w:hAnsi="Calibri"/>
          <w:color w:val="000000"/>
          <w:sz w:val="26"/>
          <w:szCs w:val="26"/>
        </w:rPr>
      </w:pPr>
      <w:ins w:id="483" w:author="Unknown">
        <w:r>
          <w:rPr>
            <w:rFonts w:ascii="Calibri" w:hAnsi="Calibri"/>
            <w:color w:val="000000"/>
            <w:sz w:val="26"/>
            <w:szCs w:val="26"/>
          </w:rPr>
          <w:t>- Unde 'conditie_1' si 'conditie_2' poate fi orice expresie logica.</w:t>
        </w:r>
        <w:r>
          <w:rPr>
            <w:rFonts w:ascii="Calibri" w:hAnsi="Calibri"/>
            <w:color w:val="000000"/>
            <w:sz w:val="26"/>
            <w:szCs w:val="26"/>
          </w:rPr>
          <w:br/>
          <w:t>Se evaluata intai 'conditie_1', daca rezultatul este TRUE se executa codul de la </w:t>
        </w:r>
        <w:r>
          <w:rPr>
            <w:rStyle w:val="sbi"/>
            <w:rFonts w:ascii="Calibri" w:hAnsi="Calibri"/>
            <w:b/>
            <w:bCs/>
            <w:i/>
            <w:iCs/>
            <w:color w:val="000000"/>
            <w:sz w:val="26"/>
            <w:szCs w:val="26"/>
          </w:rPr>
          <w:t>if()</w:t>
        </w:r>
        <w:r>
          <w:rPr>
            <w:rFonts w:ascii="Calibri" w:hAnsi="Calibri"/>
            <w:color w:val="000000"/>
            <w:sz w:val="26"/>
            <w:szCs w:val="26"/>
          </w:rPr>
          <w:t>. Dar daca este FALSE, programul evalueaza urmatoarea conditie, de la </w:t>
        </w:r>
        <w:r>
          <w:rPr>
            <w:rStyle w:val="sbi"/>
            <w:rFonts w:ascii="Calibri" w:hAnsi="Calibri"/>
            <w:b/>
            <w:bCs/>
            <w:i/>
            <w:iCs/>
            <w:color w:val="000000"/>
            <w:sz w:val="26"/>
            <w:szCs w:val="26"/>
          </w:rPr>
          <w:t>else if()</w:t>
        </w:r>
        <w:r>
          <w:rPr>
            <w:rFonts w:ascii="Calibri" w:hAnsi="Calibri"/>
            <w:color w:val="000000"/>
            <w:sz w:val="26"/>
            <w:szCs w:val="26"/>
          </w:rPr>
          <w:t> (conditie_2). Daca aceasta este adevarata se executa codul dintre acoladele ei, dar daca si aceasta e FALSE, sunt executate comenzile de la '</w:t>
        </w:r>
        <w:r>
          <w:rPr>
            <w:rStyle w:val="sbi"/>
            <w:rFonts w:ascii="Calibri" w:hAnsi="Calibri"/>
            <w:b/>
            <w:bCs/>
            <w:i/>
            <w:iCs/>
            <w:color w:val="000000"/>
            <w:sz w:val="26"/>
            <w:szCs w:val="26"/>
          </w:rPr>
          <w:t>else</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 Exemplu, urmatorul script afiseaza "Buna dimineata" daca ora este mai mare decat 5 si mai mica decat 11, in caz contrar, daca ora este intre 11 si 19 afiseaza "Buna ziua", altfel, afiseaza: 'Este ora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84" w:author="Unknown"/>
          <w:color w:val="0101FF"/>
          <w:sz w:val="23"/>
          <w:szCs w:val="23"/>
        </w:rPr>
      </w:pPr>
      <w:ins w:id="48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86" w:author="Unknown"/>
          <w:color w:val="0101FF"/>
          <w:sz w:val="23"/>
          <w:szCs w:val="23"/>
        </w:rPr>
      </w:pPr>
      <w:ins w:id="487" w:author="Unknown">
        <w:r>
          <w:rPr>
            <w:color w:val="0101FF"/>
            <w:sz w:val="23"/>
            <w:szCs w:val="23"/>
          </w:rPr>
          <w:t>//daca ora e intre 5 si 11, va scrie: Buna dimineata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88" w:author="Unknown"/>
          <w:color w:val="0101FF"/>
          <w:sz w:val="23"/>
          <w:szCs w:val="23"/>
        </w:rPr>
      </w:pPr>
      <w:ins w:id="489" w:author="Unknown">
        <w:r>
          <w:rPr>
            <w:color w:val="0101FF"/>
            <w:sz w:val="23"/>
            <w:szCs w:val="23"/>
          </w:rPr>
          <w:t>//daca ora e intre 11 si 19, va scrie: Buna ziua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0" w:author="Unknown"/>
          <w:color w:val="0101FF"/>
          <w:sz w:val="23"/>
          <w:szCs w:val="23"/>
        </w:rPr>
      </w:pPr>
      <w:ins w:id="491" w:author="Unknown">
        <w:r>
          <w:rPr>
            <w:color w:val="0101FF"/>
            <w:sz w:val="23"/>
            <w:szCs w:val="23"/>
          </w:rPr>
          <w:t>//Alfel afiseaza: Este ora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2" w:author="Unknown"/>
          <w:color w:val="0101FF"/>
          <w:sz w:val="23"/>
          <w:szCs w:val="23"/>
        </w:rPr>
      </w:pPr>
      <w:ins w:id="493" w:author="Unknown">
        <w:r>
          <w:rPr>
            <w:color w:val="0101FF"/>
            <w:sz w:val="23"/>
            <w:szCs w:val="23"/>
          </w:rPr>
          <w:t>var d = new Date();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4" w:author="Unknown"/>
          <w:color w:val="0101FF"/>
          <w:sz w:val="23"/>
          <w:szCs w:val="23"/>
        </w:rPr>
      </w:pPr>
      <w:ins w:id="495" w:author="Unknown">
        <w:r>
          <w:rPr>
            <w:color w:val="0101FF"/>
            <w:sz w:val="23"/>
            <w:szCs w:val="23"/>
          </w:rPr>
          <w:t>let ora = d.getHours();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6" w:author="Unknown"/>
          <w:color w:val="0101FF"/>
          <w:sz w:val="23"/>
          <w:szCs w:val="23"/>
        </w:rPr>
      </w:pPr>
      <w:ins w:id="497" w:author="Unknown">
        <w:r>
          <w:rPr>
            <w:color w:val="0101FF"/>
            <w:sz w:val="23"/>
            <w:szCs w:val="23"/>
          </w:rPr>
          <w:t>if(ora &gt;5 &amp;&amp; ora &lt;11){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498" w:author="Unknown"/>
          <w:color w:val="0101FF"/>
          <w:sz w:val="23"/>
          <w:szCs w:val="23"/>
        </w:rPr>
      </w:pPr>
      <w:ins w:id="499" w:author="Unknown">
        <w:r>
          <w:rPr>
            <w:color w:val="0101FF"/>
            <w:sz w:val="23"/>
            <w:szCs w:val="23"/>
          </w:rPr>
          <w:t xml:space="preserve"> document.write('&lt;h4&gt;Buna dimineata&lt;/h4&gt;');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00" w:author="Unknown"/>
          <w:color w:val="0101FF"/>
          <w:sz w:val="23"/>
          <w:szCs w:val="23"/>
        </w:rPr>
      </w:pPr>
      <w:ins w:id="501"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02" w:author="Unknown"/>
          <w:color w:val="0101FF"/>
          <w:sz w:val="23"/>
          <w:szCs w:val="23"/>
        </w:rPr>
      </w:pPr>
      <w:ins w:id="503" w:author="Unknown">
        <w:r>
          <w:rPr>
            <w:color w:val="0101FF"/>
            <w:sz w:val="23"/>
            <w:szCs w:val="23"/>
          </w:rPr>
          <w:t>else if(ora &gt;=11 &amp;&amp; ora &lt;19){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04" w:author="Unknown"/>
          <w:color w:val="0101FF"/>
          <w:sz w:val="23"/>
          <w:szCs w:val="23"/>
        </w:rPr>
      </w:pPr>
      <w:ins w:id="505" w:author="Unknown">
        <w:r>
          <w:rPr>
            <w:color w:val="0101FF"/>
            <w:sz w:val="23"/>
            <w:szCs w:val="23"/>
          </w:rPr>
          <w:t xml:space="preserve"> document.write('&lt;h4&gt;Buna ziua&lt;/h4&gt;');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06" w:author="Unknown"/>
          <w:color w:val="0101FF"/>
          <w:sz w:val="23"/>
          <w:szCs w:val="23"/>
        </w:rPr>
      </w:pPr>
      <w:ins w:id="507"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08" w:author="Unknown"/>
          <w:color w:val="0101FF"/>
          <w:sz w:val="23"/>
          <w:szCs w:val="23"/>
        </w:rPr>
      </w:pPr>
      <w:ins w:id="509" w:author="Unknown">
        <w:r>
          <w:rPr>
            <w:color w:val="0101FF"/>
            <w:sz w:val="23"/>
            <w:szCs w:val="23"/>
          </w:rPr>
          <w:t>else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10" w:author="Unknown"/>
          <w:color w:val="0101FF"/>
          <w:sz w:val="23"/>
          <w:szCs w:val="23"/>
        </w:rPr>
      </w:pPr>
      <w:ins w:id="511" w:author="Unknown">
        <w:r>
          <w:rPr>
            <w:color w:val="0101FF"/>
            <w:sz w:val="23"/>
            <w:szCs w:val="23"/>
          </w:rPr>
          <w:t xml:space="preserve"> document.write('&lt;h4&gt;Este ora '+ora+'&lt;/h4&gt;');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12" w:author="Unknown"/>
          <w:color w:val="0101FF"/>
          <w:sz w:val="23"/>
          <w:szCs w:val="23"/>
        </w:rPr>
      </w:pPr>
      <w:ins w:id="513"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14" w:author="Unknown"/>
          <w:color w:val="0101FF"/>
          <w:sz w:val="23"/>
          <w:szCs w:val="23"/>
        </w:rPr>
      </w:pPr>
      <w:ins w:id="515" w:author="Unknown">
        <w:r>
          <w:rPr>
            <w:color w:val="0101FF"/>
            <w:sz w:val="23"/>
            <w:szCs w:val="23"/>
          </w:rPr>
          <w:t>&lt;/script&gt;</w:t>
        </w:r>
      </w:ins>
    </w:p>
    <w:p w:rsidR="00F426A0" w:rsidRDefault="00F426A0" w:rsidP="00F426A0">
      <w:pPr>
        <w:shd w:val="clear" w:color="auto" w:fill="FEFEFF"/>
        <w:rPr>
          <w:ins w:id="516" w:author="Unknown"/>
          <w:rFonts w:ascii="Calibri" w:hAnsi="Calibri"/>
          <w:color w:val="000000"/>
          <w:sz w:val="26"/>
          <w:szCs w:val="26"/>
        </w:rPr>
      </w:pPr>
      <w:ins w:id="517" w:author="Unknown">
        <w:r>
          <w:rPr>
            <w:rFonts w:ascii="Calibri" w:hAnsi="Calibri"/>
            <w:color w:val="000000"/>
            <w:sz w:val="26"/>
            <w:szCs w:val="26"/>
          </w:rPr>
          <w:t>Incercati codul</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518" w:author="Unknown"/>
          <w:rFonts w:ascii="Calibri" w:hAnsi="Calibri"/>
          <w:i/>
          <w:iCs/>
          <w:color w:val="000000"/>
          <w:sz w:val="23"/>
          <w:szCs w:val="23"/>
        </w:rPr>
      </w:pPr>
      <w:ins w:id="519" w:author="Unknown">
        <w:r>
          <w:rPr>
            <w:rFonts w:ascii="Calibri" w:hAnsi="Calibri"/>
            <w:i/>
            <w:iCs/>
            <w:color w:val="000000"/>
            <w:sz w:val="23"/>
            <w:szCs w:val="23"/>
          </w:rPr>
          <w:t>Dupa instructiunea </w:t>
        </w:r>
        <w:r>
          <w:rPr>
            <w:rStyle w:val="sb"/>
            <w:rFonts w:ascii="Calibri" w:hAnsi="Calibri"/>
            <w:b/>
            <w:bCs/>
            <w:i/>
            <w:iCs/>
            <w:color w:val="000000"/>
            <w:sz w:val="23"/>
            <w:szCs w:val="23"/>
          </w:rPr>
          <w:t>if()</w:t>
        </w:r>
        <w:r>
          <w:rPr>
            <w:rFonts w:ascii="Calibri" w:hAnsi="Calibri"/>
            <w:i/>
            <w:iCs/>
            <w:color w:val="000000"/>
            <w:sz w:val="23"/>
            <w:szCs w:val="23"/>
          </w:rPr>
          <w:t> se pot adauga mai multe serii de instructiuni </w:t>
        </w:r>
        <w:r>
          <w:rPr>
            <w:rStyle w:val="sb"/>
            <w:rFonts w:ascii="Calibri" w:hAnsi="Calibri"/>
            <w:b/>
            <w:bCs/>
            <w:i/>
            <w:iCs/>
            <w:color w:val="000000"/>
            <w:sz w:val="23"/>
            <w:szCs w:val="23"/>
          </w:rPr>
          <w:t>else if()</w:t>
        </w:r>
        <w:r>
          <w:rPr>
            <w:rFonts w:ascii="Calibri" w:hAnsi="Calibri"/>
            <w:i/>
            <w:iCs/>
            <w:color w:val="000000"/>
            <w:sz w:val="23"/>
            <w:szCs w:val="23"/>
          </w:rPr>
          <w:t>; iar '</w:t>
        </w:r>
        <w:r>
          <w:rPr>
            <w:rStyle w:val="sb"/>
            <w:rFonts w:ascii="Calibri" w:hAnsi="Calibri"/>
            <w:b/>
            <w:bCs/>
            <w:i/>
            <w:iCs/>
            <w:color w:val="000000"/>
            <w:sz w:val="23"/>
            <w:szCs w:val="23"/>
          </w:rPr>
          <w:t>else</w:t>
        </w:r>
        <w:r>
          <w:rPr>
            <w:rFonts w:ascii="Calibri" w:hAnsi="Calibri"/>
            <w:i/>
            <w:iCs/>
            <w:color w:val="000000"/>
            <w:sz w:val="23"/>
            <w:szCs w:val="23"/>
          </w:rPr>
          <w:t>' este optional.</w:t>
        </w:r>
      </w:ins>
    </w:p>
    <w:p w:rsidR="00F426A0" w:rsidRDefault="00F426A0" w:rsidP="00F426A0">
      <w:pPr>
        <w:shd w:val="clear" w:color="auto" w:fill="FEFEFF"/>
        <w:rPr>
          <w:ins w:id="520" w:author="Unknown"/>
          <w:rFonts w:ascii="Calibri" w:hAnsi="Calibri"/>
          <w:color w:val="000000"/>
          <w:sz w:val="26"/>
          <w:szCs w:val="26"/>
        </w:rPr>
      </w:pPr>
      <w:ins w:id="521" w:author="Unknown">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522" w:author="Unknown"/>
          <w:rFonts w:ascii="Calibri" w:hAnsi="Calibri"/>
          <w:color w:val="000000"/>
          <w:spacing w:val="15"/>
          <w:sz w:val="27"/>
          <w:szCs w:val="27"/>
          <w:u w:val="single"/>
        </w:rPr>
      </w:pPr>
      <w:ins w:id="523" w:author="Unknown">
        <w:r>
          <w:rPr>
            <w:rFonts w:ascii="Calibri" w:hAnsi="Calibri"/>
            <w:color w:val="000000"/>
            <w:spacing w:val="15"/>
            <w:u w:val="single"/>
          </w:rPr>
          <w:t>Instructiunea switch</w:t>
        </w:r>
      </w:ins>
    </w:p>
    <w:p w:rsidR="00F426A0" w:rsidRDefault="00F426A0" w:rsidP="00F426A0">
      <w:pPr>
        <w:pStyle w:val="ptxt"/>
        <w:shd w:val="clear" w:color="auto" w:fill="FEFEFF"/>
        <w:spacing w:before="105" w:beforeAutospacing="0" w:after="120" w:afterAutospacing="0"/>
        <w:ind w:left="120" w:firstLine="300"/>
        <w:rPr>
          <w:ins w:id="524" w:author="Unknown"/>
          <w:rFonts w:ascii="Calibri" w:hAnsi="Calibri"/>
          <w:color w:val="000000"/>
          <w:sz w:val="26"/>
          <w:szCs w:val="26"/>
        </w:rPr>
      </w:pPr>
      <w:ins w:id="525" w:author="Unknown">
        <w:r>
          <w:rPr>
            <w:rFonts w:ascii="Calibri" w:hAnsi="Calibri"/>
            <w:color w:val="000000"/>
            <w:sz w:val="26"/>
            <w:szCs w:val="26"/>
          </w:rPr>
          <w:t>Instructiune </w:t>
        </w:r>
        <w:r>
          <w:rPr>
            <w:rStyle w:val="HTMLCode"/>
            <w:b/>
            <w:bCs/>
            <w:color w:val="0000EE"/>
          </w:rPr>
          <w:t>switch</w:t>
        </w:r>
        <w:r>
          <w:rPr>
            <w:rFonts w:ascii="Calibri" w:hAnsi="Calibri"/>
            <w:color w:val="000000"/>
            <w:sz w:val="26"/>
            <w:szCs w:val="26"/>
          </w:rPr>
          <w:t> e folosita pentru a compara o valoare cu o lista de alte valori.</w:t>
        </w:r>
        <w:r>
          <w:rPr>
            <w:rFonts w:ascii="Calibri" w:hAnsi="Calibri"/>
            <w:color w:val="000000"/>
            <w:sz w:val="26"/>
            <w:szCs w:val="26"/>
          </w:rPr>
          <w:br/>
          <w:t>Sintaxa:</w:t>
        </w:r>
      </w:ins>
    </w:p>
    <w:p w:rsidR="00F426A0" w:rsidRDefault="00F426A0" w:rsidP="00F426A0">
      <w:pPr>
        <w:pStyle w:val="HTMLPreformatted"/>
        <w:shd w:val="clear" w:color="auto" w:fill="F0FEF1"/>
        <w:rPr>
          <w:ins w:id="526" w:author="Unknown"/>
          <w:b/>
          <w:bCs/>
          <w:color w:val="000000"/>
          <w:sz w:val="24"/>
          <w:szCs w:val="24"/>
        </w:rPr>
      </w:pPr>
      <w:ins w:id="527" w:author="Unknown">
        <w:r>
          <w:rPr>
            <w:b/>
            <w:bCs/>
            <w:color w:val="000000"/>
            <w:sz w:val="24"/>
            <w:szCs w:val="24"/>
          </w:rPr>
          <w:t>switch(expresie) {</w:t>
        </w:r>
      </w:ins>
    </w:p>
    <w:p w:rsidR="00F426A0" w:rsidRDefault="00F426A0" w:rsidP="00F426A0">
      <w:pPr>
        <w:pStyle w:val="HTMLPreformatted"/>
        <w:shd w:val="clear" w:color="auto" w:fill="F0FEF1"/>
        <w:rPr>
          <w:ins w:id="528" w:author="Unknown"/>
          <w:b/>
          <w:bCs/>
          <w:color w:val="000000"/>
          <w:sz w:val="24"/>
          <w:szCs w:val="24"/>
        </w:rPr>
      </w:pPr>
      <w:ins w:id="529" w:author="Unknown">
        <w:r>
          <w:rPr>
            <w:b/>
            <w:bCs/>
            <w:color w:val="000000"/>
            <w:sz w:val="24"/>
            <w:szCs w:val="24"/>
          </w:rPr>
          <w:t>case valoare1:</w:t>
        </w:r>
      </w:ins>
    </w:p>
    <w:p w:rsidR="00F426A0" w:rsidRDefault="00F426A0" w:rsidP="00F426A0">
      <w:pPr>
        <w:pStyle w:val="HTMLPreformatted"/>
        <w:shd w:val="clear" w:color="auto" w:fill="F0FEF1"/>
        <w:rPr>
          <w:ins w:id="530" w:author="Unknown"/>
          <w:b/>
          <w:bCs/>
          <w:color w:val="000000"/>
          <w:sz w:val="24"/>
          <w:szCs w:val="24"/>
        </w:rPr>
      </w:pPr>
      <w:ins w:id="531" w:author="Unknown">
        <w:r>
          <w:rPr>
            <w:b/>
            <w:bCs/>
            <w:color w:val="000000"/>
            <w:sz w:val="24"/>
            <w:szCs w:val="24"/>
          </w:rPr>
          <w:t xml:space="preserve"> cod executat daca expresie = valoare1</w:t>
        </w:r>
      </w:ins>
    </w:p>
    <w:p w:rsidR="00F426A0" w:rsidRDefault="00F426A0" w:rsidP="00F426A0">
      <w:pPr>
        <w:pStyle w:val="HTMLPreformatted"/>
        <w:shd w:val="clear" w:color="auto" w:fill="F0FEF1"/>
        <w:rPr>
          <w:ins w:id="532" w:author="Unknown"/>
          <w:b/>
          <w:bCs/>
          <w:color w:val="000000"/>
          <w:sz w:val="24"/>
          <w:szCs w:val="24"/>
        </w:rPr>
      </w:pPr>
      <w:ins w:id="533" w:author="Unknown">
        <w:r>
          <w:rPr>
            <w:b/>
            <w:bCs/>
            <w:color w:val="000000"/>
            <w:sz w:val="24"/>
            <w:szCs w:val="24"/>
          </w:rPr>
          <w:lastRenderedPageBreak/>
          <w:t xml:space="preserve"> break;</w:t>
        </w:r>
      </w:ins>
    </w:p>
    <w:p w:rsidR="00F426A0" w:rsidRDefault="00F426A0" w:rsidP="00F426A0">
      <w:pPr>
        <w:pStyle w:val="HTMLPreformatted"/>
        <w:shd w:val="clear" w:color="auto" w:fill="F0FEF1"/>
        <w:rPr>
          <w:ins w:id="534" w:author="Unknown"/>
          <w:b/>
          <w:bCs/>
          <w:color w:val="000000"/>
          <w:sz w:val="24"/>
          <w:szCs w:val="24"/>
        </w:rPr>
      </w:pPr>
      <w:ins w:id="535" w:author="Unknown">
        <w:r>
          <w:rPr>
            <w:b/>
            <w:bCs/>
            <w:color w:val="000000"/>
            <w:sz w:val="24"/>
            <w:szCs w:val="24"/>
          </w:rPr>
          <w:t>case valoare2:</w:t>
        </w:r>
      </w:ins>
    </w:p>
    <w:p w:rsidR="00F426A0" w:rsidRDefault="00F426A0" w:rsidP="00F426A0">
      <w:pPr>
        <w:pStyle w:val="HTMLPreformatted"/>
        <w:shd w:val="clear" w:color="auto" w:fill="F0FEF1"/>
        <w:rPr>
          <w:ins w:id="536" w:author="Unknown"/>
          <w:b/>
          <w:bCs/>
          <w:color w:val="000000"/>
          <w:sz w:val="24"/>
          <w:szCs w:val="24"/>
        </w:rPr>
      </w:pPr>
      <w:ins w:id="537" w:author="Unknown">
        <w:r>
          <w:rPr>
            <w:b/>
            <w:bCs/>
            <w:color w:val="000000"/>
            <w:sz w:val="24"/>
            <w:szCs w:val="24"/>
          </w:rPr>
          <w:t xml:space="preserve"> cod executat daca expresie = valoare2</w:t>
        </w:r>
      </w:ins>
    </w:p>
    <w:p w:rsidR="00F426A0" w:rsidRDefault="00F426A0" w:rsidP="00F426A0">
      <w:pPr>
        <w:pStyle w:val="HTMLPreformatted"/>
        <w:shd w:val="clear" w:color="auto" w:fill="F0FEF1"/>
        <w:rPr>
          <w:ins w:id="538" w:author="Unknown"/>
          <w:b/>
          <w:bCs/>
          <w:color w:val="000000"/>
          <w:sz w:val="24"/>
          <w:szCs w:val="24"/>
        </w:rPr>
      </w:pPr>
      <w:ins w:id="539" w:author="Unknown">
        <w:r>
          <w:rPr>
            <w:b/>
            <w:bCs/>
            <w:color w:val="000000"/>
            <w:sz w:val="24"/>
            <w:szCs w:val="24"/>
          </w:rPr>
          <w:t xml:space="preserve"> break;</w:t>
        </w:r>
      </w:ins>
    </w:p>
    <w:p w:rsidR="00F426A0" w:rsidRDefault="00F426A0" w:rsidP="00F426A0">
      <w:pPr>
        <w:pStyle w:val="HTMLPreformatted"/>
        <w:shd w:val="clear" w:color="auto" w:fill="F0FEF1"/>
        <w:rPr>
          <w:ins w:id="540" w:author="Unknown"/>
          <w:b/>
          <w:bCs/>
          <w:color w:val="000000"/>
          <w:sz w:val="24"/>
          <w:szCs w:val="24"/>
        </w:rPr>
      </w:pPr>
      <w:ins w:id="541" w:author="Unknown">
        <w:r>
          <w:rPr>
            <w:b/>
            <w:bCs/>
            <w:color w:val="000000"/>
            <w:sz w:val="24"/>
            <w:szCs w:val="24"/>
          </w:rPr>
          <w:t>case valoare3:</w:t>
        </w:r>
      </w:ins>
    </w:p>
    <w:p w:rsidR="00F426A0" w:rsidRDefault="00F426A0" w:rsidP="00F426A0">
      <w:pPr>
        <w:pStyle w:val="HTMLPreformatted"/>
        <w:shd w:val="clear" w:color="auto" w:fill="F0FEF1"/>
        <w:rPr>
          <w:ins w:id="542" w:author="Unknown"/>
          <w:b/>
          <w:bCs/>
          <w:color w:val="000000"/>
          <w:sz w:val="24"/>
          <w:szCs w:val="24"/>
        </w:rPr>
      </w:pPr>
      <w:ins w:id="543" w:author="Unknown">
        <w:r>
          <w:rPr>
            <w:b/>
            <w:bCs/>
            <w:color w:val="000000"/>
            <w:sz w:val="24"/>
            <w:szCs w:val="24"/>
          </w:rPr>
          <w:t xml:space="preserve"> cod executat daca expresie = valoare3</w:t>
        </w:r>
      </w:ins>
    </w:p>
    <w:p w:rsidR="00F426A0" w:rsidRDefault="00F426A0" w:rsidP="00F426A0">
      <w:pPr>
        <w:pStyle w:val="HTMLPreformatted"/>
        <w:shd w:val="clear" w:color="auto" w:fill="F0FEF1"/>
        <w:rPr>
          <w:ins w:id="544" w:author="Unknown"/>
          <w:b/>
          <w:bCs/>
          <w:color w:val="000000"/>
          <w:sz w:val="24"/>
          <w:szCs w:val="24"/>
        </w:rPr>
      </w:pPr>
      <w:ins w:id="545" w:author="Unknown">
        <w:r>
          <w:rPr>
            <w:b/>
            <w:bCs/>
            <w:color w:val="000000"/>
            <w:sz w:val="24"/>
            <w:szCs w:val="24"/>
          </w:rPr>
          <w:t xml:space="preserve"> break;</w:t>
        </w:r>
      </w:ins>
    </w:p>
    <w:p w:rsidR="00F426A0" w:rsidRDefault="00F426A0" w:rsidP="00F426A0">
      <w:pPr>
        <w:pStyle w:val="HTMLPreformatted"/>
        <w:shd w:val="clear" w:color="auto" w:fill="F0FEF1"/>
        <w:rPr>
          <w:ins w:id="546" w:author="Unknown"/>
          <w:b/>
          <w:bCs/>
          <w:color w:val="000000"/>
          <w:sz w:val="24"/>
          <w:szCs w:val="24"/>
        </w:rPr>
      </w:pPr>
      <w:ins w:id="547" w:author="Unknown">
        <w:r>
          <w:rPr>
            <w:b/>
            <w:bCs/>
            <w:color w:val="000000"/>
            <w:sz w:val="24"/>
            <w:szCs w:val="24"/>
          </w:rPr>
          <w:t>default :</w:t>
        </w:r>
      </w:ins>
    </w:p>
    <w:p w:rsidR="00F426A0" w:rsidRDefault="00F426A0" w:rsidP="00F426A0">
      <w:pPr>
        <w:pStyle w:val="HTMLPreformatted"/>
        <w:shd w:val="clear" w:color="auto" w:fill="F0FEF1"/>
        <w:rPr>
          <w:ins w:id="548" w:author="Unknown"/>
          <w:b/>
          <w:bCs/>
          <w:color w:val="000000"/>
          <w:sz w:val="24"/>
          <w:szCs w:val="24"/>
        </w:rPr>
      </w:pPr>
      <w:ins w:id="549" w:author="Unknown">
        <w:r>
          <w:rPr>
            <w:b/>
            <w:bCs/>
            <w:color w:val="000000"/>
            <w:sz w:val="24"/>
            <w:szCs w:val="24"/>
          </w:rPr>
          <w:t xml:space="preserve"> cod executat daca expresie e diferit de valoare1, valoare2 sau valoare3</w:t>
        </w:r>
      </w:ins>
    </w:p>
    <w:p w:rsidR="00F426A0" w:rsidRDefault="00F426A0" w:rsidP="00F426A0">
      <w:pPr>
        <w:pStyle w:val="HTMLPreformatted"/>
        <w:shd w:val="clear" w:color="auto" w:fill="F0FEF1"/>
        <w:rPr>
          <w:ins w:id="550" w:author="Unknown"/>
          <w:b/>
          <w:bCs/>
          <w:color w:val="000000"/>
          <w:sz w:val="24"/>
          <w:szCs w:val="24"/>
        </w:rPr>
      </w:pPr>
      <w:ins w:id="551" w:author="Unknown">
        <w:r>
          <w:rPr>
            <w:b/>
            <w:bCs/>
            <w:color w:val="000000"/>
            <w:sz w:val="24"/>
            <w:szCs w:val="24"/>
          </w:rPr>
          <w:t>}</w:t>
        </w:r>
      </w:ins>
    </w:p>
    <w:p w:rsidR="00F426A0" w:rsidRDefault="00F426A0" w:rsidP="00F426A0">
      <w:pPr>
        <w:shd w:val="clear" w:color="auto" w:fill="FEFEFF"/>
        <w:rPr>
          <w:ins w:id="552" w:author="Unknown"/>
          <w:rFonts w:ascii="Calibri" w:hAnsi="Calibri"/>
          <w:color w:val="000000"/>
          <w:sz w:val="26"/>
          <w:szCs w:val="26"/>
        </w:rPr>
      </w:pPr>
      <w:ins w:id="553" w:author="Unknown">
        <w:r>
          <w:rPr>
            <w:rFonts w:ascii="Calibri" w:hAnsi="Calibri"/>
            <w:color w:val="000000"/>
            <w:sz w:val="26"/>
            <w:szCs w:val="26"/>
          </w:rPr>
          <w:t>- Prima data este evaluata expresia scrisa intre paranteze rotunde (de la </w:t>
        </w:r>
        <w:r>
          <w:rPr>
            <w:rStyle w:val="HTMLCode"/>
            <w:rFonts w:eastAsiaTheme="minorHAnsi"/>
            <w:b/>
            <w:bCs/>
            <w:color w:val="0000EE"/>
          </w:rPr>
          <w:t>switch()</w:t>
        </w:r>
        <w:r>
          <w:rPr>
            <w:rFonts w:ascii="Calibri" w:hAnsi="Calibri"/>
            <w:color w:val="000000"/>
            <w:sz w:val="26"/>
            <w:szCs w:val="26"/>
          </w:rPr>
          <w:t>), apoi valoarea expresiei este comparata pe rand cu fiecare valoare de la '</w:t>
        </w:r>
        <w:r>
          <w:rPr>
            <w:rStyle w:val="HTMLCode"/>
            <w:rFonts w:eastAsiaTheme="minorHAnsi"/>
            <w:b/>
            <w:bCs/>
            <w:color w:val="0000EE"/>
          </w:rPr>
          <w:t>case</w:t>
        </w:r>
        <w:r>
          <w:rPr>
            <w:rFonts w:ascii="Calibri" w:hAnsi="Calibri"/>
            <w:color w:val="000000"/>
            <w:sz w:val="26"/>
            <w:szCs w:val="26"/>
          </w:rPr>
          <w:t>'. Daca se gaseste o identitate se executa codul asociat acelui '</w:t>
        </w:r>
        <w:r>
          <w:rPr>
            <w:rStyle w:val="sb"/>
            <w:rFonts w:ascii="Calibri" w:hAnsi="Calibri"/>
            <w:b/>
            <w:bCs/>
            <w:color w:val="000000"/>
            <w:sz w:val="26"/>
            <w:szCs w:val="26"/>
          </w:rPr>
          <w:t>case</w:t>
        </w:r>
        <w:r>
          <w:rPr>
            <w:rFonts w:ascii="Calibri" w:hAnsi="Calibri"/>
            <w:color w:val="000000"/>
            <w:sz w:val="26"/>
            <w:szCs w:val="26"/>
          </w:rPr>
          <w:t>'. Apoi se iese din instructiunea "switch".</w:t>
        </w:r>
        <w:r>
          <w:rPr>
            <w:rFonts w:ascii="Calibri" w:hAnsi="Calibri"/>
            <w:color w:val="000000"/>
            <w:sz w:val="26"/>
            <w:szCs w:val="26"/>
          </w:rPr>
          <w:br/>
          <w:t>Daca, parcurgand fiecare "case", nu se gaseste nici o egalitate, se executa codul de la '</w:t>
        </w:r>
        <w:r>
          <w:rPr>
            <w:rStyle w:val="HTMLCode"/>
            <w:rFonts w:eastAsiaTheme="minorHAnsi"/>
            <w:b/>
            <w:bCs/>
            <w:color w:val="0000EE"/>
          </w:rPr>
          <w:t>default</w:t>
        </w:r>
        <w:r>
          <w:rPr>
            <w:rFonts w:ascii="Calibri" w:hAnsi="Calibri"/>
            <w:color w:val="000000"/>
            <w:sz w:val="26"/>
            <w:szCs w:val="26"/>
          </w:rPr>
          <w:t>'.</w:t>
        </w:r>
        <w:r>
          <w:rPr>
            <w:rFonts w:ascii="Calibri" w:hAnsi="Calibri"/>
            <w:color w:val="000000"/>
            <w:sz w:val="26"/>
            <w:szCs w:val="26"/>
          </w:rPr>
          <w:br/>
          <w:t>Prin folosirea lui '</w:t>
        </w:r>
        <w:r>
          <w:rPr>
            <w:rStyle w:val="HTMLCode"/>
            <w:rFonts w:eastAsiaTheme="minorHAnsi"/>
            <w:b/>
            <w:bCs/>
            <w:color w:val="0000EE"/>
          </w:rPr>
          <w:t>break</w:t>
        </w:r>
        <w:r>
          <w:rPr>
            <w:rFonts w:ascii="Calibri" w:hAnsi="Calibri"/>
            <w:color w:val="000000"/>
            <w:sz w:val="26"/>
            <w:szCs w:val="26"/>
          </w:rPr>
          <w:t>' se opreste parcurgerea corpului instructiunii atunci cand s-a gasit o valoare egala cu 'expresie' si se iese din "switch".</w:t>
        </w:r>
        <w:r>
          <w:rPr>
            <w:rFonts w:ascii="Calibri" w:hAnsi="Calibri"/>
            <w:color w:val="000000"/>
            <w:sz w:val="26"/>
            <w:szCs w:val="26"/>
          </w:rPr>
          <w:br/>
        </w:r>
        <w:r>
          <w:rPr>
            <w:rFonts w:ascii="Calibri" w:hAnsi="Calibri"/>
            <w:color w:val="000000"/>
            <w:sz w:val="26"/>
            <w:szCs w:val="26"/>
          </w:rPr>
          <w:br/>
          <w:t>- Iata un exemplu de script care afiseaza un mesaj in functie de zilele saptamanii.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54" w:author="Unknown"/>
          <w:color w:val="0101FF"/>
          <w:sz w:val="23"/>
          <w:szCs w:val="23"/>
        </w:rPr>
      </w:pPr>
      <w:ins w:id="55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56" w:author="Unknown"/>
          <w:color w:val="0101FF"/>
          <w:sz w:val="23"/>
          <w:szCs w:val="23"/>
        </w:rPr>
      </w:pPr>
      <w:ins w:id="557" w:author="Unknown">
        <w:r>
          <w:rPr>
            <w:color w:val="0101FF"/>
            <w:sz w:val="23"/>
            <w:szCs w:val="23"/>
          </w:rPr>
          <w:t>var d = new Date();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58" w:author="Unknown"/>
          <w:color w:val="0101FF"/>
          <w:sz w:val="23"/>
          <w:szCs w:val="23"/>
        </w:rPr>
      </w:pPr>
      <w:ins w:id="559" w:author="Unknown">
        <w:r>
          <w:rPr>
            <w:color w:val="0101FF"/>
            <w:sz w:val="23"/>
            <w:szCs w:val="23"/>
          </w:rPr>
          <w:t>var ziua = d.getDay();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60" w:author="Unknown"/>
          <w:color w:val="0101FF"/>
          <w:sz w:val="23"/>
          <w:szCs w:val="23"/>
        </w:rPr>
      </w:pPr>
      <w:ins w:id="561" w:author="Unknown">
        <w:r>
          <w:rPr>
            <w:color w:val="0101FF"/>
            <w:sz w:val="23"/>
            <w:szCs w:val="23"/>
          </w:rPr>
          <w:t>switch(ziua){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62" w:author="Unknown"/>
          <w:color w:val="0101FF"/>
          <w:sz w:val="23"/>
          <w:szCs w:val="23"/>
        </w:rPr>
      </w:pPr>
      <w:ins w:id="563" w:author="Unknown">
        <w:r>
          <w:rPr>
            <w:color w:val="0101FF"/>
            <w:sz w:val="23"/>
            <w:szCs w:val="23"/>
          </w:rPr>
          <w:t>case 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64" w:author="Unknown"/>
          <w:color w:val="0101FF"/>
          <w:sz w:val="23"/>
          <w:szCs w:val="23"/>
        </w:rPr>
      </w:pPr>
      <w:ins w:id="565" w:author="Unknown">
        <w:r>
          <w:rPr>
            <w:color w:val="0101FF"/>
            <w:sz w:val="23"/>
            <w:szCs w:val="23"/>
          </w:rPr>
          <w:t xml:space="preserve"> document.write('Astazi e vineri');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66" w:author="Unknown"/>
          <w:color w:val="0101FF"/>
          <w:sz w:val="23"/>
          <w:szCs w:val="23"/>
        </w:rPr>
      </w:pPr>
      <w:ins w:id="567"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68" w:author="Unknown"/>
          <w:color w:val="0101FF"/>
          <w:sz w:val="23"/>
          <w:szCs w:val="23"/>
        </w:rPr>
      </w:pPr>
      <w:ins w:id="569" w:author="Unknown">
        <w:r>
          <w:rPr>
            <w:color w:val="0101FF"/>
            <w:sz w:val="23"/>
            <w:szCs w:val="23"/>
          </w:rPr>
          <w:t>case 6:</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70" w:author="Unknown"/>
          <w:color w:val="0101FF"/>
          <w:sz w:val="23"/>
          <w:szCs w:val="23"/>
        </w:rPr>
      </w:pPr>
      <w:ins w:id="571" w:author="Unknown">
        <w:r>
          <w:rPr>
            <w:color w:val="0101FF"/>
            <w:sz w:val="23"/>
            <w:szCs w:val="23"/>
          </w:rPr>
          <w:t xml:space="preserve"> document.write('Astazi e sambata');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72" w:author="Unknown"/>
          <w:color w:val="0101FF"/>
          <w:sz w:val="23"/>
          <w:szCs w:val="23"/>
        </w:rPr>
      </w:pPr>
      <w:ins w:id="573"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74" w:author="Unknown"/>
          <w:color w:val="0101FF"/>
          <w:sz w:val="23"/>
          <w:szCs w:val="23"/>
        </w:rPr>
      </w:pPr>
      <w:ins w:id="575" w:author="Unknown">
        <w:r>
          <w:rPr>
            <w:color w:val="0101FF"/>
            <w:sz w:val="23"/>
            <w:szCs w:val="23"/>
          </w:rPr>
          <w:t>case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76" w:author="Unknown"/>
          <w:color w:val="0101FF"/>
          <w:sz w:val="23"/>
          <w:szCs w:val="23"/>
        </w:rPr>
      </w:pPr>
      <w:ins w:id="577" w:author="Unknown">
        <w:r>
          <w:rPr>
            <w:color w:val="0101FF"/>
            <w:sz w:val="23"/>
            <w:szCs w:val="23"/>
          </w:rPr>
          <w:t xml:space="preserve"> document.write('Astazi e duminica');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78" w:author="Unknown"/>
          <w:color w:val="0101FF"/>
          <w:sz w:val="23"/>
          <w:szCs w:val="23"/>
        </w:rPr>
      </w:pPr>
      <w:ins w:id="579"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80" w:author="Unknown"/>
          <w:color w:val="0101FF"/>
          <w:sz w:val="23"/>
          <w:szCs w:val="23"/>
        </w:rPr>
      </w:pPr>
      <w:ins w:id="581" w:author="Unknown">
        <w:r>
          <w:rPr>
            <w:color w:val="0101FF"/>
            <w:sz w:val="23"/>
            <w:szCs w:val="23"/>
          </w:rPr>
          <w:t>default: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82" w:author="Unknown"/>
          <w:color w:val="0101FF"/>
          <w:sz w:val="23"/>
          <w:szCs w:val="23"/>
        </w:rPr>
      </w:pPr>
      <w:ins w:id="583" w:author="Unknown">
        <w:r>
          <w:rPr>
            <w:color w:val="0101FF"/>
            <w:sz w:val="23"/>
            <w:szCs w:val="23"/>
          </w:rPr>
          <w:t xml:space="preserve"> document.write('Mai e pana sambata');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84" w:author="Unknown"/>
          <w:color w:val="0101FF"/>
          <w:sz w:val="23"/>
          <w:szCs w:val="23"/>
        </w:rPr>
      </w:pPr>
      <w:ins w:id="585"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86" w:author="Unknown"/>
          <w:color w:val="0101FF"/>
          <w:sz w:val="23"/>
          <w:szCs w:val="23"/>
        </w:rPr>
      </w:pPr>
      <w:ins w:id="587" w:author="Unknown">
        <w:r>
          <w:rPr>
            <w:color w:val="0101FF"/>
            <w:sz w:val="23"/>
            <w:szCs w:val="23"/>
          </w:rPr>
          <w:t>&lt;/script&gt;</w:t>
        </w:r>
      </w:ins>
    </w:p>
    <w:p w:rsidR="00F426A0" w:rsidRDefault="00F426A0" w:rsidP="00F426A0">
      <w:pPr>
        <w:shd w:val="clear" w:color="auto" w:fill="FEFEFF"/>
        <w:rPr>
          <w:ins w:id="588" w:author="Unknown"/>
          <w:rFonts w:ascii="Calibri" w:hAnsi="Calibri"/>
          <w:color w:val="000000"/>
          <w:sz w:val="26"/>
          <w:szCs w:val="26"/>
        </w:rPr>
      </w:pPr>
      <w:ins w:id="589" w:author="Unknown">
        <w:r>
          <w:rPr>
            <w:rFonts w:ascii="Calibri" w:hAnsi="Calibri"/>
            <w:color w:val="000000"/>
            <w:sz w:val="26"/>
            <w:szCs w:val="26"/>
          </w:rPr>
          <w:t>Incercati codul</w:t>
        </w:r>
      </w:ins>
    </w:p>
    <w:p w:rsidR="00F426A0" w:rsidRDefault="00F426A0" w:rsidP="00F426A0">
      <w:pPr>
        <w:shd w:val="clear" w:color="auto" w:fill="FEFEFF"/>
        <w:rPr>
          <w:ins w:id="590" w:author="Unknown"/>
          <w:rFonts w:ascii="Calibri" w:hAnsi="Calibri"/>
          <w:color w:val="000000"/>
          <w:sz w:val="26"/>
          <w:szCs w:val="26"/>
        </w:rPr>
      </w:pPr>
      <w:ins w:id="591" w:author="Unknown">
        <w:r>
          <w:rPr>
            <w:rFonts w:ascii="Calibri" w:hAnsi="Calibri"/>
            <w:color w:val="000000"/>
            <w:sz w:val="26"/>
            <w:szCs w:val="26"/>
          </w:rPr>
          <w:t>- Iata inca un exemplu cu "switch", de data aceasta foloseste valori de tip sir (string).</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92" w:author="Unknown"/>
          <w:color w:val="0101FF"/>
          <w:sz w:val="23"/>
          <w:szCs w:val="23"/>
        </w:rPr>
      </w:pPr>
      <w:ins w:id="59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94" w:author="Unknown"/>
          <w:color w:val="0101FF"/>
          <w:sz w:val="23"/>
          <w:szCs w:val="23"/>
        </w:rPr>
      </w:pPr>
      <w:ins w:id="595" w:author="Unknown">
        <w:r>
          <w:rPr>
            <w:color w:val="0101FF"/>
            <w:sz w:val="23"/>
            <w:szCs w:val="23"/>
          </w:rPr>
          <w:lastRenderedPageBreak/>
          <w:t>var nume ='Marius';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96" w:author="Unknown"/>
          <w:color w:val="0101FF"/>
          <w:sz w:val="23"/>
          <w:szCs w:val="23"/>
        </w:rPr>
      </w:pPr>
      <w:ins w:id="597" w:author="Unknown">
        <w:r>
          <w:rPr>
            <w:color w:val="0101FF"/>
            <w:sz w:val="23"/>
            <w:szCs w:val="23"/>
          </w:rPr>
          <w:t>switch(nume){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598" w:author="Unknown"/>
          <w:color w:val="0101FF"/>
          <w:sz w:val="23"/>
          <w:szCs w:val="23"/>
        </w:rPr>
      </w:pPr>
      <w:ins w:id="599" w:author="Unknown">
        <w:r>
          <w:rPr>
            <w:color w:val="0101FF"/>
            <w:sz w:val="23"/>
            <w:szCs w:val="23"/>
          </w:rPr>
          <w:t>case 'Cristi':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00" w:author="Unknown"/>
          <w:color w:val="0101FF"/>
          <w:sz w:val="23"/>
          <w:szCs w:val="23"/>
        </w:rPr>
      </w:pPr>
      <w:ins w:id="601" w:author="Unknown">
        <w:r>
          <w:rPr>
            <w:color w:val="0101FF"/>
            <w:sz w:val="23"/>
            <w:szCs w:val="23"/>
          </w:rPr>
          <w:t xml:space="preserve"> document.write('Coleg');</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02" w:author="Unknown"/>
          <w:color w:val="0101FF"/>
          <w:sz w:val="23"/>
          <w:szCs w:val="23"/>
        </w:rPr>
      </w:pPr>
      <w:ins w:id="603"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04" w:author="Unknown"/>
          <w:color w:val="0101FF"/>
          <w:sz w:val="23"/>
          <w:szCs w:val="23"/>
        </w:rPr>
      </w:pPr>
      <w:ins w:id="605" w:author="Unknown">
        <w:r>
          <w:rPr>
            <w:color w:val="0101FF"/>
            <w:sz w:val="23"/>
            <w:szCs w:val="23"/>
          </w:rPr>
          <w:t>case 'Marius':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06" w:author="Unknown"/>
          <w:color w:val="0101FF"/>
          <w:sz w:val="23"/>
          <w:szCs w:val="23"/>
        </w:rPr>
      </w:pPr>
      <w:ins w:id="607" w:author="Unknown">
        <w:r>
          <w:rPr>
            <w:color w:val="0101FF"/>
            <w:sz w:val="23"/>
            <w:szCs w:val="23"/>
          </w:rPr>
          <w:t xml:space="preserve"> document.write('Frate');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08" w:author="Unknown"/>
          <w:color w:val="0101FF"/>
          <w:sz w:val="23"/>
          <w:szCs w:val="23"/>
        </w:rPr>
      </w:pPr>
      <w:ins w:id="609"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10" w:author="Unknown"/>
          <w:color w:val="0101FF"/>
          <w:sz w:val="23"/>
          <w:szCs w:val="23"/>
        </w:rPr>
      </w:pPr>
      <w:ins w:id="611" w:author="Unknown">
        <w:r>
          <w:rPr>
            <w:color w:val="0101FF"/>
            <w:sz w:val="23"/>
            <w:szCs w:val="23"/>
          </w:rPr>
          <w:t>case 'Maria':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12" w:author="Unknown"/>
          <w:color w:val="0101FF"/>
          <w:sz w:val="23"/>
          <w:szCs w:val="23"/>
        </w:rPr>
      </w:pPr>
      <w:ins w:id="613" w:author="Unknown">
        <w:r>
          <w:rPr>
            <w:color w:val="0101FF"/>
            <w:sz w:val="23"/>
            <w:szCs w:val="23"/>
          </w:rPr>
          <w:t xml:space="preserve"> document.write('Sora');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14" w:author="Unknown"/>
          <w:color w:val="0101FF"/>
          <w:sz w:val="23"/>
          <w:szCs w:val="23"/>
        </w:rPr>
      </w:pPr>
      <w:ins w:id="615" w:author="Unknown">
        <w:r>
          <w:rPr>
            <w:color w:val="0101FF"/>
            <w:sz w:val="23"/>
            <w:szCs w:val="23"/>
          </w:rPr>
          <w:t xml:space="preserve">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16" w:author="Unknown"/>
          <w:color w:val="0101FF"/>
          <w:sz w:val="23"/>
          <w:szCs w:val="23"/>
        </w:rPr>
      </w:pPr>
      <w:ins w:id="617" w:author="Unknown">
        <w:r>
          <w:rPr>
            <w:color w:val="0101FF"/>
            <w:sz w:val="23"/>
            <w:szCs w:val="23"/>
          </w:rPr>
          <w:t>default: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18" w:author="Unknown"/>
          <w:color w:val="0101FF"/>
          <w:sz w:val="23"/>
          <w:szCs w:val="23"/>
        </w:rPr>
      </w:pPr>
      <w:ins w:id="619" w:author="Unknown">
        <w:r>
          <w:rPr>
            <w:color w:val="0101FF"/>
            <w:sz w:val="23"/>
            <w:szCs w:val="23"/>
          </w:rPr>
          <w:t xml:space="preserve"> document.write('Altcineva');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20" w:author="Unknown"/>
          <w:color w:val="0101FF"/>
          <w:sz w:val="23"/>
          <w:szCs w:val="23"/>
        </w:rPr>
      </w:pPr>
      <w:ins w:id="621"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22" w:author="Unknown"/>
          <w:color w:val="0101FF"/>
          <w:sz w:val="23"/>
          <w:szCs w:val="23"/>
        </w:rPr>
      </w:pPr>
      <w:ins w:id="623" w:author="Unknown">
        <w:r>
          <w:rPr>
            <w:color w:val="0101FF"/>
            <w:sz w:val="23"/>
            <w:szCs w:val="23"/>
          </w:rPr>
          <w:t>&lt;/script&gt;</w:t>
        </w:r>
      </w:ins>
    </w:p>
    <w:p w:rsidR="00F426A0" w:rsidRPr="00F426A0" w:rsidRDefault="00F426A0" w:rsidP="00F426A0">
      <w:pPr>
        <w:shd w:val="clear" w:color="auto" w:fill="FEFEFF"/>
        <w:spacing w:after="120" w:line="240" w:lineRule="auto"/>
        <w:ind w:firstLine="300"/>
        <w:rPr>
          <w:ins w:id="624" w:author="Unknown"/>
          <w:rFonts w:ascii="Calibri" w:eastAsia="Times New Roman" w:hAnsi="Calibri" w:cs="Times New Roman"/>
          <w:color w:val="000000"/>
          <w:sz w:val="26"/>
          <w:szCs w:val="26"/>
        </w:rPr>
      </w:pPr>
    </w:p>
    <w:p w:rsidR="001B3F09" w:rsidRDefault="001B3F09"/>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Instructiuni repetitive for()</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63"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64"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65"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66"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67"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68"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69"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70"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71"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72"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42" type="#_x0000_t75" style="width:1in;height:1in" o:ole="">
            <v:imagedata r:id="rId17" o:title=""/>
          </v:shape>
          <w:control r:id="rId73" w:name="DefaultOcxName5" w:shapeid="_x0000_i1042"/>
        </w:object>
      </w:r>
    </w:p>
    <w:p w:rsidR="00F426A0" w:rsidRDefault="00F426A0" w:rsidP="00F426A0">
      <w:pPr>
        <w:pStyle w:val="z-BottomofForm"/>
      </w:pPr>
      <w:r>
        <w:t>Bottom of Form</w:t>
      </w:r>
    </w:p>
    <w:p w:rsidR="00F426A0" w:rsidRDefault="00F426A0" w:rsidP="00F426A0">
      <w:pPr>
        <w:numPr>
          <w:ilvl w:val="0"/>
          <w:numId w:val="7"/>
        </w:numPr>
        <w:shd w:val="clear" w:color="auto" w:fill="FEFEFF"/>
        <w:spacing w:before="100" w:beforeAutospacing="1" w:after="100" w:afterAutospacing="1" w:line="319" w:lineRule="atLeast"/>
        <w:ind w:left="525"/>
        <w:rPr>
          <w:ins w:id="625" w:author="Unknown"/>
          <w:rFonts w:ascii="Calibri" w:hAnsi="Calibri"/>
          <w:color w:val="000000"/>
          <w:sz w:val="26"/>
          <w:szCs w:val="26"/>
        </w:rPr>
      </w:pPr>
      <w:ins w:id="62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"https://marplo.net/javascript/instructiuni-repetitive-for" \l "hshifi" \o "Instructiunea for...in" </w:instrText>
        </w:r>
        <w:r>
          <w:rPr>
            <w:rFonts w:ascii="Calibri" w:hAnsi="Calibri"/>
            <w:color w:val="000000"/>
            <w:sz w:val="26"/>
            <w:szCs w:val="26"/>
          </w:rPr>
          <w:fldChar w:fldCharType="separate"/>
        </w:r>
        <w:r>
          <w:rPr>
            <w:rStyle w:val="Hyperlink"/>
            <w:rFonts w:ascii="Calibri" w:hAnsi="Calibri"/>
            <w:sz w:val="26"/>
            <w:szCs w:val="26"/>
          </w:rPr>
          <w:t>Instructiunea for...in</w:t>
        </w:r>
        <w:r>
          <w:rPr>
            <w:rFonts w:ascii="Calibri" w:hAnsi="Calibri"/>
            <w:color w:val="000000"/>
            <w:sz w:val="26"/>
            <w:szCs w:val="26"/>
          </w:rPr>
          <w:fldChar w:fldCharType="end"/>
        </w:r>
      </w:ins>
    </w:p>
    <w:p w:rsidR="00F426A0" w:rsidRDefault="00F426A0" w:rsidP="00F426A0">
      <w:pPr>
        <w:numPr>
          <w:ilvl w:val="0"/>
          <w:numId w:val="7"/>
        </w:numPr>
        <w:shd w:val="clear" w:color="auto" w:fill="FEFEFF"/>
        <w:spacing w:before="100" w:beforeAutospacing="1" w:after="100" w:afterAutospacing="1" w:line="319" w:lineRule="atLeast"/>
        <w:ind w:left="525"/>
        <w:rPr>
          <w:ins w:id="627" w:author="Unknown"/>
          <w:rFonts w:ascii="Calibri" w:hAnsi="Calibri"/>
          <w:color w:val="000000"/>
          <w:sz w:val="26"/>
          <w:szCs w:val="26"/>
        </w:rPr>
      </w:pPr>
      <w:ins w:id="62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"https://marplo.net/javascript/instructiuni-repetitive-for" \l "hshifo" \o "Instructiunea for...of" </w:instrText>
        </w:r>
        <w:r>
          <w:rPr>
            <w:rFonts w:ascii="Calibri" w:hAnsi="Calibri"/>
            <w:color w:val="000000"/>
            <w:sz w:val="26"/>
            <w:szCs w:val="26"/>
          </w:rPr>
          <w:fldChar w:fldCharType="separate"/>
        </w:r>
        <w:r>
          <w:rPr>
            <w:rStyle w:val="Hyperlink"/>
            <w:rFonts w:ascii="Calibri" w:hAnsi="Calibri"/>
            <w:sz w:val="26"/>
            <w:szCs w:val="26"/>
          </w:rPr>
          <w:t>Instructiunea for...of</w:t>
        </w:r>
        <w:r>
          <w:rPr>
            <w:rFonts w:ascii="Calibri" w:hAnsi="Calibri"/>
            <w:color w:val="000000"/>
            <w:sz w:val="26"/>
            <w:szCs w:val="26"/>
          </w:rPr>
          <w:fldChar w:fldCharType="end"/>
        </w:r>
      </w:ins>
    </w:p>
    <w:p w:rsidR="00F426A0" w:rsidRDefault="00F426A0" w:rsidP="00F426A0">
      <w:pPr>
        <w:numPr>
          <w:ilvl w:val="0"/>
          <w:numId w:val="7"/>
        </w:numPr>
        <w:shd w:val="clear" w:color="auto" w:fill="FEFEFF"/>
        <w:spacing w:before="100" w:beforeAutospacing="1" w:after="100" w:afterAutospacing="1" w:line="319" w:lineRule="atLeast"/>
        <w:ind w:left="525"/>
        <w:rPr>
          <w:ins w:id="629" w:author="Unknown"/>
          <w:rFonts w:ascii="Calibri" w:hAnsi="Calibri"/>
          <w:color w:val="000000"/>
          <w:sz w:val="26"/>
          <w:szCs w:val="26"/>
        </w:rPr>
      </w:pPr>
      <w:ins w:id="63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"https://marplo.net/javascript/instructiuni-repetitive-for" \l "hshfe" \o "forEach()" </w:instrText>
        </w:r>
        <w:r>
          <w:rPr>
            <w:rFonts w:ascii="Calibri" w:hAnsi="Calibri"/>
            <w:color w:val="000000"/>
            <w:sz w:val="26"/>
            <w:szCs w:val="26"/>
          </w:rPr>
          <w:fldChar w:fldCharType="separate"/>
        </w:r>
        <w:r>
          <w:rPr>
            <w:rStyle w:val="Hyperlink"/>
            <w:rFonts w:ascii="Calibri" w:hAnsi="Calibri"/>
            <w:sz w:val="26"/>
            <w:szCs w:val="26"/>
          </w:rPr>
          <w:t>forEach()</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631"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632" w:author="Unknown"/>
          <w:rFonts w:ascii="Calibri" w:hAnsi="Calibri"/>
          <w:color w:val="000000"/>
          <w:sz w:val="26"/>
          <w:szCs w:val="26"/>
        </w:rPr>
      </w:pPr>
      <w:ins w:id="633" w:author="Unknown">
        <w:r>
          <w:rPr>
            <w:rFonts w:ascii="Calibri" w:hAnsi="Calibri"/>
            <w:color w:val="000000"/>
            <w:sz w:val="26"/>
            <w:szCs w:val="26"/>
          </w:rPr>
          <w:t>Instructiunile repetitive se folosesc atunci cand se doreste efectuarea unei comenzi de mai multe ori.</w:t>
        </w:r>
        <w:r>
          <w:rPr>
            <w:rFonts w:ascii="Calibri" w:hAnsi="Calibri"/>
            <w:color w:val="000000"/>
            <w:sz w:val="26"/>
            <w:szCs w:val="26"/>
          </w:rPr>
          <w:br/>
          <w:t>Instructiunile "for" executa codul de un numar specificat de ori.</w:t>
        </w:r>
      </w:ins>
    </w:p>
    <w:p w:rsidR="00F426A0" w:rsidRDefault="00F426A0" w:rsidP="00F426A0">
      <w:pPr>
        <w:shd w:val="clear" w:color="auto" w:fill="FEFEFF"/>
        <w:rPr>
          <w:ins w:id="634" w:author="Unknown"/>
          <w:rFonts w:ascii="Calibri" w:hAnsi="Calibri"/>
          <w:color w:val="000000"/>
          <w:sz w:val="26"/>
          <w:szCs w:val="26"/>
        </w:rPr>
      </w:pPr>
    </w:p>
    <w:p w:rsidR="00F426A0" w:rsidRDefault="00F426A0" w:rsidP="00F426A0">
      <w:pPr>
        <w:pStyle w:val="Heading2"/>
        <w:shd w:val="clear" w:color="auto" w:fill="FEFEFF"/>
        <w:spacing w:before="180" w:beforeAutospacing="0" w:after="135" w:afterAutospacing="0"/>
        <w:ind w:left="300"/>
        <w:rPr>
          <w:ins w:id="635" w:author="Unknown"/>
          <w:rFonts w:ascii="Calibri" w:hAnsi="Calibri"/>
          <w:color w:val="000000"/>
          <w:spacing w:val="15"/>
          <w:sz w:val="27"/>
          <w:szCs w:val="27"/>
          <w:u w:val="single"/>
        </w:rPr>
      </w:pPr>
      <w:ins w:id="636" w:author="Unknown">
        <w:r>
          <w:rPr>
            <w:rFonts w:ascii="Calibri" w:hAnsi="Calibri"/>
            <w:color w:val="000000"/>
            <w:spacing w:val="15"/>
            <w:sz w:val="27"/>
            <w:szCs w:val="27"/>
            <w:u w:val="single"/>
          </w:rPr>
          <w:t>Instructiunea for</w:t>
        </w:r>
      </w:ins>
    </w:p>
    <w:p w:rsidR="00F426A0" w:rsidRDefault="00F426A0" w:rsidP="00F426A0">
      <w:pPr>
        <w:pStyle w:val="ptxt"/>
        <w:shd w:val="clear" w:color="auto" w:fill="FEFEFF"/>
        <w:spacing w:before="105" w:beforeAutospacing="0" w:after="120" w:afterAutospacing="0"/>
        <w:ind w:left="120" w:firstLine="300"/>
        <w:rPr>
          <w:ins w:id="637" w:author="Unknown"/>
          <w:rFonts w:ascii="Calibri" w:hAnsi="Calibri"/>
          <w:color w:val="000000"/>
          <w:sz w:val="26"/>
          <w:szCs w:val="26"/>
        </w:rPr>
      </w:pPr>
      <w:ins w:id="638" w:author="Unknown">
        <w:r>
          <w:rPr>
            <w:rFonts w:ascii="Calibri" w:hAnsi="Calibri"/>
            <w:color w:val="000000"/>
            <w:sz w:val="26"/>
            <w:szCs w:val="26"/>
          </w:rPr>
          <w:t>Instructiunea </w:t>
        </w:r>
        <w:r>
          <w:rPr>
            <w:rStyle w:val="HTMLCode"/>
            <w:b/>
            <w:bCs/>
            <w:color w:val="0000EE"/>
          </w:rPr>
          <w:t>for()</w:t>
        </w:r>
        <w:r>
          <w:rPr>
            <w:rFonts w:ascii="Calibri" w:hAnsi="Calibri"/>
            <w:color w:val="000000"/>
            <w:sz w:val="26"/>
            <w:szCs w:val="26"/>
          </w:rPr>
          <w:t> se foloseste pentru a rula un cod de un numar specifitat de repetari.</w:t>
        </w:r>
        <w:r>
          <w:rPr>
            <w:rFonts w:ascii="Calibri" w:hAnsi="Calibri"/>
            <w:color w:val="000000"/>
            <w:sz w:val="26"/>
            <w:szCs w:val="26"/>
          </w:rPr>
          <w:br/>
          <w:t>Sintaxa:</w:t>
        </w:r>
      </w:ins>
    </w:p>
    <w:p w:rsidR="00F426A0" w:rsidRDefault="00F426A0" w:rsidP="00F426A0">
      <w:pPr>
        <w:pStyle w:val="HTMLPreformatted"/>
        <w:shd w:val="clear" w:color="auto" w:fill="F0FEF1"/>
        <w:rPr>
          <w:ins w:id="639" w:author="Unknown"/>
          <w:b/>
          <w:bCs/>
          <w:color w:val="000000"/>
          <w:sz w:val="24"/>
          <w:szCs w:val="24"/>
        </w:rPr>
      </w:pPr>
      <w:ins w:id="640" w:author="Unknown">
        <w:r>
          <w:rPr>
            <w:b/>
            <w:bCs/>
            <w:color w:val="000000"/>
            <w:sz w:val="24"/>
            <w:szCs w:val="24"/>
          </w:rPr>
          <w:lastRenderedPageBreak/>
          <w:t>for(nr_start; conditie_nr, increment_nr){</w:t>
        </w:r>
      </w:ins>
    </w:p>
    <w:p w:rsidR="00F426A0" w:rsidRDefault="00F426A0" w:rsidP="00F426A0">
      <w:pPr>
        <w:pStyle w:val="HTMLPreformatted"/>
        <w:shd w:val="clear" w:color="auto" w:fill="F0FEF1"/>
        <w:rPr>
          <w:ins w:id="641" w:author="Unknown"/>
          <w:b/>
          <w:bCs/>
          <w:color w:val="000000"/>
          <w:sz w:val="24"/>
          <w:szCs w:val="24"/>
        </w:rPr>
      </w:pPr>
      <w:ins w:id="642" w:author="Unknown">
        <w:r>
          <w:rPr>
            <w:b/>
            <w:bCs/>
            <w:color w:val="000000"/>
            <w:sz w:val="24"/>
            <w:szCs w:val="24"/>
          </w:rPr>
          <w:t xml:space="preserve"> //cod care va fi executat</w:t>
        </w:r>
      </w:ins>
    </w:p>
    <w:p w:rsidR="00F426A0" w:rsidRDefault="00F426A0" w:rsidP="00F426A0">
      <w:pPr>
        <w:pStyle w:val="HTMLPreformatted"/>
        <w:shd w:val="clear" w:color="auto" w:fill="F0FEF1"/>
        <w:rPr>
          <w:ins w:id="643" w:author="Unknown"/>
          <w:b/>
          <w:bCs/>
          <w:color w:val="000000"/>
          <w:sz w:val="24"/>
          <w:szCs w:val="24"/>
        </w:rPr>
      </w:pPr>
      <w:ins w:id="644" w:author="Unknown">
        <w:r>
          <w:rPr>
            <w:b/>
            <w:bCs/>
            <w:color w:val="000000"/>
            <w:sz w:val="24"/>
            <w:szCs w:val="24"/>
          </w:rPr>
          <w:t>}</w:t>
        </w:r>
      </w:ins>
    </w:p>
    <w:p w:rsidR="00F426A0" w:rsidRDefault="00F426A0" w:rsidP="00F426A0">
      <w:pPr>
        <w:shd w:val="clear" w:color="auto" w:fill="FEFEFF"/>
        <w:rPr>
          <w:ins w:id="645" w:author="Unknown"/>
          <w:rFonts w:ascii="Calibri" w:hAnsi="Calibri"/>
          <w:color w:val="000000"/>
          <w:sz w:val="26"/>
          <w:szCs w:val="26"/>
        </w:rPr>
      </w:pPr>
      <w:ins w:id="646" w:author="Unknown">
        <w:r>
          <w:rPr>
            <w:rFonts w:ascii="Calibri" w:hAnsi="Calibri"/>
            <w:color w:val="000000"/>
            <w:sz w:val="26"/>
            <w:szCs w:val="26"/>
          </w:rPr>
          <w:t>- "</w:t>
        </w:r>
        <w:r>
          <w:rPr>
            <w:rStyle w:val="sb"/>
            <w:rFonts w:ascii="Calibri" w:hAnsi="Calibri"/>
            <w:b/>
            <w:bCs/>
            <w:color w:val="000000"/>
            <w:sz w:val="26"/>
            <w:szCs w:val="26"/>
          </w:rPr>
          <w:t>nr_start</w:t>
        </w:r>
        <w:r>
          <w:rPr>
            <w:rFonts w:ascii="Calibri" w:hAnsi="Calibri"/>
            <w:color w:val="000000"/>
            <w:sz w:val="26"/>
            <w:szCs w:val="26"/>
          </w:rPr>
          <w:t>" e o variabila cu o valoare de inceput a numarului de repetari.</w:t>
        </w:r>
        <w:r>
          <w:rPr>
            <w:rFonts w:ascii="Calibri" w:hAnsi="Calibri"/>
            <w:color w:val="000000"/>
            <w:sz w:val="26"/>
            <w:szCs w:val="26"/>
          </w:rPr>
          <w:br/>
          <w:t>- "</w:t>
        </w:r>
        <w:r>
          <w:rPr>
            <w:rStyle w:val="sb"/>
            <w:rFonts w:ascii="Calibri" w:hAnsi="Calibri"/>
            <w:b/>
            <w:bCs/>
            <w:color w:val="000000"/>
            <w:sz w:val="26"/>
            <w:szCs w:val="26"/>
          </w:rPr>
          <w:t>conditie_nr</w:t>
        </w:r>
        <w:r>
          <w:rPr>
            <w:rFonts w:ascii="Calibri" w:hAnsi="Calibri"/>
            <w:color w:val="000000"/>
            <w:sz w:val="26"/>
            <w:szCs w:val="26"/>
          </w:rPr>
          <w:t>" o conditie (expresie logica) ce verifica daca numarul de repetari se incadreaza intr-o anumita valoare. Daca rezultatul este TRUE se executa inca o data codul dintre acolade.</w:t>
        </w:r>
        <w:r>
          <w:rPr>
            <w:rFonts w:ascii="Calibri" w:hAnsi="Calibri"/>
            <w:color w:val="000000"/>
            <w:sz w:val="26"/>
            <w:szCs w:val="26"/>
          </w:rPr>
          <w:br/>
          <w:t>- "</w:t>
        </w:r>
        <w:r>
          <w:rPr>
            <w:rStyle w:val="sb"/>
            <w:rFonts w:ascii="Calibri" w:hAnsi="Calibri"/>
            <w:b/>
            <w:bCs/>
            <w:color w:val="000000"/>
            <w:sz w:val="26"/>
            <w:szCs w:val="26"/>
          </w:rPr>
          <w:t>increment_nr</w:t>
        </w:r>
        <w:r>
          <w:rPr>
            <w:rFonts w:ascii="Calibri" w:hAnsi="Calibri"/>
            <w:color w:val="000000"/>
            <w:sz w:val="26"/>
            <w:szCs w:val="26"/>
          </w:rPr>
          <w:t> incrementeaza sau decrementeaza valoarea la care a ajuns contoarul repetarilor, apoi aceasta valoare este verificata din nou de "conditie_nr" pana cand rezultatul este FALSE.</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647" w:author="Unknown"/>
          <w:rFonts w:ascii="Calibri" w:hAnsi="Calibri"/>
          <w:i/>
          <w:iCs/>
          <w:color w:val="000000"/>
          <w:sz w:val="23"/>
          <w:szCs w:val="23"/>
        </w:rPr>
      </w:pPr>
      <w:ins w:id="648" w:author="Unknown">
        <w:r>
          <w:rPr>
            <w:rFonts w:ascii="Calibri" w:hAnsi="Calibri"/>
            <w:i/>
            <w:iCs/>
            <w:color w:val="000000"/>
            <w:sz w:val="23"/>
            <w:szCs w:val="23"/>
          </w:rPr>
          <w:t>Intre acoladele de la instructiunea </w:t>
        </w:r>
        <w:r>
          <w:rPr>
            <w:rStyle w:val="sb"/>
            <w:rFonts w:ascii="Calibri" w:hAnsi="Calibri"/>
            <w:b/>
            <w:bCs/>
            <w:i/>
            <w:iCs/>
            <w:color w:val="000000"/>
            <w:sz w:val="23"/>
            <w:szCs w:val="23"/>
          </w:rPr>
          <w:t>for</w:t>
        </w:r>
        <w:r>
          <w:rPr>
            <w:rFonts w:ascii="Calibri" w:hAnsi="Calibri"/>
            <w:i/>
            <w:iCs/>
            <w:color w:val="000000"/>
            <w:sz w:val="23"/>
            <w:szCs w:val="23"/>
          </w:rPr>
          <w:t> pot fi introduse si alte instructiuni "for", sau alte instructiuni conditionale, acest lucru se numeste </w:t>
        </w:r>
        <w:r>
          <w:rPr>
            <w:rStyle w:val="sb"/>
            <w:rFonts w:ascii="Calibri" w:hAnsi="Calibri"/>
            <w:b/>
            <w:bCs/>
            <w:i/>
            <w:iCs/>
            <w:color w:val="000000"/>
            <w:sz w:val="23"/>
            <w:szCs w:val="23"/>
          </w:rPr>
          <w:t>imbricarea instructiunilor</w:t>
        </w:r>
        <w:r>
          <w:rPr>
            <w:rFonts w:ascii="Calibri" w:hAnsi="Calibri"/>
            <w:i/>
            <w:iCs/>
            <w:color w:val="000000"/>
            <w:sz w:val="23"/>
            <w:szCs w:val="23"/>
          </w:rPr>
          <w:t>.</w:t>
        </w:r>
      </w:ins>
    </w:p>
    <w:p w:rsidR="00F426A0" w:rsidRDefault="00F426A0" w:rsidP="00F426A0">
      <w:pPr>
        <w:shd w:val="clear" w:color="auto" w:fill="FEFEFF"/>
        <w:rPr>
          <w:ins w:id="649" w:author="Unknown"/>
          <w:rFonts w:ascii="Calibri" w:hAnsi="Calibri"/>
          <w:color w:val="000000"/>
          <w:sz w:val="26"/>
          <w:szCs w:val="26"/>
        </w:rPr>
      </w:pPr>
      <w:ins w:id="650" w:author="Unknown">
        <w:r>
          <w:rPr>
            <w:rFonts w:ascii="Calibri" w:hAnsi="Calibri"/>
            <w:color w:val="000000"/>
            <w:sz w:val="26"/>
            <w:szCs w:val="26"/>
          </w:rPr>
          <w:br/>
          <w:t>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51" w:author="Unknown"/>
          <w:color w:val="0101FF"/>
          <w:sz w:val="23"/>
          <w:szCs w:val="23"/>
        </w:rPr>
      </w:pPr>
      <w:ins w:id="652"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53" w:author="Unknown"/>
          <w:color w:val="0101FF"/>
          <w:sz w:val="23"/>
          <w:szCs w:val="23"/>
        </w:rPr>
      </w:pPr>
      <w:ins w:id="654" w:author="Unknown">
        <w:r>
          <w:rPr>
            <w:color w:val="0101FF"/>
            <w:sz w:val="23"/>
            <w:szCs w:val="23"/>
          </w:rPr>
          <w:t>//repeta rularea unui cod de 5 ori (de la 0 la 4 inclusiv)</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55" w:author="Unknown"/>
          <w:color w:val="0101FF"/>
          <w:sz w:val="23"/>
          <w:szCs w:val="23"/>
        </w:rPr>
      </w:pPr>
      <w:ins w:id="656" w:author="Unknown">
        <w:r>
          <w:rPr>
            <w:color w:val="0101FF"/>
            <w:sz w:val="23"/>
            <w:szCs w:val="23"/>
          </w:rPr>
          <w:t>for(var i=0; i&lt;5; 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57" w:author="Unknown"/>
          <w:color w:val="0101FF"/>
          <w:sz w:val="23"/>
          <w:szCs w:val="23"/>
        </w:rPr>
      </w:pPr>
      <w:ins w:id="658" w:author="Unknown">
        <w:r>
          <w:rPr>
            <w:color w:val="0101FF"/>
            <w:sz w:val="23"/>
            <w:szCs w:val="23"/>
          </w:rPr>
          <w:t xml:space="preserve"> document.write('&lt;br&gt;i este: '+i);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59" w:author="Unknown"/>
          <w:color w:val="0101FF"/>
          <w:sz w:val="23"/>
          <w:szCs w:val="23"/>
        </w:rPr>
      </w:pPr>
      <w:ins w:id="660"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61" w:author="Unknown"/>
          <w:color w:val="0101FF"/>
          <w:sz w:val="23"/>
          <w:szCs w:val="23"/>
        </w:rPr>
      </w:pPr>
      <w:ins w:id="662" w:author="Unknown">
        <w:r>
          <w:rPr>
            <w:color w:val="0101FF"/>
            <w:sz w:val="23"/>
            <w:szCs w:val="23"/>
          </w:rPr>
          <w:t>&lt;/script&gt;</w:t>
        </w:r>
      </w:ins>
    </w:p>
    <w:p w:rsidR="00F426A0" w:rsidRDefault="00F426A0" w:rsidP="00F426A0">
      <w:pPr>
        <w:shd w:val="clear" w:color="auto" w:fill="FEFEFF"/>
        <w:rPr>
          <w:ins w:id="663" w:author="Unknown"/>
          <w:rFonts w:ascii="Calibri" w:hAnsi="Calibri"/>
          <w:color w:val="000000"/>
          <w:sz w:val="26"/>
          <w:szCs w:val="26"/>
        </w:rPr>
      </w:pPr>
      <w:ins w:id="664" w:author="Unknown">
        <w:r>
          <w:rPr>
            <w:rFonts w:ascii="Calibri" w:hAnsi="Calibri"/>
            <w:color w:val="000000"/>
            <w:sz w:val="26"/>
            <w:szCs w:val="26"/>
          </w:rPr>
          <w:t>Incercati codul</w:t>
        </w:r>
      </w:ins>
    </w:p>
    <w:p w:rsidR="00F426A0" w:rsidRDefault="00F426A0" w:rsidP="00F426A0">
      <w:pPr>
        <w:shd w:val="clear" w:color="auto" w:fill="FEFEFF"/>
        <w:rPr>
          <w:ins w:id="665" w:author="Unknown"/>
          <w:rFonts w:ascii="Calibri" w:hAnsi="Calibri"/>
          <w:color w:val="000000"/>
          <w:sz w:val="26"/>
          <w:szCs w:val="26"/>
        </w:rPr>
      </w:pPr>
      <w:ins w:id="666" w:author="Unknown">
        <w:r>
          <w:rPr>
            <w:rFonts w:ascii="Calibri" w:hAnsi="Calibri"/>
            <w:color w:val="000000"/>
            <w:sz w:val="26"/>
            <w:szCs w:val="26"/>
          </w:rPr>
          <w:t>Se atribue lui 'i' valoarea 0, se verifica conditia (i&lt;5) care este adevarata si se executa corpul instructiunii (dintre acolade, care afiseaza "i este 1) apoi se incrementeaza valoarea lui 'i' cu o unitate (i++), acum 'i' are valoarea 2.</w:t>
        </w:r>
        <w:r>
          <w:rPr>
            <w:rFonts w:ascii="Calibri" w:hAnsi="Calibri"/>
            <w:color w:val="000000"/>
            <w:sz w:val="26"/>
            <w:szCs w:val="26"/>
          </w:rPr>
          <w:br/>
          <w:t>Se verifica din nou conditia (i&lt;5) si fiindca este adevarata, se executa iar corpul instructiunii apoi se incrementeaza inca o data valoarea lui 'i', ..., si tot asa pana cand 'i' va ajunge sa aibe valoarea 5 care la verificarea conditiei returneaza FALSE, moment in care se termina executia instructiunii "for".</w:t>
        </w:r>
        <w:r>
          <w:rPr>
            <w:rFonts w:ascii="Calibri" w:hAnsi="Calibri"/>
            <w:color w:val="000000"/>
            <w:sz w:val="26"/>
            <w:szCs w:val="26"/>
          </w:rPr>
          <w:br/>
        </w:r>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667" w:author="Unknown"/>
          <w:rFonts w:ascii="Calibri" w:hAnsi="Calibri"/>
          <w:color w:val="000000"/>
          <w:spacing w:val="15"/>
          <w:sz w:val="27"/>
          <w:szCs w:val="27"/>
          <w:u w:val="single"/>
        </w:rPr>
      </w:pPr>
      <w:ins w:id="668" w:author="Unknown">
        <w:r>
          <w:rPr>
            <w:rFonts w:ascii="Calibri" w:hAnsi="Calibri"/>
            <w:color w:val="000000"/>
            <w:spacing w:val="15"/>
            <w:u w:val="single"/>
          </w:rPr>
          <w:t>Instructiunea for...in</w:t>
        </w:r>
      </w:ins>
    </w:p>
    <w:p w:rsidR="00F426A0" w:rsidRDefault="00F426A0" w:rsidP="00F426A0">
      <w:pPr>
        <w:pStyle w:val="ptxt"/>
        <w:shd w:val="clear" w:color="auto" w:fill="FEFEFF"/>
        <w:spacing w:before="105" w:beforeAutospacing="0" w:after="120" w:afterAutospacing="0"/>
        <w:ind w:left="120" w:firstLine="300"/>
        <w:rPr>
          <w:ins w:id="669" w:author="Unknown"/>
          <w:rFonts w:ascii="Calibri" w:hAnsi="Calibri"/>
          <w:color w:val="000000"/>
          <w:sz w:val="26"/>
          <w:szCs w:val="26"/>
        </w:rPr>
      </w:pPr>
      <w:ins w:id="670" w:author="Unknown">
        <w:r>
          <w:rPr>
            <w:rFonts w:ascii="Calibri" w:hAnsi="Calibri"/>
            <w:color w:val="000000"/>
            <w:sz w:val="26"/>
            <w:szCs w:val="26"/>
          </w:rPr>
          <w:t>Cu '</w:t>
        </w:r>
        <w:r>
          <w:rPr>
            <w:rStyle w:val="HTMLCode"/>
            <w:b/>
            <w:bCs/>
            <w:color w:val="0000EE"/>
          </w:rPr>
          <w:t>for...in</w:t>
        </w:r>
        <w:r>
          <w:rPr>
            <w:rFonts w:ascii="Calibri" w:hAnsi="Calibri"/>
            <w:color w:val="000000"/>
            <w:sz w:val="26"/>
            <w:szCs w:val="26"/>
          </w:rPr>
          <w:t>' se parcurg proprietatile dintr-un obiect. Pentru fiecare proprietate se poate executa un set de instructiuni, daca obiectul nu are nici o proprietate nu se desfasoara nici un ciclu.</w:t>
        </w:r>
        <w:r>
          <w:rPr>
            <w:rFonts w:ascii="Calibri" w:hAnsi="Calibri"/>
            <w:color w:val="000000"/>
            <w:sz w:val="26"/>
            <w:szCs w:val="26"/>
          </w:rPr>
          <w:br/>
          <w:t>Acest ciclu se poate executa cu orice obiect JavaScript (inclusiv array).</w:t>
        </w:r>
      </w:ins>
    </w:p>
    <w:p w:rsidR="00F426A0" w:rsidRDefault="00F426A0" w:rsidP="00F426A0">
      <w:pPr>
        <w:shd w:val="clear" w:color="auto" w:fill="FEFEFF"/>
        <w:rPr>
          <w:ins w:id="671" w:author="Unknown"/>
          <w:rFonts w:ascii="Calibri" w:hAnsi="Calibri"/>
          <w:color w:val="000000"/>
          <w:sz w:val="26"/>
          <w:szCs w:val="26"/>
        </w:rPr>
      </w:pPr>
      <w:ins w:id="672" w:author="Unknown">
        <w:r>
          <w:rPr>
            <w:rFonts w:ascii="Calibri" w:hAnsi="Calibri"/>
            <w:color w:val="000000"/>
            <w:sz w:val="26"/>
            <w:szCs w:val="26"/>
          </w:rPr>
          <w:lastRenderedPageBreak/>
          <w:t>Sintaxa:</w:t>
        </w:r>
      </w:ins>
    </w:p>
    <w:p w:rsidR="00F426A0" w:rsidRDefault="00F426A0" w:rsidP="00F426A0">
      <w:pPr>
        <w:pStyle w:val="HTMLPreformatted"/>
        <w:shd w:val="clear" w:color="auto" w:fill="F0FEF1"/>
        <w:rPr>
          <w:ins w:id="673" w:author="Unknown"/>
          <w:b/>
          <w:bCs/>
          <w:color w:val="000000"/>
          <w:sz w:val="24"/>
          <w:szCs w:val="24"/>
        </w:rPr>
      </w:pPr>
      <w:ins w:id="674" w:author="Unknown">
        <w:r>
          <w:rPr>
            <w:b/>
            <w:bCs/>
            <w:color w:val="000000"/>
            <w:sz w:val="24"/>
            <w:szCs w:val="24"/>
          </w:rPr>
          <w:t>for(variable in object){</w:t>
        </w:r>
      </w:ins>
    </w:p>
    <w:p w:rsidR="00F426A0" w:rsidRDefault="00F426A0" w:rsidP="00F426A0">
      <w:pPr>
        <w:pStyle w:val="HTMLPreformatted"/>
        <w:shd w:val="clear" w:color="auto" w:fill="F0FEF1"/>
        <w:rPr>
          <w:ins w:id="675" w:author="Unknown"/>
          <w:b/>
          <w:bCs/>
          <w:color w:val="000000"/>
          <w:sz w:val="24"/>
          <w:szCs w:val="24"/>
        </w:rPr>
      </w:pPr>
      <w:ins w:id="676" w:author="Unknown">
        <w:r>
          <w:rPr>
            <w:b/>
            <w:bCs/>
            <w:color w:val="000000"/>
            <w:sz w:val="24"/>
            <w:szCs w:val="24"/>
          </w:rPr>
          <w:t xml:space="preserve"> //cod ce va fi executat</w:t>
        </w:r>
      </w:ins>
    </w:p>
    <w:p w:rsidR="00F426A0" w:rsidRDefault="00F426A0" w:rsidP="00F426A0">
      <w:pPr>
        <w:pStyle w:val="HTMLPreformatted"/>
        <w:shd w:val="clear" w:color="auto" w:fill="F0FEF1"/>
        <w:rPr>
          <w:ins w:id="677" w:author="Unknown"/>
          <w:b/>
          <w:bCs/>
          <w:color w:val="000000"/>
          <w:sz w:val="24"/>
          <w:szCs w:val="24"/>
        </w:rPr>
      </w:pPr>
      <w:ins w:id="678" w:author="Unknown">
        <w:r>
          <w:rPr>
            <w:b/>
            <w:bCs/>
            <w:color w:val="000000"/>
            <w:sz w:val="24"/>
            <w:szCs w:val="24"/>
          </w:rPr>
          <w:t>}</w:t>
        </w:r>
      </w:ins>
    </w:p>
    <w:p w:rsidR="00F426A0" w:rsidRDefault="00F426A0" w:rsidP="00F426A0">
      <w:pPr>
        <w:shd w:val="clear" w:color="auto" w:fill="FEFEFF"/>
        <w:rPr>
          <w:ins w:id="679" w:author="Unknown"/>
          <w:rFonts w:ascii="Calibri" w:hAnsi="Calibri"/>
          <w:color w:val="000000"/>
          <w:sz w:val="26"/>
          <w:szCs w:val="26"/>
        </w:rPr>
      </w:pPr>
      <w:ins w:id="680" w:author="Unknown">
        <w:r>
          <w:rPr>
            <w:rFonts w:ascii="Calibri" w:hAnsi="Calibri"/>
            <w:color w:val="000000"/>
            <w:sz w:val="26"/>
            <w:szCs w:val="26"/>
          </w:rPr>
          <w:t>- "</w:t>
        </w:r>
        <w:r>
          <w:rPr>
            <w:rStyle w:val="sbi"/>
            <w:rFonts w:ascii="Calibri" w:hAnsi="Calibri"/>
            <w:b/>
            <w:bCs/>
            <w:i/>
            <w:iCs/>
            <w:color w:val="000000"/>
            <w:sz w:val="26"/>
            <w:szCs w:val="26"/>
          </w:rPr>
          <w:t>variable</w:t>
        </w:r>
        <w:r>
          <w:rPr>
            <w:rFonts w:ascii="Calibri" w:hAnsi="Calibri"/>
            <w:color w:val="000000"/>
            <w:sz w:val="26"/>
            <w:szCs w:val="26"/>
          </w:rPr>
          <w:t>" e o variabila care preia numele (sau index-ul) proprietatii curente din obiectul parcurs (object).</w:t>
        </w:r>
        <w:r>
          <w:rPr>
            <w:rFonts w:ascii="Calibri" w:hAnsi="Calibri"/>
            <w:color w:val="000000"/>
            <w:sz w:val="26"/>
            <w:szCs w:val="26"/>
          </w:rPr>
          <w:br/>
          <w:t>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81" w:author="Unknown"/>
          <w:color w:val="0101FF"/>
          <w:sz w:val="23"/>
          <w:szCs w:val="23"/>
        </w:rPr>
      </w:pPr>
      <w:ins w:id="682"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83" w:author="Unknown"/>
          <w:color w:val="0101FF"/>
          <w:sz w:val="23"/>
          <w:szCs w:val="23"/>
        </w:rPr>
      </w:pPr>
      <w:ins w:id="684" w:author="Unknown">
        <w:r>
          <w:rPr>
            <w:color w:val="0101FF"/>
            <w:sz w:val="23"/>
            <w:szCs w:val="23"/>
          </w:rPr>
          <w:t>var obj = {nr:100, bool:false, site:'MarPlo.net'};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85" w:author="Unknown"/>
          <w:color w:val="0101FF"/>
          <w:sz w:val="23"/>
          <w:szCs w:val="23"/>
        </w:rPr>
      </w:pPr>
      <w:ins w:id="686" w:author="Unknown">
        <w:r>
          <w:rPr>
            <w:color w:val="0101FF"/>
            <w:sz w:val="23"/>
            <w:szCs w:val="23"/>
          </w:rPr>
          <w:t>for(var prop in obj){</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87" w:author="Unknown"/>
          <w:color w:val="0101FF"/>
          <w:sz w:val="23"/>
          <w:szCs w:val="23"/>
        </w:rPr>
      </w:pPr>
      <w:ins w:id="688" w:author="Unknown">
        <w:r>
          <w:rPr>
            <w:color w:val="0101FF"/>
            <w:sz w:val="23"/>
            <w:szCs w:val="23"/>
          </w:rPr>
          <w:t xml:space="preserve"> document.write('&lt;br&gt;'+ prop +' - '+ obj[prop]);</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89" w:author="Unknown"/>
          <w:color w:val="0101FF"/>
          <w:sz w:val="23"/>
          <w:szCs w:val="23"/>
        </w:rPr>
      </w:pPr>
      <w:ins w:id="690"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691" w:author="Unknown"/>
          <w:color w:val="0101FF"/>
          <w:sz w:val="23"/>
          <w:szCs w:val="23"/>
        </w:rPr>
      </w:pPr>
      <w:ins w:id="692" w:author="Unknown">
        <w:r>
          <w:rPr>
            <w:color w:val="0101FF"/>
            <w:sz w:val="23"/>
            <w:szCs w:val="23"/>
          </w:rPr>
          <w:t>&lt;/script&gt;</w:t>
        </w:r>
      </w:ins>
    </w:p>
    <w:p w:rsidR="00F426A0" w:rsidRDefault="00F426A0" w:rsidP="00F426A0">
      <w:pPr>
        <w:shd w:val="clear" w:color="auto" w:fill="FEFEFF"/>
        <w:rPr>
          <w:ins w:id="693" w:author="Unknown"/>
          <w:rFonts w:ascii="Calibri" w:hAnsi="Calibri"/>
          <w:color w:val="000000"/>
          <w:sz w:val="26"/>
          <w:szCs w:val="26"/>
        </w:rPr>
      </w:pPr>
      <w:ins w:id="694"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695" w:author="Unknown"/>
          <w:rFonts w:ascii="Calibri" w:hAnsi="Calibri"/>
          <w:color w:val="000000"/>
          <w:spacing w:val="15"/>
          <w:sz w:val="27"/>
          <w:szCs w:val="27"/>
          <w:u w:val="single"/>
        </w:rPr>
      </w:pPr>
      <w:ins w:id="696" w:author="Unknown">
        <w:r>
          <w:rPr>
            <w:rFonts w:ascii="Calibri" w:hAnsi="Calibri"/>
            <w:color w:val="000000"/>
            <w:spacing w:val="15"/>
            <w:u w:val="single"/>
          </w:rPr>
          <w:t>Instructiunea for...of</w:t>
        </w:r>
      </w:ins>
    </w:p>
    <w:p w:rsidR="00F426A0" w:rsidRDefault="00F426A0" w:rsidP="00F426A0">
      <w:pPr>
        <w:pStyle w:val="ptxt"/>
        <w:shd w:val="clear" w:color="auto" w:fill="FEFEFF"/>
        <w:spacing w:before="105" w:beforeAutospacing="0" w:after="120" w:afterAutospacing="0"/>
        <w:ind w:left="120" w:firstLine="300"/>
        <w:rPr>
          <w:ins w:id="697" w:author="Unknown"/>
          <w:rFonts w:ascii="Calibri" w:hAnsi="Calibri"/>
          <w:color w:val="000000"/>
          <w:sz w:val="26"/>
          <w:szCs w:val="26"/>
        </w:rPr>
      </w:pPr>
      <w:ins w:id="698" w:author="Unknown">
        <w:r>
          <w:rPr>
            <w:rFonts w:ascii="Calibri" w:hAnsi="Calibri"/>
            <w:color w:val="000000"/>
            <w:sz w:val="26"/>
            <w:szCs w:val="26"/>
          </w:rPr>
          <w:t>Cu '</w:t>
        </w:r>
        <w:r>
          <w:rPr>
            <w:rStyle w:val="HTMLCode"/>
            <w:b/>
            <w:bCs/>
            <w:color w:val="0000EE"/>
          </w:rPr>
          <w:t>for...of</w:t>
        </w:r>
        <w:r>
          <w:rPr>
            <w:rFonts w:ascii="Calibri" w:hAnsi="Calibri"/>
            <w:color w:val="000000"/>
            <w:sz w:val="26"/>
            <w:szCs w:val="26"/>
          </w:rPr>
          <w:t>' se parcurg proprietatile dintr-un obiect sau elementele dintr-un array.</w:t>
        </w:r>
        <w:r>
          <w:rPr>
            <w:rFonts w:ascii="Calibri" w:hAnsi="Calibri"/>
            <w:color w:val="000000"/>
            <w:sz w:val="26"/>
            <w:szCs w:val="26"/>
          </w:rPr>
          <w:br/>
          <w:t>Diferenta fata de "for...in" e aceasta: la </w:t>
        </w:r>
        <w:r>
          <w:rPr>
            <w:rStyle w:val="sbi"/>
            <w:rFonts w:ascii="Calibri" w:hAnsi="Calibri"/>
            <w:b/>
            <w:bCs/>
            <w:i/>
            <w:iCs/>
            <w:color w:val="000000"/>
            <w:sz w:val="26"/>
            <w:szCs w:val="26"/>
          </w:rPr>
          <w:t>for...in</w:t>
        </w:r>
        <w:r>
          <w:rPr>
            <w:rFonts w:ascii="Calibri" w:hAnsi="Calibri"/>
            <w:color w:val="000000"/>
            <w:sz w:val="26"/>
            <w:szCs w:val="26"/>
          </w:rPr>
          <w:t> se retine in 'variabila' numele proprietatii (sau indexul la array), iar la </w:t>
        </w:r>
        <w:r>
          <w:rPr>
            <w:rStyle w:val="sbi"/>
            <w:rFonts w:ascii="Calibri" w:hAnsi="Calibri"/>
            <w:b/>
            <w:bCs/>
            <w:i/>
            <w:iCs/>
            <w:color w:val="000000"/>
            <w:sz w:val="26"/>
            <w:szCs w:val="26"/>
          </w:rPr>
          <w:t>for...of</w:t>
        </w:r>
        <w:r>
          <w:rPr>
            <w:rFonts w:ascii="Calibri" w:hAnsi="Calibri"/>
            <w:color w:val="000000"/>
            <w:sz w:val="26"/>
            <w:szCs w:val="26"/>
          </w:rPr>
          <w:t> se retine in 'variabila' valoarea proprietatii (sau a elementului din array).</w:t>
        </w:r>
      </w:ins>
    </w:p>
    <w:p w:rsidR="00F426A0" w:rsidRDefault="00F426A0" w:rsidP="00F426A0">
      <w:pPr>
        <w:shd w:val="clear" w:color="auto" w:fill="FEFEFF"/>
        <w:rPr>
          <w:ins w:id="699" w:author="Unknown"/>
          <w:rFonts w:ascii="Calibri" w:hAnsi="Calibri"/>
          <w:color w:val="000000"/>
          <w:sz w:val="26"/>
          <w:szCs w:val="26"/>
        </w:rPr>
      </w:pPr>
      <w:ins w:id="700" w:author="Unknown">
        <w:r>
          <w:rPr>
            <w:rFonts w:ascii="Calibri" w:hAnsi="Calibri"/>
            <w:color w:val="000000"/>
            <w:sz w:val="26"/>
            <w:szCs w:val="26"/>
          </w:rPr>
          <w:t>Sintaxa:</w:t>
        </w:r>
      </w:ins>
    </w:p>
    <w:p w:rsidR="00F426A0" w:rsidRDefault="00F426A0" w:rsidP="00F426A0">
      <w:pPr>
        <w:pStyle w:val="HTMLPreformatted"/>
        <w:shd w:val="clear" w:color="auto" w:fill="F0FEF1"/>
        <w:rPr>
          <w:ins w:id="701" w:author="Unknown"/>
          <w:b/>
          <w:bCs/>
          <w:color w:val="000000"/>
          <w:sz w:val="24"/>
          <w:szCs w:val="24"/>
        </w:rPr>
      </w:pPr>
      <w:ins w:id="702" w:author="Unknown">
        <w:r>
          <w:rPr>
            <w:b/>
            <w:bCs/>
            <w:color w:val="000000"/>
            <w:sz w:val="24"/>
            <w:szCs w:val="24"/>
          </w:rPr>
          <w:t>for(variable of object){</w:t>
        </w:r>
      </w:ins>
    </w:p>
    <w:p w:rsidR="00F426A0" w:rsidRDefault="00F426A0" w:rsidP="00F426A0">
      <w:pPr>
        <w:pStyle w:val="HTMLPreformatted"/>
        <w:shd w:val="clear" w:color="auto" w:fill="F0FEF1"/>
        <w:rPr>
          <w:ins w:id="703" w:author="Unknown"/>
          <w:b/>
          <w:bCs/>
          <w:color w:val="000000"/>
          <w:sz w:val="24"/>
          <w:szCs w:val="24"/>
        </w:rPr>
      </w:pPr>
      <w:ins w:id="704" w:author="Unknown">
        <w:r>
          <w:rPr>
            <w:b/>
            <w:bCs/>
            <w:color w:val="000000"/>
            <w:sz w:val="24"/>
            <w:szCs w:val="24"/>
          </w:rPr>
          <w:t xml:space="preserve"> //cod ce va fi executat</w:t>
        </w:r>
      </w:ins>
    </w:p>
    <w:p w:rsidR="00F426A0" w:rsidRDefault="00F426A0" w:rsidP="00F426A0">
      <w:pPr>
        <w:pStyle w:val="HTMLPreformatted"/>
        <w:shd w:val="clear" w:color="auto" w:fill="F0FEF1"/>
        <w:rPr>
          <w:ins w:id="705" w:author="Unknown"/>
          <w:b/>
          <w:bCs/>
          <w:color w:val="000000"/>
          <w:sz w:val="24"/>
          <w:szCs w:val="24"/>
        </w:rPr>
      </w:pPr>
      <w:ins w:id="706" w:author="Unknown">
        <w:r>
          <w:rPr>
            <w:b/>
            <w:bCs/>
            <w:color w:val="000000"/>
            <w:sz w:val="24"/>
            <w:szCs w:val="24"/>
          </w:rPr>
          <w:t>}</w:t>
        </w:r>
      </w:ins>
    </w:p>
    <w:p w:rsidR="00F426A0" w:rsidRDefault="00F426A0" w:rsidP="00F426A0">
      <w:pPr>
        <w:shd w:val="clear" w:color="auto" w:fill="FEFEFF"/>
        <w:rPr>
          <w:ins w:id="707" w:author="Unknown"/>
          <w:rFonts w:ascii="Calibri" w:hAnsi="Calibri"/>
          <w:color w:val="000000"/>
          <w:sz w:val="26"/>
          <w:szCs w:val="26"/>
        </w:rPr>
      </w:pPr>
      <w:ins w:id="708" w:author="Unknown">
        <w:r>
          <w:rPr>
            <w:rFonts w:ascii="Calibri" w:hAnsi="Calibri"/>
            <w:color w:val="000000"/>
            <w:sz w:val="26"/>
            <w:szCs w:val="26"/>
          </w:rPr>
          <w:t>- "</w:t>
        </w:r>
        <w:r>
          <w:rPr>
            <w:rStyle w:val="sbi"/>
            <w:rFonts w:ascii="Calibri" w:hAnsi="Calibri"/>
            <w:b/>
            <w:bCs/>
            <w:i/>
            <w:iCs/>
            <w:color w:val="000000"/>
            <w:sz w:val="26"/>
            <w:szCs w:val="26"/>
          </w:rPr>
          <w:t>variable</w:t>
        </w:r>
        <w:r>
          <w:rPr>
            <w:rFonts w:ascii="Calibri" w:hAnsi="Calibri"/>
            <w:color w:val="000000"/>
            <w:sz w:val="26"/>
            <w:szCs w:val="26"/>
          </w:rPr>
          <w:t>" e o variabila care preia valoarea proprietatii (sau pt. array, a elementului) curente din obiectul parcurs (object).</w:t>
        </w:r>
        <w:r>
          <w:rPr>
            <w:rFonts w:ascii="Calibri" w:hAnsi="Calibri"/>
            <w:color w:val="000000"/>
            <w:sz w:val="26"/>
            <w:szCs w:val="26"/>
          </w:rPr>
          <w:br/>
          <w:t>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09" w:author="Unknown"/>
          <w:color w:val="0101FF"/>
          <w:sz w:val="23"/>
          <w:szCs w:val="23"/>
        </w:rPr>
      </w:pPr>
      <w:ins w:id="710"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1" w:author="Unknown"/>
          <w:color w:val="0101FF"/>
          <w:sz w:val="23"/>
          <w:szCs w:val="23"/>
        </w:rPr>
      </w:pPr>
      <w:ins w:id="712" w:author="Unknown">
        <w:r>
          <w:rPr>
            <w:color w:val="0101FF"/>
            <w:sz w:val="23"/>
            <w:szCs w:val="23"/>
          </w:rPr>
          <w:t>var arr =['MarPlo.net', 'GamV.eu', 80];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3" w:author="Unknown"/>
          <w:color w:val="0101FF"/>
          <w:sz w:val="23"/>
          <w:szCs w:val="23"/>
        </w:rPr>
      </w:pPr>
      <w:ins w:id="714" w:author="Unknown">
        <w:r>
          <w:rPr>
            <w:color w:val="0101FF"/>
            <w:sz w:val="23"/>
            <w:szCs w:val="23"/>
          </w:rPr>
          <w:t>for(var elm of arr){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5" w:author="Unknown"/>
          <w:color w:val="0101FF"/>
          <w:sz w:val="23"/>
          <w:szCs w:val="23"/>
        </w:rPr>
      </w:pPr>
      <w:ins w:id="716" w:author="Unknown">
        <w:r>
          <w:rPr>
            <w:color w:val="0101FF"/>
            <w:sz w:val="23"/>
            <w:szCs w:val="23"/>
          </w:rPr>
          <w:t xml:space="preserve"> document.write('&lt;br&gt;'+ elm);</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7" w:author="Unknown"/>
          <w:color w:val="0101FF"/>
          <w:sz w:val="23"/>
          <w:szCs w:val="23"/>
        </w:rPr>
      </w:pPr>
      <w:ins w:id="718"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19" w:author="Unknown"/>
          <w:color w:val="0101FF"/>
          <w:sz w:val="23"/>
          <w:szCs w:val="23"/>
        </w:rPr>
      </w:pPr>
      <w:ins w:id="720" w:author="Unknown">
        <w:r>
          <w:rPr>
            <w:color w:val="0101FF"/>
            <w:sz w:val="23"/>
            <w:szCs w:val="23"/>
          </w:rPr>
          <w:t>&lt;/script&gt;</w:t>
        </w:r>
      </w:ins>
    </w:p>
    <w:p w:rsidR="00F426A0" w:rsidRDefault="00F426A0" w:rsidP="00F426A0">
      <w:pPr>
        <w:shd w:val="clear" w:color="auto" w:fill="FEFEFF"/>
        <w:rPr>
          <w:ins w:id="721" w:author="Unknown"/>
          <w:rFonts w:ascii="Calibri" w:hAnsi="Calibri"/>
          <w:color w:val="000000"/>
          <w:sz w:val="26"/>
          <w:szCs w:val="26"/>
        </w:rPr>
      </w:pPr>
      <w:ins w:id="722"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723" w:author="Unknown"/>
          <w:rFonts w:ascii="Calibri" w:hAnsi="Calibri"/>
          <w:color w:val="000000"/>
          <w:spacing w:val="15"/>
          <w:sz w:val="27"/>
          <w:szCs w:val="27"/>
          <w:u w:val="single"/>
        </w:rPr>
      </w:pPr>
      <w:ins w:id="724" w:author="Unknown">
        <w:r>
          <w:rPr>
            <w:rFonts w:ascii="Calibri" w:hAnsi="Calibri"/>
            <w:color w:val="000000"/>
            <w:spacing w:val="15"/>
            <w:u w:val="single"/>
          </w:rPr>
          <w:lastRenderedPageBreak/>
          <w:t>forEach()</w:t>
        </w:r>
      </w:ins>
    </w:p>
    <w:p w:rsidR="00F426A0" w:rsidRDefault="00F426A0" w:rsidP="00F426A0">
      <w:pPr>
        <w:shd w:val="clear" w:color="auto" w:fill="FEFEFF"/>
        <w:rPr>
          <w:ins w:id="725" w:author="Unknown"/>
          <w:rFonts w:ascii="Calibri" w:hAnsi="Calibri"/>
          <w:color w:val="000000"/>
          <w:sz w:val="26"/>
          <w:szCs w:val="26"/>
        </w:rPr>
      </w:pPr>
      <w:ins w:id="726" w:author="Unknown">
        <w:r>
          <w:rPr>
            <w:rStyle w:val="HTMLCode"/>
            <w:rFonts w:eastAsiaTheme="minorHAnsi"/>
            <w:b/>
            <w:bCs/>
            <w:color w:val="0000EE"/>
          </w:rPr>
          <w:t>forEach()</w:t>
        </w:r>
        <w:r>
          <w:rPr>
            <w:rFonts w:ascii="Calibri" w:hAnsi="Calibri"/>
            <w:color w:val="000000"/>
            <w:sz w:val="26"/>
            <w:szCs w:val="26"/>
          </w:rPr>
          <w:t> este o metoda JavaScript care se foloseste pentru a parcurge elementele dintr-un Array.</w:t>
        </w:r>
        <w:r>
          <w:rPr>
            <w:rFonts w:ascii="Calibri" w:hAnsi="Calibri"/>
            <w:color w:val="000000"/>
            <w:sz w:val="26"/>
            <w:szCs w:val="26"/>
          </w:rPr>
          <w:br/>
          <w:t>Sintaxa:</w:t>
        </w:r>
      </w:ins>
    </w:p>
    <w:p w:rsidR="00F426A0" w:rsidRDefault="00F426A0" w:rsidP="00F426A0">
      <w:pPr>
        <w:shd w:val="clear" w:color="auto" w:fill="F0FEF1"/>
        <w:rPr>
          <w:ins w:id="727" w:author="Unknown"/>
          <w:rFonts w:ascii="Calibri" w:hAnsi="Calibri"/>
          <w:b/>
          <w:bCs/>
          <w:color w:val="000000"/>
          <w:sz w:val="24"/>
          <w:szCs w:val="24"/>
        </w:rPr>
      </w:pPr>
      <w:ins w:id="728" w:author="Unknown">
        <w:r>
          <w:rPr>
            <w:rFonts w:ascii="Calibri" w:hAnsi="Calibri"/>
            <w:b/>
            <w:bCs/>
            <w:color w:val="000000"/>
          </w:rPr>
          <w:t>Array.forEach(callbackF)</w:t>
        </w:r>
      </w:ins>
    </w:p>
    <w:p w:rsidR="00F426A0" w:rsidRDefault="00F426A0" w:rsidP="00F426A0">
      <w:pPr>
        <w:shd w:val="clear" w:color="auto" w:fill="FEFEFF"/>
        <w:rPr>
          <w:ins w:id="729" w:author="Unknown"/>
          <w:rFonts w:ascii="Calibri" w:hAnsi="Calibri"/>
          <w:color w:val="000000"/>
          <w:sz w:val="26"/>
          <w:szCs w:val="26"/>
        </w:rPr>
      </w:pPr>
      <w:ins w:id="730" w:author="Unknown">
        <w:r>
          <w:rPr>
            <w:rFonts w:ascii="Calibri" w:hAnsi="Calibri"/>
            <w:color w:val="000000"/>
            <w:sz w:val="26"/>
            <w:szCs w:val="26"/>
          </w:rPr>
          <w:t>- '</w:t>
        </w:r>
        <w:r>
          <w:rPr>
            <w:rStyle w:val="sbi"/>
            <w:rFonts w:ascii="Calibri" w:hAnsi="Calibri"/>
            <w:b/>
            <w:bCs/>
            <w:i/>
            <w:iCs/>
            <w:color w:val="000000"/>
            <w:sz w:val="26"/>
            <w:szCs w:val="26"/>
          </w:rPr>
          <w:t>callbackF</w:t>
        </w:r>
        <w:r>
          <w:rPr>
            <w:rFonts w:ascii="Calibri" w:hAnsi="Calibri"/>
            <w:color w:val="000000"/>
            <w:sz w:val="26"/>
            <w:szCs w:val="26"/>
          </w:rPr>
          <w:t>' este o functie care va fi apelata pentru fiecare element din Array.</w:t>
        </w:r>
        <w:r>
          <w:rPr>
            <w:rFonts w:ascii="Calibri" w:hAnsi="Calibri"/>
            <w:color w:val="000000"/>
            <w:sz w:val="26"/>
            <w:szCs w:val="26"/>
          </w:rPr>
          <w:br/>
          <w:t>Aceasta functie poate avea trei parametri: </w:t>
        </w:r>
        <w:r>
          <w:rPr>
            <w:rStyle w:val="HTMLCode"/>
            <w:rFonts w:eastAsiaTheme="minorHAnsi"/>
            <w:b/>
            <w:bCs/>
            <w:color w:val="0000EE"/>
          </w:rPr>
          <w:t>callbackF(val, index, Array)</w:t>
        </w:r>
      </w:ins>
    </w:p>
    <w:p w:rsidR="00F426A0" w:rsidRDefault="00F426A0" w:rsidP="00F426A0">
      <w:pPr>
        <w:numPr>
          <w:ilvl w:val="0"/>
          <w:numId w:val="8"/>
        </w:numPr>
        <w:shd w:val="clear" w:color="auto" w:fill="FEFEFF"/>
        <w:spacing w:before="100" w:beforeAutospacing="1" w:after="100" w:afterAutospacing="1" w:line="319" w:lineRule="atLeast"/>
        <w:ind w:left="525"/>
        <w:rPr>
          <w:ins w:id="731" w:author="Unknown"/>
          <w:rFonts w:ascii="Calibri" w:hAnsi="Calibri"/>
          <w:color w:val="000000"/>
          <w:sz w:val="26"/>
          <w:szCs w:val="26"/>
        </w:rPr>
      </w:pPr>
      <w:ins w:id="732" w:author="Unknown">
        <w:r>
          <w:rPr>
            <w:rStyle w:val="sbi"/>
            <w:rFonts w:ascii="Calibri" w:hAnsi="Calibri"/>
            <w:b/>
            <w:bCs/>
            <w:i/>
            <w:iCs/>
            <w:color w:val="000000"/>
            <w:sz w:val="26"/>
            <w:szCs w:val="26"/>
          </w:rPr>
          <w:t>val</w:t>
        </w:r>
        <w:r>
          <w:rPr>
            <w:rFonts w:ascii="Calibri" w:hAnsi="Calibri"/>
            <w:color w:val="000000"/>
            <w:sz w:val="26"/>
            <w:szCs w:val="26"/>
          </w:rPr>
          <w:t> - valoarea elementului curent.</w:t>
        </w:r>
      </w:ins>
    </w:p>
    <w:p w:rsidR="00F426A0" w:rsidRDefault="00F426A0" w:rsidP="00F426A0">
      <w:pPr>
        <w:numPr>
          <w:ilvl w:val="0"/>
          <w:numId w:val="8"/>
        </w:numPr>
        <w:shd w:val="clear" w:color="auto" w:fill="FEFEFF"/>
        <w:spacing w:before="100" w:beforeAutospacing="1" w:after="100" w:afterAutospacing="1" w:line="319" w:lineRule="atLeast"/>
        <w:ind w:left="525"/>
        <w:rPr>
          <w:ins w:id="733" w:author="Unknown"/>
          <w:rFonts w:ascii="Calibri" w:hAnsi="Calibri"/>
          <w:color w:val="000000"/>
          <w:sz w:val="26"/>
          <w:szCs w:val="26"/>
        </w:rPr>
      </w:pPr>
      <w:ins w:id="734" w:author="Unknown">
        <w:r>
          <w:rPr>
            <w:rStyle w:val="sbi"/>
            <w:rFonts w:ascii="Calibri" w:hAnsi="Calibri"/>
            <w:b/>
            <w:bCs/>
            <w:i/>
            <w:iCs/>
            <w:color w:val="000000"/>
            <w:sz w:val="26"/>
            <w:szCs w:val="26"/>
          </w:rPr>
          <w:t>index</w:t>
        </w:r>
        <w:r>
          <w:rPr>
            <w:rFonts w:ascii="Calibri" w:hAnsi="Calibri"/>
            <w:color w:val="000000"/>
            <w:sz w:val="26"/>
            <w:szCs w:val="26"/>
          </w:rPr>
          <w:t> - index-ul elementului curent.</w:t>
        </w:r>
      </w:ins>
    </w:p>
    <w:p w:rsidR="00F426A0" w:rsidRDefault="00F426A0" w:rsidP="00F426A0">
      <w:pPr>
        <w:numPr>
          <w:ilvl w:val="0"/>
          <w:numId w:val="8"/>
        </w:numPr>
        <w:shd w:val="clear" w:color="auto" w:fill="FEFEFF"/>
        <w:spacing w:before="100" w:beforeAutospacing="1" w:after="100" w:afterAutospacing="1" w:line="319" w:lineRule="atLeast"/>
        <w:ind w:left="525"/>
        <w:rPr>
          <w:ins w:id="735" w:author="Unknown"/>
          <w:rFonts w:ascii="Calibri" w:hAnsi="Calibri"/>
          <w:color w:val="000000"/>
          <w:sz w:val="26"/>
          <w:szCs w:val="26"/>
        </w:rPr>
      </w:pPr>
      <w:ins w:id="736" w:author="Unknown">
        <w:r>
          <w:rPr>
            <w:rStyle w:val="sbi"/>
            <w:rFonts w:ascii="Calibri" w:hAnsi="Calibri"/>
            <w:b/>
            <w:bCs/>
            <w:i/>
            <w:iCs/>
            <w:color w:val="000000"/>
            <w:sz w:val="26"/>
            <w:szCs w:val="26"/>
          </w:rPr>
          <w:t>Array</w:t>
        </w:r>
        <w:r>
          <w:rPr>
            <w:rFonts w:ascii="Calibri" w:hAnsi="Calibri"/>
            <w:color w:val="000000"/>
            <w:sz w:val="26"/>
            <w:szCs w:val="26"/>
          </w:rPr>
          <w:t> - array-ul care e parcurs (optional).</w:t>
        </w:r>
      </w:ins>
    </w:p>
    <w:p w:rsidR="00F426A0" w:rsidRDefault="00F426A0" w:rsidP="00F426A0">
      <w:pPr>
        <w:shd w:val="clear" w:color="auto" w:fill="FEFEFF"/>
        <w:spacing w:after="0" w:line="240" w:lineRule="auto"/>
        <w:rPr>
          <w:ins w:id="737" w:author="Unknown"/>
          <w:rFonts w:ascii="Calibri" w:hAnsi="Calibri"/>
          <w:color w:val="000000"/>
          <w:sz w:val="26"/>
          <w:szCs w:val="26"/>
        </w:rPr>
      </w:pPr>
      <w:ins w:id="738" w:author="Unknown">
        <w:r>
          <w:rPr>
            <w:rFonts w:ascii="Calibri" w:hAnsi="Calibri"/>
            <w:color w:val="000000"/>
            <w:sz w:val="26"/>
            <w:szCs w:val="26"/>
          </w:rPr>
          <w:br/>
          <w:t>Exemplu, afiseaza index-ul si valoarea fiecarui element dintr-un Array.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39" w:author="Unknown"/>
          <w:color w:val="0101FF"/>
          <w:sz w:val="23"/>
          <w:szCs w:val="23"/>
        </w:rPr>
      </w:pPr>
      <w:ins w:id="740"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1" w:author="Unknown"/>
          <w:color w:val="0101FF"/>
          <w:sz w:val="23"/>
          <w:szCs w:val="23"/>
        </w:rPr>
      </w:pPr>
      <w:ins w:id="742" w:author="Unknown">
        <w:r>
          <w:rPr>
            <w:color w:val="0101FF"/>
            <w:sz w:val="23"/>
            <w:szCs w:val="23"/>
          </w:rPr>
          <w:t>var arr = [100, 'GamV.eu', 'MarPlo.net'];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4" w:author="Unknown"/>
          <w:color w:val="0101FF"/>
          <w:sz w:val="23"/>
          <w:szCs w:val="23"/>
        </w:rPr>
      </w:pPr>
      <w:ins w:id="745" w:author="Unknown">
        <w:r>
          <w:rPr>
            <w:color w:val="0101FF"/>
            <w:sz w:val="23"/>
            <w:szCs w:val="23"/>
          </w:rPr>
          <w:t>//functia callback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6" w:author="Unknown"/>
          <w:color w:val="0101FF"/>
          <w:sz w:val="23"/>
          <w:szCs w:val="23"/>
        </w:rPr>
      </w:pPr>
      <w:ins w:id="747" w:author="Unknown">
        <w:r>
          <w:rPr>
            <w:color w:val="0101FF"/>
            <w:sz w:val="23"/>
            <w:szCs w:val="23"/>
          </w:rPr>
          <w:t>function parseArr(val, index)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48" w:author="Unknown"/>
          <w:color w:val="0101FF"/>
          <w:sz w:val="23"/>
          <w:szCs w:val="23"/>
        </w:rPr>
      </w:pPr>
      <w:ins w:id="749" w:author="Unknown">
        <w:r>
          <w:rPr>
            <w:color w:val="0101FF"/>
            <w:sz w:val="23"/>
            <w:szCs w:val="23"/>
          </w:rPr>
          <w:t xml:space="preserve"> document.write('['+ index +'] = '+ val +'&lt;br&gt;');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50" w:author="Unknown"/>
          <w:color w:val="0101FF"/>
          <w:sz w:val="23"/>
          <w:szCs w:val="23"/>
        </w:rPr>
      </w:pPr>
      <w:ins w:id="751"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5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53" w:author="Unknown"/>
          <w:color w:val="0101FF"/>
          <w:sz w:val="23"/>
          <w:szCs w:val="23"/>
        </w:rPr>
      </w:pPr>
      <w:ins w:id="754" w:author="Unknown">
        <w:r>
          <w:rPr>
            <w:color w:val="0101FF"/>
            <w:sz w:val="23"/>
            <w:szCs w:val="23"/>
          </w:rPr>
          <w:t>//parcurge array-ul 'arr', folosind functia parseArr()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55" w:author="Unknown"/>
          <w:color w:val="0101FF"/>
          <w:sz w:val="23"/>
          <w:szCs w:val="23"/>
        </w:rPr>
      </w:pPr>
      <w:ins w:id="756" w:author="Unknown">
        <w:r>
          <w:rPr>
            <w:color w:val="0101FF"/>
            <w:sz w:val="23"/>
            <w:szCs w:val="23"/>
          </w:rPr>
          <w:t>arr.forEach(parseArr);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57" w:author="Unknown"/>
          <w:color w:val="0101FF"/>
          <w:sz w:val="23"/>
          <w:szCs w:val="23"/>
        </w:rPr>
      </w:pPr>
      <w:ins w:id="758" w:author="Unknown">
        <w:r>
          <w:rPr>
            <w:color w:val="0101FF"/>
            <w:sz w:val="23"/>
            <w:szCs w:val="23"/>
          </w:rPr>
          <w:t>&lt;/script&gt;</w:t>
        </w:r>
      </w:ins>
    </w:p>
    <w:p w:rsidR="00F426A0" w:rsidRDefault="00F426A0"/>
    <w:p w:rsidR="00F426A0" w:rsidRDefault="00F426A0"/>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Instructiuni repetitive while</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74"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75"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76"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77"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78"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79"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80"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81"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82"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83"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45" type="#_x0000_t75" style="width:1in;height:1in" o:ole="">
            <v:imagedata r:id="rId17" o:title=""/>
          </v:shape>
          <w:control r:id="rId84" w:name="DefaultOcxName6" w:shapeid="_x0000_i1045"/>
        </w:object>
      </w:r>
    </w:p>
    <w:p w:rsidR="00F426A0" w:rsidRDefault="00F426A0" w:rsidP="00F426A0">
      <w:pPr>
        <w:pStyle w:val="z-BottomofForm"/>
      </w:pPr>
      <w:r>
        <w:t>Bottom of Form</w:t>
      </w:r>
    </w:p>
    <w:p w:rsidR="00F426A0" w:rsidRDefault="00F426A0" w:rsidP="00F426A0">
      <w:pPr>
        <w:pStyle w:val="Heading2"/>
        <w:shd w:val="clear" w:color="auto" w:fill="FEFEFF"/>
        <w:spacing w:before="180" w:beforeAutospacing="0" w:after="135" w:afterAutospacing="0"/>
        <w:ind w:left="300"/>
        <w:rPr>
          <w:ins w:id="759" w:author="Unknown"/>
          <w:rFonts w:ascii="Calibri" w:hAnsi="Calibri"/>
          <w:color w:val="000000"/>
          <w:spacing w:val="15"/>
          <w:sz w:val="27"/>
          <w:szCs w:val="27"/>
          <w:u w:val="single"/>
        </w:rPr>
      </w:pPr>
      <w:ins w:id="760" w:author="Unknown">
        <w:r>
          <w:rPr>
            <w:rFonts w:ascii="Calibri" w:hAnsi="Calibri"/>
            <w:color w:val="000000"/>
            <w:spacing w:val="15"/>
            <w:sz w:val="27"/>
            <w:szCs w:val="27"/>
            <w:u w:val="single"/>
          </w:rPr>
          <w:t>Instructiunea while</w:t>
        </w:r>
      </w:ins>
    </w:p>
    <w:p w:rsidR="00F426A0" w:rsidRDefault="00F426A0" w:rsidP="00F426A0">
      <w:pPr>
        <w:pStyle w:val="ptxt"/>
        <w:shd w:val="clear" w:color="auto" w:fill="FEFEFF"/>
        <w:spacing w:before="105" w:beforeAutospacing="0" w:after="120" w:afterAutospacing="0"/>
        <w:ind w:left="120" w:firstLine="300"/>
        <w:rPr>
          <w:ins w:id="761" w:author="Unknown"/>
          <w:rFonts w:ascii="Calibri" w:hAnsi="Calibri"/>
          <w:color w:val="000000"/>
          <w:sz w:val="26"/>
          <w:szCs w:val="26"/>
        </w:rPr>
      </w:pPr>
      <w:ins w:id="762" w:author="Unknown">
        <w:r>
          <w:rPr>
            <w:rFonts w:ascii="Calibri" w:hAnsi="Calibri"/>
            <w:color w:val="000000"/>
            <w:sz w:val="26"/>
            <w:szCs w:val="26"/>
          </w:rPr>
          <w:lastRenderedPageBreak/>
          <w:t>Instructiunea </w:t>
        </w:r>
        <w:r>
          <w:rPr>
            <w:rStyle w:val="HTMLCode"/>
            <w:b/>
            <w:bCs/>
            <w:color w:val="0000EE"/>
          </w:rPr>
          <w:t>while()</w:t>
        </w:r>
        <w:r>
          <w:rPr>
            <w:rFonts w:ascii="Calibri" w:hAnsi="Calibri"/>
            <w:color w:val="000000"/>
            <w:sz w:val="26"/>
            <w:szCs w:val="26"/>
          </w:rPr>
          <w:t> repeta un cod atata timp cat o conditie specificata este adevarata.</w:t>
        </w:r>
        <w:r>
          <w:rPr>
            <w:rFonts w:ascii="Calibri" w:hAnsi="Calibri"/>
            <w:color w:val="000000"/>
            <w:sz w:val="26"/>
            <w:szCs w:val="26"/>
          </w:rPr>
          <w:br/>
          <w:t>Sintaxa:</w:t>
        </w:r>
      </w:ins>
    </w:p>
    <w:p w:rsidR="00F426A0" w:rsidRDefault="00F426A0" w:rsidP="00F426A0">
      <w:pPr>
        <w:pStyle w:val="HTMLPreformatted"/>
        <w:shd w:val="clear" w:color="auto" w:fill="F0FEF1"/>
        <w:rPr>
          <w:ins w:id="763" w:author="Unknown"/>
          <w:b/>
          <w:bCs/>
          <w:color w:val="000000"/>
          <w:sz w:val="24"/>
          <w:szCs w:val="24"/>
        </w:rPr>
      </w:pPr>
      <w:ins w:id="764" w:author="Unknown">
        <w:r>
          <w:rPr>
            <w:b/>
            <w:bCs/>
            <w:color w:val="000000"/>
            <w:sz w:val="24"/>
            <w:szCs w:val="24"/>
          </w:rPr>
          <w:t>while(conditie){</w:t>
        </w:r>
      </w:ins>
    </w:p>
    <w:p w:rsidR="00F426A0" w:rsidRDefault="00F426A0" w:rsidP="00F426A0">
      <w:pPr>
        <w:pStyle w:val="HTMLPreformatted"/>
        <w:shd w:val="clear" w:color="auto" w:fill="F0FEF1"/>
        <w:rPr>
          <w:ins w:id="765" w:author="Unknown"/>
          <w:b/>
          <w:bCs/>
          <w:color w:val="000000"/>
          <w:sz w:val="24"/>
          <w:szCs w:val="24"/>
        </w:rPr>
      </w:pPr>
      <w:ins w:id="766" w:author="Unknown">
        <w:r>
          <w:rPr>
            <w:b/>
            <w:bCs/>
            <w:color w:val="000000"/>
            <w:sz w:val="24"/>
            <w:szCs w:val="24"/>
          </w:rPr>
          <w:t xml:space="preserve"> //codul care va fi executat</w:t>
        </w:r>
      </w:ins>
    </w:p>
    <w:p w:rsidR="00F426A0" w:rsidRDefault="00F426A0" w:rsidP="00F426A0">
      <w:pPr>
        <w:pStyle w:val="HTMLPreformatted"/>
        <w:shd w:val="clear" w:color="auto" w:fill="F0FEF1"/>
        <w:rPr>
          <w:ins w:id="767" w:author="Unknown"/>
          <w:b/>
          <w:bCs/>
          <w:color w:val="000000"/>
          <w:sz w:val="24"/>
          <w:szCs w:val="24"/>
        </w:rPr>
      </w:pPr>
      <w:ins w:id="768" w:author="Unknown">
        <w:r>
          <w:rPr>
            <w:b/>
            <w:bCs/>
            <w:color w:val="000000"/>
            <w:sz w:val="24"/>
            <w:szCs w:val="24"/>
          </w:rPr>
          <w:t>}</w:t>
        </w:r>
      </w:ins>
    </w:p>
    <w:p w:rsidR="00F426A0" w:rsidRDefault="00F426A0" w:rsidP="00F426A0">
      <w:pPr>
        <w:shd w:val="clear" w:color="auto" w:fill="FEFEFF"/>
        <w:rPr>
          <w:ins w:id="769" w:author="Unknown"/>
          <w:rFonts w:ascii="Calibri" w:hAnsi="Calibri"/>
          <w:color w:val="000000"/>
          <w:sz w:val="26"/>
          <w:szCs w:val="26"/>
        </w:rPr>
      </w:pPr>
      <w:ins w:id="770" w:author="Unknown">
        <w:r>
          <w:rPr>
            <w:rFonts w:ascii="Calibri" w:hAnsi="Calibri"/>
            <w:color w:val="000000"/>
            <w:sz w:val="26"/>
            <w:szCs w:val="26"/>
          </w:rP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71" w:author="Unknown"/>
          <w:color w:val="0101FF"/>
          <w:sz w:val="23"/>
          <w:szCs w:val="23"/>
        </w:rPr>
      </w:pPr>
      <w:ins w:id="772"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73" w:author="Unknown"/>
          <w:color w:val="0101FF"/>
          <w:sz w:val="23"/>
          <w:szCs w:val="23"/>
        </w:rPr>
      </w:pPr>
      <w:ins w:id="774" w:author="Unknown">
        <w:r>
          <w:rPr>
            <w:color w:val="0101FF"/>
            <w:sz w:val="23"/>
            <w:szCs w:val="23"/>
          </w:rPr>
          <w:t>var x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75" w:author="Unknown"/>
          <w:color w:val="0101FF"/>
          <w:sz w:val="23"/>
          <w:szCs w:val="23"/>
        </w:rPr>
      </w:pPr>
      <w:ins w:id="776" w:author="Unknown">
        <w:r>
          <w:rPr>
            <w:color w:val="0101FF"/>
            <w:sz w:val="23"/>
            <w:szCs w:val="23"/>
          </w:rPr>
          <w:t>while(x &lt;5){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77" w:author="Unknown"/>
          <w:color w:val="0101FF"/>
          <w:sz w:val="23"/>
          <w:szCs w:val="23"/>
        </w:rPr>
      </w:pPr>
      <w:ins w:id="778" w:author="Unknown">
        <w:r>
          <w:rPr>
            <w:color w:val="0101FF"/>
            <w:sz w:val="23"/>
            <w:szCs w:val="23"/>
          </w:rPr>
          <w:t xml:space="preserve"> document.write('&lt;br&gt;x este '+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79" w:author="Unknown"/>
          <w:color w:val="0101FF"/>
          <w:sz w:val="23"/>
          <w:szCs w:val="23"/>
        </w:rPr>
      </w:pPr>
      <w:ins w:id="780" w:author="Unknown">
        <w:r>
          <w:rPr>
            <w:color w:val="0101FF"/>
            <w:sz w:val="23"/>
            <w:szCs w:val="23"/>
          </w:rPr>
          <w:t xml:space="preserv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81" w:author="Unknown"/>
          <w:color w:val="0101FF"/>
          <w:sz w:val="23"/>
          <w:szCs w:val="23"/>
        </w:rPr>
      </w:pPr>
      <w:ins w:id="782"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783" w:author="Unknown"/>
          <w:color w:val="0101FF"/>
          <w:sz w:val="23"/>
          <w:szCs w:val="23"/>
        </w:rPr>
      </w:pPr>
      <w:ins w:id="784" w:author="Unknown">
        <w:r>
          <w:rPr>
            <w:color w:val="0101FF"/>
            <w:sz w:val="23"/>
            <w:szCs w:val="23"/>
          </w:rPr>
          <w:t>&lt;/script&gt;</w:t>
        </w:r>
      </w:ins>
    </w:p>
    <w:p w:rsidR="00F426A0" w:rsidRDefault="00F426A0" w:rsidP="00F426A0">
      <w:pPr>
        <w:shd w:val="clear" w:color="auto" w:fill="FEFEFF"/>
        <w:rPr>
          <w:ins w:id="785" w:author="Unknown"/>
          <w:rFonts w:ascii="Calibri" w:hAnsi="Calibri"/>
          <w:color w:val="000000"/>
          <w:sz w:val="26"/>
          <w:szCs w:val="26"/>
        </w:rPr>
      </w:pPr>
      <w:ins w:id="786" w:author="Unknown">
        <w:r>
          <w:rPr>
            <w:rFonts w:ascii="Calibri" w:hAnsi="Calibri"/>
            <w:color w:val="000000"/>
            <w:sz w:val="26"/>
            <w:szCs w:val="26"/>
          </w:rPr>
          <w:t>Incercati codul</w:t>
        </w:r>
      </w:ins>
    </w:p>
    <w:p w:rsidR="00F426A0" w:rsidRDefault="00F426A0" w:rsidP="00F426A0">
      <w:pPr>
        <w:shd w:val="clear" w:color="auto" w:fill="FEFEFF"/>
        <w:spacing w:after="260"/>
        <w:rPr>
          <w:ins w:id="787" w:author="Unknown"/>
          <w:rFonts w:ascii="Calibri" w:hAnsi="Calibri"/>
          <w:color w:val="000000"/>
          <w:sz w:val="26"/>
          <w:szCs w:val="26"/>
        </w:rPr>
      </w:pPr>
      <w:ins w:id="788" w:author="Unknown">
        <w:r>
          <w:rPr>
            <w:rFonts w:ascii="Calibri" w:hAnsi="Calibri"/>
            <w:color w:val="000000"/>
            <w:sz w:val="26"/>
            <w:szCs w:val="26"/>
          </w:rPr>
          <w:t>- intai am declarat variabila 'x' cu valoarea 0.</w:t>
        </w:r>
        <w:r>
          <w:rPr>
            <w:rFonts w:ascii="Calibri" w:hAnsi="Calibri"/>
            <w:color w:val="000000"/>
            <w:sz w:val="26"/>
            <w:szCs w:val="26"/>
          </w:rPr>
          <w:br/>
          <w:t>Instructiunea "while" verifica conditia (aici x&lt;5) care este adevarata si permite executarea corpului functiei dintre acolade care afiseaza "x este 1" si incrementeaza valoarea lui 'x' cu o unitate (x++).</w:t>
        </w:r>
        <w:r>
          <w:rPr>
            <w:rFonts w:ascii="Calibri" w:hAnsi="Calibri"/>
            <w:color w:val="000000"/>
            <w:sz w:val="26"/>
            <w:szCs w:val="26"/>
          </w:rPr>
          <w:br/>
          <w:t>Acum 'x' are valoarea 2, se verifica conditia, care este adevarata si se executa iar codul dintre acolade, ..., si tot asa pana cand la verificarea conditiei rezultatul este FALSE, moment in care se termina rularea instructiunii "while".</w:t>
        </w:r>
      </w:ins>
    </w:p>
    <w:p w:rsidR="00F426A0" w:rsidRDefault="00F426A0" w:rsidP="00F426A0">
      <w:pPr>
        <w:pStyle w:val="Heading3"/>
        <w:shd w:val="clear" w:color="auto" w:fill="FEFEFF"/>
        <w:spacing w:before="180" w:after="135"/>
        <w:ind w:left="300"/>
        <w:rPr>
          <w:ins w:id="789" w:author="Unknown"/>
          <w:rFonts w:ascii="Calibri" w:hAnsi="Calibri"/>
          <w:color w:val="000000"/>
          <w:spacing w:val="15"/>
          <w:sz w:val="27"/>
          <w:szCs w:val="27"/>
          <w:u w:val="single"/>
        </w:rPr>
      </w:pPr>
      <w:ins w:id="790" w:author="Unknown">
        <w:r>
          <w:rPr>
            <w:rFonts w:ascii="Calibri" w:hAnsi="Calibri"/>
            <w:color w:val="000000"/>
            <w:spacing w:val="15"/>
            <w:u w:val="single"/>
          </w:rPr>
          <w:t>Instructiunea do...while</w:t>
        </w:r>
      </w:ins>
    </w:p>
    <w:p w:rsidR="00F426A0" w:rsidRDefault="00F426A0" w:rsidP="00F426A0">
      <w:pPr>
        <w:pStyle w:val="ptxt"/>
        <w:shd w:val="clear" w:color="auto" w:fill="FEFEFF"/>
        <w:spacing w:before="105" w:beforeAutospacing="0" w:after="120" w:afterAutospacing="0"/>
        <w:ind w:left="120" w:firstLine="300"/>
        <w:rPr>
          <w:ins w:id="791" w:author="Unknown"/>
          <w:rFonts w:ascii="Calibri" w:hAnsi="Calibri"/>
          <w:color w:val="000000"/>
          <w:sz w:val="26"/>
          <w:szCs w:val="26"/>
        </w:rPr>
      </w:pPr>
      <w:ins w:id="792" w:author="Unknown">
        <w:r>
          <w:rPr>
            <w:rStyle w:val="HTMLCode"/>
            <w:b/>
            <w:bCs/>
            <w:color w:val="0000EE"/>
          </w:rPr>
          <w:t>do..while()</w:t>
        </w:r>
        <w:r>
          <w:rPr>
            <w:rFonts w:ascii="Calibri" w:hAnsi="Calibri"/>
            <w:color w:val="000000"/>
            <w:sz w:val="26"/>
            <w:szCs w:val="26"/>
          </w:rPr>
          <w:t> este o varianta a instructiunii </w:t>
        </w:r>
        <w:r>
          <w:rPr>
            <w:rStyle w:val="Strong"/>
            <w:rFonts w:ascii="Calibri" w:hAnsi="Calibri"/>
            <w:color w:val="000000"/>
            <w:sz w:val="26"/>
            <w:szCs w:val="26"/>
          </w:rPr>
          <w:t>while()</w:t>
        </w:r>
        <w:r>
          <w:rPr>
            <w:rFonts w:ascii="Calibri" w:hAnsi="Calibri"/>
            <w:color w:val="000000"/>
            <w:sz w:val="26"/>
            <w:szCs w:val="26"/>
          </w:rPr>
          <w:t>; dar, spre deosebire de aceasta, </w:t>
        </w:r>
        <w:r>
          <w:rPr>
            <w:rStyle w:val="Strong"/>
            <w:rFonts w:ascii="Calibri" w:hAnsi="Calibri"/>
            <w:color w:val="000000"/>
            <w:sz w:val="26"/>
            <w:szCs w:val="26"/>
          </w:rPr>
          <w:t>do..while()</w:t>
        </w:r>
        <w:r>
          <w:rPr>
            <w:rFonts w:ascii="Calibri" w:hAnsi="Calibri"/>
            <w:color w:val="000000"/>
            <w:sz w:val="26"/>
            <w:szCs w:val="26"/>
          </w:rPr>
          <w:t> executa intai codul din corpul instructiunii (dintre acolade), dupa care verifica conditia, apoi il repeta pana cant conditia returneaza FALSE.</w:t>
        </w:r>
        <w:r>
          <w:rPr>
            <w:rFonts w:ascii="Calibri" w:hAnsi="Calibri"/>
            <w:color w:val="000000"/>
            <w:sz w:val="26"/>
            <w:szCs w:val="26"/>
          </w:rPr>
          <w:br/>
          <w:t>Astfel, corpul functiei este executat cel putin o data, chiar daca conditia nu este adevarata.</w:t>
        </w:r>
      </w:ins>
    </w:p>
    <w:p w:rsidR="00F426A0" w:rsidRDefault="00F426A0" w:rsidP="00F426A0">
      <w:pPr>
        <w:shd w:val="clear" w:color="auto" w:fill="FEFEFF"/>
        <w:rPr>
          <w:ins w:id="793" w:author="Unknown"/>
          <w:rFonts w:ascii="Calibri" w:hAnsi="Calibri"/>
          <w:color w:val="000000"/>
          <w:sz w:val="26"/>
          <w:szCs w:val="26"/>
        </w:rPr>
      </w:pPr>
      <w:ins w:id="794" w:author="Unknown">
        <w:r>
          <w:rPr>
            <w:rFonts w:ascii="Calibri" w:hAnsi="Calibri"/>
            <w:color w:val="000000"/>
            <w:sz w:val="26"/>
            <w:szCs w:val="26"/>
          </w:rPr>
          <w:t>Sintaxa:</w:t>
        </w:r>
      </w:ins>
    </w:p>
    <w:p w:rsidR="00F426A0" w:rsidRDefault="00F426A0" w:rsidP="00F426A0">
      <w:pPr>
        <w:pStyle w:val="HTMLPreformatted"/>
        <w:shd w:val="clear" w:color="auto" w:fill="F0FEF1"/>
        <w:rPr>
          <w:ins w:id="795" w:author="Unknown"/>
          <w:b/>
          <w:bCs/>
          <w:color w:val="000000"/>
          <w:sz w:val="24"/>
          <w:szCs w:val="24"/>
        </w:rPr>
      </w:pPr>
      <w:ins w:id="796" w:author="Unknown">
        <w:r>
          <w:rPr>
            <w:b/>
            <w:bCs/>
            <w:color w:val="000000"/>
            <w:sz w:val="24"/>
            <w:szCs w:val="24"/>
          </w:rPr>
          <w:t>do {</w:t>
        </w:r>
      </w:ins>
    </w:p>
    <w:p w:rsidR="00F426A0" w:rsidRDefault="00F426A0" w:rsidP="00F426A0">
      <w:pPr>
        <w:pStyle w:val="HTMLPreformatted"/>
        <w:shd w:val="clear" w:color="auto" w:fill="F0FEF1"/>
        <w:rPr>
          <w:ins w:id="797" w:author="Unknown"/>
          <w:b/>
          <w:bCs/>
          <w:color w:val="000000"/>
          <w:sz w:val="24"/>
          <w:szCs w:val="24"/>
        </w:rPr>
      </w:pPr>
      <w:ins w:id="798" w:author="Unknown">
        <w:r>
          <w:rPr>
            <w:b/>
            <w:bCs/>
            <w:color w:val="000000"/>
            <w:sz w:val="24"/>
            <w:szCs w:val="24"/>
          </w:rPr>
          <w:t xml:space="preserve"> //codul care va fi executat</w:t>
        </w:r>
      </w:ins>
    </w:p>
    <w:p w:rsidR="00F426A0" w:rsidRDefault="00F426A0" w:rsidP="00F426A0">
      <w:pPr>
        <w:pStyle w:val="HTMLPreformatted"/>
        <w:shd w:val="clear" w:color="auto" w:fill="F0FEF1"/>
        <w:rPr>
          <w:ins w:id="799" w:author="Unknown"/>
          <w:b/>
          <w:bCs/>
          <w:color w:val="000000"/>
          <w:sz w:val="24"/>
          <w:szCs w:val="24"/>
        </w:rPr>
      </w:pPr>
      <w:ins w:id="800" w:author="Unknown">
        <w:r>
          <w:rPr>
            <w:b/>
            <w:bCs/>
            <w:color w:val="000000"/>
            <w:sz w:val="24"/>
            <w:szCs w:val="24"/>
          </w:rPr>
          <w:t>} while(conditie)</w:t>
        </w:r>
      </w:ins>
    </w:p>
    <w:p w:rsidR="00F426A0" w:rsidRDefault="00F426A0" w:rsidP="00F426A0">
      <w:pPr>
        <w:shd w:val="clear" w:color="auto" w:fill="FEFEFF"/>
        <w:rPr>
          <w:ins w:id="801" w:author="Unknown"/>
          <w:rFonts w:ascii="Calibri" w:hAnsi="Calibri"/>
          <w:color w:val="000000"/>
          <w:sz w:val="26"/>
          <w:szCs w:val="26"/>
        </w:rPr>
      </w:pPr>
      <w:ins w:id="802" w:author="Unknown">
        <w:r>
          <w:rPr>
            <w:rFonts w:ascii="Calibri" w:hAnsi="Calibri"/>
            <w:color w:val="000000"/>
            <w:sz w:val="26"/>
            <w:szCs w:val="26"/>
          </w:rP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03" w:author="Unknown"/>
          <w:color w:val="0101FF"/>
          <w:sz w:val="23"/>
          <w:szCs w:val="23"/>
        </w:rPr>
      </w:pPr>
      <w:ins w:id="804"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05" w:author="Unknown"/>
          <w:color w:val="0101FF"/>
          <w:sz w:val="23"/>
          <w:szCs w:val="23"/>
        </w:rPr>
      </w:pPr>
      <w:ins w:id="806" w:author="Unknown">
        <w:r>
          <w:rPr>
            <w:color w:val="0101FF"/>
            <w:sz w:val="23"/>
            <w:szCs w:val="23"/>
          </w:rPr>
          <w:t>var x =8;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07" w:author="Unknown"/>
          <w:color w:val="0101FF"/>
          <w:sz w:val="23"/>
          <w:szCs w:val="23"/>
        </w:rPr>
      </w:pPr>
      <w:ins w:id="808" w:author="Unknown">
        <w:r>
          <w:rPr>
            <w:color w:val="0101FF"/>
            <w:sz w:val="23"/>
            <w:szCs w:val="23"/>
          </w:rPr>
          <w:t>do{</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09" w:author="Unknown"/>
          <w:color w:val="0101FF"/>
          <w:sz w:val="23"/>
          <w:szCs w:val="23"/>
        </w:rPr>
      </w:pPr>
      <w:ins w:id="810" w:author="Unknown">
        <w:r>
          <w:rPr>
            <w:color w:val="0101FF"/>
            <w:sz w:val="23"/>
            <w:szCs w:val="23"/>
          </w:rPr>
          <w:lastRenderedPageBreak/>
          <w:t xml:space="preserve"> document.write('&lt;br&gt;x este '+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11" w:author="Unknown"/>
          <w:color w:val="0101FF"/>
          <w:sz w:val="23"/>
          <w:szCs w:val="23"/>
        </w:rPr>
      </w:pPr>
      <w:ins w:id="812" w:author="Unknown">
        <w:r>
          <w:rPr>
            <w:color w:val="0101FF"/>
            <w:sz w:val="23"/>
            <w:szCs w:val="23"/>
          </w:rPr>
          <w:t xml:space="preserv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13" w:author="Unknown"/>
          <w:color w:val="0101FF"/>
          <w:sz w:val="23"/>
          <w:szCs w:val="23"/>
        </w:rPr>
      </w:pPr>
      <w:ins w:id="814" w:author="Unknown">
        <w:r>
          <w:rPr>
            <w:color w:val="0101FF"/>
            <w:sz w:val="23"/>
            <w:szCs w:val="23"/>
          </w:rPr>
          <w:t>} while(x &lt;5);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15" w:author="Unknown"/>
          <w:color w:val="0101FF"/>
          <w:sz w:val="23"/>
          <w:szCs w:val="23"/>
        </w:rPr>
      </w:pPr>
      <w:ins w:id="816" w:author="Unknown">
        <w:r>
          <w:rPr>
            <w:color w:val="0101FF"/>
            <w:sz w:val="23"/>
            <w:szCs w:val="23"/>
          </w:rPr>
          <w:t>&lt;/script&gt;</w:t>
        </w:r>
      </w:ins>
    </w:p>
    <w:p w:rsidR="00F426A0" w:rsidRDefault="00F426A0" w:rsidP="00F426A0">
      <w:pPr>
        <w:shd w:val="clear" w:color="auto" w:fill="FEFEFF"/>
        <w:rPr>
          <w:ins w:id="817" w:author="Unknown"/>
          <w:rFonts w:ascii="Calibri" w:hAnsi="Calibri"/>
          <w:color w:val="000000"/>
          <w:sz w:val="26"/>
          <w:szCs w:val="26"/>
        </w:rPr>
      </w:pPr>
      <w:ins w:id="818" w:author="Unknown">
        <w:r>
          <w:rPr>
            <w:rFonts w:ascii="Calibri" w:hAnsi="Calibri"/>
            <w:color w:val="000000"/>
            <w:sz w:val="26"/>
            <w:szCs w:val="26"/>
          </w:rPr>
          <w:t>Incercati codul</w:t>
        </w:r>
      </w:ins>
    </w:p>
    <w:p w:rsidR="00F426A0" w:rsidRDefault="00F426A0" w:rsidP="00F426A0">
      <w:pPr>
        <w:shd w:val="clear" w:color="auto" w:fill="FEFEFF"/>
        <w:rPr>
          <w:ins w:id="819" w:author="Unknown"/>
          <w:rFonts w:ascii="Calibri" w:hAnsi="Calibri"/>
          <w:color w:val="000000"/>
          <w:sz w:val="26"/>
          <w:szCs w:val="26"/>
        </w:rPr>
      </w:pPr>
      <w:ins w:id="820" w:author="Unknown">
        <w:r>
          <w:rPr>
            <w:rFonts w:ascii="Calibri" w:hAnsi="Calibri"/>
            <w:color w:val="000000"/>
            <w:sz w:val="26"/>
            <w:szCs w:val="26"/>
          </w:rPr>
          <w:t>- Aceasta functie afiseaza "x este 8".</w:t>
        </w:r>
        <w:r>
          <w:rPr>
            <w:rFonts w:ascii="Calibri" w:hAnsi="Calibri"/>
            <w:color w:val="000000"/>
            <w:sz w:val="26"/>
            <w:szCs w:val="26"/>
          </w:rPr>
          <w:br/>
          <w:t>Observati ca desi conditia este falsa (x&lt;5), codul dintre acolade este totusi executat o singura data.</w:t>
        </w:r>
      </w:ins>
    </w:p>
    <w:p w:rsidR="00F426A0" w:rsidRDefault="00F426A0"/>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break, continue, si eticheta</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85"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86"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87"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88"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89"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90"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91"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92"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93"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94"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48" type="#_x0000_t75" style="width:1in;height:1in" o:ole="">
            <v:imagedata r:id="rId17" o:title=""/>
          </v:shape>
          <w:control r:id="rId95" w:name="DefaultOcxName7" w:shapeid="_x0000_i1048"/>
        </w:object>
      </w:r>
    </w:p>
    <w:p w:rsidR="00F426A0" w:rsidRDefault="00F426A0" w:rsidP="00F426A0">
      <w:pPr>
        <w:pStyle w:val="z-BottomofForm"/>
      </w:pPr>
      <w:r>
        <w:t>Bottom of Form</w:t>
      </w:r>
    </w:p>
    <w:p w:rsidR="00F426A0" w:rsidRDefault="00F426A0" w:rsidP="00F426A0">
      <w:pPr>
        <w:numPr>
          <w:ilvl w:val="0"/>
          <w:numId w:val="9"/>
        </w:numPr>
        <w:shd w:val="clear" w:color="auto" w:fill="FEFEFF"/>
        <w:spacing w:before="100" w:beforeAutospacing="1" w:after="100" w:afterAutospacing="1" w:line="319" w:lineRule="atLeast"/>
        <w:ind w:left="525"/>
        <w:rPr>
          <w:ins w:id="821" w:author="Unknown"/>
          <w:rFonts w:ascii="Calibri" w:hAnsi="Calibri"/>
          <w:color w:val="000000"/>
          <w:sz w:val="26"/>
          <w:szCs w:val="26"/>
        </w:rPr>
      </w:pPr>
      <w:ins w:id="82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"https://marplo.net/javascript/break-continue-eticheta" \l "hshic" \o "Instructiunea continue" </w:instrText>
        </w:r>
        <w:r>
          <w:rPr>
            <w:rFonts w:ascii="Calibri" w:hAnsi="Calibri"/>
            <w:color w:val="000000"/>
            <w:sz w:val="26"/>
            <w:szCs w:val="26"/>
          </w:rPr>
          <w:fldChar w:fldCharType="separate"/>
        </w:r>
        <w:r>
          <w:rPr>
            <w:rStyle w:val="Hyperlink"/>
            <w:rFonts w:ascii="Calibri" w:hAnsi="Calibri"/>
            <w:sz w:val="26"/>
            <w:szCs w:val="26"/>
          </w:rPr>
          <w:t>Instructiunea continue</w:t>
        </w:r>
        <w:r>
          <w:rPr>
            <w:rFonts w:ascii="Calibri" w:hAnsi="Calibri"/>
            <w:color w:val="000000"/>
            <w:sz w:val="26"/>
            <w:szCs w:val="26"/>
          </w:rPr>
          <w:fldChar w:fldCharType="end"/>
        </w:r>
      </w:ins>
    </w:p>
    <w:p w:rsidR="00F426A0" w:rsidRDefault="00F426A0" w:rsidP="00F426A0">
      <w:pPr>
        <w:numPr>
          <w:ilvl w:val="0"/>
          <w:numId w:val="9"/>
        </w:numPr>
        <w:shd w:val="clear" w:color="auto" w:fill="FEFEFF"/>
        <w:spacing w:before="100" w:beforeAutospacing="1" w:after="100" w:afterAutospacing="1" w:line="319" w:lineRule="atLeast"/>
        <w:ind w:left="525"/>
        <w:rPr>
          <w:ins w:id="823" w:author="Unknown"/>
          <w:rFonts w:ascii="Calibri" w:hAnsi="Calibri"/>
          <w:color w:val="000000"/>
          <w:sz w:val="26"/>
          <w:szCs w:val="26"/>
        </w:rPr>
      </w:pPr>
      <w:ins w:id="82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"https://marplo.net/javascript/break-continue-eticheta" \l "hshie" \o "Instructiunea eticheta (label)" </w:instrText>
        </w:r>
        <w:r>
          <w:rPr>
            <w:rFonts w:ascii="Calibri" w:hAnsi="Calibri"/>
            <w:color w:val="000000"/>
            <w:sz w:val="26"/>
            <w:szCs w:val="26"/>
          </w:rPr>
          <w:fldChar w:fldCharType="separate"/>
        </w:r>
        <w:r>
          <w:rPr>
            <w:rStyle w:val="Hyperlink"/>
            <w:rFonts w:ascii="Calibri" w:hAnsi="Calibri"/>
            <w:sz w:val="26"/>
            <w:szCs w:val="26"/>
          </w:rPr>
          <w:t>Instructiunea eticheta (label)</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825"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826" w:author="Unknown"/>
          <w:rFonts w:ascii="Calibri" w:hAnsi="Calibri"/>
          <w:color w:val="000000"/>
          <w:sz w:val="26"/>
          <w:szCs w:val="26"/>
        </w:rPr>
      </w:pPr>
      <w:ins w:id="827" w:author="Unknown">
        <w:r>
          <w:rPr>
            <w:rFonts w:ascii="Calibri" w:hAnsi="Calibri"/>
            <w:color w:val="000000"/>
            <w:sz w:val="26"/>
            <w:szCs w:val="26"/>
          </w:rPr>
          <w:t>Comenzile </w:t>
        </w:r>
        <w:r>
          <w:rPr>
            <w:rStyle w:val="HTMLCode"/>
            <w:b/>
            <w:bCs/>
            <w:color w:val="0000EE"/>
          </w:rPr>
          <w:t>break</w:t>
        </w:r>
        <w:r>
          <w:rPr>
            <w:rFonts w:ascii="Calibri" w:hAnsi="Calibri"/>
            <w:color w:val="000000"/>
            <w:sz w:val="26"/>
            <w:szCs w:val="26"/>
          </w:rPr>
          <w:t> si </w:t>
        </w:r>
        <w:r>
          <w:rPr>
            <w:rStyle w:val="HTMLCode"/>
            <w:b/>
            <w:bCs/>
            <w:color w:val="0000EE"/>
          </w:rPr>
          <w:t>continue</w:t>
        </w:r>
        <w:r>
          <w:rPr>
            <w:rFonts w:ascii="Calibri" w:hAnsi="Calibri"/>
            <w:color w:val="000000"/>
            <w:sz w:val="26"/>
            <w:szCs w:val="26"/>
          </w:rPr>
          <w:t> pot fi folosite in codul JavaScript la instructiuni repetitive </w:t>
        </w:r>
        <w:r>
          <w:rPr>
            <w:rStyle w:val="sb"/>
            <w:rFonts w:ascii="Calibri" w:hAnsi="Calibri"/>
            <w:b/>
            <w:bCs/>
            <w:color w:val="000000"/>
            <w:sz w:val="26"/>
            <w:szCs w:val="26"/>
          </w:rPr>
          <w:t>for()</w:t>
        </w:r>
        <w:r>
          <w:rPr>
            <w:rFonts w:ascii="Calibri" w:hAnsi="Calibri"/>
            <w:color w:val="000000"/>
            <w:sz w:val="26"/>
            <w:szCs w:val="26"/>
          </w:rPr>
          <w:t> si </w:t>
        </w:r>
        <w:r>
          <w:rPr>
            <w:rStyle w:val="sb"/>
            <w:rFonts w:ascii="Calibri" w:hAnsi="Calibri"/>
            <w:b/>
            <w:bCs/>
            <w:color w:val="000000"/>
            <w:sz w:val="26"/>
            <w:szCs w:val="26"/>
          </w:rPr>
          <w:t>while()</w:t>
        </w:r>
        <w:r>
          <w:rPr>
            <w:rFonts w:ascii="Calibri" w:hAnsi="Calibri"/>
            <w:color w:val="000000"/>
            <w:sz w:val="26"/>
            <w:szCs w:val="26"/>
          </w:rPr>
          <w:t> pentru a le opri sau sari peste repetari.</w:t>
        </w:r>
      </w:ins>
    </w:p>
    <w:p w:rsidR="00F426A0" w:rsidRDefault="00F426A0" w:rsidP="00F426A0">
      <w:pPr>
        <w:shd w:val="clear" w:color="auto" w:fill="FEFEFF"/>
        <w:rPr>
          <w:ins w:id="828"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829" w:author="Unknown"/>
          <w:rFonts w:ascii="Calibri" w:hAnsi="Calibri"/>
          <w:color w:val="000000"/>
          <w:spacing w:val="15"/>
          <w:sz w:val="27"/>
          <w:szCs w:val="27"/>
          <w:u w:val="single"/>
        </w:rPr>
      </w:pPr>
      <w:ins w:id="830" w:author="Unknown">
        <w:r>
          <w:rPr>
            <w:rFonts w:ascii="Calibri" w:hAnsi="Calibri"/>
            <w:color w:val="000000"/>
            <w:spacing w:val="15"/>
            <w:u w:val="single"/>
          </w:rPr>
          <w:t>Instructiunea break</w:t>
        </w:r>
      </w:ins>
    </w:p>
    <w:p w:rsidR="00F426A0" w:rsidRDefault="00F426A0" w:rsidP="00F426A0">
      <w:pPr>
        <w:shd w:val="clear" w:color="auto" w:fill="FEFEFF"/>
        <w:rPr>
          <w:ins w:id="831" w:author="Unknown"/>
          <w:rFonts w:ascii="Calibri" w:hAnsi="Calibri"/>
          <w:color w:val="000000"/>
          <w:sz w:val="26"/>
          <w:szCs w:val="26"/>
        </w:rPr>
      </w:pPr>
      <w:ins w:id="832" w:author="Unknown">
        <w:r>
          <w:rPr>
            <w:rFonts w:ascii="Calibri" w:hAnsi="Calibri"/>
            <w:color w:val="000000"/>
            <w:sz w:val="26"/>
            <w:szCs w:val="26"/>
          </w:rPr>
          <w:t>Instructiunea </w:t>
        </w:r>
        <w:r>
          <w:rPr>
            <w:rStyle w:val="HTMLCode"/>
            <w:rFonts w:eastAsiaTheme="minorHAnsi"/>
            <w:b/>
            <w:bCs/>
            <w:color w:val="0000EE"/>
          </w:rPr>
          <w:t>break</w:t>
        </w:r>
        <w:r>
          <w:rPr>
            <w:rFonts w:ascii="Calibri" w:hAnsi="Calibri"/>
            <w:color w:val="000000"/>
            <w:sz w:val="26"/>
            <w:szCs w:val="26"/>
          </w:rPr>
          <w:t> intrerupe executia instructiunilor repetitive.</w:t>
        </w:r>
        <w:r>
          <w:rPr>
            <w:rFonts w:ascii="Calibri" w:hAnsi="Calibri"/>
            <w:color w:val="000000"/>
            <w:sz w:val="26"/>
            <w:szCs w:val="26"/>
          </w:rPr>
          <w:br/>
          <w:t>- Exemplu, rularea lui for() se va opri controlat cu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33" w:author="Unknown"/>
          <w:color w:val="0101FF"/>
          <w:sz w:val="23"/>
          <w:szCs w:val="23"/>
        </w:rPr>
      </w:pPr>
      <w:ins w:id="834"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35" w:author="Unknown"/>
          <w:color w:val="0101FF"/>
          <w:sz w:val="23"/>
          <w:szCs w:val="23"/>
        </w:rPr>
      </w:pPr>
      <w:ins w:id="836" w:author="Unknown">
        <w:r>
          <w:rPr>
            <w:color w:val="0101FF"/>
            <w:sz w:val="23"/>
            <w:szCs w:val="23"/>
          </w:rPr>
          <w:t>//programat sa ruleze pana la 10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37" w:author="Unknown"/>
          <w:color w:val="0101FF"/>
          <w:sz w:val="23"/>
          <w:szCs w:val="23"/>
        </w:rPr>
      </w:pPr>
      <w:ins w:id="838" w:author="Unknown">
        <w:r>
          <w:rPr>
            <w:color w:val="0101FF"/>
            <w:sz w:val="23"/>
            <w:szCs w:val="23"/>
          </w:rPr>
          <w:t>for(x=0; x&lt;10;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39" w:author="Unknown"/>
          <w:color w:val="0101FF"/>
          <w:sz w:val="23"/>
          <w:szCs w:val="23"/>
        </w:rPr>
      </w:pPr>
      <w:ins w:id="840" w:author="Unknown">
        <w:r>
          <w:rPr>
            <w:color w:val="0101FF"/>
            <w:sz w:val="23"/>
            <w:szCs w:val="23"/>
          </w:rPr>
          <w:t xml:space="preserve"> document.write('&lt;br&gt; X este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2" w:author="Unknown"/>
          <w:color w:val="0101FF"/>
          <w:sz w:val="23"/>
          <w:szCs w:val="23"/>
        </w:rPr>
      </w:pPr>
      <w:ins w:id="843" w:author="Unknown">
        <w:r>
          <w:rPr>
            <w:color w:val="0101FF"/>
            <w:sz w:val="23"/>
            <w:szCs w:val="23"/>
          </w:rPr>
          <w:t xml:space="preserve"> //opreste complet executia cand x este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4" w:author="Unknown"/>
          <w:color w:val="0101FF"/>
          <w:sz w:val="23"/>
          <w:szCs w:val="23"/>
        </w:rPr>
      </w:pPr>
      <w:ins w:id="845" w:author="Unknown">
        <w:r>
          <w:rPr>
            <w:color w:val="0101FF"/>
            <w:sz w:val="23"/>
            <w:szCs w:val="23"/>
          </w:rPr>
          <w:t xml:space="preserve"> if(x==3)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6" w:author="Unknown"/>
          <w:color w:val="0101FF"/>
          <w:sz w:val="23"/>
          <w:szCs w:val="23"/>
        </w:rPr>
      </w:pPr>
      <w:ins w:id="847" w:author="Unknown">
        <w:r>
          <w:rPr>
            <w:color w:val="0101FF"/>
            <w:sz w:val="23"/>
            <w:szCs w:val="23"/>
          </w:rPr>
          <w:lastRenderedPageBreak/>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48" w:author="Unknown"/>
          <w:color w:val="0101FF"/>
          <w:sz w:val="23"/>
          <w:szCs w:val="23"/>
        </w:rPr>
      </w:pPr>
      <w:ins w:id="849" w:author="Unknown">
        <w:r>
          <w:rPr>
            <w:color w:val="0101FF"/>
            <w:sz w:val="23"/>
            <w:szCs w:val="23"/>
          </w:rPr>
          <w:t>&lt;/script&gt;</w:t>
        </w:r>
      </w:ins>
    </w:p>
    <w:p w:rsidR="00F426A0" w:rsidRDefault="00F426A0" w:rsidP="00F426A0">
      <w:pPr>
        <w:shd w:val="clear" w:color="auto" w:fill="FEFEFF"/>
        <w:rPr>
          <w:ins w:id="850" w:author="Unknown"/>
          <w:rFonts w:ascii="Calibri" w:hAnsi="Calibri"/>
          <w:color w:val="000000"/>
          <w:sz w:val="26"/>
          <w:szCs w:val="26"/>
        </w:rPr>
      </w:pPr>
      <w:ins w:id="851" w:author="Unknown">
        <w:r>
          <w:rPr>
            <w:rFonts w:ascii="Calibri" w:hAnsi="Calibri"/>
            <w:color w:val="000000"/>
            <w:sz w:val="26"/>
            <w:szCs w:val="26"/>
          </w:rPr>
          <w:t>Incercati codul</w:t>
        </w:r>
      </w:ins>
    </w:p>
    <w:p w:rsidR="00F426A0" w:rsidRDefault="00F426A0" w:rsidP="00F426A0">
      <w:pPr>
        <w:shd w:val="clear" w:color="auto" w:fill="FEFEFF"/>
        <w:rPr>
          <w:ins w:id="852" w:author="Unknown"/>
          <w:rFonts w:ascii="Calibri" w:hAnsi="Calibri"/>
          <w:color w:val="000000"/>
          <w:sz w:val="26"/>
          <w:szCs w:val="26"/>
        </w:rPr>
      </w:pPr>
      <w:ins w:id="853" w:author="Unknown">
        <w:r>
          <w:rPr>
            <w:rFonts w:ascii="Calibri" w:hAnsi="Calibri"/>
            <w:color w:val="000000"/>
            <w:sz w:val="26"/>
            <w:szCs w:val="26"/>
          </w:rPr>
          <w:t>Similar se poate folosi si cu while():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54" w:author="Unknown"/>
          <w:color w:val="0101FF"/>
          <w:sz w:val="23"/>
          <w:szCs w:val="23"/>
        </w:rPr>
      </w:pPr>
      <w:ins w:id="85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56" w:author="Unknown"/>
          <w:color w:val="0101FF"/>
          <w:sz w:val="23"/>
          <w:szCs w:val="23"/>
        </w:rPr>
      </w:pPr>
      <w:ins w:id="857" w:author="Unknown">
        <w:r>
          <w:rPr>
            <w:color w:val="0101FF"/>
            <w:sz w:val="23"/>
            <w:szCs w:val="23"/>
          </w:rPr>
          <w:t>var x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5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59" w:author="Unknown"/>
          <w:color w:val="0101FF"/>
          <w:sz w:val="23"/>
          <w:szCs w:val="23"/>
        </w:rPr>
      </w:pPr>
      <w:ins w:id="860" w:author="Unknown">
        <w:r>
          <w:rPr>
            <w:color w:val="0101FF"/>
            <w:sz w:val="23"/>
            <w:szCs w:val="23"/>
          </w:rPr>
          <w:t>//programat sa ruleze pana l0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1" w:author="Unknown"/>
          <w:color w:val="0101FF"/>
          <w:sz w:val="23"/>
          <w:szCs w:val="23"/>
        </w:rPr>
      </w:pPr>
      <w:ins w:id="862" w:author="Unknown">
        <w:r>
          <w:rPr>
            <w:color w:val="0101FF"/>
            <w:sz w:val="23"/>
            <w:szCs w:val="23"/>
          </w:rPr>
          <w:t>while(x &lt;10){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3" w:author="Unknown"/>
          <w:color w:val="0101FF"/>
          <w:sz w:val="23"/>
          <w:szCs w:val="23"/>
        </w:rPr>
      </w:pPr>
      <w:ins w:id="864" w:author="Unknown">
        <w:r>
          <w:rPr>
            <w:color w:val="0101FF"/>
            <w:sz w:val="23"/>
            <w:szCs w:val="23"/>
          </w:rPr>
          <w:t xml:space="preserve"> document.write('&lt;br&gt; X este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5"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6" w:author="Unknown"/>
          <w:color w:val="0101FF"/>
          <w:sz w:val="23"/>
          <w:szCs w:val="23"/>
        </w:rPr>
      </w:pPr>
      <w:ins w:id="867" w:author="Unknown">
        <w:r>
          <w:rPr>
            <w:color w:val="0101FF"/>
            <w:sz w:val="23"/>
            <w:szCs w:val="23"/>
          </w:rPr>
          <w:t xml:space="preserve"> //opreste complet executia cand x este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68" w:author="Unknown"/>
          <w:color w:val="0101FF"/>
          <w:sz w:val="23"/>
          <w:szCs w:val="23"/>
        </w:rPr>
      </w:pPr>
      <w:ins w:id="869" w:author="Unknown">
        <w:r>
          <w:rPr>
            <w:color w:val="0101FF"/>
            <w:sz w:val="23"/>
            <w:szCs w:val="23"/>
          </w:rPr>
          <w:t xml:space="preserve"> if(x==3) break;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70" w:author="Unknown"/>
          <w:color w:val="0101FF"/>
          <w:sz w:val="23"/>
          <w:szCs w:val="23"/>
        </w:rPr>
      </w:pPr>
      <w:ins w:id="871" w:author="Unknown">
        <w:r>
          <w:rPr>
            <w:color w:val="0101FF"/>
            <w:sz w:val="23"/>
            <w:szCs w:val="23"/>
          </w:rPr>
          <w:t xml:space="preserv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72" w:author="Unknown"/>
          <w:color w:val="0101FF"/>
          <w:sz w:val="23"/>
          <w:szCs w:val="23"/>
        </w:rPr>
      </w:pPr>
      <w:ins w:id="873"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74" w:author="Unknown"/>
          <w:color w:val="0101FF"/>
          <w:sz w:val="23"/>
          <w:szCs w:val="23"/>
        </w:rPr>
      </w:pPr>
      <w:ins w:id="875" w:author="Unknown">
        <w:r>
          <w:rPr>
            <w:color w:val="0101FF"/>
            <w:sz w:val="23"/>
            <w:szCs w:val="23"/>
          </w:rPr>
          <w:t>&lt;/script&gt;</w:t>
        </w:r>
      </w:ins>
    </w:p>
    <w:p w:rsidR="00F426A0" w:rsidRDefault="00F426A0" w:rsidP="00F426A0">
      <w:pPr>
        <w:shd w:val="clear" w:color="auto" w:fill="FEFEFF"/>
        <w:rPr>
          <w:ins w:id="876" w:author="Unknown"/>
          <w:rFonts w:ascii="Calibri" w:hAnsi="Calibri"/>
          <w:color w:val="000000"/>
          <w:sz w:val="26"/>
          <w:szCs w:val="26"/>
        </w:rPr>
      </w:pPr>
      <w:ins w:id="877"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878" w:author="Unknown"/>
          <w:rFonts w:ascii="Calibri" w:hAnsi="Calibri"/>
          <w:color w:val="000000"/>
          <w:spacing w:val="15"/>
          <w:sz w:val="27"/>
          <w:szCs w:val="27"/>
          <w:u w:val="single"/>
        </w:rPr>
      </w:pPr>
      <w:ins w:id="879" w:author="Unknown">
        <w:r>
          <w:rPr>
            <w:rFonts w:ascii="Calibri" w:hAnsi="Calibri"/>
            <w:color w:val="000000"/>
            <w:spacing w:val="15"/>
            <w:u w:val="single"/>
          </w:rPr>
          <w:t>Instructiunea continue</w:t>
        </w:r>
      </w:ins>
    </w:p>
    <w:p w:rsidR="00F426A0" w:rsidRDefault="00F426A0" w:rsidP="00F426A0">
      <w:pPr>
        <w:shd w:val="clear" w:color="auto" w:fill="FEFEFF"/>
        <w:rPr>
          <w:ins w:id="880" w:author="Unknown"/>
          <w:rFonts w:ascii="Calibri" w:hAnsi="Calibri"/>
          <w:color w:val="000000"/>
          <w:sz w:val="26"/>
          <w:szCs w:val="26"/>
        </w:rPr>
      </w:pPr>
      <w:ins w:id="881" w:author="Unknown">
        <w:r>
          <w:rPr>
            <w:rFonts w:ascii="Calibri" w:hAnsi="Calibri"/>
            <w:color w:val="000000"/>
            <w:sz w:val="26"/>
            <w:szCs w:val="26"/>
          </w:rPr>
          <w:t>Instructiunea </w:t>
        </w:r>
        <w:r>
          <w:rPr>
            <w:rStyle w:val="HTMLCode"/>
            <w:rFonts w:eastAsiaTheme="minorHAnsi"/>
            <w:b/>
            <w:bCs/>
            <w:color w:val="0000EE"/>
          </w:rPr>
          <w:t>continue</w:t>
        </w:r>
        <w:r>
          <w:rPr>
            <w:rFonts w:ascii="Calibri" w:hAnsi="Calibri"/>
            <w:color w:val="000000"/>
            <w:sz w:val="26"/>
            <w:szCs w:val="26"/>
          </w:rPr>
          <w:t> sare peste executia repetarii curente, si continua cu celelalte repetari din ciclu.</w:t>
        </w:r>
        <w:r>
          <w:rPr>
            <w:rFonts w:ascii="Calibri" w:hAnsi="Calibri"/>
            <w:color w:val="000000"/>
            <w:sz w:val="26"/>
            <w:szCs w:val="26"/>
          </w:rPr>
          <w:br/>
          <w:t>- Exemplu, sare peste rularea codului din for() cand 'x' ajunge la valoarea 1 si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82" w:author="Unknown"/>
          <w:color w:val="0101FF"/>
          <w:sz w:val="23"/>
          <w:szCs w:val="23"/>
        </w:rPr>
      </w:pPr>
      <w:ins w:id="88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84" w:author="Unknown"/>
          <w:color w:val="0101FF"/>
          <w:sz w:val="23"/>
          <w:szCs w:val="23"/>
        </w:rPr>
      </w:pPr>
      <w:ins w:id="885" w:author="Unknown">
        <w:r>
          <w:rPr>
            <w:color w:val="0101FF"/>
            <w:sz w:val="23"/>
            <w:szCs w:val="23"/>
          </w:rPr>
          <w:t>//programat sa ruleze de la 0 la 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86" w:author="Unknown"/>
          <w:color w:val="0101FF"/>
          <w:sz w:val="23"/>
          <w:szCs w:val="23"/>
        </w:rPr>
      </w:pPr>
      <w:ins w:id="887" w:author="Unknown">
        <w:r>
          <w:rPr>
            <w:color w:val="0101FF"/>
            <w:sz w:val="23"/>
            <w:szCs w:val="23"/>
          </w:rPr>
          <w:t>for(x=0; x&lt;5;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88" w:author="Unknown"/>
          <w:color w:val="0101FF"/>
          <w:sz w:val="23"/>
          <w:szCs w:val="23"/>
        </w:rPr>
      </w:pPr>
      <w:ins w:id="889" w:author="Unknown">
        <w:r>
          <w:rPr>
            <w:color w:val="0101FF"/>
            <w:sz w:val="23"/>
            <w:szCs w:val="23"/>
          </w:rPr>
          <w:t xml:space="preserve"> //sare peste executia codului cand x este 1 sau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90" w:author="Unknown"/>
          <w:color w:val="0101FF"/>
          <w:sz w:val="23"/>
          <w:szCs w:val="23"/>
        </w:rPr>
      </w:pPr>
      <w:ins w:id="891" w:author="Unknown">
        <w:r>
          <w:rPr>
            <w:color w:val="0101FF"/>
            <w:sz w:val="23"/>
            <w:szCs w:val="23"/>
          </w:rPr>
          <w:t xml:space="preserve"> if(x ==1 || x ==3) continue;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92" w:author="Unknown"/>
          <w:color w:val="0101FF"/>
          <w:sz w:val="23"/>
          <w:szCs w:val="23"/>
        </w:rPr>
      </w:pPr>
      <w:ins w:id="893" w:author="Unknown">
        <w:r>
          <w:rPr>
            <w:color w:val="0101FF"/>
            <w:sz w:val="23"/>
            <w:szCs w:val="23"/>
          </w:rPr>
          <w:t xml:space="preserve"> document.write('&lt;br&gt; X este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94" w:author="Unknown"/>
          <w:color w:val="0101FF"/>
          <w:sz w:val="23"/>
          <w:szCs w:val="23"/>
        </w:rPr>
      </w:pPr>
      <w:ins w:id="895"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896" w:author="Unknown"/>
          <w:color w:val="0101FF"/>
          <w:sz w:val="23"/>
          <w:szCs w:val="23"/>
        </w:rPr>
      </w:pPr>
      <w:ins w:id="897" w:author="Unknown">
        <w:r>
          <w:rPr>
            <w:color w:val="0101FF"/>
            <w:sz w:val="23"/>
            <w:szCs w:val="23"/>
          </w:rPr>
          <w:t>&lt;/script&gt;</w:t>
        </w:r>
      </w:ins>
    </w:p>
    <w:p w:rsidR="00F426A0" w:rsidRDefault="00F426A0" w:rsidP="00F426A0">
      <w:pPr>
        <w:shd w:val="clear" w:color="auto" w:fill="FEFEFF"/>
        <w:rPr>
          <w:ins w:id="898" w:author="Unknown"/>
          <w:rFonts w:ascii="Calibri" w:hAnsi="Calibri"/>
          <w:color w:val="000000"/>
          <w:sz w:val="26"/>
          <w:szCs w:val="26"/>
        </w:rPr>
      </w:pPr>
      <w:ins w:id="899" w:author="Unknown">
        <w:r>
          <w:rPr>
            <w:rFonts w:ascii="Calibri" w:hAnsi="Calibri"/>
            <w:color w:val="000000"/>
            <w:sz w:val="26"/>
            <w:szCs w:val="26"/>
          </w:rPr>
          <w:t>Incercati codul</w:t>
        </w:r>
      </w:ins>
    </w:p>
    <w:p w:rsidR="00F426A0" w:rsidRDefault="00F426A0" w:rsidP="00F426A0">
      <w:pPr>
        <w:shd w:val="clear" w:color="auto" w:fill="FEFEFF"/>
        <w:rPr>
          <w:ins w:id="900" w:author="Unknown"/>
          <w:rFonts w:ascii="Calibri" w:hAnsi="Calibri"/>
          <w:color w:val="000000"/>
          <w:sz w:val="26"/>
          <w:szCs w:val="26"/>
        </w:rPr>
      </w:pPr>
      <w:ins w:id="901" w:author="Unknown">
        <w:r>
          <w:rPr>
            <w:rFonts w:ascii="Calibri" w:hAnsi="Calibri"/>
            <w:color w:val="000000"/>
            <w:sz w:val="26"/>
            <w:szCs w:val="26"/>
          </w:rPr>
          <w:t>Similar se poate folosi si cu while():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02" w:author="Unknown"/>
          <w:color w:val="0101FF"/>
          <w:sz w:val="23"/>
          <w:szCs w:val="23"/>
        </w:rPr>
      </w:pPr>
      <w:ins w:id="90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04" w:author="Unknown"/>
          <w:color w:val="0101FF"/>
          <w:sz w:val="23"/>
          <w:szCs w:val="23"/>
        </w:rPr>
      </w:pPr>
      <w:ins w:id="905" w:author="Unknown">
        <w:r>
          <w:rPr>
            <w:color w:val="0101FF"/>
            <w:sz w:val="23"/>
            <w:szCs w:val="23"/>
          </w:rPr>
          <w:t>var x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0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07" w:author="Unknown"/>
          <w:color w:val="0101FF"/>
          <w:sz w:val="23"/>
          <w:szCs w:val="23"/>
        </w:rPr>
      </w:pPr>
      <w:ins w:id="908" w:author="Unknown">
        <w:r>
          <w:rPr>
            <w:color w:val="0101FF"/>
            <w:sz w:val="23"/>
            <w:szCs w:val="23"/>
          </w:rPr>
          <w:t>//programat sa ruleze pana la 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09" w:author="Unknown"/>
          <w:color w:val="0101FF"/>
          <w:sz w:val="23"/>
          <w:szCs w:val="23"/>
        </w:rPr>
      </w:pPr>
      <w:ins w:id="910" w:author="Unknown">
        <w:r>
          <w:rPr>
            <w:color w:val="0101FF"/>
            <w:sz w:val="23"/>
            <w:szCs w:val="23"/>
          </w:rPr>
          <w:t>while(x &lt;5){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11" w:author="Unknown"/>
          <w:color w:val="0101FF"/>
          <w:sz w:val="23"/>
          <w:szCs w:val="23"/>
        </w:rPr>
      </w:pPr>
      <w:ins w:id="912" w:author="Unknown">
        <w:r>
          <w:rPr>
            <w:color w:val="0101FF"/>
            <w:sz w:val="23"/>
            <w:szCs w:val="23"/>
          </w:rPr>
          <w:t xml:space="preserve"> //sare peste executia codului cand x este 1 sau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13" w:author="Unknown"/>
          <w:color w:val="0101FF"/>
          <w:sz w:val="23"/>
          <w:szCs w:val="23"/>
        </w:rPr>
      </w:pPr>
      <w:ins w:id="914" w:author="Unknown">
        <w:r>
          <w:rPr>
            <w:color w:val="0101FF"/>
            <w:sz w:val="23"/>
            <w:szCs w:val="23"/>
          </w:rPr>
          <w:t xml:space="preserve"> if(x ==1 || x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15" w:author="Unknown"/>
          <w:color w:val="0101FF"/>
          <w:sz w:val="23"/>
          <w:szCs w:val="23"/>
        </w:rPr>
      </w:pPr>
      <w:ins w:id="916" w:author="Unknown">
        <w:r>
          <w:rPr>
            <w:color w:val="0101FF"/>
            <w:sz w:val="23"/>
            <w:szCs w:val="23"/>
          </w:rPr>
          <w:lastRenderedPageBreak/>
          <w:t xml:space="preserve"> x++; //ca sa faca incrementare si cand se sare peste repetare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17" w:author="Unknown"/>
          <w:color w:val="0101FF"/>
          <w:sz w:val="23"/>
          <w:szCs w:val="23"/>
        </w:rPr>
      </w:pPr>
      <w:ins w:id="918" w:author="Unknown">
        <w:r>
          <w:rPr>
            <w:color w:val="0101FF"/>
            <w:sz w:val="23"/>
            <w:szCs w:val="23"/>
          </w:rPr>
          <w:t xml:space="preserve"> continue;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19" w:author="Unknown"/>
          <w:color w:val="0101FF"/>
          <w:sz w:val="23"/>
          <w:szCs w:val="23"/>
        </w:rPr>
      </w:pPr>
      <w:ins w:id="920"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2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22" w:author="Unknown"/>
          <w:color w:val="0101FF"/>
          <w:sz w:val="23"/>
          <w:szCs w:val="23"/>
        </w:rPr>
      </w:pPr>
      <w:ins w:id="923" w:author="Unknown">
        <w:r>
          <w:rPr>
            <w:color w:val="0101FF"/>
            <w:sz w:val="23"/>
            <w:szCs w:val="23"/>
          </w:rPr>
          <w:t xml:space="preserve"> document.write('&lt;br&gt; X este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24" w:author="Unknown"/>
          <w:color w:val="0101FF"/>
          <w:sz w:val="23"/>
          <w:szCs w:val="23"/>
        </w:rPr>
      </w:pPr>
      <w:ins w:id="925" w:author="Unknown">
        <w:r>
          <w:rPr>
            <w:color w:val="0101FF"/>
            <w:sz w:val="23"/>
            <w:szCs w:val="23"/>
          </w:rPr>
          <w:t xml:space="preserve">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26" w:author="Unknown"/>
          <w:color w:val="0101FF"/>
          <w:sz w:val="23"/>
          <w:szCs w:val="23"/>
        </w:rPr>
      </w:pPr>
      <w:ins w:id="927"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28" w:author="Unknown"/>
          <w:color w:val="0101FF"/>
          <w:sz w:val="23"/>
          <w:szCs w:val="23"/>
        </w:rPr>
      </w:pPr>
      <w:ins w:id="929" w:author="Unknown">
        <w:r>
          <w:rPr>
            <w:color w:val="0101FF"/>
            <w:sz w:val="23"/>
            <w:szCs w:val="23"/>
          </w:rPr>
          <w:t>&lt;/script&gt;</w:t>
        </w:r>
      </w:ins>
    </w:p>
    <w:p w:rsidR="00F426A0" w:rsidRDefault="00F426A0" w:rsidP="00F426A0">
      <w:pPr>
        <w:shd w:val="clear" w:color="auto" w:fill="FEFEFF"/>
        <w:rPr>
          <w:ins w:id="930" w:author="Unknown"/>
          <w:rFonts w:ascii="Calibri" w:hAnsi="Calibri"/>
          <w:color w:val="000000"/>
          <w:sz w:val="26"/>
          <w:szCs w:val="26"/>
        </w:rPr>
      </w:pPr>
      <w:ins w:id="931"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932" w:author="Unknown"/>
          <w:rFonts w:ascii="Calibri" w:hAnsi="Calibri"/>
          <w:color w:val="000000"/>
          <w:spacing w:val="15"/>
          <w:sz w:val="27"/>
          <w:szCs w:val="27"/>
          <w:u w:val="single"/>
        </w:rPr>
      </w:pPr>
      <w:ins w:id="933" w:author="Unknown">
        <w:r>
          <w:rPr>
            <w:rFonts w:ascii="Calibri" w:hAnsi="Calibri"/>
            <w:color w:val="000000"/>
            <w:spacing w:val="15"/>
            <w:u w:val="single"/>
          </w:rPr>
          <w:t>Instructiunea eticheta (label)</w:t>
        </w:r>
      </w:ins>
    </w:p>
    <w:p w:rsidR="00F426A0" w:rsidRDefault="00F426A0" w:rsidP="00F426A0">
      <w:pPr>
        <w:pStyle w:val="ptxt"/>
        <w:shd w:val="clear" w:color="auto" w:fill="FEFEFF"/>
        <w:spacing w:before="105" w:beforeAutospacing="0" w:after="120" w:afterAutospacing="0"/>
        <w:ind w:left="120" w:firstLine="300"/>
        <w:rPr>
          <w:ins w:id="934" w:author="Unknown"/>
          <w:rFonts w:ascii="Calibri" w:hAnsi="Calibri"/>
          <w:color w:val="000000"/>
          <w:sz w:val="26"/>
          <w:szCs w:val="26"/>
        </w:rPr>
      </w:pPr>
      <w:ins w:id="935" w:author="Unknown">
        <w:r>
          <w:rPr>
            <w:rFonts w:ascii="Calibri" w:hAnsi="Calibri"/>
            <w:color w:val="000000"/>
            <w:sz w:val="26"/>
            <w:szCs w:val="26"/>
          </w:rPr>
          <w:t>Instructiunea </w:t>
        </w:r>
        <w:r>
          <w:rPr>
            <w:rStyle w:val="sb"/>
            <w:rFonts w:ascii="Calibri" w:hAnsi="Calibri"/>
            <w:b/>
            <w:bCs/>
            <w:color w:val="000000"/>
            <w:sz w:val="26"/>
            <w:szCs w:val="26"/>
          </w:rPr>
          <w:t>eticheta</w:t>
        </w:r>
        <w:r>
          <w:rPr>
            <w:rFonts w:ascii="Calibri" w:hAnsi="Calibri"/>
            <w:color w:val="000000"/>
            <w:sz w:val="26"/>
            <w:szCs w:val="26"/>
          </w:rPr>
          <w:t> (denumita si </w:t>
        </w:r>
        <w:r>
          <w:rPr>
            <w:rStyle w:val="Emphasis"/>
            <w:rFonts w:ascii="Calibri" w:hAnsi="Calibri"/>
            <w:color w:val="000000"/>
            <w:sz w:val="26"/>
            <w:szCs w:val="26"/>
          </w:rPr>
          <w:t>label</w:t>
        </w:r>
        <w:r>
          <w:rPr>
            <w:rFonts w:ascii="Calibri" w:hAnsi="Calibri"/>
            <w:color w:val="000000"/>
            <w:sz w:val="26"/>
            <w:szCs w:val="26"/>
          </w:rPr>
          <w:t>) poate fi folosita impreuna cu "</w:t>
        </w:r>
        <w:r>
          <w:rPr>
            <w:rStyle w:val="HTMLCode"/>
            <w:b/>
            <w:bCs/>
            <w:color w:val="0000EE"/>
          </w:rPr>
          <w:t>break</w:t>
        </w:r>
        <w:r>
          <w:rPr>
            <w:rFonts w:ascii="Calibri" w:hAnsi="Calibri"/>
            <w:color w:val="000000"/>
            <w:sz w:val="26"/>
            <w:szCs w:val="26"/>
          </w:rPr>
          <w:t>" sau "</w:t>
        </w:r>
        <w:r>
          <w:rPr>
            <w:rStyle w:val="HTMLCode"/>
            <w:b/>
            <w:bCs/>
            <w:color w:val="0000EE"/>
          </w:rPr>
          <w:t>continue</w:t>
        </w:r>
        <w:r>
          <w:rPr>
            <w:rFonts w:ascii="Calibri" w:hAnsi="Calibri"/>
            <w:color w:val="000000"/>
            <w:sz w:val="26"/>
            <w:szCs w:val="26"/>
          </w:rPr>
          <w:t>". Aceasta eticheteaza un grup de instructiuni repetitive imbricate, permitand controlul asupra acelui grup din interiorul instructiunilor imbricate.</w:t>
        </w:r>
      </w:ins>
    </w:p>
    <w:p w:rsidR="00F426A0" w:rsidRDefault="00F426A0" w:rsidP="00F426A0">
      <w:pPr>
        <w:shd w:val="clear" w:color="auto" w:fill="FEFEFF"/>
        <w:rPr>
          <w:ins w:id="936" w:author="Unknown"/>
          <w:rFonts w:ascii="Calibri" w:hAnsi="Calibri"/>
          <w:color w:val="000000"/>
          <w:sz w:val="26"/>
          <w:szCs w:val="26"/>
        </w:rPr>
      </w:pPr>
      <w:ins w:id="937" w:author="Unknown">
        <w:r>
          <w:rPr>
            <w:rFonts w:ascii="Calibri" w:hAnsi="Calibri"/>
            <w:color w:val="000000"/>
            <w:sz w:val="26"/>
            <w:szCs w:val="26"/>
          </w:rPr>
          <w:t>Sintaxa:</w:t>
        </w:r>
      </w:ins>
    </w:p>
    <w:p w:rsidR="00F426A0" w:rsidRDefault="00F426A0" w:rsidP="00F426A0">
      <w:pPr>
        <w:pStyle w:val="HTMLPreformatted"/>
        <w:shd w:val="clear" w:color="auto" w:fill="F0FEF1"/>
        <w:rPr>
          <w:ins w:id="938" w:author="Unknown"/>
          <w:b/>
          <w:bCs/>
          <w:color w:val="000000"/>
          <w:sz w:val="24"/>
          <w:szCs w:val="24"/>
        </w:rPr>
      </w:pPr>
      <w:ins w:id="939" w:author="Unknown">
        <w:r>
          <w:rPr>
            <w:b/>
            <w:bCs/>
            <w:color w:val="000000"/>
            <w:sz w:val="24"/>
            <w:szCs w:val="24"/>
          </w:rPr>
          <w:t>nume_eticheta:</w:t>
        </w:r>
      </w:ins>
    </w:p>
    <w:p w:rsidR="00F426A0" w:rsidRDefault="00F426A0" w:rsidP="00F426A0">
      <w:pPr>
        <w:pStyle w:val="HTMLPreformatted"/>
        <w:shd w:val="clear" w:color="auto" w:fill="F0FEF1"/>
        <w:rPr>
          <w:ins w:id="940" w:author="Unknown"/>
          <w:b/>
          <w:bCs/>
          <w:color w:val="000000"/>
          <w:sz w:val="24"/>
          <w:szCs w:val="24"/>
        </w:rPr>
      </w:pPr>
      <w:ins w:id="941" w:author="Unknown">
        <w:r>
          <w:rPr>
            <w:b/>
            <w:bCs/>
            <w:color w:val="000000"/>
            <w:sz w:val="24"/>
            <w:szCs w:val="24"/>
          </w:rPr>
          <w:t>for(...){</w:t>
        </w:r>
      </w:ins>
    </w:p>
    <w:p w:rsidR="00F426A0" w:rsidRDefault="00F426A0" w:rsidP="00F426A0">
      <w:pPr>
        <w:pStyle w:val="HTMLPreformatted"/>
        <w:shd w:val="clear" w:color="auto" w:fill="F0FEF1"/>
        <w:rPr>
          <w:ins w:id="942" w:author="Unknown"/>
          <w:b/>
          <w:bCs/>
          <w:color w:val="000000"/>
          <w:sz w:val="24"/>
          <w:szCs w:val="24"/>
        </w:rPr>
      </w:pPr>
      <w:ins w:id="943" w:author="Unknown">
        <w:r>
          <w:rPr>
            <w:b/>
            <w:bCs/>
            <w:color w:val="000000"/>
            <w:sz w:val="24"/>
            <w:szCs w:val="24"/>
          </w:rPr>
          <w:t xml:space="preserve"> //alte instructiuni for() sau while()</w:t>
        </w:r>
      </w:ins>
    </w:p>
    <w:p w:rsidR="00F426A0" w:rsidRDefault="00F426A0" w:rsidP="00F426A0">
      <w:pPr>
        <w:pStyle w:val="HTMLPreformatted"/>
        <w:shd w:val="clear" w:color="auto" w:fill="F0FEF1"/>
        <w:rPr>
          <w:ins w:id="944" w:author="Unknown"/>
          <w:b/>
          <w:bCs/>
          <w:color w:val="000000"/>
          <w:sz w:val="24"/>
          <w:szCs w:val="24"/>
        </w:rPr>
      </w:pPr>
      <w:ins w:id="945" w:author="Unknown">
        <w:r>
          <w:rPr>
            <w:b/>
            <w:bCs/>
            <w:color w:val="000000"/>
            <w:sz w:val="24"/>
            <w:szCs w:val="24"/>
          </w:rPr>
          <w:t>}</w:t>
        </w:r>
      </w:ins>
    </w:p>
    <w:p w:rsidR="00F426A0" w:rsidRDefault="00F426A0" w:rsidP="00F426A0">
      <w:pPr>
        <w:shd w:val="clear" w:color="auto" w:fill="FEFEFF"/>
        <w:rPr>
          <w:ins w:id="946" w:author="Unknown"/>
          <w:rFonts w:ascii="Calibri" w:hAnsi="Calibri"/>
          <w:color w:val="000000"/>
          <w:sz w:val="26"/>
          <w:szCs w:val="26"/>
        </w:rPr>
      </w:pPr>
      <w:ins w:id="947" w:author="Unknown">
        <w:r>
          <w:rPr>
            <w:rFonts w:ascii="Calibri" w:hAnsi="Calibri"/>
            <w:color w:val="000000"/>
            <w:sz w:val="26"/>
            <w:szCs w:val="26"/>
          </w:rPr>
          <w:t>- 'nume_eticheta' poate fi orice nume (fara cele rezervate sintaxei de cod), dupa care se adauga doua-puncte si grupul de imbricari cu for() sau while().</w:t>
        </w:r>
        <w:r>
          <w:rPr>
            <w:rFonts w:ascii="Calibri" w:hAnsi="Calibri"/>
            <w:color w:val="000000"/>
            <w:sz w:val="26"/>
            <w:szCs w:val="26"/>
          </w:rPr>
          <w:br/>
        </w:r>
        <w:r>
          <w:rPr>
            <w:rFonts w:ascii="Calibri" w:hAnsi="Calibri"/>
            <w:color w:val="000000"/>
            <w:sz w:val="26"/>
            <w:szCs w:val="26"/>
          </w:rPr>
          <w:br/>
          <w:t>Studiind exemplul urmator, puteti intelege mai bine modul de utilizare a unei '</w:t>
        </w:r>
        <w:r>
          <w:rPr>
            <w:rStyle w:val="sbi"/>
            <w:rFonts w:ascii="Calibri" w:hAnsi="Calibri"/>
            <w:b/>
            <w:bCs/>
            <w:i/>
            <w:iCs/>
            <w:color w:val="000000"/>
            <w:sz w:val="26"/>
            <w:szCs w:val="26"/>
          </w:rPr>
          <w:t>etichete</w:t>
        </w:r>
        <w:r>
          <w:rPr>
            <w:rFonts w:ascii="Calibri" w:hAnsi="Calibri"/>
            <w:color w:val="000000"/>
            <w:sz w:val="26"/>
            <w:szCs w:val="26"/>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48" w:author="Unknown"/>
          <w:color w:val="0101FF"/>
          <w:sz w:val="23"/>
          <w:szCs w:val="23"/>
        </w:rPr>
      </w:pPr>
      <w:ins w:id="949"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50" w:author="Unknown"/>
          <w:color w:val="0101FF"/>
          <w:sz w:val="23"/>
          <w:szCs w:val="23"/>
        </w:rPr>
      </w:pPr>
      <w:ins w:id="951" w:author="Unknown">
        <w:r>
          <w:rPr>
            <w:color w:val="0101FF"/>
            <w:sz w:val="23"/>
            <w:szCs w:val="23"/>
          </w:rPr>
          <w:t>loopX: //eticheteaza urmatorul grup de instructiuni imbricate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52" w:author="Unknown"/>
          <w:color w:val="0101FF"/>
          <w:sz w:val="23"/>
          <w:szCs w:val="23"/>
        </w:rPr>
      </w:pPr>
      <w:ins w:id="953" w:author="Unknown">
        <w:r>
          <w:rPr>
            <w:color w:val="0101FF"/>
            <w:sz w:val="23"/>
            <w:szCs w:val="23"/>
          </w:rPr>
          <w:t>for(var x=0; x&lt;5;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54" w:author="Unknown"/>
          <w:color w:val="0101FF"/>
          <w:sz w:val="23"/>
          <w:szCs w:val="23"/>
        </w:rPr>
      </w:pPr>
      <w:ins w:id="955" w:author="Unknown">
        <w:r>
          <w:rPr>
            <w:color w:val="0101FF"/>
            <w:sz w:val="23"/>
            <w:szCs w:val="23"/>
          </w:rPr>
          <w:t xml:space="preserve"> document.write('&lt;h4&gt;X - '+x+'&lt;/h4&gt;');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56" w:author="Unknown"/>
          <w:color w:val="0101FF"/>
          <w:sz w:val="23"/>
          <w:szCs w:val="23"/>
        </w:rPr>
      </w:pPr>
      <w:ins w:id="957" w:author="Unknown">
        <w:r>
          <w:rPr>
            <w:color w:val="0101FF"/>
            <w:sz w:val="23"/>
            <w:szCs w:val="23"/>
          </w:rPr>
          <w:t xml:space="preserve"> for(var y=0; y&lt;3; 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58" w:author="Unknown"/>
          <w:color w:val="0101FF"/>
          <w:sz w:val="23"/>
          <w:szCs w:val="23"/>
        </w:rPr>
      </w:pPr>
      <w:ins w:id="959" w:author="Unknown">
        <w:r>
          <w:rPr>
            <w:color w:val="0101FF"/>
            <w:sz w:val="23"/>
            <w:szCs w:val="23"/>
          </w:rPr>
          <w:t xml:space="preserve"> //opreste executia intregului grup cand x e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0" w:author="Unknown"/>
          <w:color w:val="0101FF"/>
          <w:sz w:val="23"/>
          <w:szCs w:val="23"/>
        </w:rPr>
      </w:pPr>
      <w:ins w:id="961" w:author="Unknown">
        <w:r>
          <w:rPr>
            <w:color w:val="0101FF"/>
            <w:sz w:val="23"/>
            <w:szCs w:val="23"/>
          </w:rPr>
          <w:t xml:space="preserve"> if(x ==2) break loopX;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3" w:author="Unknown"/>
          <w:color w:val="0101FF"/>
          <w:sz w:val="23"/>
          <w:szCs w:val="23"/>
        </w:rPr>
      </w:pPr>
      <w:ins w:id="964" w:author="Unknown">
        <w:r>
          <w:rPr>
            <w:color w:val="0101FF"/>
            <w:sz w:val="23"/>
            <w:szCs w:val="23"/>
          </w:rPr>
          <w:t xml:space="preserve"> document.write('&lt;br&gt;Y = '+y);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5" w:author="Unknown"/>
          <w:color w:val="0101FF"/>
          <w:sz w:val="23"/>
          <w:szCs w:val="23"/>
        </w:rPr>
      </w:pPr>
      <w:ins w:id="966"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7" w:author="Unknown"/>
          <w:color w:val="0101FF"/>
          <w:sz w:val="23"/>
          <w:szCs w:val="23"/>
        </w:rPr>
      </w:pPr>
      <w:ins w:id="968"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69" w:author="Unknown"/>
          <w:color w:val="0101FF"/>
          <w:sz w:val="23"/>
          <w:szCs w:val="23"/>
        </w:rPr>
      </w:pPr>
      <w:ins w:id="970" w:author="Unknown">
        <w:r>
          <w:rPr>
            <w:color w:val="0101FF"/>
            <w:sz w:val="23"/>
            <w:szCs w:val="23"/>
          </w:rPr>
          <w:t>&lt;/script&gt;</w:t>
        </w:r>
      </w:ins>
    </w:p>
    <w:p w:rsidR="00F426A0" w:rsidRDefault="00F426A0" w:rsidP="00F426A0">
      <w:pPr>
        <w:shd w:val="clear" w:color="auto" w:fill="FEFEFF"/>
        <w:rPr>
          <w:ins w:id="971" w:author="Unknown"/>
          <w:rFonts w:ascii="Calibri" w:hAnsi="Calibri"/>
          <w:color w:val="000000"/>
          <w:sz w:val="26"/>
          <w:szCs w:val="26"/>
        </w:rPr>
      </w:pPr>
      <w:ins w:id="972" w:author="Unknown">
        <w:r>
          <w:rPr>
            <w:rFonts w:ascii="Calibri" w:hAnsi="Calibri"/>
            <w:color w:val="000000"/>
            <w:sz w:val="26"/>
            <w:szCs w:val="26"/>
          </w:rPr>
          <w:t>Incercati codul</w:t>
        </w:r>
      </w:ins>
    </w:p>
    <w:p w:rsidR="00F426A0" w:rsidRDefault="00F426A0" w:rsidP="00F426A0">
      <w:pPr>
        <w:pStyle w:val="ptxt"/>
        <w:shd w:val="clear" w:color="auto" w:fill="FEFEFF"/>
        <w:spacing w:before="105" w:beforeAutospacing="0" w:after="120" w:afterAutospacing="0"/>
        <w:ind w:left="120" w:firstLine="300"/>
        <w:rPr>
          <w:ins w:id="973" w:author="Unknown"/>
          <w:rFonts w:ascii="Calibri" w:hAnsi="Calibri"/>
          <w:color w:val="000000"/>
          <w:sz w:val="26"/>
          <w:szCs w:val="26"/>
        </w:rPr>
      </w:pPr>
      <w:ins w:id="974" w:author="Unknown">
        <w:r>
          <w:rPr>
            <w:rFonts w:ascii="Calibri" w:hAnsi="Calibri"/>
            <w:color w:val="000000"/>
            <w:sz w:val="26"/>
            <w:szCs w:val="26"/>
          </w:rPr>
          <w:t>- Testand codul, veti observa ca desi "break" este inclus in interiorul celei dea doua instructiune "for()", prin specificarea lui "loopX", care este eticheta intregului ansamblu de instructiuni imbricate, se va intrerupe executia intregului ansamblu, nu numai instructiunea "for()" unde este adaugat "break".</w:t>
        </w:r>
      </w:ins>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lastRenderedPageBreak/>
        <w:t>Ferestre Alert Prompt si Confirm</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96"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97"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98"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99"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00"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01"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02"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03"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04"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05"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57" type="#_x0000_t75" style="width:1in;height:1in" o:ole="">
            <v:imagedata r:id="rId17" o:title=""/>
          </v:shape>
          <w:control r:id="rId106" w:name="DefaultOcxName8" w:shapeid="_x0000_i1057"/>
        </w:object>
      </w:r>
    </w:p>
    <w:p w:rsidR="00F426A0" w:rsidRDefault="00F426A0" w:rsidP="00F426A0">
      <w:pPr>
        <w:pStyle w:val="z-BottomofForm"/>
      </w:pPr>
      <w:r>
        <w:t>Bottom of Form</w:t>
      </w:r>
    </w:p>
    <w:p w:rsidR="00F426A0" w:rsidRDefault="00F426A0" w:rsidP="00F426A0">
      <w:pPr>
        <w:numPr>
          <w:ilvl w:val="0"/>
          <w:numId w:val="10"/>
        </w:numPr>
        <w:shd w:val="clear" w:color="auto" w:fill="FEFEFF"/>
        <w:spacing w:before="100" w:beforeAutospacing="1" w:after="100" w:afterAutospacing="1" w:line="319" w:lineRule="atLeast"/>
        <w:ind w:left="525"/>
        <w:rPr>
          <w:ins w:id="975" w:author="Unknown"/>
          <w:rFonts w:ascii="Calibri" w:hAnsi="Calibri"/>
          <w:color w:val="000000"/>
          <w:sz w:val="26"/>
          <w:szCs w:val="26"/>
        </w:rPr>
      </w:pPr>
      <w:ins w:id="97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"https://marplo.net/javascript/alert_prompt_confirm.html" \l "hshfp" \o "Fereastra Prompt" </w:instrText>
        </w:r>
        <w:r>
          <w:rPr>
            <w:rFonts w:ascii="Calibri" w:hAnsi="Calibri"/>
            <w:color w:val="000000"/>
            <w:sz w:val="26"/>
            <w:szCs w:val="26"/>
          </w:rPr>
          <w:fldChar w:fldCharType="separate"/>
        </w:r>
        <w:r>
          <w:rPr>
            <w:rStyle w:val="Hyperlink"/>
            <w:rFonts w:ascii="Calibri" w:hAnsi="Calibri"/>
            <w:sz w:val="26"/>
            <w:szCs w:val="26"/>
          </w:rPr>
          <w:t>Fereastra Prompt</w:t>
        </w:r>
        <w:r>
          <w:rPr>
            <w:rFonts w:ascii="Calibri" w:hAnsi="Calibri"/>
            <w:color w:val="000000"/>
            <w:sz w:val="26"/>
            <w:szCs w:val="26"/>
          </w:rPr>
          <w:fldChar w:fldCharType="end"/>
        </w:r>
      </w:ins>
    </w:p>
    <w:p w:rsidR="00F426A0" w:rsidRDefault="00F426A0" w:rsidP="00F426A0">
      <w:pPr>
        <w:numPr>
          <w:ilvl w:val="0"/>
          <w:numId w:val="10"/>
        </w:numPr>
        <w:shd w:val="clear" w:color="auto" w:fill="FEFEFF"/>
        <w:spacing w:before="100" w:beforeAutospacing="1" w:after="100" w:afterAutospacing="1" w:line="319" w:lineRule="atLeast"/>
        <w:ind w:left="525"/>
        <w:rPr>
          <w:ins w:id="977" w:author="Unknown"/>
          <w:rFonts w:ascii="Calibri" w:hAnsi="Calibri"/>
          <w:color w:val="000000"/>
          <w:sz w:val="26"/>
          <w:szCs w:val="26"/>
        </w:rPr>
      </w:pPr>
      <w:ins w:id="97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"https://marplo.net/javascript/alert_prompt_confirm.html" \l "hshfc" \o "Fereastra Confirm" </w:instrText>
        </w:r>
        <w:r>
          <w:rPr>
            <w:rFonts w:ascii="Calibri" w:hAnsi="Calibri"/>
            <w:color w:val="000000"/>
            <w:sz w:val="26"/>
            <w:szCs w:val="26"/>
          </w:rPr>
          <w:fldChar w:fldCharType="separate"/>
        </w:r>
        <w:r>
          <w:rPr>
            <w:rStyle w:val="Hyperlink"/>
            <w:rFonts w:ascii="Calibri" w:hAnsi="Calibri"/>
            <w:sz w:val="26"/>
            <w:szCs w:val="26"/>
          </w:rPr>
          <w:t>Fereastra Confirm</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979"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980" w:author="Unknown"/>
          <w:rFonts w:ascii="Calibri" w:hAnsi="Calibri"/>
          <w:color w:val="000000"/>
          <w:sz w:val="26"/>
          <w:szCs w:val="26"/>
        </w:rPr>
      </w:pPr>
      <w:ins w:id="981" w:author="Unknown">
        <w:r>
          <w:rPr>
            <w:rFonts w:ascii="Calibri" w:hAnsi="Calibri"/>
            <w:color w:val="000000"/>
            <w:sz w:val="26"/>
            <w:szCs w:val="26"/>
          </w:rPr>
          <w:t>Alert, Prompt si Confirm sunt ferestre predefinite de dialog, acestea apartin direct obiectului JavaScript "window".</w:t>
        </w:r>
      </w:ins>
    </w:p>
    <w:p w:rsidR="00F426A0" w:rsidRDefault="00F426A0" w:rsidP="00F426A0">
      <w:pPr>
        <w:shd w:val="clear" w:color="auto" w:fill="FEFEFF"/>
        <w:rPr>
          <w:ins w:id="982"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983" w:author="Unknown"/>
          <w:rFonts w:ascii="Calibri" w:hAnsi="Calibri"/>
          <w:color w:val="000000"/>
          <w:spacing w:val="15"/>
          <w:sz w:val="27"/>
          <w:szCs w:val="27"/>
          <w:u w:val="single"/>
        </w:rPr>
      </w:pPr>
      <w:ins w:id="984" w:author="Unknown">
        <w:r>
          <w:rPr>
            <w:rFonts w:ascii="Calibri" w:hAnsi="Calibri"/>
            <w:color w:val="000000"/>
            <w:spacing w:val="15"/>
            <w:u w:val="single"/>
          </w:rPr>
          <w:t>Fereastra Alert</w:t>
        </w:r>
      </w:ins>
    </w:p>
    <w:p w:rsidR="00F426A0" w:rsidRDefault="00F426A0" w:rsidP="00F426A0">
      <w:pPr>
        <w:pStyle w:val="ptxt"/>
        <w:shd w:val="clear" w:color="auto" w:fill="FEFEFF"/>
        <w:spacing w:before="105" w:beforeAutospacing="0" w:after="120" w:afterAutospacing="0"/>
        <w:ind w:left="120" w:firstLine="300"/>
        <w:rPr>
          <w:ins w:id="985" w:author="Unknown"/>
          <w:rFonts w:ascii="Calibri" w:hAnsi="Calibri"/>
          <w:color w:val="000000"/>
          <w:sz w:val="26"/>
          <w:szCs w:val="26"/>
        </w:rPr>
      </w:pPr>
      <w:ins w:id="986" w:author="Unknown">
        <w:r>
          <w:rPr>
            <w:rFonts w:ascii="Calibri" w:hAnsi="Calibri"/>
            <w:color w:val="000000"/>
            <w:sz w:val="26"/>
            <w:szCs w:val="26"/>
          </w:rPr>
          <w:t>Probabil ati intalnit pana acum, de mai multe ori exemple cu "Alert".</w:t>
        </w:r>
        <w:r>
          <w:rPr>
            <w:rFonts w:ascii="Calibri" w:hAnsi="Calibri"/>
            <w:color w:val="000000"/>
            <w:sz w:val="26"/>
            <w:szCs w:val="26"/>
          </w:rPr>
          <w:br/>
          <w:t>Fiind un element simplu si deja cunoscut, voi face o scurta prezentare a sintaxei acestuia.</w:t>
        </w:r>
        <w:r>
          <w:rPr>
            <w:rFonts w:ascii="Calibri" w:hAnsi="Calibri"/>
            <w:color w:val="000000"/>
            <w:sz w:val="26"/>
            <w:szCs w:val="26"/>
          </w:rPr>
          <w:br/>
          <w:t>Sintaxa:</w:t>
        </w:r>
      </w:ins>
    </w:p>
    <w:p w:rsidR="00F426A0" w:rsidRDefault="00F426A0" w:rsidP="00F426A0">
      <w:pPr>
        <w:shd w:val="clear" w:color="auto" w:fill="F0FEF1"/>
        <w:rPr>
          <w:ins w:id="987" w:author="Unknown"/>
          <w:rFonts w:ascii="Calibri" w:hAnsi="Calibri"/>
          <w:b/>
          <w:bCs/>
          <w:color w:val="000000"/>
          <w:sz w:val="24"/>
          <w:szCs w:val="24"/>
        </w:rPr>
      </w:pPr>
      <w:ins w:id="988" w:author="Unknown">
        <w:r>
          <w:rPr>
            <w:rFonts w:ascii="Calibri" w:hAnsi="Calibri"/>
            <w:b/>
            <w:bCs/>
            <w:color w:val="000000"/>
          </w:rPr>
          <w:t>window.alert('mesaj')</w:t>
        </w:r>
      </w:ins>
    </w:p>
    <w:p w:rsidR="00F426A0" w:rsidRDefault="00F426A0" w:rsidP="00F426A0">
      <w:pPr>
        <w:shd w:val="clear" w:color="auto" w:fill="FEFEFF"/>
        <w:rPr>
          <w:ins w:id="989" w:author="Unknown"/>
          <w:rFonts w:ascii="Calibri" w:hAnsi="Calibri"/>
          <w:color w:val="000000"/>
          <w:sz w:val="26"/>
          <w:szCs w:val="26"/>
        </w:rPr>
      </w:pPr>
      <w:ins w:id="990" w:author="Unknown">
        <w:r>
          <w:rPr>
            <w:rFonts w:ascii="Calibri" w:hAnsi="Calibri"/>
            <w:color w:val="000000"/>
            <w:sz w:val="26"/>
            <w:szCs w:val="26"/>
          </w:rPr>
          <w:t>- Unde "mesaj" este textul care va apare in fereastra Alert.</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991" w:author="Unknown"/>
          <w:rFonts w:ascii="Calibri" w:hAnsi="Calibri"/>
          <w:i/>
          <w:iCs/>
          <w:color w:val="000000"/>
          <w:sz w:val="23"/>
          <w:szCs w:val="23"/>
        </w:rPr>
      </w:pPr>
      <w:ins w:id="992" w:author="Unknown">
        <w:r>
          <w:rPr>
            <w:rFonts w:ascii="Calibri" w:hAnsi="Calibri"/>
            <w:i/>
            <w:iCs/>
            <w:color w:val="000000"/>
            <w:sz w:val="23"/>
            <w:szCs w:val="23"/>
          </w:rPr>
          <w:t>Se poate folosi si direct: </w:t>
        </w:r>
        <w:r>
          <w:rPr>
            <w:rStyle w:val="HTMLCode"/>
            <w:b/>
            <w:bCs/>
            <w:i/>
            <w:iCs/>
            <w:color w:val="0000EE"/>
          </w:rPr>
          <w:t>alert('mesaj');</w:t>
        </w:r>
        <w:r>
          <w:rPr>
            <w:rFonts w:ascii="Calibri" w:hAnsi="Calibri"/>
            <w:i/>
            <w:iCs/>
            <w:color w:val="000000"/>
            <w:sz w:val="23"/>
            <w:szCs w:val="23"/>
          </w:rPr>
          <w:t>, fara 'window'.</w:t>
        </w:r>
      </w:ins>
    </w:p>
    <w:p w:rsidR="00F426A0" w:rsidRDefault="00F426A0" w:rsidP="00F426A0">
      <w:pPr>
        <w:shd w:val="clear" w:color="auto" w:fill="FEFEFF"/>
        <w:rPr>
          <w:ins w:id="993" w:author="Unknown"/>
          <w:rFonts w:ascii="Calibri" w:hAnsi="Calibri"/>
          <w:color w:val="000000"/>
          <w:sz w:val="26"/>
          <w:szCs w:val="26"/>
        </w:rPr>
      </w:pPr>
      <w:ins w:id="994" w:author="Unknown">
        <w:r>
          <w:rPr>
            <w:rFonts w:ascii="Calibri" w:hAnsi="Calibri"/>
            <w:color w:val="000000"/>
            <w:sz w:val="26"/>
            <w:szCs w:val="26"/>
          </w:rPr>
          <w:br/>
          <w:t>Urmatorul exemplu deschide o fereastra cu mesajul: "Bine ai venit".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95" w:author="Unknown"/>
          <w:color w:val="0101FF"/>
          <w:sz w:val="23"/>
          <w:szCs w:val="23"/>
        </w:rPr>
      </w:pPr>
      <w:ins w:id="996" w:author="Unknown">
        <w:r>
          <w:rPr>
            <w:color w:val="0101FF"/>
            <w:sz w:val="23"/>
            <w:szCs w:val="23"/>
          </w:rPr>
          <w:t>Continut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9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998" w:author="Unknown"/>
          <w:color w:val="0101FF"/>
          <w:sz w:val="23"/>
          <w:szCs w:val="23"/>
        </w:rPr>
      </w:pPr>
      <w:ins w:id="999"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00" w:author="Unknown"/>
          <w:color w:val="0101FF"/>
          <w:sz w:val="23"/>
          <w:szCs w:val="23"/>
        </w:rPr>
      </w:pPr>
      <w:ins w:id="1001" w:author="Unknown">
        <w:r>
          <w:rPr>
            <w:color w:val="0101FF"/>
            <w:sz w:val="23"/>
            <w:szCs w:val="23"/>
          </w:rPr>
          <w:t>alert('Bine ai venit');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02" w:author="Unknown"/>
          <w:color w:val="0101FF"/>
          <w:sz w:val="23"/>
          <w:szCs w:val="23"/>
        </w:rPr>
      </w:pPr>
      <w:ins w:id="1003" w:author="Unknown">
        <w:r>
          <w:rPr>
            <w:color w:val="0101FF"/>
            <w:sz w:val="23"/>
            <w:szCs w:val="23"/>
          </w:rPr>
          <w:t>&lt;/script&gt;</w:t>
        </w:r>
      </w:ins>
    </w:p>
    <w:p w:rsidR="00F426A0" w:rsidRDefault="00F426A0" w:rsidP="00F426A0">
      <w:pPr>
        <w:shd w:val="clear" w:color="auto" w:fill="FEFEFF"/>
        <w:rPr>
          <w:ins w:id="1004" w:author="Unknown"/>
          <w:rFonts w:ascii="Calibri" w:hAnsi="Calibri"/>
          <w:color w:val="000000"/>
          <w:sz w:val="26"/>
          <w:szCs w:val="26"/>
        </w:rPr>
      </w:pPr>
      <w:ins w:id="1005" w:author="Unknown">
        <w:r>
          <w:rPr>
            <w:rFonts w:ascii="Calibri" w:hAnsi="Calibri"/>
            <w:color w:val="000000"/>
            <w:sz w:val="26"/>
            <w:szCs w:val="26"/>
          </w:rPr>
          <w:t>Incercati codul</w:t>
        </w:r>
      </w:ins>
    </w:p>
    <w:p w:rsidR="00F426A0" w:rsidRDefault="00F426A0" w:rsidP="00F426A0">
      <w:pPr>
        <w:shd w:val="clear" w:color="auto" w:fill="FEFEFF"/>
        <w:rPr>
          <w:ins w:id="1006" w:author="Unknown"/>
          <w:rFonts w:ascii="Calibri" w:hAnsi="Calibri"/>
          <w:color w:val="000000"/>
          <w:sz w:val="26"/>
          <w:szCs w:val="26"/>
        </w:rPr>
      </w:pPr>
      <w:ins w:id="1007" w:author="Unknown">
        <w:r>
          <w:rPr>
            <w:rFonts w:ascii="Calibri" w:hAnsi="Calibri"/>
            <w:color w:val="000000"/>
            <w:sz w:val="26"/>
            <w:szCs w:val="26"/>
          </w:rPr>
          <w:lastRenderedPageBreak/>
          <w:t>In browser va apare o fereastra ca in imaginea urmatoare:</w:t>
        </w:r>
      </w:ins>
      <w:r>
        <w:rPr>
          <w:rFonts w:ascii="Calibri" w:hAnsi="Calibri"/>
          <w:noProof/>
          <w:color w:val="000000"/>
          <w:sz w:val="26"/>
          <w:szCs w:val="26"/>
        </w:rPr>
        <w:drawing>
          <wp:inline distT="0" distB="0" distL="0" distR="0">
            <wp:extent cx="1838325" cy="1676400"/>
            <wp:effectExtent l="0" t="0" r="9525" b="0"/>
            <wp:docPr id="3" name="Picture 3" descr="Fereastra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reastra Alert"/>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inline>
        </w:drawing>
      </w:r>
      <w:ins w:id="1008" w:author="Unknown">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1009" w:author="Unknown"/>
          <w:rFonts w:ascii="Calibri" w:hAnsi="Calibri"/>
          <w:color w:val="000000"/>
          <w:spacing w:val="15"/>
          <w:sz w:val="27"/>
          <w:szCs w:val="27"/>
          <w:u w:val="single"/>
        </w:rPr>
      </w:pPr>
      <w:ins w:id="1010" w:author="Unknown">
        <w:r>
          <w:rPr>
            <w:rFonts w:ascii="Calibri" w:hAnsi="Calibri"/>
            <w:color w:val="000000"/>
            <w:spacing w:val="15"/>
            <w:u w:val="single"/>
          </w:rPr>
          <w:t>Fereastra Prompt</w:t>
        </w:r>
      </w:ins>
    </w:p>
    <w:p w:rsidR="00F426A0" w:rsidRDefault="00F426A0" w:rsidP="00F426A0">
      <w:pPr>
        <w:pStyle w:val="ptxt"/>
        <w:shd w:val="clear" w:color="auto" w:fill="FEFEFF"/>
        <w:spacing w:before="105" w:beforeAutospacing="0" w:after="120" w:afterAutospacing="0"/>
        <w:ind w:left="120" w:firstLine="300"/>
        <w:rPr>
          <w:ins w:id="1011" w:author="Unknown"/>
          <w:rFonts w:ascii="Calibri" w:hAnsi="Calibri"/>
          <w:color w:val="000000"/>
          <w:sz w:val="26"/>
          <w:szCs w:val="26"/>
        </w:rPr>
      </w:pPr>
      <w:ins w:id="1012" w:author="Unknown">
        <w:r>
          <w:rPr>
            <w:rStyle w:val="sb"/>
            <w:rFonts w:ascii="Calibri" w:hAnsi="Calibri"/>
            <w:b/>
            <w:bCs/>
            <w:color w:val="000000"/>
            <w:sz w:val="26"/>
            <w:szCs w:val="26"/>
          </w:rPr>
          <w:t>Fereastra Prompt</w:t>
        </w:r>
        <w:r>
          <w:rPr>
            <w:rFonts w:ascii="Calibri" w:hAnsi="Calibri"/>
            <w:color w:val="000000"/>
            <w:sz w:val="26"/>
            <w:szCs w:val="26"/>
          </w:rPr>
          <w:t> se creaza cu sintaxa:</w:t>
        </w:r>
      </w:ins>
    </w:p>
    <w:p w:rsidR="00F426A0" w:rsidRDefault="00F426A0" w:rsidP="00F426A0">
      <w:pPr>
        <w:shd w:val="clear" w:color="auto" w:fill="F0FEF1"/>
        <w:rPr>
          <w:ins w:id="1013" w:author="Unknown"/>
          <w:rFonts w:ascii="Calibri" w:hAnsi="Calibri"/>
          <w:b/>
          <w:bCs/>
          <w:color w:val="000000"/>
          <w:sz w:val="24"/>
          <w:szCs w:val="24"/>
        </w:rPr>
      </w:pPr>
      <w:ins w:id="1014" w:author="Unknown">
        <w:r>
          <w:rPr>
            <w:rFonts w:ascii="Calibri" w:hAnsi="Calibri"/>
            <w:b/>
            <w:bCs/>
            <w:color w:val="000000"/>
          </w:rPr>
          <w:t>window.prompt('mesaj', 'default')</w:t>
        </w:r>
      </w:ins>
    </w:p>
    <w:p w:rsidR="00F426A0" w:rsidRDefault="00F426A0" w:rsidP="00F426A0">
      <w:pPr>
        <w:shd w:val="clear" w:color="auto" w:fill="FEFEFF"/>
        <w:rPr>
          <w:ins w:id="1015" w:author="Unknown"/>
          <w:rFonts w:ascii="Calibri" w:hAnsi="Calibri"/>
          <w:color w:val="000000"/>
          <w:sz w:val="26"/>
          <w:szCs w:val="26"/>
        </w:rPr>
      </w:pPr>
      <w:ins w:id="1016" w:author="Unknown">
        <w:r>
          <w:rPr>
            <w:rFonts w:ascii="Calibri" w:hAnsi="Calibri"/>
            <w:color w:val="000000"/>
            <w:sz w:val="26"/>
            <w:szCs w:val="26"/>
          </w:rPr>
          <w:t>- Unde "mesaj" este un text care va apare in fereastra, deasupra unei casute de text input; iar "default" este textul care va apare in casuta input.</w:t>
        </w:r>
        <w:r>
          <w:rPr>
            <w:rFonts w:ascii="Calibri" w:hAnsi="Calibri"/>
            <w:color w:val="000000"/>
            <w:sz w:val="26"/>
            <w:szCs w:val="26"/>
          </w:rPr>
          <w:br/>
        </w:r>
        <w:r>
          <w:rPr>
            <w:rFonts w:ascii="Calibri" w:hAnsi="Calibri"/>
            <w:color w:val="000000"/>
            <w:sz w:val="26"/>
            <w:szCs w:val="26"/>
          </w:rPr>
          <w:br/>
          <w:t>Urmatorul exemplu deschide o fereastra "Prompt".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17" w:author="Unknown"/>
          <w:color w:val="0101FF"/>
          <w:sz w:val="23"/>
          <w:szCs w:val="23"/>
        </w:rPr>
      </w:pPr>
      <w:ins w:id="1018" w:author="Unknown">
        <w:r>
          <w:rPr>
            <w:color w:val="0101FF"/>
            <w:sz w:val="23"/>
            <w:szCs w:val="23"/>
          </w:rPr>
          <w:t>Continut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1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20" w:author="Unknown"/>
          <w:color w:val="0101FF"/>
          <w:sz w:val="23"/>
          <w:szCs w:val="23"/>
        </w:rPr>
      </w:pPr>
      <w:ins w:id="102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22" w:author="Unknown"/>
          <w:color w:val="0101FF"/>
          <w:sz w:val="23"/>
          <w:szCs w:val="23"/>
        </w:rPr>
      </w:pPr>
      <w:ins w:id="1023" w:author="Unknown">
        <w:r>
          <w:rPr>
            <w:color w:val="0101FF"/>
            <w:sz w:val="23"/>
            <w:szCs w:val="23"/>
          </w:rPr>
          <w:t>window.prompt('Scrieti numele', 'Nume');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24" w:author="Unknown"/>
          <w:color w:val="0101FF"/>
          <w:sz w:val="23"/>
          <w:szCs w:val="23"/>
        </w:rPr>
      </w:pPr>
      <w:ins w:id="1025" w:author="Unknown">
        <w:r>
          <w:rPr>
            <w:color w:val="0101FF"/>
            <w:sz w:val="23"/>
            <w:szCs w:val="23"/>
          </w:rPr>
          <w:t>&lt;/script&gt;</w:t>
        </w:r>
      </w:ins>
    </w:p>
    <w:p w:rsidR="00F426A0" w:rsidRDefault="00F426A0" w:rsidP="00F426A0">
      <w:pPr>
        <w:shd w:val="clear" w:color="auto" w:fill="FEFEFF"/>
        <w:rPr>
          <w:ins w:id="1026" w:author="Unknown"/>
          <w:rFonts w:ascii="Calibri" w:hAnsi="Calibri"/>
          <w:color w:val="000000"/>
          <w:sz w:val="26"/>
          <w:szCs w:val="26"/>
        </w:rPr>
      </w:pPr>
      <w:ins w:id="1027" w:author="Unknown">
        <w:r>
          <w:rPr>
            <w:rFonts w:ascii="Calibri" w:hAnsi="Calibri"/>
            <w:color w:val="000000"/>
            <w:sz w:val="26"/>
            <w:szCs w:val="26"/>
          </w:rPr>
          <w:t>Incercati codul</w:t>
        </w:r>
      </w:ins>
    </w:p>
    <w:p w:rsidR="00F426A0" w:rsidRDefault="00F426A0" w:rsidP="00F426A0">
      <w:pPr>
        <w:shd w:val="clear" w:color="auto" w:fill="FEFEFF"/>
        <w:rPr>
          <w:ins w:id="1028" w:author="Unknown"/>
          <w:rFonts w:ascii="Calibri" w:hAnsi="Calibri"/>
          <w:color w:val="000000"/>
          <w:sz w:val="26"/>
          <w:szCs w:val="26"/>
        </w:rPr>
      </w:pPr>
      <w:ins w:id="1029" w:author="Unknown">
        <w:r>
          <w:rPr>
            <w:rFonts w:ascii="Calibri" w:hAnsi="Calibri"/>
            <w:color w:val="000000"/>
            <w:sz w:val="26"/>
            <w:szCs w:val="26"/>
          </w:rPr>
          <w:t>In browser va apare o fereastra ca in imaginea urmatoare</w:t>
        </w:r>
      </w:ins>
      <w:r>
        <w:rPr>
          <w:rFonts w:ascii="Calibri" w:hAnsi="Calibri"/>
          <w:noProof/>
          <w:color w:val="000000"/>
          <w:sz w:val="26"/>
          <w:szCs w:val="26"/>
        </w:rPr>
        <w:drawing>
          <wp:inline distT="0" distB="0" distL="0" distR="0">
            <wp:extent cx="4695825" cy="1323975"/>
            <wp:effectExtent l="0" t="0" r="9525" b="9525"/>
            <wp:docPr id="2" name="Picture 2" descr="Fereastra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reastra Promp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95825" cy="1323975"/>
                    </a:xfrm>
                    <a:prstGeom prst="rect">
                      <a:avLst/>
                    </a:prstGeom>
                    <a:noFill/>
                    <a:ln>
                      <a:noFill/>
                    </a:ln>
                  </pic:spPr>
                </pic:pic>
              </a:graphicData>
            </a:graphic>
          </wp:inline>
        </w:drawing>
      </w:r>
      <w:ins w:id="1030" w:author="Unknown">
        <w:r>
          <w:rPr>
            <w:rFonts w:ascii="Calibri" w:hAnsi="Calibri"/>
            <w:color w:val="000000"/>
            <w:sz w:val="26"/>
            <w:szCs w:val="26"/>
          </w:rPr>
          <w:br/>
        </w:r>
        <w:r>
          <w:rPr>
            <w:rFonts w:ascii="Calibri" w:hAnsi="Calibri"/>
            <w:color w:val="000000"/>
            <w:sz w:val="26"/>
            <w:szCs w:val="26"/>
          </w:rPr>
          <w:br/>
          <w:t>Textul pe care utilizatorul il adauga in campul din fereastra prompt poate fi preluat intr-o variabila si folosit apoi in script.</w:t>
        </w:r>
        <w:r>
          <w:rPr>
            <w:rFonts w:ascii="Calibri" w:hAnsi="Calibri"/>
            <w:color w:val="000000"/>
            <w:sz w:val="26"/>
            <w:szCs w:val="26"/>
          </w:rPr>
          <w:br/>
          <w:t>Iata un exemplu in care atribuim deschiderea ferestrei Prompt unei variabile (</w:t>
        </w:r>
        <w:r>
          <w:rPr>
            <w:rStyle w:val="si"/>
            <w:rFonts w:ascii="Calibri" w:hAnsi="Calibri"/>
            <w:i/>
            <w:iCs/>
            <w:color w:val="000000"/>
            <w:sz w:val="26"/>
            <w:szCs w:val="26"/>
          </w:rPr>
          <w:t xml:space="preserve">aici </w:t>
        </w:r>
        <w:r>
          <w:rPr>
            <w:rStyle w:val="si"/>
            <w:rFonts w:ascii="Calibri" w:hAnsi="Calibri"/>
            <w:i/>
            <w:iCs/>
            <w:color w:val="000000"/>
            <w:sz w:val="26"/>
            <w:szCs w:val="26"/>
          </w:rPr>
          <w:lastRenderedPageBreak/>
          <w:t>"nume"</w:t>
        </w:r>
        <w:r>
          <w:rPr>
            <w:rFonts w:ascii="Calibri" w:hAnsi="Calibri"/>
            <w:color w:val="000000"/>
            <w:sz w:val="26"/>
            <w:szCs w:val="26"/>
          </w:rPr>
          <w:t>), care va prelua sirul adaugat in caseta de text, apoi valoarea acestei variabile o introducem in mesajul unei ferestre Alert: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31" w:author="Unknown"/>
          <w:color w:val="0101FF"/>
          <w:sz w:val="23"/>
          <w:szCs w:val="23"/>
        </w:rPr>
      </w:pPr>
      <w:ins w:id="1032" w:author="Unknown">
        <w:r>
          <w:rPr>
            <w:color w:val="0101FF"/>
            <w:sz w:val="23"/>
            <w:szCs w:val="23"/>
          </w:rPr>
          <w:t>Continut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3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34" w:author="Unknown"/>
          <w:color w:val="0101FF"/>
          <w:sz w:val="23"/>
          <w:szCs w:val="23"/>
        </w:rPr>
      </w:pPr>
      <w:ins w:id="103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36" w:author="Unknown"/>
          <w:color w:val="0101FF"/>
          <w:sz w:val="23"/>
          <w:szCs w:val="23"/>
        </w:rPr>
      </w:pPr>
      <w:ins w:id="1037" w:author="Unknown">
        <w:r>
          <w:rPr>
            <w:color w:val="0101FF"/>
            <w:sz w:val="23"/>
            <w:szCs w:val="23"/>
          </w:rPr>
          <w:t>var nume = window.prompt('Scrieti numele', 'Nume');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38" w:author="Unknown"/>
          <w:color w:val="0101FF"/>
          <w:sz w:val="23"/>
          <w:szCs w:val="23"/>
        </w:rPr>
      </w:pPr>
      <w:ins w:id="1039" w:author="Unknown">
        <w:r>
          <w:rPr>
            <w:color w:val="0101FF"/>
            <w:sz w:val="23"/>
            <w:szCs w:val="23"/>
          </w:rPr>
          <w:t>alert('Salut '+ nume +'\n Bine ai venit.');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40" w:author="Unknown"/>
          <w:color w:val="0101FF"/>
          <w:sz w:val="23"/>
          <w:szCs w:val="23"/>
        </w:rPr>
      </w:pPr>
      <w:ins w:id="1041" w:author="Unknown">
        <w:r>
          <w:rPr>
            <w:color w:val="0101FF"/>
            <w:sz w:val="23"/>
            <w:szCs w:val="23"/>
          </w:rPr>
          <w:t>&lt;/script&gt;</w:t>
        </w:r>
      </w:ins>
    </w:p>
    <w:p w:rsidR="00F426A0" w:rsidRDefault="00F426A0" w:rsidP="00F426A0">
      <w:pPr>
        <w:shd w:val="clear" w:color="auto" w:fill="FEFEFF"/>
        <w:rPr>
          <w:ins w:id="1042" w:author="Unknown"/>
          <w:rFonts w:ascii="Calibri" w:hAnsi="Calibri"/>
          <w:color w:val="000000"/>
          <w:sz w:val="26"/>
          <w:szCs w:val="26"/>
        </w:rPr>
      </w:pPr>
      <w:ins w:id="1043" w:author="Unknown">
        <w:r>
          <w:rPr>
            <w:rFonts w:ascii="Calibri" w:hAnsi="Calibri"/>
            <w:color w:val="000000"/>
            <w:sz w:val="26"/>
            <w:szCs w:val="26"/>
          </w:rPr>
          <w:t>Incercati codul</w:t>
        </w:r>
      </w:ins>
    </w:p>
    <w:p w:rsidR="00F426A0" w:rsidRDefault="00F426A0" w:rsidP="00F426A0">
      <w:pPr>
        <w:shd w:val="clear" w:color="auto" w:fill="FEFEFF"/>
        <w:rPr>
          <w:ins w:id="1044" w:author="Unknown"/>
          <w:rFonts w:ascii="Calibri" w:hAnsi="Calibri"/>
          <w:color w:val="000000"/>
          <w:sz w:val="26"/>
          <w:szCs w:val="26"/>
        </w:rPr>
      </w:pPr>
      <w:ins w:id="1045" w:author="Unknown">
        <w:r>
          <w:rPr>
            <w:rFonts w:ascii="Calibri" w:hAnsi="Calibri"/>
            <w:color w:val="000000"/>
            <w:sz w:val="26"/>
            <w:szCs w:val="26"/>
          </w:rPr>
          <w:t>Dupa ce utilizatorul scrie numele in fereastra Prompt si apasa OK se va deschide o fereastra Alert care contine in mesaj numele adaugat de utilizator.</w:t>
        </w:r>
        <w:r>
          <w:rPr>
            <w:rFonts w:ascii="Calibri" w:hAnsi="Calibri"/>
            <w:color w:val="000000"/>
            <w:sz w:val="26"/>
            <w:szCs w:val="26"/>
          </w:rPr>
          <w:br/>
          <w:t>- </w:t>
        </w:r>
        <w:r>
          <w:rPr>
            <w:rStyle w:val="si"/>
            <w:rFonts w:ascii="Calibri" w:hAnsi="Calibri"/>
            <w:i/>
            <w:iCs/>
            <w:color w:val="000000"/>
            <w:sz w:val="26"/>
            <w:szCs w:val="26"/>
          </w:rPr>
          <w:t>Am folosit "\n" pentru a adauga o linie noua, dupa "nume", in textul care apare in fereastra Alert.</w:t>
        </w:r>
        <w:r>
          <w:rPr>
            <w:rFonts w:ascii="Calibri" w:hAnsi="Calibri"/>
            <w:color w:val="000000"/>
            <w:sz w:val="26"/>
            <w:szCs w:val="26"/>
          </w:rPr>
          <w:br/>
        </w:r>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1046" w:author="Unknown"/>
          <w:rFonts w:ascii="Calibri" w:hAnsi="Calibri"/>
          <w:color w:val="000000"/>
          <w:spacing w:val="15"/>
          <w:sz w:val="27"/>
          <w:szCs w:val="27"/>
          <w:u w:val="single"/>
        </w:rPr>
      </w:pPr>
      <w:ins w:id="1047" w:author="Unknown">
        <w:r>
          <w:rPr>
            <w:rFonts w:ascii="Calibri" w:hAnsi="Calibri"/>
            <w:color w:val="000000"/>
            <w:spacing w:val="15"/>
            <w:u w:val="single"/>
          </w:rPr>
          <w:t>Fereastra Confirm</w:t>
        </w:r>
      </w:ins>
    </w:p>
    <w:p w:rsidR="00F426A0" w:rsidRDefault="00F426A0" w:rsidP="00F426A0">
      <w:pPr>
        <w:pStyle w:val="ptxt"/>
        <w:shd w:val="clear" w:color="auto" w:fill="FEFEFF"/>
        <w:spacing w:before="105" w:beforeAutospacing="0" w:after="120" w:afterAutospacing="0"/>
        <w:ind w:left="120" w:firstLine="300"/>
        <w:rPr>
          <w:ins w:id="1048" w:author="Unknown"/>
          <w:rFonts w:ascii="Calibri" w:hAnsi="Calibri"/>
          <w:color w:val="000000"/>
          <w:sz w:val="26"/>
          <w:szCs w:val="26"/>
        </w:rPr>
      </w:pPr>
      <w:ins w:id="1049" w:author="Unknown">
        <w:r>
          <w:rPr>
            <w:rStyle w:val="sb"/>
            <w:rFonts w:ascii="Calibri" w:hAnsi="Calibri"/>
            <w:b/>
            <w:bCs/>
            <w:color w:val="000000"/>
            <w:sz w:val="26"/>
            <w:szCs w:val="26"/>
          </w:rPr>
          <w:t>Fereastra de confirmare</w:t>
        </w:r>
        <w:r>
          <w:rPr>
            <w:rFonts w:ascii="Calibri" w:hAnsi="Calibri"/>
            <w:color w:val="000000"/>
            <w:sz w:val="26"/>
            <w:szCs w:val="26"/>
          </w:rPr>
          <w:t> se creaza cu sintaxa:</w:t>
        </w:r>
      </w:ins>
    </w:p>
    <w:p w:rsidR="00F426A0" w:rsidRDefault="00F426A0" w:rsidP="00F426A0">
      <w:pPr>
        <w:shd w:val="clear" w:color="auto" w:fill="F0FEF1"/>
        <w:rPr>
          <w:ins w:id="1050" w:author="Unknown"/>
          <w:rFonts w:ascii="Calibri" w:hAnsi="Calibri"/>
          <w:b/>
          <w:bCs/>
          <w:color w:val="000000"/>
          <w:sz w:val="24"/>
          <w:szCs w:val="24"/>
        </w:rPr>
      </w:pPr>
      <w:ins w:id="1051" w:author="Unknown">
        <w:r>
          <w:rPr>
            <w:rFonts w:ascii="Calibri" w:hAnsi="Calibri"/>
            <w:b/>
            <w:bCs/>
            <w:color w:val="000000"/>
          </w:rPr>
          <w:t>window.confirm('intrebare')</w:t>
        </w:r>
      </w:ins>
    </w:p>
    <w:p w:rsidR="00F426A0" w:rsidRDefault="00F426A0" w:rsidP="00F426A0">
      <w:pPr>
        <w:shd w:val="clear" w:color="auto" w:fill="FEFEFF"/>
        <w:rPr>
          <w:ins w:id="1052" w:author="Unknown"/>
          <w:rFonts w:ascii="Calibri" w:hAnsi="Calibri"/>
          <w:color w:val="000000"/>
          <w:sz w:val="26"/>
          <w:szCs w:val="26"/>
        </w:rPr>
      </w:pPr>
      <w:ins w:id="1053" w:author="Unknown">
        <w:r>
          <w:rPr>
            <w:rFonts w:ascii="Calibri" w:hAnsi="Calibri"/>
            <w:color w:val="000000"/>
            <w:sz w:val="26"/>
            <w:szCs w:val="26"/>
          </w:rPr>
          <w:t>In fereastra de confirmare va apare textul "intrebare" si doua butoane "</w:t>
        </w:r>
        <w:r>
          <w:rPr>
            <w:rStyle w:val="si"/>
            <w:rFonts w:ascii="Calibri" w:hAnsi="Calibri"/>
            <w:i/>
            <w:iCs/>
            <w:color w:val="000000"/>
            <w:sz w:val="26"/>
            <w:szCs w:val="26"/>
          </w:rPr>
          <w:t>OK</w:t>
        </w:r>
        <w:r>
          <w:rPr>
            <w:rFonts w:ascii="Calibri" w:hAnsi="Calibri"/>
            <w:color w:val="000000"/>
            <w:sz w:val="26"/>
            <w:szCs w:val="26"/>
          </w:rPr>
          <w:t>" si "</w:t>
        </w:r>
        <w:r>
          <w:rPr>
            <w:rStyle w:val="si"/>
            <w:rFonts w:ascii="Calibri" w:hAnsi="Calibri"/>
            <w:i/>
            <w:iCs/>
            <w:color w:val="000000"/>
            <w:sz w:val="26"/>
            <w:szCs w:val="26"/>
          </w:rPr>
          <w:t>Cancel</w:t>
        </w:r>
        <w:r>
          <w:rPr>
            <w:rFonts w:ascii="Calibri" w:hAnsi="Calibri"/>
            <w:color w:val="000000"/>
            <w:sz w:val="26"/>
            <w:szCs w:val="26"/>
          </w:rPr>
          <w:t>".</w:t>
        </w:r>
        <w:r>
          <w:rPr>
            <w:rFonts w:ascii="Calibri" w:hAnsi="Calibri"/>
            <w:color w:val="000000"/>
            <w:sz w:val="26"/>
            <w:szCs w:val="26"/>
          </w:rPr>
          <w:br/>
          <w:t>Aceasta fereastra este folosita pentru a fi executata o comanda cand este apasat butonul "OK" (returneaza TRUE) si alta comanda cand este apasat butonul "Cancel" (returneaza FALSE)</w:t>
        </w:r>
        <w:r>
          <w:rPr>
            <w:rFonts w:ascii="Calibri" w:hAnsi="Calibri"/>
            <w:color w:val="000000"/>
            <w:sz w:val="26"/>
            <w:szCs w:val="26"/>
          </w:rPr>
          <w:br/>
        </w:r>
        <w:r>
          <w:rPr>
            <w:rFonts w:ascii="Calibri" w:hAnsi="Calibri"/>
            <w:color w:val="000000"/>
            <w:sz w:val="26"/>
            <w:szCs w:val="26"/>
          </w:rPr>
          <w:br/>
          <w:t>- Urmatorul exemplu deschide o fereastra "Confirm" in care apare intrebarea "</w:t>
        </w:r>
        <w:r>
          <w:rPr>
            <w:rStyle w:val="si"/>
            <w:rFonts w:ascii="Calibri" w:hAnsi="Calibri"/>
            <w:i/>
            <w:iCs/>
            <w:color w:val="000000"/>
            <w:sz w:val="26"/>
            <w:szCs w:val="26"/>
          </w:rPr>
          <w:t>Rezultatul lui 0+0 este 0?</w:t>
        </w:r>
        <w:r>
          <w:rPr>
            <w:rFonts w:ascii="Calibri" w:hAnsi="Calibri"/>
            <w:color w:val="000000"/>
            <w:sz w:val="26"/>
            <w:szCs w:val="26"/>
          </w:rPr>
          <w:t>". Daca este apasat butonul "OK" apare o fereastra Alert cu mesajul "Corect", iar daca este apasat butonul "Cancel" apare o fereastra Alert cu mesajul "Incorect".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54" w:author="Unknown"/>
          <w:color w:val="0101FF"/>
          <w:sz w:val="23"/>
          <w:szCs w:val="23"/>
        </w:rPr>
      </w:pPr>
      <w:ins w:id="1055" w:author="Unknown">
        <w:r>
          <w:rPr>
            <w:color w:val="0101FF"/>
            <w:sz w:val="23"/>
            <w:szCs w:val="23"/>
          </w:rPr>
          <w:t>Continut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5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57" w:author="Unknown"/>
          <w:color w:val="0101FF"/>
          <w:sz w:val="23"/>
          <w:szCs w:val="23"/>
        </w:rPr>
      </w:pPr>
      <w:ins w:id="1058"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59" w:author="Unknown"/>
          <w:color w:val="0101FF"/>
          <w:sz w:val="23"/>
          <w:szCs w:val="23"/>
        </w:rPr>
      </w:pPr>
      <w:ins w:id="1060" w:author="Unknown">
        <w:r>
          <w:rPr>
            <w:color w:val="0101FF"/>
            <w:sz w:val="23"/>
            <w:szCs w:val="23"/>
          </w:rPr>
          <w:t>var intrebare = window.confirm('Rezultatul lui 0+0 este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61" w:author="Unknown"/>
          <w:color w:val="0101FF"/>
          <w:sz w:val="23"/>
          <w:szCs w:val="23"/>
        </w:rPr>
      </w:pPr>
      <w:ins w:id="1062" w:author="Unknown">
        <w:r>
          <w:rPr>
            <w:color w:val="0101FF"/>
            <w:sz w:val="23"/>
            <w:szCs w:val="23"/>
          </w:rPr>
          <w:t>if(intrebare) alert('Corect');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63" w:author="Unknown"/>
          <w:color w:val="0101FF"/>
          <w:sz w:val="23"/>
          <w:szCs w:val="23"/>
        </w:rPr>
      </w:pPr>
      <w:ins w:id="1064" w:author="Unknown">
        <w:r>
          <w:rPr>
            <w:color w:val="0101FF"/>
            <w:sz w:val="23"/>
            <w:szCs w:val="23"/>
          </w:rPr>
          <w:t>else alert('Incorect');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065" w:author="Unknown"/>
          <w:color w:val="0101FF"/>
          <w:sz w:val="23"/>
          <w:szCs w:val="23"/>
        </w:rPr>
      </w:pPr>
      <w:ins w:id="1066" w:author="Unknown">
        <w:r>
          <w:rPr>
            <w:color w:val="0101FF"/>
            <w:sz w:val="23"/>
            <w:szCs w:val="23"/>
          </w:rPr>
          <w:t>&lt;/script&gt;</w:t>
        </w:r>
      </w:ins>
    </w:p>
    <w:p w:rsidR="00F426A0" w:rsidRDefault="00F426A0" w:rsidP="00F426A0">
      <w:pPr>
        <w:shd w:val="clear" w:color="auto" w:fill="FEFEFF"/>
        <w:rPr>
          <w:ins w:id="1067" w:author="Unknown"/>
          <w:rFonts w:ascii="Calibri" w:hAnsi="Calibri"/>
          <w:color w:val="000000"/>
          <w:sz w:val="26"/>
          <w:szCs w:val="26"/>
        </w:rPr>
      </w:pPr>
      <w:ins w:id="1068" w:author="Unknown">
        <w:r>
          <w:rPr>
            <w:rFonts w:ascii="Calibri" w:hAnsi="Calibri"/>
            <w:color w:val="000000"/>
            <w:sz w:val="26"/>
            <w:szCs w:val="26"/>
          </w:rPr>
          <w:t>Incercati codul</w:t>
        </w:r>
      </w:ins>
    </w:p>
    <w:p w:rsidR="00F426A0" w:rsidRDefault="00F426A0" w:rsidP="00F426A0">
      <w:pPr>
        <w:shd w:val="clear" w:color="auto" w:fill="FEFEFF"/>
        <w:rPr>
          <w:ins w:id="1069" w:author="Unknown"/>
          <w:rFonts w:ascii="Calibri" w:hAnsi="Calibri"/>
          <w:color w:val="000000"/>
          <w:sz w:val="26"/>
          <w:szCs w:val="26"/>
        </w:rPr>
      </w:pPr>
      <w:ins w:id="1070" w:author="Unknown">
        <w:r>
          <w:rPr>
            <w:rFonts w:ascii="Calibri" w:hAnsi="Calibri"/>
            <w:color w:val="000000"/>
            <w:sz w:val="26"/>
            <w:szCs w:val="26"/>
          </w:rPr>
          <w:lastRenderedPageBreak/>
          <w:t>In browser va apare o fereastra ca in imaginea urmatoare</w:t>
        </w:r>
      </w:ins>
      <w:r>
        <w:rPr>
          <w:rFonts w:ascii="Calibri" w:hAnsi="Calibri"/>
          <w:noProof/>
          <w:color w:val="000000"/>
          <w:sz w:val="26"/>
          <w:szCs w:val="26"/>
        </w:rPr>
        <w:drawing>
          <wp:inline distT="0" distB="0" distL="0" distR="0">
            <wp:extent cx="2419350" cy="1638300"/>
            <wp:effectExtent l="0" t="0" r="0" b="0"/>
            <wp:docPr id="1" name="Picture 1" descr="Fereastra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reastra Confirm"/>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19350" cy="1638300"/>
                    </a:xfrm>
                    <a:prstGeom prst="rect">
                      <a:avLst/>
                    </a:prstGeom>
                    <a:noFill/>
                    <a:ln>
                      <a:noFill/>
                    </a:ln>
                  </pic:spPr>
                </pic:pic>
              </a:graphicData>
            </a:graphic>
          </wp:inline>
        </w:drawing>
      </w:r>
    </w:p>
    <w:p w:rsidR="00F426A0" w:rsidRDefault="00F426A0"/>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Definire si Utilizare Functii in JS</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110"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11"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12"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13"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14"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15"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16"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17"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18"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19"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60" type="#_x0000_t75" style="width:1in;height:1in" o:ole="">
            <v:imagedata r:id="rId17" o:title=""/>
          </v:shape>
          <w:control r:id="rId120" w:name="DefaultOcxName9" w:shapeid="_x0000_i1060"/>
        </w:object>
      </w:r>
    </w:p>
    <w:p w:rsidR="00F426A0" w:rsidRDefault="00F426A0" w:rsidP="00F426A0">
      <w:pPr>
        <w:pStyle w:val="z-BottomofForm"/>
      </w:pPr>
      <w:r>
        <w:t>Bottom of Form</w:t>
      </w:r>
    </w:p>
    <w:p w:rsidR="00F426A0" w:rsidRDefault="00F426A0" w:rsidP="00F426A0">
      <w:pPr>
        <w:numPr>
          <w:ilvl w:val="0"/>
          <w:numId w:val="11"/>
        </w:numPr>
        <w:shd w:val="clear" w:color="auto" w:fill="FEFEFF"/>
        <w:spacing w:before="100" w:beforeAutospacing="1" w:after="100" w:afterAutospacing="1" w:line="319" w:lineRule="atLeast"/>
        <w:ind w:left="525"/>
        <w:rPr>
          <w:ins w:id="1071" w:author="Unknown"/>
          <w:rFonts w:ascii="Calibri" w:hAnsi="Calibri"/>
          <w:color w:val="000000"/>
          <w:sz w:val="26"/>
          <w:szCs w:val="26"/>
        </w:rPr>
      </w:pPr>
      <w:ins w:id="107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"https://marplo.net/javascript/definire-utilizare-functii" \l "hshir" \o "Instructiunea return" </w:instrText>
        </w:r>
        <w:r>
          <w:rPr>
            <w:rFonts w:ascii="Calibri" w:hAnsi="Calibri"/>
            <w:color w:val="000000"/>
            <w:sz w:val="26"/>
            <w:szCs w:val="26"/>
          </w:rPr>
          <w:fldChar w:fldCharType="separate"/>
        </w:r>
        <w:r>
          <w:rPr>
            <w:rStyle w:val="Hyperlink"/>
            <w:rFonts w:ascii="Calibri" w:hAnsi="Calibri"/>
            <w:sz w:val="26"/>
            <w:szCs w:val="26"/>
          </w:rPr>
          <w:t>Instructiunea return</w:t>
        </w:r>
        <w:r>
          <w:rPr>
            <w:rFonts w:ascii="Calibri" w:hAnsi="Calibri"/>
            <w:color w:val="000000"/>
            <w:sz w:val="26"/>
            <w:szCs w:val="26"/>
          </w:rPr>
          <w:fldChar w:fldCharType="end"/>
        </w:r>
      </w:ins>
    </w:p>
    <w:p w:rsidR="00F426A0" w:rsidRDefault="00F426A0" w:rsidP="00F426A0">
      <w:pPr>
        <w:numPr>
          <w:ilvl w:val="0"/>
          <w:numId w:val="11"/>
        </w:numPr>
        <w:shd w:val="clear" w:color="auto" w:fill="FEFEFF"/>
        <w:spacing w:before="100" w:beforeAutospacing="1" w:after="100" w:afterAutospacing="1" w:line="319" w:lineRule="atLeast"/>
        <w:ind w:left="525"/>
        <w:rPr>
          <w:ins w:id="1073" w:author="Unknown"/>
          <w:rFonts w:ascii="Calibri" w:hAnsi="Calibri"/>
          <w:color w:val="000000"/>
          <w:sz w:val="26"/>
          <w:szCs w:val="26"/>
        </w:rPr>
      </w:pPr>
      <w:ins w:id="107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"https://marplo.net/javascript/definire-utilizare-functii" \l "hshap" \o "Apelarea functiilor" </w:instrText>
        </w:r>
        <w:r>
          <w:rPr>
            <w:rFonts w:ascii="Calibri" w:hAnsi="Calibri"/>
            <w:color w:val="000000"/>
            <w:sz w:val="26"/>
            <w:szCs w:val="26"/>
          </w:rPr>
          <w:fldChar w:fldCharType="separate"/>
        </w:r>
        <w:r>
          <w:rPr>
            <w:rStyle w:val="Hyperlink"/>
            <w:rFonts w:ascii="Calibri" w:hAnsi="Calibri"/>
            <w:sz w:val="26"/>
            <w:szCs w:val="26"/>
          </w:rPr>
          <w:t>Apelarea functiilor</w:t>
        </w:r>
        <w:r>
          <w:rPr>
            <w:rFonts w:ascii="Calibri" w:hAnsi="Calibri"/>
            <w:color w:val="000000"/>
            <w:sz w:val="26"/>
            <w:szCs w:val="26"/>
          </w:rPr>
          <w:fldChar w:fldCharType="end"/>
        </w:r>
      </w:ins>
    </w:p>
    <w:p w:rsidR="00F426A0" w:rsidRDefault="00F426A0" w:rsidP="00F426A0">
      <w:pPr>
        <w:numPr>
          <w:ilvl w:val="0"/>
          <w:numId w:val="11"/>
        </w:numPr>
        <w:shd w:val="clear" w:color="auto" w:fill="FEFEFF"/>
        <w:spacing w:before="100" w:beforeAutospacing="1" w:after="100" w:afterAutospacing="1" w:line="319" w:lineRule="atLeast"/>
        <w:ind w:left="525"/>
        <w:rPr>
          <w:ins w:id="1075" w:author="Unknown"/>
          <w:rFonts w:ascii="Calibri" w:hAnsi="Calibri"/>
          <w:color w:val="000000"/>
          <w:sz w:val="26"/>
          <w:szCs w:val="26"/>
        </w:rPr>
      </w:pPr>
      <w:ins w:id="107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"https://marplo.net/javascript/definire-utilizare-functii" \l "hshfdd" \o "Functii si domeniul variabilelor" </w:instrText>
        </w:r>
        <w:r>
          <w:rPr>
            <w:rFonts w:ascii="Calibri" w:hAnsi="Calibri"/>
            <w:color w:val="000000"/>
            <w:sz w:val="26"/>
            <w:szCs w:val="26"/>
          </w:rPr>
          <w:fldChar w:fldCharType="separate"/>
        </w:r>
        <w:r>
          <w:rPr>
            <w:rStyle w:val="Hyperlink"/>
            <w:rFonts w:ascii="Calibri" w:hAnsi="Calibri"/>
            <w:sz w:val="26"/>
            <w:szCs w:val="26"/>
          </w:rPr>
          <w:t>Functii si domeniul variabilelor</w:t>
        </w:r>
        <w:r>
          <w:rPr>
            <w:rFonts w:ascii="Calibri" w:hAnsi="Calibri"/>
            <w:color w:val="000000"/>
            <w:sz w:val="26"/>
            <w:szCs w:val="26"/>
          </w:rPr>
          <w:fldChar w:fldCharType="end"/>
        </w:r>
      </w:ins>
    </w:p>
    <w:p w:rsidR="00F426A0" w:rsidRDefault="00F426A0" w:rsidP="00F426A0">
      <w:pPr>
        <w:numPr>
          <w:ilvl w:val="0"/>
          <w:numId w:val="11"/>
        </w:numPr>
        <w:shd w:val="clear" w:color="auto" w:fill="FEFEFF"/>
        <w:spacing w:before="100" w:beforeAutospacing="1" w:after="100" w:afterAutospacing="1" w:line="319" w:lineRule="atLeast"/>
        <w:ind w:left="525"/>
        <w:rPr>
          <w:ins w:id="1077" w:author="Unknown"/>
          <w:rFonts w:ascii="Calibri" w:hAnsi="Calibri"/>
          <w:color w:val="000000"/>
          <w:sz w:val="26"/>
          <w:szCs w:val="26"/>
        </w:rPr>
      </w:pPr>
      <w:ins w:id="107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"https://marplo.net/javascript/definire-utilizare-functii" \l "hshfi" \o "Functii imbricate" </w:instrText>
        </w:r>
        <w:r>
          <w:rPr>
            <w:rFonts w:ascii="Calibri" w:hAnsi="Calibri"/>
            <w:color w:val="000000"/>
            <w:sz w:val="26"/>
            <w:szCs w:val="26"/>
          </w:rPr>
          <w:fldChar w:fldCharType="separate"/>
        </w:r>
        <w:r>
          <w:rPr>
            <w:rStyle w:val="Hyperlink"/>
            <w:rFonts w:ascii="Calibri" w:hAnsi="Calibri"/>
            <w:sz w:val="26"/>
            <w:szCs w:val="26"/>
          </w:rPr>
          <w:t>Functii imbricate</w:t>
        </w:r>
        <w:r>
          <w:rPr>
            <w:rFonts w:ascii="Calibri" w:hAnsi="Calibri"/>
            <w:color w:val="000000"/>
            <w:sz w:val="26"/>
            <w:szCs w:val="26"/>
          </w:rPr>
          <w:fldChar w:fldCharType="end"/>
        </w:r>
      </w:ins>
    </w:p>
    <w:p w:rsidR="00F426A0" w:rsidRDefault="00F426A0" w:rsidP="00F426A0">
      <w:pPr>
        <w:numPr>
          <w:ilvl w:val="0"/>
          <w:numId w:val="11"/>
        </w:numPr>
        <w:shd w:val="clear" w:color="auto" w:fill="FEFEFF"/>
        <w:spacing w:before="100" w:beforeAutospacing="1" w:after="100" w:afterAutospacing="1" w:line="319" w:lineRule="atLeast"/>
        <w:ind w:left="525"/>
        <w:rPr>
          <w:ins w:id="1079" w:author="Unknown"/>
          <w:rFonts w:ascii="Calibri" w:hAnsi="Calibri"/>
          <w:color w:val="000000"/>
          <w:sz w:val="26"/>
          <w:szCs w:val="26"/>
        </w:rPr>
      </w:pPr>
      <w:ins w:id="108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"https://marplo.net/javascript/definire-utilizare-functii" \l "hshfa" \o "Functii Anonime" </w:instrText>
        </w:r>
        <w:r>
          <w:rPr>
            <w:rFonts w:ascii="Calibri" w:hAnsi="Calibri"/>
            <w:color w:val="000000"/>
            <w:sz w:val="26"/>
            <w:szCs w:val="26"/>
          </w:rPr>
          <w:fldChar w:fldCharType="separate"/>
        </w:r>
        <w:r>
          <w:rPr>
            <w:rStyle w:val="Hyperlink"/>
            <w:rFonts w:ascii="Calibri" w:hAnsi="Calibri"/>
            <w:sz w:val="26"/>
            <w:szCs w:val="26"/>
          </w:rPr>
          <w:t>Functii Anonime</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1081"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1082" w:author="Unknown"/>
          <w:rFonts w:ascii="Calibri" w:hAnsi="Calibri"/>
          <w:color w:val="000000"/>
          <w:sz w:val="26"/>
          <w:szCs w:val="26"/>
        </w:rPr>
      </w:pPr>
      <w:ins w:id="1083" w:author="Unknown">
        <w:r>
          <w:rPr>
            <w:rFonts w:ascii="Calibri" w:hAnsi="Calibri"/>
            <w:color w:val="000000"/>
            <w:sz w:val="26"/>
            <w:szCs w:val="26"/>
          </w:rPr>
          <w:t>O functie poate contine mai multe instructiuni si comenzi care ulterior pot fi utilizate usor si de mai multe ori prin apelarea functiei care le contine.</w:t>
        </w:r>
        <w:r>
          <w:rPr>
            <w:rFonts w:ascii="Calibri" w:hAnsi="Calibri"/>
            <w:color w:val="000000"/>
            <w:sz w:val="26"/>
            <w:szCs w:val="26"/>
          </w:rPr>
          <w:br/>
          <w:t>Daca un program necesita multe linii de cod, folosind functiile putem imparti codul in parti mai mici pe care le putem utiliza separat acolo unde este nevoie.</w:t>
        </w:r>
        <w:r>
          <w:rPr>
            <w:rFonts w:ascii="Calibri" w:hAnsi="Calibri"/>
            <w:color w:val="000000"/>
            <w:sz w:val="26"/>
            <w:szCs w:val="26"/>
          </w:rPr>
          <w:br/>
          <w:t>Exista </w:t>
        </w:r>
        <w:r>
          <w:rPr>
            <w:rStyle w:val="Strong"/>
            <w:rFonts w:ascii="Calibri" w:hAnsi="Calibri"/>
            <w:color w:val="000000"/>
            <w:sz w:val="26"/>
            <w:szCs w:val="26"/>
          </w:rPr>
          <w:t>functii predefinite</w:t>
        </w:r>
        <w:r>
          <w:rPr>
            <w:rFonts w:ascii="Calibri" w:hAnsi="Calibri"/>
            <w:color w:val="000000"/>
            <w:sz w:val="26"/>
            <w:szCs w:val="26"/>
          </w:rPr>
          <w:t>, adica cele care apartin direct programului JavaScript (precum: alert(), parseInt(), trim(), etc.); si functii create in script (cele definite de programator).</w:t>
        </w:r>
        <w:r>
          <w:rPr>
            <w:rFonts w:ascii="Calibri" w:hAnsi="Calibri"/>
            <w:color w:val="000000"/>
            <w:sz w:val="26"/>
            <w:szCs w:val="26"/>
          </w:rPr>
          <w:br/>
          <w:t>- In aceasta lectie este prezentat modul de creare si utilizare a functiilor in script.</w:t>
        </w:r>
      </w:ins>
    </w:p>
    <w:p w:rsidR="00F426A0" w:rsidRDefault="00F426A0" w:rsidP="00F426A0">
      <w:pPr>
        <w:pStyle w:val="Heading3"/>
        <w:shd w:val="clear" w:color="auto" w:fill="FEFEFF"/>
        <w:spacing w:before="180" w:after="135"/>
        <w:ind w:left="300"/>
        <w:rPr>
          <w:ins w:id="1084" w:author="Unknown"/>
          <w:rFonts w:ascii="Calibri" w:hAnsi="Calibri"/>
          <w:color w:val="000000"/>
          <w:spacing w:val="15"/>
          <w:sz w:val="27"/>
          <w:szCs w:val="27"/>
          <w:u w:val="single"/>
        </w:rPr>
      </w:pPr>
      <w:ins w:id="1085" w:author="Unknown">
        <w:r>
          <w:rPr>
            <w:rFonts w:ascii="Calibri" w:hAnsi="Calibri"/>
            <w:color w:val="000000"/>
            <w:spacing w:val="15"/>
            <w:u w:val="single"/>
          </w:rPr>
          <w:t>Creare (definire) functii</w:t>
        </w:r>
      </w:ins>
    </w:p>
    <w:p w:rsidR="00F426A0" w:rsidRDefault="00F426A0" w:rsidP="00F426A0">
      <w:pPr>
        <w:pStyle w:val="ptxt"/>
        <w:shd w:val="clear" w:color="auto" w:fill="FEFEFF"/>
        <w:spacing w:before="105" w:beforeAutospacing="0" w:after="120" w:afterAutospacing="0"/>
        <w:ind w:left="120" w:firstLine="300"/>
        <w:rPr>
          <w:ins w:id="1086" w:author="Unknown"/>
          <w:rFonts w:ascii="Calibri" w:hAnsi="Calibri"/>
          <w:color w:val="000000"/>
          <w:sz w:val="26"/>
          <w:szCs w:val="26"/>
        </w:rPr>
      </w:pPr>
      <w:ins w:id="1087" w:author="Unknown">
        <w:r>
          <w:rPr>
            <w:rFonts w:ascii="Calibri" w:hAnsi="Calibri"/>
            <w:color w:val="000000"/>
            <w:sz w:val="26"/>
            <w:szCs w:val="26"/>
          </w:rPr>
          <w:t>Exista mai multe moduri de a crea o functie in JavaScript.</w:t>
        </w:r>
      </w:ins>
    </w:p>
    <w:p w:rsidR="00F426A0" w:rsidRDefault="00F426A0" w:rsidP="00F426A0">
      <w:pPr>
        <w:numPr>
          <w:ilvl w:val="0"/>
          <w:numId w:val="12"/>
        </w:numPr>
        <w:shd w:val="clear" w:color="auto" w:fill="FEFEFF"/>
        <w:spacing w:before="100" w:beforeAutospacing="1" w:after="100" w:afterAutospacing="1" w:line="319" w:lineRule="atLeast"/>
        <w:ind w:left="300"/>
        <w:rPr>
          <w:ins w:id="1088" w:author="Unknown"/>
          <w:rFonts w:ascii="Calibri" w:hAnsi="Calibri"/>
          <w:color w:val="000000"/>
          <w:sz w:val="26"/>
          <w:szCs w:val="26"/>
        </w:rPr>
      </w:pPr>
      <w:ins w:id="1089" w:author="Unknown">
        <w:r>
          <w:rPr>
            <w:rStyle w:val="sbi"/>
            <w:rFonts w:ascii="Calibri" w:hAnsi="Calibri"/>
            <w:b/>
            <w:bCs/>
            <w:i/>
            <w:iCs/>
            <w:color w:val="000000"/>
            <w:sz w:val="26"/>
            <w:szCs w:val="26"/>
          </w:rPr>
          <w:lastRenderedPageBreak/>
          <w:t>Modul standard</w:t>
        </w:r>
        <w:r>
          <w:rPr>
            <w:rFonts w:ascii="Calibri" w:hAnsi="Calibri"/>
            <w:color w:val="000000"/>
            <w:sz w:val="26"/>
            <w:szCs w:val="26"/>
          </w:rPr>
          <w:t> - folosind cuvantul </w:t>
        </w:r>
        <w:r>
          <w:rPr>
            <w:rStyle w:val="HTMLCode"/>
            <w:rFonts w:eastAsiaTheme="minorHAnsi"/>
            <w:b/>
            <w:bCs/>
            <w:color w:val="0000EE"/>
          </w:rPr>
          <w:t>function</w:t>
        </w:r>
        <w:r>
          <w:rPr>
            <w:rFonts w:ascii="Calibri" w:hAnsi="Calibri"/>
            <w:color w:val="000000"/>
            <w:sz w:val="26"/>
            <w:szCs w:val="26"/>
          </w:rPr>
          <w:t> urmat de numele functiei si doua paranteze rotunde.</w:t>
        </w:r>
        <w:r>
          <w:rPr>
            <w:rFonts w:ascii="Calibri" w:hAnsi="Calibri"/>
            <w:color w:val="000000"/>
            <w:sz w:val="26"/>
            <w:szCs w:val="26"/>
          </w:rPr>
          <w:br/>
          <w:t>Sintaxa:</w:t>
        </w:r>
      </w:ins>
    </w:p>
    <w:p w:rsidR="00F426A0" w:rsidRDefault="00F426A0" w:rsidP="00F426A0">
      <w:pPr>
        <w:pStyle w:val="HTMLPreformatted"/>
        <w:numPr>
          <w:ilvl w:val="0"/>
          <w:numId w:val="12"/>
        </w:numPr>
        <w:shd w:val="clear" w:color="auto" w:fill="F0FEF1"/>
        <w:tabs>
          <w:tab w:val="clear" w:pos="720"/>
        </w:tabs>
        <w:spacing w:line="319" w:lineRule="atLeast"/>
        <w:ind w:left="300"/>
        <w:rPr>
          <w:ins w:id="1090" w:author="Unknown"/>
          <w:b/>
          <w:bCs/>
          <w:color w:val="000000"/>
          <w:sz w:val="24"/>
          <w:szCs w:val="24"/>
        </w:rPr>
      </w:pPr>
      <w:ins w:id="1091" w:author="Unknown">
        <w:r>
          <w:rPr>
            <w:b/>
            <w:bCs/>
            <w:color w:val="000000"/>
            <w:sz w:val="24"/>
            <w:szCs w:val="24"/>
          </w:rPr>
          <w:t>function nameFun(p1, p2){</w:t>
        </w:r>
      </w:ins>
    </w:p>
    <w:p w:rsidR="00F426A0" w:rsidRDefault="00F426A0" w:rsidP="00F426A0">
      <w:pPr>
        <w:pStyle w:val="HTMLPreformatted"/>
        <w:numPr>
          <w:ilvl w:val="0"/>
          <w:numId w:val="12"/>
        </w:numPr>
        <w:shd w:val="clear" w:color="auto" w:fill="F0FEF1"/>
        <w:tabs>
          <w:tab w:val="clear" w:pos="720"/>
        </w:tabs>
        <w:spacing w:line="319" w:lineRule="atLeast"/>
        <w:ind w:left="300"/>
        <w:rPr>
          <w:ins w:id="1092" w:author="Unknown"/>
          <w:b/>
          <w:bCs/>
          <w:color w:val="000000"/>
          <w:sz w:val="24"/>
          <w:szCs w:val="24"/>
        </w:rPr>
      </w:pPr>
      <w:ins w:id="1093" w:author="Unknown">
        <w:r>
          <w:rPr>
            <w:b/>
            <w:bCs/>
            <w:color w:val="000000"/>
            <w:sz w:val="24"/>
            <w:szCs w:val="24"/>
          </w:rPr>
          <w:t xml:space="preserve"> //codul care va fi executat</w:t>
        </w:r>
      </w:ins>
    </w:p>
    <w:p w:rsidR="00F426A0" w:rsidRDefault="00F426A0" w:rsidP="00F426A0">
      <w:pPr>
        <w:pStyle w:val="HTMLPreformatted"/>
        <w:numPr>
          <w:ilvl w:val="0"/>
          <w:numId w:val="12"/>
        </w:numPr>
        <w:shd w:val="clear" w:color="auto" w:fill="F0FEF1"/>
        <w:tabs>
          <w:tab w:val="clear" w:pos="720"/>
        </w:tabs>
        <w:spacing w:line="319" w:lineRule="atLeast"/>
        <w:ind w:left="300"/>
        <w:rPr>
          <w:ins w:id="1094" w:author="Unknown"/>
          <w:b/>
          <w:bCs/>
          <w:color w:val="000000"/>
          <w:sz w:val="24"/>
          <w:szCs w:val="24"/>
        </w:rPr>
      </w:pPr>
      <w:ins w:id="1095" w:author="Unknown">
        <w:r>
          <w:rPr>
            <w:b/>
            <w:bCs/>
            <w:color w:val="000000"/>
            <w:sz w:val="24"/>
            <w:szCs w:val="24"/>
          </w:rPr>
          <w:t>}</w:t>
        </w:r>
      </w:ins>
    </w:p>
    <w:p w:rsidR="00F426A0" w:rsidRDefault="00F426A0" w:rsidP="00F426A0">
      <w:pPr>
        <w:shd w:val="clear" w:color="auto" w:fill="FEFEFF"/>
        <w:spacing w:beforeAutospacing="1" w:afterAutospacing="1" w:line="319" w:lineRule="atLeast"/>
        <w:ind w:left="300"/>
        <w:rPr>
          <w:ins w:id="1096" w:author="Unknown"/>
          <w:rFonts w:ascii="Calibri" w:hAnsi="Calibri"/>
          <w:color w:val="000000"/>
          <w:sz w:val="26"/>
          <w:szCs w:val="26"/>
        </w:rPr>
      </w:pPr>
      <w:ins w:id="1097" w:author="Unknown">
        <w:r>
          <w:rPr>
            <w:rFonts w:ascii="Calibri" w:hAnsi="Calibri"/>
            <w:color w:val="000000"/>
            <w:sz w:val="26"/>
            <w:szCs w:val="26"/>
          </w:rPr>
          <w:t>- 'nameFun' reprezinta numele functiei. Poate fi orice nume ca si la variabile.</w:t>
        </w:r>
        <w:r>
          <w:rPr>
            <w:rFonts w:ascii="Calibri" w:hAnsi="Calibri"/>
            <w:color w:val="000000"/>
            <w:sz w:val="26"/>
            <w:szCs w:val="26"/>
          </w:rPr>
          <w:br/>
          <w:t>- 'p1, p2' sunt parametri fuunctiei, si reprezinta valorile care trebuie sa le primeasca functia cand este apelata. Acestia sunt optionali (poate fi definita si fara parametri).</w:t>
        </w:r>
        <w:r>
          <w:rPr>
            <w:rFonts w:ascii="Calibri" w:hAnsi="Calibri"/>
            <w:color w:val="000000"/>
            <w:sz w:val="26"/>
            <w:szCs w:val="26"/>
          </w:rPr>
          <w:br/>
          <w:t>Parametri sunt necesari cand se doreste transmiterea de date care sa fie utilizate in codul functiei. Se pot adauga unul sau mai multi parametri, cat sunt necesari.</w:t>
        </w:r>
        <w:r>
          <w:rPr>
            <w:rFonts w:ascii="Calibri" w:hAnsi="Calibri"/>
            <w:color w:val="000000"/>
            <w:sz w:val="26"/>
            <w:szCs w:val="26"/>
          </w:rPr>
          <w:br/>
          <w:t>- Exemplu, fara parametru: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098" w:author="Unknown"/>
          <w:color w:val="0101FF"/>
          <w:sz w:val="23"/>
          <w:szCs w:val="23"/>
        </w:rPr>
      </w:pPr>
      <w:ins w:id="1099" w:author="Unknown">
        <w:r>
          <w:rPr>
            <w:color w:val="0101FF"/>
            <w:sz w:val="23"/>
            <w:szCs w:val="23"/>
          </w:rPr>
          <w:t>function fun1(){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00" w:author="Unknown"/>
          <w:color w:val="0101FF"/>
          <w:sz w:val="23"/>
          <w:szCs w:val="23"/>
        </w:rPr>
      </w:pPr>
      <w:ins w:id="1101" w:author="Unknown">
        <w:r>
          <w:rPr>
            <w:color w:val="0101FF"/>
            <w:sz w:val="23"/>
            <w:szCs w:val="23"/>
          </w:rPr>
          <w:t xml:space="preserve"> alert('Love yourself; love everyone.');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02" w:author="Unknown"/>
          <w:color w:val="0101FF"/>
          <w:sz w:val="23"/>
          <w:szCs w:val="23"/>
        </w:rPr>
      </w:pPr>
      <w:ins w:id="1103" w:author="Unknown">
        <w:r>
          <w:rPr>
            <w:color w:val="0101FF"/>
            <w:sz w:val="23"/>
            <w:szCs w:val="23"/>
          </w:rPr>
          <w:t>}</w:t>
        </w:r>
      </w:ins>
    </w:p>
    <w:p w:rsidR="00F426A0" w:rsidRDefault="00F426A0" w:rsidP="00F426A0">
      <w:pPr>
        <w:numPr>
          <w:ilvl w:val="0"/>
          <w:numId w:val="12"/>
        </w:numPr>
        <w:shd w:val="clear" w:color="auto" w:fill="FEFEFF"/>
        <w:spacing w:before="100" w:beforeAutospacing="1" w:after="100" w:afterAutospacing="1" w:line="319" w:lineRule="atLeast"/>
        <w:ind w:left="300"/>
        <w:rPr>
          <w:ins w:id="1104" w:author="Unknown"/>
          <w:rFonts w:ascii="Calibri" w:hAnsi="Calibri"/>
          <w:color w:val="000000"/>
          <w:sz w:val="26"/>
          <w:szCs w:val="26"/>
        </w:rPr>
      </w:pPr>
      <w:ins w:id="1105" w:author="Unknown">
        <w:r>
          <w:rPr>
            <w:rStyle w:val="sbi"/>
            <w:rFonts w:ascii="Calibri" w:hAnsi="Calibri"/>
            <w:b/>
            <w:bCs/>
            <w:i/>
            <w:iCs/>
            <w:color w:val="000000"/>
            <w:sz w:val="26"/>
            <w:szCs w:val="26"/>
          </w:rPr>
          <w:t>Functii atribuite la variabile</w:t>
        </w:r>
        <w:r>
          <w:rPr>
            <w:rFonts w:ascii="Calibri" w:hAnsi="Calibri"/>
            <w:color w:val="000000"/>
            <w:sz w:val="26"/>
            <w:szCs w:val="26"/>
          </w:rPr>
          <w:t> - se adauga ca valori la variabile, si se apeleaza cu numele variabilei.</w:t>
        </w:r>
        <w:r>
          <w:rPr>
            <w:rFonts w:ascii="Calibri" w:hAnsi="Calibri"/>
            <w:color w:val="000000"/>
            <w:sz w:val="26"/>
            <w:szCs w:val="26"/>
          </w:rPr>
          <w:br/>
          <w:t>Sintaxa:</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06" w:author="Unknown"/>
          <w:b/>
          <w:bCs/>
          <w:color w:val="000000"/>
          <w:sz w:val="24"/>
          <w:szCs w:val="24"/>
        </w:rPr>
      </w:pPr>
      <w:ins w:id="1107" w:author="Unknown">
        <w:r>
          <w:rPr>
            <w:b/>
            <w:bCs/>
            <w:color w:val="000000"/>
            <w:sz w:val="24"/>
            <w:szCs w:val="24"/>
          </w:rPr>
          <w:t>var nameVar = function(p1, p1){</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08" w:author="Unknown"/>
          <w:b/>
          <w:bCs/>
          <w:color w:val="000000"/>
          <w:sz w:val="24"/>
          <w:szCs w:val="24"/>
        </w:rPr>
      </w:pPr>
      <w:ins w:id="1109" w:author="Unknown">
        <w:r>
          <w:rPr>
            <w:b/>
            <w:bCs/>
            <w:color w:val="000000"/>
            <w:sz w:val="24"/>
            <w:szCs w:val="24"/>
          </w:rPr>
          <w:t xml:space="preserve"> //codul care va fi executat</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10" w:author="Unknown"/>
          <w:b/>
          <w:bCs/>
          <w:color w:val="000000"/>
          <w:sz w:val="24"/>
          <w:szCs w:val="24"/>
        </w:rPr>
      </w:pPr>
      <w:ins w:id="1111" w:author="Unknown">
        <w:r>
          <w:rPr>
            <w:b/>
            <w:bCs/>
            <w:color w:val="000000"/>
            <w:sz w:val="24"/>
            <w:szCs w:val="24"/>
          </w:rPr>
          <w:t>}</w:t>
        </w:r>
      </w:ins>
    </w:p>
    <w:p w:rsidR="00F426A0" w:rsidRDefault="00F426A0" w:rsidP="00F426A0">
      <w:pPr>
        <w:shd w:val="clear" w:color="auto" w:fill="FEFEFF"/>
        <w:spacing w:beforeAutospacing="1" w:afterAutospacing="1" w:line="319" w:lineRule="atLeast"/>
        <w:ind w:left="300"/>
        <w:rPr>
          <w:ins w:id="1112" w:author="Unknown"/>
          <w:rFonts w:ascii="Calibri" w:hAnsi="Calibri"/>
          <w:color w:val="000000"/>
          <w:sz w:val="26"/>
          <w:szCs w:val="26"/>
        </w:rPr>
      </w:pPr>
      <w:ins w:id="1113" w:author="Unknown">
        <w:r>
          <w:rPr>
            <w:rFonts w:ascii="Calibri" w:hAnsi="Calibri"/>
            <w:color w:val="000000"/>
            <w:sz w:val="26"/>
            <w:szCs w:val="26"/>
          </w:rPr>
          <w:t>- 'nameVar' e numele variabilei dar si al functiei utilizat la apelarea ei.</w:t>
        </w:r>
        <w:r>
          <w:rPr>
            <w:rFonts w:ascii="Calibri" w:hAnsi="Calibri"/>
            <w:color w:val="000000"/>
            <w:sz w:val="26"/>
            <w:szCs w:val="26"/>
          </w:rPr>
          <w:br/>
          <w:t>- 'p1, p2' sunt parametri functiei (optionali).</w:t>
        </w:r>
        <w:r>
          <w:rPr>
            <w:rFonts w:ascii="Calibri" w:hAnsi="Calibri"/>
            <w:color w:val="000000"/>
            <w:sz w:val="26"/>
            <w:szCs w:val="26"/>
          </w:rPr>
          <w:b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14" w:author="Unknown"/>
          <w:color w:val="0101FF"/>
          <w:sz w:val="23"/>
          <w:szCs w:val="23"/>
        </w:rPr>
      </w:pPr>
      <w:ins w:id="1115" w:author="Unknown">
        <w:r>
          <w:rPr>
            <w:color w:val="0101FF"/>
            <w:sz w:val="23"/>
            <w:szCs w:val="23"/>
          </w:rPr>
          <w:t>var fun1 = function(){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16" w:author="Unknown"/>
          <w:color w:val="0101FF"/>
          <w:sz w:val="23"/>
          <w:szCs w:val="23"/>
        </w:rPr>
      </w:pPr>
      <w:ins w:id="1117" w:author="Unknown">
        <w:r>
          <w:rPr>
            <w:color w:val="0101FF"/>
            <w:sz w:val="23"/>
            <w:szCs w:val="23"/>
          </w:rPr>
          <w:t xml:space="preserve"> alert('Love yourself; love everyone.');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18" w:author="Unknown"/>
          <w:color w:val="0101FF"/>
          <w:sz w:val="23"/>
          <w:szCs w:val="23"/>
        </w:rPr>
      </w:pPr>
      <w:ins w:id="1119" w:author="Unknown">
        <w:r>
          <w:rPr>
            <w:color w:val="0101FF"/>
            <w:sz w:val="23"/>
            <w:szCs w:val="23"/>
          </w:rPr>
          <w:t>}</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line="319" w:lineRule="atLeast"/>
        <w:ind w:left="525" w:firstLine="225"/>
        <w:rPr>
          <w:ins w:id="1120" w:author="Unknown"/>
          <w:rFonts w:ascii="Calibri" w:hAnsi="Calibri"/>
          <w:i/>
          <w:iCs/>
          <w:color w:val="000000"/>
          <w:sz w:val="23"/>
          <w:szCs w:val="23"/>
        </w:rPr>
      </w:pPr>
      <w:ins w:id="1121" w:author="Unknown">
        <w:r>
          <w:rPr>
            <w:rFonts w:ascii="Calibri" w:hAnsi="Calibri"/>
            <w:i/>
            <w:iCs/>
            <w:color w:val="000000"/>
            <w:sz w:val="23"/>
            <w:szCs w:val="23"/>
          </w:rPr>
          <w:t>Diferenta fata da modul standard e aceasta: o functie definita in mod standard nu mai poate fi redefinita, dar o functie atribuita unei variabile poate fi redefinita deoarece reprezinta o valoare a variabilei iar valorile de variabile pot fi schimbate.</w:t>
        </w:r>
      </w:ins>
    </w:p>
    <w:p w:rsidR="00F426A0" w:rsidRDefault="00F426A0" w:rsidP="00F426A0">
      <w:pPr>
        <w:shd w:val="clear" w:color="auto" w:fill="FEFEFF"/>
        <w:spacing w:beforeAutospacing="1" w:afterAutospacing="1" w:line="319" w:lineRule="atLeast"/>
        <w:ind w:left="300"/>
        <w:rPr>
          <w:ins w:id="1122" w:author="Unknown"/>
          <w:rFonts w:ascii="Calibri" w:hAnsi="Calibri"/>
          <w:color w:val="000000"/>
          <w:sz w:val="26"/>
          <w:szCs w:val="26"/>
        </w:rPr>
      </w:pPr>
    </w:p>
    <w:p w:rsidR="00F426A0" w:rsidRDefault="00F426A0" w:rsidP="00F426A0">
      <w:pPr>
        <w:numPr>
          <w:ilvl w:val="0"/>
          <w:numId w:val="12"/>
        </w:numPr>
        <w:shd w:val="clear" w:color="auto" w:fill="FEFEFF"/>
        <w:spacing w:before="100" w:beforeAutospacing="1" w:after="100" w:afterAutospacing="1" w:line="319" w:lineRule="atLeast"/>
        <w:ind w:left="300"/>
        <w:rPr>
          <w:ins w:id="1123" w:author="Unknown"/>
          <w:rFonts w:ascii="Calibri" w:hAnsi="Calibri"/>
          <w:color w:val="000000"/>
          <w:sz w:val="26"/>
          <w:szCs w:val="26"/>
        </w:rPr>
      </w:pPr>
      <w:ins w:id="1124" w:author="Unknown">
        <w:r>
          <w:rPr>
            <w:rStyle w:val="sbi"/>
            <w:rFonts w:ascii="Calibri" w:hAnsi="Calibri"/>
            <w:b/>
            <w:bCs/>
            <w:i/>
            <w:iCs/>
            <w:color w:val="000000"/>
            <w:sz w:val="26"/>
            <w:szCs w:val="26"/>
          </w:rPr>
          <w:lastRenderedPageBreak/>
          <w:t>Arrow functions</w:t>
        </w:r>
        <w:r>
          <w:rPr>
            <w:rFonts w:ascii="Calibri" w:hAnsi="Calibri"/>
            <w:color w:val="000000"/>
            <w:sz w:val="26"/>
            <w:szCs w:val="26"/>
          </w:rPr>
          <w:t> - functii definite fara cuvantul "function"; se foloseste o prescurtare: "()=&gt;".</w:t>
        </w:r>
        <w:r>
          <w:rPr>
            <w:rFonts w:ascii="Calibri" w:hAnsi="Calibri"/>
            <w:color w:val="000000"/>
            <w:sz w:val="26"/>
            <w:szCs w:val="26"/>
          </w:rPr>
          <w:br/>
          <w:t>Diferit la acestea e faptul ca nu au propriul </w:t>
        </w:r>
        <w:r>
          <w:rPr>
            <w:rStyle w:val="HTMLCode"/>
            <w:rFonts w:eastAsiaTheme="minorHAnsi"/>
            <w:b/>
            <w:bCs/>
            <w:color w:val="0000EE"/>
          </w:rPr>
          <w:t>this</w:t>
        </w:r>
        <w:r>
          <w:rPr>
            <w:rFonts w:ascii="Calibri" w:hAnsi="Calibri"/>
            <w:color w:val="000000"/>
            <w:sz w:val="26"/>
            <w:szCs w:val="26"/>
          </w:rPr>
          <w:t> (care face referire la obiectul functiei).</w:t>
        </w:r>
        <w:r>
          <w:rPr>
            <w:rFonts w:ascii="Calibri" w:hAnsi="Calibri"/>
            <w:color w:val="000000"/>
            <w:sz w:val="26"/>
            <w:szCs w:val="26"/>
          </w:rPr>
          <w:br/>
          <w:t>Sintaxa:</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25" w:author="Unknown"/>
          <w:b/>
          <w:bCs/>
          <w:color w:val="000000"/>
          <w:sz w:val="24"/>
          <w:szCs w:val="24"/>
        </w:rPr>
      </w:pPr>
      <w:ins w:id="1126" w:author="Unknown">
        <w:r>
          <w:rPr>
            <w:b/>
            <w:bCs/>
            <w:color w:val="000000"/>
            <w:sz w:val="24"/>
            <w:szCs w:val="24"/>
          </w:rPr>
          <w:t>var nameVar = (p1, p1)=&gt;{</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27" w:author="Unknown"/>
          <w:b/>
          <w:bCs/>
          <w:color w:val="000000"/>
          <w:sz w:val="24"/>
          <w:szCs w:val="24"/>
        </w:rPr>
      </w:pPr>
      <w:ins w:id="1128" w:author="Unknown">
        <w:r>
          <w:rPr>
            <w:b/>
            <w:bCs/>
            <w:color w:val="000000"/>
            <w:sz w:val="24"/>
            <w:szCs w:val="24"/>
          </w:rPr>
          <w:t xml:space="preserve"> //codul care va fi executat</w:t>
        </w:r>
      </w:ins>
    </w:p>
    <w:p w:rsidR="00F426A0" w:rsidRDefault="00F426A0" w:rsidP="00F426A0">
      <w:pPr>
        <w:pStyle w:val="HTMLPreformatted"/>
        <w:numPr>
          <w:ilvl w:val="0"/>
          <w:numId w:val="12"/>
        </w:numPr>
        <w:shd w:val="clear" w:color="auto" w:fill="F0FEF1"/>
        <w:tabs>
          <w:tab w:val="clear" w:pos="720"/>
        </w:tabs>
        <w:spacing w:line="319" w:lineRule="atLeast"/>
        <w:ind w:left="300"/>
        <w:rPr>
          <w:ins w:id="1129" w:author="Unknown"/>
          <w:b/>
          <w:bCs/>
          <w:color w:val="000000"/>
          <w:sz w:val="24"/>
          <w:szCs w:val="24"/>
        </w:rPr>
      </w:pPr>
      <w:ins w:id="1130" w:author="Unknown">
        <w:r>
          <w:rPr>
            <w:b/>
            <w:bCs/>
            <w:color w:val="000000"/>
            <w:sz w:val="24"/>
            <w:szCs w:val="24"/>
          </w:rPr>
          <w:t>}</w:t>
        </w:r>
      </w:ins>
    </w:p>
    <w:p w:rsidR="00F426A0" w:rsidRDefault="00F426A0" w:rsidP="00F426A0">
      <w:pPr>
        <w:shd w:val="clear" w:color="auto" w:fill="FEFEFF"/>
        <w:spacing w:beforeAutospacing="1" w:afterAutospacing="1" w:line="319" w:lineRule="atLeast"/>
        <w:ind w:left="300"/>
        <w:rPr>
          <w:ins w:id="1131" w:author="Unknown"/>
          <w:rFonts w:ascii="Calibri" w:hAnsi="Calibri"/>
          <w:color w:val="000000"/>
          <w:sz w:val="26"/>
          <w:szCs w:val="26"/>
        </w:rPr>
      </w:pPr>
      <w:ins w:id="1132" w:author="Unknown">
        <w:r>
          <w:rPr>
            <w:rFonts w:ascii="Calibri" w:hAnsi="Calibri"/>
            <w:color w:val="000000"/>
            <w:sz w:val="26"/>
            <w:szCs w:val="26"/>
          </w:rPr>
          <w:t>- 'p1, p2' sunt parametri functiei (optionali).</w:t>
        </w:r>
        <w:r>
          <w:rPr>
            <w:rFonts w:ascii="Calibri" w:hAnsi="Calibri"/>
            <w:color w:val="000000"/>
            <w:sz w:val="26"/>
            <w:szCs w:val="26"/>
          </w:rPr>
          <w:b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33" w:author="Unknown"/>
          <w:color w:val="0101FF"/>
          <w:sz w:val="23"/>
          <w:szCs w:val="23"/>
        </w:rPr>
      </w:pPr>
      <w:ins w:id="1134" w:author="Unknown">
        <w:r>
          <w:rPr>
            <w:color w:val="0101FF"/>
            <w:sz w:val="23"/>
            <w:szCs w:val="23"/>
          </w:rPr>
          <w:t>var fun1 = ()=&gt;{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35" w:author="Unknown"/>
          <w:color w:val="0101FF"/>
          <w:sz w:val="23"/>
          <w:szCs w:val="23"/>
        </w:rPr>
      </w:pPr>
      <w:ins w:id="1136" w:author="Unknown">
        <w:r>
          <w:rPr>
            <w:color w:val="0101FF"/>
            <w:sz w:val="23"/>
            <w:szCs w:val="23"/>
          </w:rPr>
          <w:t xml:space="preserve"> alert('Love yourself; love everyone.');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300"/>
        <w:rPr>
          <w:ins w:id="1137" w:author="Unknown"/>
          <w:color w:val="0101FF"/>
          <w:sz w:val="23"/>
          <w:szCs w:val="23"/>
        </w:rPr>
      </w:pPr>
      <w:ins w:id="1138" w:author="Unknown">
        <w:r>
          <w:rPr>
            <w:color w:val="0101FF"/>
            <w:sz w:val="23"/>
            <w:szCs w:val="23"/>
          </w:rPr>
          <w:t>}</w:t>
        </w:r>
      </w:ins>
    </w:p>
    <w:p w:rsidR="00F426A0" w:rsidRDefault="00F426A0" w:rsidP="00F426A0">
      <w:pPr>
        <w:pStyle w:val="Heading4"/>
        <w:shd w:val="clear" w:color="auto" w:fill="FEFEFF"/>
        <w:spacing w:before="240" w:after="105"/>
        <w:ind w:left="1537"/>
        <w:rPr>
          <w:ins w:id="1139" w:author="Unknown"/>
          <w:rFonts w:ascii="Calibri" w:hAnsi="Calibri"/>
          <w:color w:val="000000"/>
          <w:sz w:val="26"/>
          <w:szCs w:val="26"/>
          <w:u w:val="single"/>
        </w:rPr>
      </w:pPr>
      <w:ins w:id="1140" w:author="Unknown">
        <w:r>
          <w:rPr>
            <w:rFonts w:ascii="Calibri" w:hAnsi="Calibri"/>
            <w:color w:val="000000"/>
            <w:sz w:val="26"/>
            <w:szCs w:val="26"/>
            <w:u w:val="single"/>
          </w:rPr>
          <w:t>Instructiunea return</w:t>
        </w:r>
      </w:ins>
    </w:p>
    <w:p w:rsidR="00F426A0" w:rsidRDefault="00F426A0" w:rsidP="00F426A0">
      <w:pPr>
        <w:pStyle w:val="ptxt"/>
        <w:shd w:val="clear" w:color="auto" w:fill="FEFEFF"/>
        <w:spacing w:before="105" w:beforeAutospacing="0" w:after="120" w:afterAutospacing="0"/>
        <w:ind w:left="120" w:firstLine="300"/>
        <w:rPr>
          <w:ins w:id="1141" w:author="Unknown"/>
          <w:rFonts w:ascii="Calibri" w:hAnsi="Calibri"/>
          <w:color w:val="000000"/>
          <w:sz w:val="26"/>
          <w:szCs w:val="26"/>
        </w:rPr>
      </w:pPr>
      <w:ins w:id="1142" w:author="Unknown">
        <w:r>
          <w:rPr>
            <w:rFonts w:ascii="Calibri" w:hAnsi="Calibri"/>
            <w:color w:val="000000"/>
            <w:sz w:val="26"/>
            <w:szCs w:val="26"/>
          </w:rPr>
          <w:t>O functie care returneaza un rezultat foloseste pentru aceasta instructiunea </w:t>
        </w:r>
        <w:r>
          <w:rPr>
            <w:rStyle w:val="HTMLCode"/>
            <w:b/>
            <w:bCs/>
            <w:color w:val="0000EE"/>
          </w:rPr>
          <w:t>return</w:t>
        </w:r>
        <w:r>
          <w:rPr>
            <w:rFonts w:ascii="Calibri" w:hAnsi="Calibri"/>
            <w:color w:val="000000"/>
            <w:sz w:val="26"/>
            <w:szCs w:val="26"/>
          </w:rPr>
          <w:t>. Aceasta specifica valoarea pe care o returneaza functia cand este apelata.</w:t>
        </w:r>
      </w:ins>
    </w:p>
    <w:p w:rsidR="00F426A0" w:rsidRDefault="00F426A0" w:rsidP="00F426A0">
      <w:pPr>
        <w:shd w:val="clear" w:color="auto" w:fill="FEFEFF"/>
        <w:rPr>
          <w:ins w:id="1143" w:author="Unknown"/>
          <w:rFonts w:ascii="Calibri" w:hAnsi="Calibri"/>
          <w:color w:val="000000"/>
          <w:sz w:val="26"/>
          <w:szCs w:val="26"/>
        </w:rPr>
      </w:pPr>
      <w:ins w:id="1144" w:author="Unknown">
        <w:r>
          <w:rPr>
            <w:rFonts w:ascii="Calibri" w:hAnsi="Calibri"/>
            <w:color w:val="000000"/>
            <w:sz w:val="26"/>
            <w:szCs w:val="26"/>
          </w:rPr>
          <w:t>Sintaxa: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45" w:author="Unknown"/>
          <w:color w:val="0101FF"/>
          <w:sz w:val="23"/>
          <w:szCs w:val="23"/>
        </w:rPr>
      </w:pPr>
      <w:ins w:id="1146" w:author="Unknown">
        <w:r>
          <w:rPr>
            <w:color w:val="0101FF"/>
            <w:sz w:val="23"/>
            <w:szCs w:val="23"/>
          </w:rPr>
          <w:t>function nameFun(p1, p2)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47" w:author="Unknown"/>
          <w:color w:val="0101FF"/>
          <w:sz w:val="23"/>
          <w:szCs w:val="23"/>
        </w:rPr>
      </w:pPr>
      <w:ins w:id="1148" w:author="Unknown">
        <w:r>
          <w:rPr>
            <w:color w:val="0101FF"/>
            <w:sz w:val="23"/>
            <w:szCs w:val="23"/>
          </w:rPr>
          <w:t xml:space="preserve"> //codul care va fi executat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49" w:author="Unknown"/>
          <w:color w:val="0101FF"/>
          <w:sz w:val="23"/>
          <w:szCs w:val="23"/>
        </w:rPr>
      </w:pPr>
      <w:ins w:id="1150" w:author="Unknown">
        <w:r>
          <w:rPr>
            <w:color w:val="0101FF"/>
            <w:sz w:val="23"/>
            <w:szCs w:val="23"/>
          </w:rPr>
          <w:t xml:space="preserve"> return 'Valoare';</w:t>
        </w:r>
      </w:ins>
    </w:p>
    <w:p w:rsidR="00F426A0" w:rsidRDefault="00F426A0" w:rsidP="00F426A0">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1151" w:author="Unknown"/>
          <w:rFonts w:ascii="Calibri" w:hAnsi="Calibri"/>
          <w:i/>
          <w:iCs/>
          <w:color w:val="000000"/>
          <w:sz w:val="23"/>
          <w:szCs w:val="23"/>
        </w:rPr>
      </w:pPr>
      <w:ins w:id="1152" w:author="Unknown">
        <w:r>
          <w:rPr>
            <w:rFonts w:ascii="Calibri" w:hAnsi="Calibri"/>
            <w:i/>
            <w:iCs/>
            <w:color w:val="000000"/>
            <w:sz w:val="23"/>
            <w:szCs w:val="23"/>
          </w:rPr>
          <w:t>Instructiunea </w:t>
        </w:r>
        <w:r>
          <w:rPr>
            <w:rStyle w:val="sb"/>
            <w:rFonts w:ascii="Calibri" w:hAnsi="Calibri"/>
            <w:b/>
            <w:bCs/>
            <w:i/>
            <w:iCs/>
            <w:color w:val="000000"/>
            <w:sz w:val="23"/>
            <w:szCs w:val="23"/>
          </w:rPr>
          <w:t>return</w:t>
        </w:r>
        <w:r>
          <w:rPr>
            <w:rFonts w:ascii="Calibri" w:hAnsi="Calibri"/>
            <w:i/>
            <w:iCs/>
            <w:color w:val="000000"/>
            <w:sz w:val="23"/>
            <w:szCs w:val="23"/>
          </w:rPr>
          <w:t> se poate aplica in oricare tip de functie; la cele atribuite ca valori de variabile, si la 'arrow functions'.</w:t>
        </w:r>
        <w:r>
          <w:rPr>
            <w:rFonts w:ascii="Calibri" w:hAnsi="Calibri"/>
            <w:i/>
            <w:iCs/>
            <w:color w:val="000000"/>
            <w:sz w:val="23"/>
            <w:szCs w:val="23"/>
          </w:rPr>
          <w:br/>
          <w:t>Pe langa faptul ca 'return' returneaza o valoare, acesta opreste executia functiei; codul din functie adaugat dupa 'return' nu este executat.</w:t>
        </w:r>
      </w:ins>
    </w:p>
    <w:p w:rsidR="00F426A0" w:rsidRDefault="00F426A0" w:rsidP="00F426A0">
      <w:pPr>
        <w:shd w:val="clear" w:color="auto" w:fill="FEFEFF"/>
        <w:rPr>
          <w:ins w:id="1153" w:author="Unknown"/>
          <w:rFonts w:ascii="Calibri" w:hAnsi="Calibri"/>
          <w:color w:val="000000"/>
          <w:sz w:val="26"/>
          <w:szCs w:val="26"/>
        </w:rPr>
      </w:pPr>
      <w:ins w:id="1154" w:author="Unknown">
        <w:r>
          <w:rPr>
            <w:rFonts w:ascii="Calibri" w:hAnsi="Calibri"/>
            <w:color w:val="000000"/>
            <w:sz w:val="26"/>
            <w:szCs w:val="26"/>
          </w:rP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55" w:author="Unknown"/>
          <w:color w:val="0101FF"/>
          <w:sz w:val="23"/>
          <w:szCs w:val="23"/>
        </w:rPr>
      </w:pPr>
      <w:ins w:id="1156" w:author="Unknown">
        <w:r>
          <w:rPr>
            <w:color w:val="0101FF"/>
            <w:sz w:val="23"/>
            <w:szCs w:val="23"/>
          </w:rPr>
          <w:t>//returneaza suma parametrilor a si b</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57" w:author="Unknown"/>
          <w:color w:val="0101FF"/>
          <w:sz w:val="23"/>
          <w:szCs w:val="23"/>
        </w:rPr>
      </w:pPr>
      <w:ins w:id="1158" w:author="Unknown">
        <w:r>
          <w:rPr>
            <w:color w:val="0101FF"/>
            <w:sz w:val="23"/>
            <w:szCs w:val="23"/>
          </w:rPr>
          <w:t>function fun2(a, b){</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59" w:author="Unknown"/>
          <w:color w:val="0101FF"/>
          <w:sz w:val="23"/>
          <w:szCs w:val="23"/>
        </w:rPr>
      </w:pPr>
      <w:ins w:id="1160" w:author="Unknown">
        <w:r>
          <w:rPr>
            <w:color w:val="0101FF"/>
            <w:sz w:val="23"/>
            <w:szCs w:val="23"/>
          </w:rPr>
          <w:t xml:space="preserve"> return a + b;</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61" w:author="Unknown"/>
          <w:color w:val="0101FF"/>
          <w:sz w:val="23"/>
          <w:szCs w:val="23"/>
        </w:rPr>
      </w:pPr>
      <w:ins w:id="1162" w:author="Unknown">
        <w:r>
          <w:rPr>
            <w:color w:val="0101FF"/>
            <w:sz w:val="23"/>
            <w:szCs w:val="23"/>
          </w:rPr>
          <w:t>}</w:t>
        </w:r>
      </w:ins>
    </w:p>
    <w:p w:rsidR="00F426A0" w:rsidRDefault="00F426A0" w:rsidP="00F426A0">
      <w:pPr>
        <w:shd w:val="clear" w:color="auto" w:fill="FEFEFF"/>
        <w:rPr>
          <w:ins w:id="1163" w:author="Unknown"/>
          <w:rFonts w:ascii="Calibri" w:hAnsi="Calibri"/>
          <w:color w:val="000000"/>
          <w:sz w:val="26"/>
          <w:szCs w:val="26"/>
        </w:rPr>
      </w:pPr>
      <w:ins w:id="1164" w:author="Unknown">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1165" w:author="Unknown"/>
          <w:rFonts w:ascii="Calibri" w:hAnsi="Calibri"/>
          <w:color w:val="000000"/>
          <w:spacing w:val="15"/>
          <w:sz w:val="27"/>
          <w:szCs w:val="27"/>
          <w:u w:val="single"/>
        </w:rPr>
      </w:pPr>
      <w:ins w:id="1166" w:author="Unknown">
        <w:r>
          <w:rPr>
            <w:rFonts w:ascii="Calibri" w:hAnsi="Calibri"/>
            <w:color w:val="000000"/>
            <w:spacing w:val="15"/>
            <w:u w:val="single"/>
          </w:rPr>
          <w:t>Apelarea functiilor</w:t>
        </w:r>
      </w:ins>
    </w:p>
    <w:p w:rsidR="00F426A0" w:rsidRDefault="00F426A0" w:rsidP="00F426A0">
      <w:pPr>
        <w:pStyle w:val="ptxt"/>
        <w:shd w:val="clear" w:color="auto" w:fill="FEFEFF"/>
        <w:spacing w:before="105" w:beforeAutospacing="0" w:after="120" w:afterAutospacing="0"/>
        <w:ind w:left="120" w:firstLine="300"/>
        <w:rPr>
          <w:ins w:id="1167" w:author="Unknown"/>
          <w:rFonts w:ascii="Calibri" w:hAnsi="Calibri"/>
          <w:color w:val="000000"/>
          <w:sz w:val="26"/>
          <w:szCs w:val="26"/>
        </w:rPr>
      </w:pPr>
      <w:ins w:id="1168" w:author="Unknown">
        <w:r>
          <w:rPr>
            <w:rFonts w:ascii="Calibri" w:hAnsi="Calibri"/>
            <w:color w:val="000000"/>
            <w:sz w:val="26"/>
            <w:szCs w:val="26"/>
          </w:rPr>
          <w:t>Dupa ce am creat o functie, pentru a fi folosita, functia trebuie </w:t>
        </w:r>
        <w:r>
          <w:rPr>
            <w:rStyle w:val="sb"/>
            <w:rFonts w:ascii="Calibri" w:hAnsi="Calibri"/>
            <w:b/>
            <w:bCs/>
            <w:color w:val="000000"/>
            <w:sz w:val="26"/>
            <w:szCs w:val="26"/>
          </w:rPr>
          <w:t>apelata</w:t>
        </w:r>
        <w:r>
          <w:rPr>
            <w:rFonts w:ascii="Calibri" w:hAnsi="Calibri"/>
            <w:color w:val="000000"/>
            <w:sz w:val="26"/>
            <w:szCs w:val="26"/>
          </w:rPr>
          <w:t>.</w:t>
        </w:r>
      </w:ins>
    </w:p>
    <w:p w:rsidR="00F426A0" w:rsidRDefault="00F426A0" w:rsidP="00F426A0">
      <w:pPr>
        <w:shd w:val="clear" w:color="auto" w:fill="FEFEFF"/>
        <w:rPr>
          <w:ins w:id="1169" w:author="Unknown"/>
          <w:rFonts w:ascii="Calibri" w:hAnsi="Calibri"/>
          <w:color w:val="000000"/>
          <w:sz w:val="26"/>
          <w:szCs w:val="26"/>
        </w:rPr>
      </w:pPr>
      <w:ins w:id="1170" w:author="Unknown">
        <w:r>
          <w:rPr>
            <w:rFonts w:ascii="Calibri" w:hAnsi="Calibri"/>
            <w:color w:val="000000"/>
            <w:sz w:val="26"/>
            <w:szCs w:val="26"/>
          </w:rPr>
          <w:lastRenderedPageBreak/>
          <w:t>O functie fara parametri se apeleaza in felul urmator:</w:t>
        </w:r>
      </w:ins>
    </w:p>
    <w:p w:rsidR="00F426A0" w:rsidRDefault="00F426A0" w:rsidP="00F426A0">
      <w:pPr>
        <w:shd w:val="clear" w:color="auto" w:fill="F0FEF1"/>
        <w:rPr>
          <w:ins w:id="1171" w:author="Unknown"/>
          <w:rFonts w:ascii="Calibri" w:hAnsi="Calibri"/>
          <w:b/>
          <w:bCs/>
          <w:color w:val="000000"/>
          <w:sz w:val="24"/>
          <w:szCs w:val="24"/>
        </w:rPr>
      </w:pPr>
      <w:ins w:id="1172" w:author="Unknown">
        <w:r>
          <w:rPr>
            <w:rFonts w:ascii="Calibri" w:hAnsi="Calibri"/>
            <w:b/>
            <w:bCs/>
            <w:color w:val="000000"/>
          </w:rPr>
          <w:t>nume_functie();</w:t>
        </w:r>
      </w:ins>
    </w:p>
    <w:p w:rsidR="00F426A0" w:rsidRDefault="00F426A0" w:rsidP="00F426A0">
      <w:pPr>
        <w:shd w:val="clear" w:color="auto" w:fill="FEFEFF"/>
        <w:rPr>
          <w:ins w:id="1173" w:author="Unknown"/>
          <w:rFonts w:ascii="Calibri" w:hAnsi="Calibri"/>
          <w:color w:val="000000"/>
          <w:sz w:val="26"/>
          <w:szCs w:val="26"/>
        </w:rPr>
      </w:pPr>
      <w:ins w:id="1174" w:author="Unknown">
        <w:r>
          <w:rPr>
            <w:rFonts w:ascii="Calibri" w:hAnsi="Calibri"/>
            <w:color w:val="000000"/>
            <w:sz w:val="26"/>
            <w:szCs w:val="26"/>
          </w:rPr>
          <w:t>- Exemplu, se defineste o functie care adauga un text intr-un element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75" w:author="Unknown"/>
          <w:color w:val="0101FF"/>
          <w:sz w:val="23"/>
          <w:szCs w:val="23"/>
        </w:rPr>
      </w:pPr>
      <w:ins w:id="1176" w:author="Unknown">
        <w:r>
          <w:rPr>
            <w:color w:val="0101FF"/>
            <w:sz w:val="23"/>
            <w:szCs w:val="23"/>
          </w:rPr>
          <w:t>&lt;h3 id='hid'&gt;Default text&lt;/h3&gt;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7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78" w:author="Unknown"/>
          <w:color w:val="0101FF"/>
          <w:sz w:val="23"/>
          <w:szCs w:val="23"/>
        </w:rPr>
      </w:pPr>
      <w:ins w:id="1179"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0" w:author="Unknown"/>
          <w:color w:val="0101FF"/>
          <w:sz w:val="23"/>
          <w:szCs w:val="23"/>
        </w:rPr>
      </w:pPr>
      <w:ins w:id="1181" w:author="Unknown">
        <w:r>
          <w:rPr>
            <w:color w:val="0101FF"/>
            <w:sz w:val="23"/>
            <w:szCs w:val="23"/>
          </w:rPr>
          <w:t>//definim o functie care scrie un text HTML in elementul cu id #hid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2" w:author="Unknown"/>
          <w:color w:val="0101FF"/>
          <w:sz w:val="23"/>
          <w:szCs w:val="23"/>
        </w:rPr>
      </w:pPr>
      <w:ins w:id="1183" w:author="Unknown">
        <w:r>
          <w:rPr>
            <w:color w:val="0101FF"/>
            <w:sz w:val="23"/>
            <w:szCs w:val="23"/>
          </w:rPr>
          <w:t>function textHid(){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4" w:author="Unknown"/>
          <w:color w:val="0101FF"/>
          <w:sz w:val="23"/>
          <w:szCs w:val="23"/>
        </w:rPr>
      </w:pPr>
      <w:ins w:id="1185" w:author="Unknown">
        <w:r>
          <w:rPr>
            <w:color w:val="0101FF"/>
            <w:sz w:val="23"/>
            <w:szCs w:val="23"/>
          </w:rPr>
          <w:t xml:space="preserve"> document.getElementById('hid').innerHTML ='&lt;h3&gt;Mereu e o zi frumoasa.&lt;/h3&gt;';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6" w:author="Unknown"/>
          <w:color w:val="0101FF"/>
          <w:sz w:val="23"/>
          <w:szCs w:val="23"/>
        </w:rPr>
      </w:pPr>
      <w:ins w:id="1187"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89" w:author="Unknown"/>
          <w:color w:val="0101FF"/>
          <w:sz w:val="23"/>
          <w:szCs w:val="23"/>
        </w:rPr>
      </w:pPr>
      <w:ins w:id="1190" w:author="Unknown">
        <w:r>
          <w:rPr>
            <w:color w:val="0101FF"/>
            <w:sz w:val="23"/>
            <w:szCs w:val="23"/>
          </w:rPr>
          <w:t>//se apeleaza functia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91" w:author="Unknown"/>
          <w:color w:val="0101FF"/>
          <w:sz w:val="23"/>
          <w:szCs w:val="23"/>
        </w:rPr>
      </w:pPr>
      <w:ins w:id="1192" w:author="Unknown">
        <w:r>
          <w:rPr>
            <w:color w:val="0101FF"/>
            <w:sz w:val="23"/>
            <w:szCs w:val="23"/>
          </w:rPr>
          <w:t>textHid();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193" w:author="Unknown"/>
          <w:color w:val="0101FF"/>
          <w:sz w:val="23"/>
          <w:szCs w:val="23"/>
        </w:rPr>
      </w:pPr>
      <w:ins w:id="1194" w:author="Unknown">
        <w:r>
          <w:rPr>
            <w:color w:val="0101FF"/>
            <w:sz w:val="23"/>
            <w:szCs w:val="23"/>
          </w:rPr>
          <w:t>&lt;/script&gt;</w:t>
        </w:r>
      </w:ins>
    </w:p>
    <w:p w:rsidR="00F426A0" w:rsidRDefault="00F426A0" w:rsidP="00F426A0">
      <w:pPr>
        <w:shd w:val="clear" w:color="auto" w:fill="FEFEFF"/>
        <w:rPr>
          <w:ins w:id="1195" w:author="Unknown"/>
          <w:rFonts w:ascii="Calibri" w:hAnsi="Calibri"/>
          <w:color w:val="000000"/>
          <w:sz w:val="26"/>
          <w:szCs w:val="26"/>
        </w:rPr>
      </w:pPr>
      <w:ins w:id="1196" w:author="Unknown">
        <w:r>
          <w:rPr>
            <w:rFonts w:ascii="Calibri" w:hAnsi="Calibri"/>
            <w:color w:val="000000"/>
            <w:sz w:val="26"/>
            <w:szCs w:val="26"/>
          </w:rPr>
          <w:t>Incercati codul</w:t>
        </w:r>
      </w:ins>
    </w:p>
    <w:p w:rsidR="00F426A0" w:rsidRDefault="00F426A0" w:rsidP="00F426A0">
      <w:pPr>
        <w:shd w:val="clear" w:color="auto" w:fill="FEFEFF"/>
        <w:rPr>
          <w:ins w:id="1197" w:author="Unknown"/>
          <w:rFonts w:ascii="Calibri" w:hAnsi="Calibri"/>
          <w:color w:val="000000"/>
          <w:sz w:val="26"/>
          <w:szCs w:val="26"/>
        </w:rPr>
      </w:pPr>
      <w:ins w:id="1198" w:author="Unknown">
        <w:r>
          <w:rPr>
            <w:rFonts w:ascii="Calibri" w:hAnsi="Calibri"/>
            <w:color w:val="000000"/>
            <w:sz w:val="26"/>
            <w:szCs w:val="26"/>
          </w:rPr>
          <w:t>O functie care contine parametri se apeleaza in felul urmator:</w:t>
        </w:r>
      </w:ins>
    </w:p>
    <w:p w:rsidR="00F426A0" w:rsidRDefault="00F426A0" w:rsidP="00F426A0">
      <w:pPr>
        <w:shd w:val="clear" w:color="auto" w:fill="F0FEF1"/>
        <w:rPr>
          <w:ins w:id="1199" w:author="Unknown"/>
          <w:rFonts w:ascii="Calibri" w:hAnsi="Calibri"/>
          <w:b/>
          <w:bCs/>
          <w:color w:val="000000"/>
          <w:sz w:val="24"/>
          <w:szCs w:val="24"/>
        </w:rPr>
      </w:pPr>
      <w:ins w:id="1200" w:author="Unknown">
        <w:r>
          <w:rPr>
            <w:rFonts w:ascii="Calibri" w:hAnsi="Calibri"/>
            <w:b/>
            <w:bCs/>
            <w:color w:val="000000"/>
          </w:rPr>
          <w:t>nume_functie(v1, v2);</w:t>
        </w:r>
      </w:ins>
    </w:p>
    <w:p w:rsidR="00F426A0" w:rsidRDefault="00F426A0" w:rsidP="00F426A0">
      <w:pPr>
        <w:shd w:val="clear" w:color="auto" w:fill="FEFEFF"/>
        <w:rPr>
          <w:ins w:id="1201" w:author="Unknown"/>
          <w:rFonts w:ascii="Calibri" w:hAnsi="Calibri"/>
          <w:color w:val="000000"/>
          <w:sz w:val="26"/>
          <w:szCs w:val="26"/>
        </w:rPr>
      </w:pPr>
      <w:ins w:id="1202" w:author="Unknown">
        <w:r>
          <w:rPr>
            <w:rFonts w:ascii="Calibri" w:hAnsi="Calibri"/>
            <w:color w:val="000000"/>
            <w:sz w:val="26"/>
            <w:szCs w:val="26"/>
          </w:rPr>
          <w:t>- 'v1, v2' sunt valorile care se transmit functiei si sunt asociate in aceeasi ordine cu parametri adaugati la definirea ei.</w:t>
        </w:r>
        <w:r>
          <w:rPr>
            <w:rFonts w:ascii="Calibri" w:hAnsi="Calibri"/>
            <w:color w:val="000000"/>
            <w:sz w:val="26"/>
            <w:szCs w:val="26"/>
          </w:rPr>
          <w:br/>
        </w:r>
        <w:r>
          <w:rPr>
            <w:rFonts w:ascii="Calibri" w:hAnsi="Calibri"/>
            <w:color w:val="000000"/>
            <w:sz w:val="26"/>
            <w:szCs w:val="26"/>
          </w:rPr>
          <w:br/>
          <w:t>O functie o data creata poate fi utilizata (apelata) de mai multe ori.</w:t>
        </w:r>
        <w:r>
          <w:rPr>
            <w:rFonts w:ascii="Calibri" w:hAnsi="Calibri"/>
            <w:color w:val="000000"/>
            <w:sz w:val="26"/>
            <w:szCs w:val="26"/>
          </w:rPr>
          <w:br/>
          <w:t>Iata un exemplu cu o functie care adauga in elementul HTML cu id-ul transmis un text adaugat la apelare.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03" w:author="Unknown"/>
          <w:color w:val="0101FF"/>
          <w:sz w:val="23"/>
          <w:szCs w:val="23"/>
        </w:rPr>
      </w:pPr>
      <w:ins w:id="1204" w:author="Unknown">
        <w:r>
          <w:rPr>
            <w:color w:val="0101FF"/>
            <w:sz w:val="23"/>
            <w:szCs w:val="23"/>
          </w:rPr>
          <w:t>&lt;h3 id='hid1'&gt;Tag H3&lt;/h3&gt;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05" w:author="Unknown"/>
          <w:color w:val="0101FF"/>
          <w:sz w:val="23"/>
          <w:szCs w:val="23"/>
        </w:rPr>
      </w:pPr>
      <w:ins w:id="1206" w:author="Unknown">
        <w:r>
          <w:rPr>
            <w:color w:val="0101FF"/>
            <w:sz w:val="23"/>
            <w:szCs w:val="23"/>
          </w:rPr>
          <w:t>&lt;div id='dv1'&gt;Continut Div&lt;/div&gt;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0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08" w:author="Unknown"/>
          <w:color w:val="0101FF"/>
          <w:sz w:val="23"/>
          <w:szCs w:val="23"/>
        </w:rPr>
      </w:pPr>
      <w:ins w:id="1209"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0" w:author="Unknown"/>
          <w:color w:val="0101FF"/>
          <w:sz w:val="23"/>
          <w:szCs w:val="23"/>
        </w:rPr>
      </w:pPr>
      <w:ins w:id="1211" w:author="Unknown">
        <w:r>
          <w:rPr>
            <w:color w:val="0101FF"/>
            <w:sz w:val="23"/>
            <w:szCs w:val="23"/>
          </w:rPr>
          <w:t>//adauga in elementul HTML cu id-ul de la 'id' textul de la 'str'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2" w:author="Unknown"/>
          <w:color w:val="0101FF"/>
          <w:sz w:val="23"/>
          <w:szCs w:val="23"/>
        </w:rPr>
      </w:pPr>
      <w:ins w:id="1213" w:author="Unknown">
        <w:r>
          <w:rPr>
            <w:color w:val="0101FF"/>
            <w:sz w:val="23"/>
            <w:szCs w:val="23"/>
          </w:rPr>
          <w:t>function addText(id, str){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4" w:author="Unknown"/>
          <w:color w:val="0101FF"/>
          <w:sz w:val="23"/>
          <w:szCs w:val="23"/>
        </w:rPr>
      </w:pPr>
      <w:ins w:id="1215" w:author="Unknown">
        <w:r>
          <w:rPr>
            <w:color w:val="0101FF"/>
            <w:sz w:val="23"/>
            <w:szCs w:val="23"/>
          </w:rPr>
          <w:t xml:space="preserve"> document.getElementById(id).innerHTML = str;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6" w:author="Unknown"/>
          <w:color w:val="0101FF"/>
          <w:sz w:val="23"/>
          <w:szCs w:val="23"/>
        </w:rPr>
      </w:pPr>
      <w:ins w:id="1217"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19" w:author="Unknown"/>
          <w:color w:val="0101FF"/>
          <w:sz w:val="23"/>
          <w:szCs w:val="23"/>
        </w:rPr>
      </w:pPr>
      <w:ins w:id="1220" w:author="Unknown">
        <w:r>
          <w:rPr>
            <w:color w:val="0101FF"/>
            <w:sz w:val="23"/>
            <w:szCs w:val="23"/>
          </w:rPr>
          <w:t>//se apeleaza functia de 2 ori, cu valori diferite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21" w:author="Unknown"/>
          <w:color w:val="0101FF"/>
          <w:sz w:val="23"/>
          <w:szCs w:val="23"/>
        </w:rPr>
      </w:pPr>
      <w:ins w:id="1222" w:author="Unknown">
        <w:r>
          <w:rPr>
            <w:color w:val="0101FF"/>
            <w:sz w:val="23"/>
            <w:szCs w:val="23"/>
          </w:rPr>
          <w:t>addText('hid1', 'Tutorial JavaScript');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2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24" w:author="Unknown"/>
          <w:color w:val="0101FF"/>
          <w:sz w:val="23"/>
          <w:szCs w:val="23"/>
        </w:rPr>
      </w:pPr>
      <w:ins w:id="1225" w:author="Unknown">
        <w:r>
          <w:rPr>
            <w:color w:val="0101FF"/>
            <w:sz w:val="23"/>
            <w:szCs w:val="23"/>
          </w:rPr>
          <w:t>addText('dv1', 'Text adaugat prin apelarea functiei.');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26" w:author="Unknown"/>
          <w:color w:val="0101FF"/>
          <w:sz w:val="23"/>
          <w:szCs w:val="23"/>
        </w:rPr>
      </w:pPr>
      <w:ins w:id="1227" w:author="Unknown">
        <w:r>
          <w:rPr>
            <w:color w:val="0101FF"/>
            <w:sz w:val="23"/>
            <w:szCs w:val="23"/>
          </w:rPr>
          <w:t>&lt;/script&gt;</w:t>
        </w:r>
      </w:ins>
    </w:p>
    <w:p w:rsidR="00F426A0" w:rsidRDefault="00F426A0" w:rsidP="00F426A0">
      <w:pPr>
        <w:shd w:val="clear" w:color="auto" w:fill="FEFEFF"/>
        <w:rPr>
          <w:ins w:id="1228" w:author="Unknown"/>
          <w:rFonts w:ascii="Calibri" w:hAnsi="Calibri"/>
          <w:color w:val="000000"/>
          <w:sz w:val="26"/>
          <w:szCs w:val="26"/>
        </w:rPr>
      </w:pPr>
      <w:ins w:id="1229" w:author="Unknown">
        <w:r>
          <w:rPr>
            <w:rFonts w:ascii="Calibri" w:hAnsi="Calibri"/>
            <w:color w:val="000000"/>
            <w:sz w:val="26"/>
            <w:szCs w:val="26"/>
          </w:rPr>
          <w:lastRenderedPageBreak/>
          <w:t>Incercati codul</w:t>
        </w:r>
      </w:ins>
    </w:p>
    <w:p w:rsidR="00F426A0" w:rsidRDefault="00F426A0" w:rsidP="00F426A0">
      <w:pPr>
        <w:shd w:val="clear" w:color="auto" w:fill="FEFEFF"/>
        <w:rPr>
          <w:ins w:id="1230" w:author="Unknown"/>
          <w:rFonts w:ascii="Calibri" w:hAnsi="Calibri"/>
          <w:color w:val="000000"/>
          <w:sz w:val="26"/>
          <w:szCs w:val="26"/>
        </w:rPr>
      </w:pPr>
      <w:ins w:id="1231" w:author="Unknown">
        <w:r>
          <w:rPr>
            <w:rFonts w:ascii="Calibri" w:hAnsi="Calibri"/>
            <w:color w:val="000000"/>
            <w:sz w:val="26"/>
            <w:szCs w:val="26"/>
          </w:rPr>
          <w:t>- Iata si un exemplu cu </w:t>
        </w:r>
        <w:r>
          <w:rPr>
            <w:rStyle w:val="HTMLCode"/>
            <w:rFonts w:eastAsiaTheme="minorHAnsi"/>
            <w:b/>
            <w:bCs/>
            <w:color w:val="0000EE"/>
          </w:rPr>
          <w:t>return</w:t>
        </w:r>
        <w:r>
          <w:rPr>
            <w:rFonts w:ascii="Calibri" w:hAnsi="Calibri"/>
            <w:color w:val="000000"/>
            <w:sz w:val="26"/>
            <w:szCs w:val="26"/>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32" w:author="Unknown"/>
          <w:color w:val="0101FF"/>
          <w:sz w:val="23"/>
          <w:szCs w:val="23"/>
        </w:rPr>
      </w:pPr>
      <w:ins w:id="1233" w:author="Unknown">
        <w:r>
          <w:rPr>
            <w:color w:val="0101FF"/>
            <w:sz w:val="23"/>
            <w:szCs w:val="23"/>
          </w:rPr>
          <w:t>&lt;h3 id='sum'&gt;Tag H3&lt;/h3&gt;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3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35" w:author="Unknown"/>
          <w:color w:val="0101FF"/>
          <w:sz w:val="23"/>
          <w:szCs w:val="23"/>
        </w:rPr>
      </w:pPr>
      <w:ins w:id="1236"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37" w:author="Unknown"/>
          <w:color w:val="0101FF"/>
          <w:sz w:val="23"/>
          <w:szCs w:val="23"/>
        </w:rPr>
      </w:pPr>
      <w:ins w:id="1238" w:author="Unknown">
        <w:r>
          <w:rPr>
            <w:color w:val="0101FF"/>
            <w:sz w:val="23"/>
            <w:szCs w:val="23"/>
          </w:rPr>
          <w:t>//returneaza un text cu suma lui x si 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39" w:author="Unknown"/>
          <w:color w:val="0101FF"/>
          <w:sz w:val="23"/>
          <w:szCs w:val="23"/>
        </w:rPr>
      </w:pPr>
      <w:ins w:id="1240" w:author="Unknown">
        <w:r>
          <w:rPr>
            <w:color w:val="0101FF"/>
            <w:sz w:val="23"/>
            <w:szCs w:val="23"/>
          </w:rPr>
          <w:t>function sumXY(x, 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41" w:author="Unknown"/>
          <w:color w:val="0101FF"/>
          <w:sz w:val="23"/>
          <w:szCs w:val="23"/>
        </w:rPr>
      </w:pPr>
      <w:ins w:id="1242" w:author="Unknown">
        <w:r>
          <w:rPr>
            <w:color w:val="0101FF"/>
            <w:sz w:val="23"/>
            <w:szCs w:val="23"/>
          </w:rPr>
          <w:t xml:space="preserve"> let re = x+y;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43" w:author="Unknown"/>
          <w:color w:val="0101FF"/>
          <w:sz w:val="23"/>
          <w:szCs w:val="23"/>
        </w:rPr>
      </w:pPr>
      <w:ins w:id="1244" w:author="Unknown">
        <w:r>
          <w:rPr>
            <w:color w:val="0101FF"/>
            <w:sz w:val="23"/>
            <w:szCs w:val="23"/>
          </w:rPr>
          <w:t xml:space="preserve"> return 'Suma lui x si y este: '+ 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45" w:author="Unknown"/>
          <w:color w:val="0101FF"/>
          <w:sz w:val="23"/>
          <w:szCs w:val="23"/>
        </w:rPr>
      </w:pPr>
      <w:ins w:id="124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4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48" w:author="Unknown"/>
          <w:color w:val="0101FF"/>
          <w:sz w:val="23"/>
          <w:szCs w:val="23"/>
        </w:rPr>
      </w:pPr>
      <w:ins w:id="1249" w:author="Unknown">
        <w:r>
          <w:rPr>
            <w:color w:val="0101FF"/>
            <w:sz w:val="23"/>
            <w:szCs w:val="23"/>
          </w:rPr>
          <w:t>//preia valoarea returnata de sumXY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50" w:author="Unknown"/>
          <w:color w:val="0101FF"/>
          <w:sz w:val="23"/>
          <w:szCs w:val="23"/>
        </w:rPr>
      </w:pPr>
      <w:ins w:id="1251" w:author="Unknown">
        <w:r>
          <w:rPr>
            <w:color w:val="0101FF"/>
            <w:sz w:val="23"/>
            <w:szCs w:val="23"/>
          </w:rPr>
          <w:t>let sum1 = sumXY(7, 12);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5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53" w:author="Unknown"/>
          <w:color w:val="0101FF"/>
          <w:sz w:val="23"/>
          <w:szCs w:val="23"/>
        </w:rPr>
      </w:pPr>
      <w:ins w:id="1254" w:author="Unknown">
        <w:r>
          <w:rPr>
            <w:color w:val="0101FF"/>
            <w:sz w:val="23"/>
            <w:szCs w:val="23"/>
          </w:rPr>
          <w:t>//adauga in elementul HTML cu id 'sum' valoarea de la sum1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55" w:author="Unknown"/>
          <w:color w:val="0101FF"/>
          <w:sz w:val="23"/>
          <w:szCs w:val="23"/>
        </w:rPr>
      </w:pPr>
      <w:ins w:id="1256" w:author="Unknown">
        <w:r>
          <w:rPr>
            <w:color w:val="0101FF"/>
            <w:sz w:val="23"/>
            <w:szCs w:val="23"/>
          </w:rPr>
          <w:t>document.getElementById('sum').innerHTML = sum1;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57" w:author="Unknown"/>
          <w:color w:val="0101FF"/>
          <w:sz w:val="23"/>
          <w:szCs w:val="23"/>
        </w:rPr>
      </w:pPr>
      <w:ins w:id="1258" w:author="Unknown">
        <w:r>
          <w:rPr>
            <w:color w:val="0101FF"/>
            <w:sz w:val="23"/>
            <w:szCs w:val="23"/>
          </w:rPr>
          <w:t>&lt;/script&gt;</w:t>
        </w:r>
      </w:ins>
    </w:p>
    <w:p w:rsidR="00F426A0" w:rsidRDefault="00F426A0" w:rsidP="00F426A0">
      <w:pPr>
        <w:shd w:val="clear" w:color="auto" w:fill="FEFEFF"/>
        <w:rPr>
          <w:ins w:id="1259" w:author="Unknown"/>
          <w:rFonts w:ascii="Calibri" w:hAnsi="Calibri"/>
          <w:color w:val="000000"/>
          <w:sz w:val="26"/>
          <w:szCs w:val="26"/>
        </w:rPr>
      </w:pPr>
      <w:ins w:id="1260"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261" w:author="Unknown"/>
          <w:rFonts w:ascii="Calibri" w:hAnsi="Calibri"/>
          <w:color w:val="000000"/>
          <w:spacing w:val="15"/>
          <w:sz w:val="27"/>
          <w:szCs w:val="27"/>
          <w:u w:val="single"/>
        </w:rPr>
      </w:pPr>
      <w:ins w:id="1262" w:author="Unknown">
        <w:r>
          <w:rPr>
            <w:rFonts w:ascii="Calibri" w:hAnsi="Calibri"/>
            <w:color w:val="000000"/>
            <w:spacing w:val="15"/>
            <w:u w:val="single"/>
          </w:rPr>
          <w:t>Functii si domeniul variabilelor</w:t>
        </w:r>
      </w:ins>
    </w:p>
    <w:p w:rsidR="00F426A0" w:rsidRDefault="00F426A0" w:rsidP="00F426A0">
      <w:pPr>
        <w:pStyle w:val="ptxt"/>
        <w:shd w:val="clear" w:color="auto" w:fill="FEFEFF"/>
        <w:spacing w:before="105" w:beforeAutospacing="0" w:after="120" w:afterAutospacing="0"/>
        <w:ind w:left="120" w:firstLine="300"/>
        <w:rPr>
          <w:ins w:id="1263" w:author="Unknown"/>
          <w:rFonts w:ascii="Calibri" w:hAnsi="Calibri"/>
          <w:color w:val="000000"/>
          <w:sz w:val="26"/>
          <w:szCs w:val="26"/>
        </w:rPr>
      </w:pPr>
      <w:ins w:id="1264" w:author="Unknown">
        <w:r>
          <w:rPr>
            <w:rFonts w:ascii="Calibri" w:hAnsi="Calibri"/>
            <w:color w:val="000000"/>
            <w:sz w:val="26"/>
            <w:szCs w:val="26"/>
          </w:rPr>
          <w:t>Functiile si variabilele definite in afara unei functii pot fi utilizate in interiorul ei.</w:t>
        </w:r>
        <w:r>
          <w:rPr>
            <w:rFonts w:ascii="Calibri" w:hAnsi="Calibri"/>
            <w:color w:val="000000"/>
            <w:sz w:val="26"/>
            <w:szCs w:val="26"/>
          </w:rPr>
          <w:br/>
          <w:t>Valoare unei variabile definite in afara functiei poate fi modificata in codul ei, iar modificare ramane si in afara functiei dupa apelarea ei.</w:t>
        </w:r>
      </w:ins>
    </w:p>
    <w:p w:rsidR="00F426A0" w:rsidRDefault="00F426A0" w:rsidP="00F426A0">
      <w:pPr>
        <w:shd w:val="clear" w:color="auto" w:fill="FEFEFF"/>
        <w:rPr>
          <w:ins w:id="1265" w:author="Unknown"/>
          <w:rFonts w:ascii="Calibri" w:hAnsi="Calibri"/>
          <w:color w:val="000000"/>
          <w:sz w:val="26"/>
          <w:szCs w:val="26"/>
        </w:rPr>
      </w:pPr>
      <w:ins w:id="1266" w:author="Unknown">
        <w:r>
          <w:rPr>
            <w:rFonts w:ascii="Calibri" w:hAnsi="Calibri"/>
            <w:color w:val="000000"/>
            <w:sz w:val="26"/>
            <w:szCs w:val="26"/>
          </w:rPr>
          <w:br/>
          <w:t>- Exemplu, se creaza o functie si o variabila care vor fi apelate in cadrul altei functii: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67" w:author="Unknown"/>
          <w:color w:val="0101FF"/>
          <w:sz w:val="23"/>
          <w:szCs w:val="23"/>
        </w:rPr>
      </w:pPr>
      <w:ins w:id="1268" w:author="Unknown">
        <w:r>
          <w:rPr>
            <w:color w:val="0101FF"/>
            <w:sz w:val="23"/>
            <w:szCs w:val="23"/>
          </w:rPr>
          <w:t>&lt;div id='dv1'&gt;Continut Div&lt;/div&gt;&lt;br&gt;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69" w:author="Unknown"/>
          <w:color w:val="0101FF"/>
          <w:sz w:val="23"/>
          <w:szCs w:val="23"/>
        </w:rPr>
      </w:pPr>
      <w:ins w:id="1270" w:author="Unknown">
        <w:r>
          <w:rPr>
            <w:color w:val="0101FF"/>
            <w:sz w:val="23"/>
            <w:szCs w:val="23"/>
          </w:rPr>
          <w:t>&lt;div id='dv2'&gt;Arata nr&lt;/div&gt;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2" w:author="Unknown"/>
          <w:color w:val="0101FF"/>
          <w:sz w:val="23"/>
          <w:szCs w:val="23"/>
        </w:rPr>
      </w:pPr>
      <w:ins w:id="127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4" w:author="Unknown"/>
          <w:color w:val="0101FF"/>
          <w:sz w:val="23"/>
          <w:szCs w:val="23"/>
        </w:rPr>
      </w:pPr>
      <w:ins w:id="1275" w:author="Unknown">
        <w:r>
          <w:rPr>
            <w:color w:val="0101FF"/>
            <w:sz w:val="23"/>
            <w:szCs w:val="23"/>
          </w:rPr>
          <w:t>var nr =8;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7" w:author="Unknown"/>
          <w:color w:val="0101FF"/>
          <w:sz w:val="23"/>
          <w:szCs w:val="23"/>
        </w:rPr>
      </w:pPr>
      <w:ins w:id="1278" w:author="Unknown">
        <w:r>
          <w:rPr>
            <w:color w:val="0101FF"/>
            <w:sz w:val="23"/>
            <w:szCs w:val="23"/>
          </w:rPr>
          <w:t>//dubleaza valoare lui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79" w:author="Unknown"/>
          <w:color w:val="0101FF"/>
          <w:sz w:val="23"/>
          <w:szCs w:val="23"/>
        </w:rPr>
      </w:pPr>
      <w:ins w:id="1280" w:author="Unknown">
        <w:r>
          <w:rPr>
            <w:color w:val="0101FF"/>
            <w:sz w:val="23"/>
            <w:szCs w:val="23"/>
          </w:rPr>
          <w:t>function setVal(x){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81" w:author="Unknown"/>
          <w:color w:val="0101FF"/>
          <w:sz w:val="23"/>
          <w:szCs w:val="23"/>
        </w:rPr>
      </w:pPr>
      <w:ins w:id="1282" w:author="Unknown">
        <w:r>
          <w:rPr>
            <w:color w:val="0101FF"/>
            <w:sz w:val="23"/>
            <w:szCs w:val="23"/>
          </w:rPr>
          <w:t xml:space="preserve"> return x*2;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83" w:author="Unknown"/>
          <w:color w:val="0101FF"/>
          <w:sz w:val="23"/>
          <w:szCs w:val="23"/>
        </w:rPr>
      </w:pPr>
      <w:ins w:id="1284"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85"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86" w:author="Unknown"/>
          <w:color w:val="0101FF"/>
          <w:sz w:val="23"/>
          <w:szCs w:val="23"/>
        </w:rPr>
      </w:pPr>
      <w:ins w:id="1287" w:author="Unknown">
        <w:r>
          <w:rPr>
            <w:color w:val="0101FF"/>
            <w:sz w:val="23"/>
            <w:szCs w:val="23"/>
          </w:rPr>
          <w:t>//adauga valoarea returnata de setVal() in elementul cu id-ul 'id'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88" w:author="Unknown"/>
          <w:color w:val="0101FF"/>
          <w:sz w:val="23"/>
          <w:szCs w:val="23"/>
        </w:rPr>
      </w:pPr>
      <w:ins w:id="1289" w:author="Unknown">
        <w:r>
          <w:rPr>
            <w:color w:val="0101FF"/>
            <w:sz w:val="23"/>
            <w:szCs w:val="23"/>
          </w:rPr>
          <w:t>//apoi modifica valoarea variabilei 'nr'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0" w:author="Unknown"/>
          <w:color w:val="0101FF"/>
          <w:sz w:val="23"/>
          <w:szCs w:val="23"/>
        </w:rPr>
      </w:pPr>
      <w:ins w:id="1291" w:author="Unknown">
        <w:r>
          <w:rPr>
            <w:color w:val="0101FF"/>
            <w:sz w:val="23"/>
            <w:szCs w:val="23"/>
          </w:rPr>
          <w:t>function showVal(id){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2" w:author="Unknown"/>
          <w:color w:val="0101FF"/>
          <w:sz w:val="23"/>
          <w:szCs w:val="23"/>
        </w:rPr>
      </w:pPr>
      <w:ins w:id="1293" w:author="Unknown">
        <w:r>
          <w:rPr>
            <w:color w:val="0101FF"/>
            <w:sz w:val="23"/>
            <w:szCs w:val="23"/>
          </w:rPr>
          <w:t xml:space="preserve"> document.getElementById(id).innerHTML ='Valoare lui "nr" dublat este: '+ setVal(nr);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4" w:author="Unknown"/>
          <w:color w:val="0101FF"/>
          <w:sz w:val="23"/>
          <w:szCs w:val="23"/>
        </w:rPr>
      </w:pPr>
      <w:ins w:id="1295" w:author="Unknown">
        <w:r>
          <w:rPr>
            <w:color w:val="0101FF"/>
            <w:sz w:val="23"/>
            <w:szCs w:val="23"/>
          </w:rPr>
          <w:t xml:space="preserve"> nr =99;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6" w:author="Unknown"/>
          <w:color w:val="0101FF"/>
          <w:sz w:val="23"/>
          <w:szCs w:val="23"/>
        </w:rPr>
      </w:pPr>
      <w:ins w:id="1297" w:author="Unknown">
        <w:r>
          <w:rPr>
            <w:color w:val="0101FF"/>
            <w:sz w:val="23"/>
            <w:szCs w:val="23"/>
          </w:rPr>
          <w:lastRenderedPageBreak/>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299" w:author="Unknown"/>
          <w:color w:val="0101FF"/>
          <w:sz w:val="23"/>
          <w:szCs w:val="23"/>
        </w:rPr>
      </w:pPr>
      <w:ins w:id="1300" w:author="Unknown">
        <w:r>
          <w:rPr>
            <w:color w:val="0101FF"/>
            <w:sz w:val="23"/>
            <w:szCs w:val="23"/>
          </w:rPr>
          <w:t>//apeleaza showVal() cu id-ul pt. parametru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01" w:author="Unknown"/>
          <w:color w:val="0101FF"/>
          <w:sz w:val="23"/>
          <w:szCs w:val="23"/>
        </w:rPr>
      </w:pPr>
      <w:ins w:id="1302" w:author="Unknown">
        <w:r>
          <w:rPr>
            <w:color w:val="0101FF"/>
            <w:sz w:val="23"/>
            <w:szCs w:val="23"/>
          </w:rPr>
          <w:t>showVal('dv1');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0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04" w:author="Unknown"/>
          <w:color w:val="0101FF"/>
          <w:sz w:val="23"/>
          <w:szCs w:val="23"/>
        </w:rPr>
      </w:pPr>
      <w:ins w:id="1305" w:author="Unknown">
        <w:r>
          <w:rPr>
            <w:color w:val="0101FF"/>
            <w:sz w:val="23"/>
            <w:szCs w:val="23"/>
          </w:rPr>
          <w:t>//adauga valoare curenta a lui 'nr' in Div-ul #dv2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06" w:author="Unknown"/>
          <w:color w:val="0101FF"/>
          <w:sz w:val="23"/>
          <w:szCs w:val="23"/>
        </w:rPr>
      </w:pPr>
      <w:ins w:id="1307" w:author="Unknown">
        <w:r>
          <w:rPr>
            <w:color w:val="0101FF"/>
            <w:sz w:val="23"/>
            <w:szCs w:val="23"/>
          </w:rPr>
          <w:t>document.getElementById('dv2').innerHTML ='Valoare lui "nr" dupa modificare in functie este: '+nr;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08" w:author="Unknown"/>
          <w:color w:val="0101FF"/>
          <w:sz w:val="23"/>
          <w:szCs w:val="23"/>
        </w:rPr>
      </w:pPr>
      <w:ins w:id="1309" w:author="Unknown">
        <w:r>
          <w:rPr>
            <w:color w:val="0101FF"/>
            <w:sz w:val="23"/>
            <w:szCs w:val="23"/>
          </w:rPr>
          <w:t>&lt;/script&gt;</w:t>
        </w:r>
      </w:ins>
    </w:p>
    <w:p w:rsidR="00F426A0" w:rsidRDefault="00F426A0" w:rsidP="00F426A0">
      <w:pPr>
        <w:shd w:val="clear" w:color="auto" w:fill="FEFEFF"/>
        <w:rPr>
          <w:ins w:id="1310" w:author="Unknown"/>
          <w:rFonts w:ascii="Calibri" w:hAnsi="Calibri"/>
          <w:color w:val="000000"/>
          <w:sz w:val="26"/>
          <w:szCs w:val="26"/>
        </w:rPr>
      </w:pPr>
      <w:ins w:id="1311" w:author="Unknown">
        <w:r>
          <w:rPr>
            <w:rFonts w:ascii="Calibri" w:hAnsi="Calibri"/>
            <w:color w:val="000000"/>
            <w:sz w:val="26"/>
            <w:szCs w:val="26"/>
          </w:rPr>
          <w:t>Incercati codul</w:t>
        </w:r>
      </w:ins>
    </w:p>
    <w:p w:rsidR="00F426A0" w:rsidRDefault="00F426A0" w:rsidP="00F426A0">
      <w:pPr>
        <w:shd w:val="clear" w:color="auto" w:fill="FEFEFF"/>
        <w:rPr>
          <w:ins w:id="1312" w:author="Unknown"/>
          <w:rFonts w:ascii="Calibri" w:hAnsi="Calibri"/>
          <w:color w:val="000000"/>
          <w:sz w:val="26"/>
          <w:szCs w:val="26"/>
        </w:rPr>
      </w:pPr>
      <w:ins w:id="1313" w:author="Unknown">
        <w:r>
          <w:rPr>
            <w:rFonts w:ascii="Calibri" w:hAnsi="Calibri"/>
            <w:color w:val="000000"/>
            <w:sz w:val="26"/>
            <w:szCs w:val="26"/>
          </w:rPr>
          <w:t>Valoarea unei variabile creata in afara functiei nu e afectata daca in interiorul unei functii se defineste (cu 'let' sau 'var') o variabila cu acelasi nume.</w:t>
        </w:r>
        <w:r>
          <w:rPr>
            <w:rFonts w:ascii="Calibri" w:hAnsi="Calibri"/>
            <w:color w:val="000000"/>
            <w:sz w:val="26"/>
            <w:szCs w:val="26"/>
          </w:rPr>
          <w:br/>
          <w:t>-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14" w:author="Unknown"/>
          <w:color w:val="0101FF"/>
          <w:sz w:val="23"/>
          <w:szCs w:val="23"/>
        </w:rPr>
      </w:pPr>
      <w:ins w:id="1315" w:author="Unknown">
        <w:r>
          <w:rPr>
            <w:color w:val="0101FF"/>
            <w:sz w:val="23"/>
            <w:szCs w:val="23"/>
          </w:rPr>
          <w:t>&lt;div id='dv1'&gt;Div-ul #dv1&lt;/div&gt;&lt;br&gt;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16" w:author="Unknown"/>
          <w:color w:val="0101FF"/>
          <w:sz w:val="23"/>
          <w:szCs w:val="23"/>
        </w:rPr>
      </w:pPr>
      <w:ins w:id="1317" w:author="Unknown">
        <w:r>
          <w:rPr>
            <w:color w:val="0101FF"/>
            <w:sz w:val="23"/>
            <w:szCs w:val="23"/>
          </w:rPr>
          <w:t>&lt;div id='dv2'&gt;Div-ul #dv2&lt;/div&gt;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1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19" w:author="Unknown"/>
          <w:color w:val="0101FF"/>
          <w:sz w:val="23"/>
          <w:szCs w:val="23"/>
        </w:rPr>
      </w:pPr>
      <w:ins w:id="1320"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21" w:author="Unknown"/>
          <w:color w:val="0101FF"/>
          <w:sz w:val="23"/>
          <w:szCs w:val="23"/>
        </w:rPr>
      </w:pPr>
      <w:ins w:id="1322" w:author="Unknown">
        <w:r>
          <w:rPr>
            <w:color w:val="0101FF"/>
            <w:sz w:val="23"/>
            <w:szCs w:val="23"/>
          </w:rPr>
          <w:t>var nr =8;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2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24" w:author="Unknown"/>
          <w:color w:val="0101FF"/>
          <w:sz w:val="23"/>
          <w:szCs w:val="23"/>
        </w:rPr>
      </w:pPr>
      <w:ins w:id="1325" w:author="Unknown">
        <w:r>
          <w:rPr>
            <w:color w:val="0101FF"/>
            <w:sz w:val="23"/>
            <w:szCs w:val="23"/>
          </w:rPr>
          <w:t>//defineste in functie o variabila 'nr' cu valoarea parametrului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26" w:author="Unknown"/>
          <w:color w:val="0101FF"/>
          <w:sz w:val="23"/>
          <w:szCs w:val="23"/>
        </w:rPr>
      </w:pPr>
      <w:ins w:id="1327" w:author="Unknown">
        <w:r>
          <w:rPr>
            <w:color w:val="0101FF"/>
            <w:sz w:val="23"/>
            <w:szCs w:val="23"/>
          </w:rPr>
          <w:t>function f1(x){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28" w:author="Unknown"/>
          <w:color w:val="0101FF"/>
          <w:sz w:val="23"/>
          <w:szCs w:val="23"/>
        </w:rPr>
      </w:pPr>
      <w:ins w:id="1329" w:author="Unknown">
        <w:r>
          <w:rPr>
            <w:color w:val="0101FF"/>
            <w:sz w:val="23"/>
            <w:szCs w:val="23"/>
          </w:rPr>
          <w:t xml:space="preserve"> var nr = 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1" w:author="Unknown"/>
          <w:color w:val="0101FF"/>
          <w:sz w:val="23"/>
          <w:szCs w:val="23"/>
        </w:rPr>
      </w:pPr>
      <w:ins w:id="1332" w:author="Unknown">
        <w:r>
          <w:rPr>
            <w:color w:val="0101FF"/>
            <w:sz w:val="23"/>
            <w:szCs w:val="23"/>
          </w:rPr>
          <w:t xml:space="preserve"> //adauga valoarea lui 'nr' in elementul #dv1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3" w:author="Unknown"/>
          <w:color w:val="0101FF"/>
          <w:sz w:val="23"/>
          <w:szCs w:val="23"/>
        </w:rPr>
      </w:pPr>
      <w:ins w:id="1334" w:author="Unknown">
        <w:r>
          <w:rPr>
            <w:color w:val="0101FF"/>
            <w:sz w:val="23"/>
            <w:szCs w:val="23"/>
          </w:rPr>
          <w:t xml:space="preserve"> document.getElementById('dv1').innerHTML ='Valoare lui "nr" din functie este: '+nr;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5" w:author="Unknown"/>
          <w:color w:val="0101FF"/>
          <w:sz w:val="23"/>
          <w:szCs w:val="23"/>
        </w:rPr>
      </w:pPr>
      <w:ins w:id="133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38" w:author="Unknown"/>
          <w:color w:val="0101FF"/>
          <w:sz w:val="23"/>
          <w:szCs w:val="23"/>
        </w:rPr>
      </w:pPr>
      <w:ins w:id="1339" w:author="Unknown">
        <w:r>
          <w:rPr>
            <w:color w:val="0101FF"/>
            <w:sz w:val="23"/>
            <w:szCs w:val="23"/>
          </w:rPr>
          <w:t>//apeleaza f1() cu valoarea pt. 'nr' din functie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40" w:author="Unknown"/>
          <w:color w:val="0101FF"/>
          <w:sz w:val="23"/>
          <w:szCs w:val="23"/>
        </w:rPr>
      </w:pPr>
      <w:ins w:id="1341" w:author="Unknown">
        <w:r>
          <w:rPr>
            <w:color w:val="0101FF"/>
            <w:sz w:val="23"/>
            <w:szCs w:val="23"/>
          </w:rPr>
          <w:t>f1(5);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4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43" w:author="Unknown"/>
          <w:color w:val="0101FF"/>
          <w:sz w:val="23"/>
          <w:szCs w:val="23"/>
        </w:rPr>
      </w:pPr>
      <w:ins w:id="1344" w:author="Unknown">
        <w:r>
          <w:rPr>
            <w:color w:val="0101FF"/>
            <w:sz w:val="23"/>
            <w:szCs w:val="23"/>
          </w:rPr>
          <w:t>//adauga valoare lui 'nr' in Div-ul #dv2. 'nr' extern nu a fost modificat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45" w:author="Unknown"/>
          <w:color w:val="0101FF"/>
          <w:sz w:val="23"/>
          <w:szCs w:val="23"/>
        </w:rPr>
      </w:pPr>
      <w:ins w:id="1346" w:author="Unknown">
        <w:r>
          <w:rPr>
            <w:color w:val="0101FF"/>
            <w:sz w:val="23"/>
            <w:szCs w:val="23"/>
          </w:rPr>
          <w:t>document.getElementById('dv2').innerHTML ='Valoare lui "nr" extern este: '+nr;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47" w:author="Unknown"/>
          <w:color w:val="0101FF"/>
          <w:sz w:val="23"/>
          <w:szCs w:val="23"/>
        </w:rPr>
      </w:pPr>
      <w:ins w:id="1348" w:author="Unknown">
        <w:r>
          <w:rPr>
            <w:color w:val="0101FF"/>
            <w:sz w:val="23"/>
            <w:szCs w:val="23"/>
          </w:rPr>
          <w:t>&lt;/script&gt;</w:t>
        </w:r>
      </w:ins>
    </w:p>
    <w:p w:rsidR="00F426A0" w:rsidRDefault="00F426A0" w:rsidP="00F426A0">
      <w:pPr>
        <w:shd w:val="clear" w:color="auto" w:fill="FEFEFF"/>
        <w:rPr>
          <w:ins w:id="1349" w:author="Unknown"/>
          <w:rFonts w:ascii="Calibri" w:hAnsi="Calibri"/>
          <w:color w:val="000000"/>
          <w:sz w:val="26"/>
          <w:szCs w:val="26"/>
        </w:rPr>
      </w:pPr>
      <w:ins w:id="1350"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351" w:author="Unknown"/>
          <w:rFonts w:ascii="Calibri" w:hAnsi="Calibri"/>
          <w:color w:val="000000"/>
          <w:spacing w:val="15"/>
          <w:sz w:val="27"/>
          <w:szCs w:val="27"/>
          <w:u w:val="single"/>
        </w:rPr>
      </w:pPr>
      <w:ins w:id="1352" w:author="Unknown">
        <w:r>
          <w:rPr>
            <w:rFonts w:ascii="Calibri" w:hAnsi="Calibri"/>
            <w:color w:val="000000"/>
            <w:spacing w:val="15"/>
            <w:u w:val="single"/>
          </w:rPr>
          <w:t>Functii imbricate</w:t>
        </w:r>
      </w:ins>
    </w:p>
    <w:p w:rsidR="00F426A0" w:rsidRDefault="00F426A0" w:rsidP="00F426A0">
      <w:pPr>
        <w:pStyle w:val="ptxt"/>
        <w:shd w:val="clear" w:color="auto" w:fill="FEFEFF"/>
        <w:spacing w:before="105" w:beforeAutospacing="0" w:after="120" w:afterAutospacing="0"/>
        <w:ind w:left="120" w:firstLine="300"/>
        <w:rPr>
          <w:ins w:id="1353" w:author="Unknown"/>
          <w:rFonts w:ascii="Calibri" w:hAnsi="Calibri"/>
          <w:color w:val="000000"/>
          <w:sz w:val="26"/>
          <w:szCs w:val="26"/>
        </w:rPr>
      </w:pPr>
      <w:ins w:id="1354" w:author="Unknown">
        <w:r>
          <w:rPr>
            <w:rFonts w:ascii="Calibri" w:hAnsi="Calibri"/>
            <w:color w:val="000000"/>
            <w:sz w:val="26"/>
            <w:szCs w:val="26"/>
          </w:rPr>
          <w:t>In cadrul unei functii se poate crea si apela alta functie.</w:t>
        </w:r>
        <w:r>
          <w:rPr>
            <w:rFonts w:ascii="Calibri" w:hAnsi="Calibri"/>
            <w:color w:val="000000"/>
            <w:sz w:val="26"/>
            <w:szCs w:val="26"/>
          </w:rPr>
          <w:br/>
          <w:t>Functiile si variabilele create direct intr-o functie nu pot fi utilizate in afara ei</w:t>
        </w:r>
      </w:ins>
    </w:p>
    <w:p w:rsidR="00F426A0" w:rsidRDefault="00F426A0" w:rsidP="00F426A0">
      <w:pPr>
        <w:shd w:val="clear" w:color="auto" w:fill="FEFEFF"/>
        <w:rPr>
          <w:ins w:id="1355" w:author="Unknown"/>
          <w:rFonts w:ascii="Calibri" w:hAnsi="Calibri"/>
          <w:color w:val="000000"/>
          <w:sz w:val="26"/>
          <w:szCs w:val="26"/>
        </w:rPr>
      </w:pPr>
      <w:ins w:id="1356" w:author="Unknown">
        <w:r>
          <w:rPr>
            <w:rFonts w:ascii="Calibri" w:hAnsi="Calibri"/>
            <w:color w:val="000000"/>
            <w:sz w:val="26"/>
            <w:szCs w:val="26"/>
          </w:rPr>
          <w:lastRenderedPageBreak/>
          <w:br/>
          <w:t>- Exemplu, apelare functie imbricata: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57" w:author="Unknown"/>
          <w:color w:val="0101FF"/>
          <w:sz w:val="23"/>
          <w:szCs w:val="23"/>
        </w:rPr>
      </w:pPr>
      <w:ins w:id="1358" w:author="Unknown">
        <w:r>
          <w:rPr>
            <w:color w:val="0101FF"/>
            <w:sz w:val="23"/>
            <w:szCs w:val="23"/>
          </w:rPr>
          <w:t>&lt;div id='dv1'&gt;Continut HTML&lt;/div&gt;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5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60" w:author="Unknown"/>
          <w:color w:val="0101FF"/>
          <w:sz w:val="23"/>
          <w:szCs w:val="23"/>
        </w:rPr>
      </w:pPr>
      <w:ins w:id="136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62" w:author="Unknown"/>
          <w:color w:val="0101FF"/>
          <w:sz w:val="23"/>
          <w:szCs w:val="23"/>
        </w:rPr>
      </w:pPr>
      <w:ins w:id="1363" w:author="Unknown">
        <w:r>
          <w:rPr>
            <w:color w:val="0101FF"/>
            <w:sz w:val="23"/>
            <w:szCs w:val="23"/>
          </w:rPr>
          <w:t>//o functie definita standard in care se creaza si se apeleaza un 'arrow function'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64" w:author="Unknown"/>
          <w:color w:val="0101FF"/>
          <w:sz w:val="23"/>
          <w:szCs w:val="23"/>
        </w:rPr>
      </w:pPr>
      <w:ins w:id="1365" w:author="Unknown">
        <w:r>
          <w:rPr>
            <w:color w:val="0101FF"/>
            <w:sz w:val="23"/>
            <w:szCs w:val="23"/>
          </w:rPr>
          <w:t>function f1(x){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66" w:author="Unknown"/>
          <w:color w:val="0101FF"/>
          <w:sz w:val="23"/>
          <w:szCs w:val="23"/>
        </w:rPr>
      </w:pPr>
      <w:ins w:id="1367" w:author="Unknown">
        <w:r>
          <w:rPr>
            <w:color w:val="0101FF"/>
            <w:sz w:val="23"/>
            <w:szCs w:val="23"/>
          </w:rPr>
          <w:t xml:space="preserve"> //arrow function imbricata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68" w:author="Unknown"/>
          <w:color w:val="0101FF"/>
          <w:sz w:val="23"/>
          <w:szCs w:val="23"/>
        </w:rPr>
      </w:pPr>
      <w:ins w:id="1369" w:author="Unknown">
        <w:r>
          <w:rPr>
            <w:color w:val="0101FF"/>
            <w:sz w:val="23"/>
            <w:szCs w:val="23"/>
          </w:rPr>
          <w:t xml:space="preserve"> let f2 =(x)=&gt;{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0" w:author="Unknown"/>
          <w:color w:val="0101FF"/>
          <w:sz w:val="23"/>
          <w:szCs w:val="23"/>
        </w:rPr>
      </w:pPr>
      <w:ins w:id="1371" w:author="Unknown">
        <w:r>
          <w:rPr>
            <w:color w:val="0101FF"/>
            <w:sz w:val="23"/>
            <w:szCs w:val="23"/>
          </w:rPr>
          <w:t xml:space="preserve"> return 'X dublat este: '+ (x*2);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2" w:author="Unknown"/>
          <w:color w:val="0101FF"/>
          <w:sz w:val="23"/>
          <w:szCs w:val="23"/>
        </w:rPr>
      </w:pPr>
      <w:ins w:id="1373"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5" w:author="Unknown"/>
          <w:color w:val="0101FF"/>
          <w:sz w:val="23"/>
          <w:szCs w:val="23"/>
        </w:rPr>
      </w:pPr>
      <w:ins w:id="1376" w:author="Unknown">
        <w:r>
          <w:rPr>
            <w:color w:val="0101FF"/>
            <w:sz w:val="23"/>
            <w:szCs w:val="23"/>
          </w:rPr>
          <w:t xml:space="preserve"> //daca x &lt; 4 adauga in #dv1 rezultat returnat de f2()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7" w:author="Unknown"/>
          <w:color w:val="0101FF"/>
          <w:sz w:val="23"/>
          <w:szCs w:val="23"/>
        </w:rPr>
      </w:pPr>
      <w:ins w:id="1378" w:author="Unknown">
        <w:r>
          <w:rPr>
            <w:color w:val="0101FF"/>
            <w:sz w:val="23"/>
            <w:szCs w:val="23"/>
          </w:rPr>
          <w:t xml:space="preserve"> if(x &lt;4) document.getElementById('dv1').innerHTML = f2(x);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79" w:author="Unknown"/>
          <w:color w:val="0101FF"/>
          <w:sz w:val="23"/>
          <w:szCs w:val="23"/>
        </w:rPr>
      </w:pPr>
      <w:ins w:id="1380"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2" w:author="Unknown"/>
          <w:color w:val="0101FF"/>
          <w:sz w:val="23"/>
          <w:szCs w:val="23"/>
        </w:rPr>
      </w:pPr>
      <w:ins w:id="1383" w:author="Unknown">
        <w:r>
          <w:rPr>
            <w:color w:val="0101FF"/>
            <w:sz w:val="23"/>
            <w:szCs w:val="23"/>
          </w:rPr>
          <w:t>f1(3);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5" w:author="Unknown"/>
          <w:color w:val="0101FF"/>
          <w:sz w:val="23"/>
          <w:szCs w:val="23"/>
        </w:rPr>
      </w:pPr>
      <w:ins w:id="1386" w:author="Unknown">
        <w:r>
          <w:rPr>
            <w:color w:val="0101FF"/>
            <w:sz w:val="23"/>
            <w:szCs w:val="23"/>
          </w:rPr>
          <w:t>//daca se incearca apelarea lui f2(), apare eroare in consola din browser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7" w:author="Unknown"/>
          <w:color w:val="0101FF"/>
          <w:sz w:val="23"/>
          <w:szCs w:val="23"/>
        </w:rPr>
      </w:pPr>
      <w:ins w:id="1388" w:author="Unknown">
        <w:r>
          <w:rPr>
            <w:color w:val="0101FF"/>
            <w:sz w:val="23"/>
            <w:szCs w:val="23"/>
          </w:rPr>
          <w:t>f2(3); //ReferenceError: f2 is not defined</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89" w:author="Unknown"/>
          <w:color w:val="0101FF"/>
          <w:sz w:val="23"/>
          <w:szCs w:val="23"/>
        </w:rPr>
      </w:pPr>
      <w:ins w:id="1390" w:author="Unknown">
        <w:r>
          <w:rPr>
            <w:color w:val="0101FF"/>
            <w:sz w:val="23"/>
            <w:szCs w:val="23"/>
          </w:rPr>
          <w:t>&lt;/script&gt;</w:t>
        </w:r>
      </w:ins>
    </w:p>
    <w:p w:rsidR="00F426A0" w:rsidRDefault="00F426A0" w:rsidP="00F426A0">
      <w:pPr>
        <w:shd w:val="clear" w:color="auto" w:fill="FEFEFF"/>
        <w:rPr>
          <w:ins w:id="1391" w:author="Unknown"/>
          <w:rFonts w:ascii="Calibri" w:hAnsi="Calibri"/>
          <w:color w:val="000000"/>
          <w:sz w:val="26"/>
          <w:szCs w:val="26"/>
        </w:rPr>
      </w:pPr>
      <w:ins w:id="1392"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393" w:author="Unknown"/>
          <w:rFonts w:ascii="Calibri" w:hAnsi="Calibri"/>
          <w:color w:val="000000"/>
          <w:spacing w:val="15"/>
          <w:sz w:val="27"/>
          <w:szCs w:val="27"/>
          <w:u w:val="single"/>
        </w:rPr>
      </w:pPr>
      <w:ins w:id="1394" w:author="Unknown">
        <w:r>
          <w:rPr>
            <w:rFonts w:ascii="Calibri" w:hAnsi="Calibri"/>
            <w:color w:val="000000"/>
            <w:spacing w:val="15"/>
            <w:u w:val="single"/>
          </w:rPr>
          <w:t>Functii Anonime</w:t>
        </w:r>
      </w:ins>
    </w:p>
    <w:p w:rsidR="00F426A0" w:rsidRDefault="00F426A0" w:rsidP="00F426A0">
      <w:pPr>
        <w:pStyle w:val="ptxt"/>
        <w:shd w:val="clear" w:color="auto" w:fill="FEFEFF"/>
        <w:spacing w:before="105" w:beforeAutospacing="0" w:after="120" w:afterAutospacing="0"/>
        <w:ind w:left="120" w:firstLine="300"/>
        <w:rPr>
          <w:ins w:id="1395" w:author="Unknown"/>
          <w:rFonts w:ascii="Calibri" w:hAnsi="Calibri"/>
          <w:color w:val="000000"/>
          <w:sz w:val="26"/>
          <w:szCs w:val="26"/>
        </w:rPr>
      </w:pPr>
      <w:ins w:id="1396" w:author="Unknown">
        <w:r>
          <w:rPr>
            <w:rFonts w:ascii="Calibri" w:hAnsi="Calibri"/>
            <w:color w:val="000000"/>
            <w:sz w:val="26"/>
            <w:szCs w:val="26"/>
          </w:rPr>
          <w:t>Functiile anonime nu au un nume, ele nu pot fi apelate, ci se creaza direct ca argument transmis la apelarea altei functii.</w:t>
        </w:r>
        <w:r>
          <w:rPr>
            <w:rFonts w:ascii="Calibri" w:hAnsi="Calibri"/>
            <w:color w:val="000000"/>
            <w:sz w:val="26"/>
            <w:szCs w:val="26"/>
          </w:rPr>
          <w:br/>
          <w:t>Functiile anonime pot fi definite standard (utilizand cuvantul 'function') sau cu modul 'arrow function'.</w:t>
        </w:r>
      </w:ins>
    </w:p>
    <w:p w:rsidR="00F426A0" w:rsidRDefault="00F426A0" w:rsidP="00F426A0">
      <w:pPr>
        <w:shd w:val="clear" w:color="auto" w:fill="FEFEFF"/>
        <w:rPr>
          <w:ins w:id="1397" w:author="Unknown"/>
          <w:rFonts w:ascii="Calibri" w:hAnsi="Calibri"/>
          <w:color w:val="000000"/>
          <w:sz w:val="26"/>
          <w:szCs w:val="26"/>
        </w:rPr>
      </w:pPr>
      <w:ins w:id="1398" w:author="Unknown">
        <w:r>
          <w:rPr>
            <w:rFonts w:ascii="Calibri" w:hAnsi="Calibri"/>
            <w:color w:val="000000"/>
            <w:sz w:val="26"/>
            <w:szCs w:val="26"/>
          </w:rPr>
          <w:br/>
          <w:t>- Exemplu, functia predefinita </w:t>
        </w:r>
        <w:r>
          <w:rPr>
            <w:rStyle w:val="HTMLCode"/>
            <w:rFonts w:eastAsiaTheme="minorHAnsi"/>
            <w:b/>
            <w:bCs/>
            <w:color w:val="0000EE"/>
          </w:rPr>
          <w:t>setTimeout()</w:t>
        </w:r>
        <w:r>
          <w:rPr>
            <w:rFonts w:ascii="Calibri" w:hAnsi="Calibri"/>
            <w:color w:val="000000"/>
            <w:sz w:val="26"/>
            <w:szCs w:val="26"/>
          </w:rPr>
          <w:t> din JavaScript necesita doua argumente la apelare, primul e o functie, al doilea e o valoare numeria (milisecunde).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399" w:author="Unknown"/>
          <w:color w:val="0101FF"/>
          <w:sz w:val="23"/>
          <w:szCs w:val="23"/>
        </w:rPr>
      </w:pPr>
      <w:ins w:id="1400" w:author="Unknown">
        <w:r>
          <w:rPr>
            <w:color w:val="0101FF"/>
            <w:sz w:val="23"/>
            <w:szCs w:val="23"/>
          </w:rPr>
          <w:t>&lt;div id='dv1'&gt;Div-ul #dv1&lt;/div&gt;&lt;br&gt;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01" w:author="Unknown"/>
          <w:color w:val="0101FF"/>
          <w:sz w:val="23"/>
          <w:szCs w:val="23"/>
        </w:rPr>
      </w:pPr>
      <w:ins w:id="1402" w:author="Unknown">
        <w:r>
          <w:rPr>
            <w:color w:val="0101FF"/>
            <w:sz w:val="23"/>
            <w:szCs w:val="23"/>
          </w:rPr>
          <w:t>&lt;div id='dv2'&gt;Div-ul #dv2&lt;/div&gt;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0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04" w:author="Unknown"/>
          <w:color w:val="0101FF"/>
          <w:sz w:val="23"/>
          <w:szCs w:val="23"/>
        </w:rPr>
      </w:pPr>
      <w:ins w:id="1405"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06" w:author="Unknown"/>
          <w:color w:val="0101FF"/>
          <w:sz w:val="23"/>
          <w:szCs w:val="23"/>
        </w:rPr>
      </w:pPr>
      <w:ins w:id="1407" w:author="Unknown">
        <w:r>
          <w:rPr>
            <w:color w:val="0101FF"/>
            <w:sz w:val="23"/>
            <w:szCs w:val="23"/>
          </w:rPr>
          <w:t>//primul argument transmis e o functie anonima, care va fi executata de setTimeout() dupa 2 secunde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08" w:author="Unknown"/>
          <w:color w:val="0101FF"/>
          <w:sz w:val="23"/>
          <w:szCs w:val="23"/>
        </w:rPr>
      </w:pPr>
      <w:ins w:id="1409" w:author="Unknown">
        <w:r>
          <w:rPr>
            <w:color w:val="0101FF"/>
            <w:sz w:val="23"/>
            <w:szCs w:val="23"/>
          </w:rPr>
          <w:t>window.setTimeout(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0" w:author="Unknown"/>
          <w:color w:val="0101FF"/>
          <w:sz w:val="23"/>
          <w:szCs w:val="23"/>
        </w:rPr>
      </w:pPr>
      <w:ins w:id="1411" w:author="Unknown">
        <w:r>
          <w:rPr>
            <w:color w:val="0101FF"/>
            <w:sz w:val="23"/>
            <w:szCs w:val="23"/>
          </w:rPr>
          <w:t xml:space="preserve"> function(){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2" w:author="Unknown"/>
          <w:color w:val="0101FF"/>
          <w:sz w:val="23"/>
          <w:szCs w:val="23"/>
        </w:rPr>
      </w:pPr>
      <w:ins w:id="1413" w:author="Unknown">
        <w:r>
          <w:rPr>
            <w:color w:val="0101FF"/>
            <w:sz w:val="23"/>
            <w:szCs w:val="23"/>
          </w:rPr>
          <w:lastRenderedPageBreak/>
          <w:t xml:space="preserve"> document.getElementById('dv1').innerHTML ='&lt;h3&gt;Viata e Fericire; Bucurati-va.&lt;/h3&gt;';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4" w:author="Unknown"/>
          <w:color w:val="0101FF"/>
          <w:sz w:val="23"/>
          <w:szCs w:val="23"/>
        </w:rPr>
      </w:pPr>
      <w:ins w:id="1415"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6" w:author="Unknown"/>
          <w:color w:val="0101FF"/>
          <w:sz w:val="23"/>
          <w:szCs w:val="23"/>
        </w:rPr>
      </w:pPr>
      <w:ins w:id="1417" w:author="Unknown">
        <w:r>
          <w:rPr>
            <w:color w:val="0101FF"/>
            <w:sz w:val="23"/>
            <w:szCs w:val="23"/>
          </w:rPr>
          <w:t xml:space="preserve"> 2000);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19" w:author="Unknown"/>
          <w:color w:val="0101FF"/>
          <w:sz w:val="23"/>
          <w:szCs w:val="23"/>
        </w:rPr>
      </w:pPr>
      <w:ins w:id="1420" w:author="Unknown">
        <w:r>
          <w:rPr>
            <w:color w:val="0101FF"/>
            <w:sz w:val="23"/>
            <w:szCs w:val="23"/>
          </w:rPr>
          <w:t>//primul argument e o functie anonima (arrow function), executata de setTimeout() dupa 3 secunde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1" w:author="Unknown"/>
          <w:color w:val="0101FF"/>
          <w:sz w:val="23"/>
          <w:szCs w:val="23"/>
        </w:rPr>
      </w:pPr>
      <w:ins w:id="1422" w:author="Unknown">
        <w:r>
          <w:rPr>
            <w:color w:val="0101FF"/>
            <w:sz w:val="23"/>
            <w:szCs w:val="23"/>
          </w:rPr>
          <w:t>window.setTimeout(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3" w:author="Unknown"/>
          <w:color w:val="0101FF"/>
          <w:sz w:val="23"/>
          <w:szCs w:val="23"/>
        </w:rPr>
      </w:pPr>
      <w:ins w:id="1424" w:author="Unknown">
        <w:r>
          <w:rPr>
            <w:color w:val="0101FF"/>
            <w:sz w:val="23"/>
            <w:szCs w:val="23"/>
          </w:rPr>
          <w:t xml:space="preserve"> ()=&gt;{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5" w:author="Unknown"/>
          <w:color w:val="0101FF"/>
          <w:sz w:val="23"/>
          <w:szCs w:val="23"/>
        </w:rPr>
      </w:pPr>
      <w:ins w:id="1426" w:author="Unknown">
        <w:r>
          <w:rPr>
            <w:color w:val="0101FF"/>
            <w:sz w:val="23"/>
            <w:szCs w:val="23"/>
          </w:rPr>
          <w:t xml:space="preserve"> document.getElementById('dv2').innerHTML ='&lt;h3&gt;Fiecare zi e placuta; Bucurati-va.&lt;/h3&gt;';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7" w:author="Unknown"/>
          <w:color w:val="0101FF"/>
          <w:sz w:val="23"/>
          <w:szCs w:val="23"/>
        </w:rPr>
      </w:pPr>
      <w:ins w:id="1428"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29" w:author="Unknown"/>
          <w:color w:val="0101FF"/>
          <w:sz w:val="23"/>
          <w:szCs w:val="23"/>
        </w:rPr>
      </w:pPr>
      <w:ins w:id="1430" w:author="Unknown">
        <w:r>
          <w:rPr>
            <w:color w:val="0101FF"/>
            <w:sz w:val="23"/>
            <w:szCs w:val="23"/>
          </w:rPr>
          <w:t xml:space="preserve"> 3000);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31" w:author="Unknown"/>
          <w:color w:val="0101FF"/>
          <w:sz w:val="23"/>
          <w:szCs w:val="23"/>
        </w:rPr>
      </w:pPr>
      <w:ins w:id="1432" w:author="Unknown">
        <w:r>
          <w:rPr>
            <w:color w:val="0101FF"/>
            <w:sz w:val="23"/>
            <w:szCs w:val="23"/>
          </w:rPr>
          <w:t>&lt;/script&gt;</w:t>
        </w:r>
      </w:ins>
    </w:p>
    <w:p w:rsidR="00F426A0" w:rsidRDefault="00F426A0"/>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Utilizare Functii si Parametri lor</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121"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22"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23"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24"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25"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26"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27"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28"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29"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30"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63" type="#_x0000_t75" style="width:1in;height:1in" o:ole="">
            <v:imagedata r:id="rId17" o:title=""/>
          </v:shape>
          <w:control r:id="rId131" w:name="DefaultOcxName10" w:shapeid="_x0000_i1063"/>
        </w:object>
      </w:r>
    </w:p>
    <w:p w:rsidR="00F426A0" w:rsidRDefault="00F426A0" w:rsidP="00F426A0">
      <w:pPr>
        <w:pStyle w:val="z-BottomofForm"/>
      </w:pPr>
      <w:r>
        <w:t>Bottom of Form</w:t>
      </w:r>
    </w:p>
    <w:p w:rsidR="00F426A0" w:rsidRDefault="00F426A0" w:rsidP="00F426A0">
      <w:pPr>
        <w:numPr>
          <w:ilvl w:val="0"/>
          <w:numId w:val="13"/>
        </w:numPr>
        <w:shd w:val="clear" w:color="auto" w:fill="FEFEFF"/>
        <w:spacing w:before="100" w:beforeAutospacing="1" w:after="100" w:afterAutospacing="1" w:line="319" w:lineRule="atLeast"/>
        <w:ind w:left="525"/>
        <w:rPr>
          <w:ins w:id="1433" w:author="Unknown"/>
          <w:rFonts w:ascii="Calibri" w:hAnsi="Calibri"/>
          <w:color w:val="000000"/>
          <w:sz w:val="26"/>
          <w:szCs w:val="26"/>
        </w:rPr>
      </w:pPr>
      <w:ins w:id="143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"https://marplo.net/javascript/functii2.html" \l "hshdpi" \o "Definire parametri cu valoare implicita" </w:instrText>
        </w:r>
        <w:r>
          <w:rPr>
            <w:rFonts w:ascii="Calibri" w:hAnsi="Calibri"/>
            <w:color w:val="000000"/>
            <w:sz w:val="26"/>
            <w:szCs w:val="26"/>
          </w:rPr>
          <w:fldChar w:fldCharType="separate"/>
        </w:r>
        <w:r>
          <w:rPr>
            <w:rStyle w:val="Hyperlink"/>
            <w:rFonts w:ascii="Calibri" w:hAnsi="Calibri"/>
            <w:sz w:val="26"/>
            <w:szCs w:val="26"/>
          </w:rPr>
          <w:t>Definire parametri cu valoare implicita</w:t>
        </w:r>
        <w:r>
          <w:rPr>
            <w:rFonts w:ascii="Calibri" w:hAnsi="Calibri"/>
            <w:color w:val="000000"/>
            <w:sz w:val="26"/>
            <w:szCs w:val="26"/>
          </w:rPr>
          <w:fldChar w:fldCharType="end"/>
        </w:r>
      </w:ins>
    </w:p>
    <w:p w:rsidR="00F426A0" w:rsidRDefault="00F426A0" w:rsidP="00F426A0">
      <w:pPr>
        <w:numPr>
          <w:ilvl w:val="0"/>
          <w:numId w:val="13"/>
        </w:numPr>
        <w:shd w:val="clear" w:color="auto" w:fill="FEFEFF"/>
        <w:spacing w:before="100" w:beforeAutospacing="1" w:after="100" w:afterAutospacing="1" w:line="319" w:lineRule="atLeast"/>
        <w:ind w:left="525"/>
        <w:rPr>
          <w:ins w:id="1435" w:author="Unknown"/>
          <w:rFonts w:ascii="Calibri" w:hAnsi="Calibri"/>
          <w:color w:val="000000"/>
          <w:sz w:val="26"/>
          <w:szCs w:val="26"/>
        </w:rPr>
      </w:pPr>
      <w:ins w:id="143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"https://marplo.net/javascript/functii2.html" \l "hshpa" \o "Proprietatea arguments" </w:instrText>
        </w:r>
        <w:r>
          <w:rPr>
            <w:rFonts w:ascii="Calibri" w:hAnsi="Calibri"/>
            <w:color w:val="000000"/>
            <w:sz w:val="26"/>
            <w:szCs w:val="26"/>
          </w:rPr>
          <w:fldChar w:fldCharType="separate"/>
        </w:r>
        <w:r>
          <w:rPr>
            <w:rStyle w:val="Hyperlink"/>
            <w:rFonts w:ascii="Calibri" w:hAnsi="Calibri"/>
            <w:sz w:val="26"/>
            <w:szCs w:val="26"/>
          </w:rPr>
          <w:t>Proprietatea arguments</w:t>
        </w:r>
        <w:r>
          <w:rPr>
            <w:rFonts w:ascii="Calibri" w:hAnsi="Calibri"/>
            <w:color w:val="000000"/>
            <w:sz w:val="26"/>
            <w:szCs w:val="26"/>
          </w:rPr>
          <w:fldChar w:fldCharType="end"/>
        </w:r>
      </w:ins>
    </w:p>
    <w:p w:rsidR="00F426A0" w:rsidRDefault="00F426A0" w:rsidP="00F426A0">
      <w:pPr>
        <w:numPr>
          <w:ilvl w:val="0"/>
          <w:numId w:val="13"/>
        </w:numPr>
        <w:shd w:val="clear" w:color="auto" w:fill="FEFEFF"/>
        <w:spacing w:before="100" w:beforeAutospacing="1" w:after="100" w:afterAutospacing="1" w:line="319" w:lineRule="atLeast"/>
        <w:ind w:left="525"/>
        <w:rPr>
          <w:ins w:id="1437" w:author="Unknown"/>
          <w:rFonts w:ascii="Calibri" w:hAnsi="Calibri"/>
          <w:color w:val="000000"/>
          <w:sz w:val="26"/>
          <w:szCs w:val="26"/>
        </w:rPr>
      </w:pPr>
      <w:ins w:id="143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"https://marplo.net/javascript/functii2.html" \l "hshfc" \o "Functia callback" </w:instrText>
        </w:r>
        <w:r>
          <w:rPr>
            <w:rFonts w:ascii="Calibri" w:hAnsi="Calibri"/>
            <w:color w:val="000000"/>
            <w:sz w:val="26"/>
            <w:szCs w:val="26"/>
          </w:rPr>
          <w:fldChar w:fldCharType="separate"/>
        </w:r>
        <w:r>
          <w:rPr>
            <w:rStyle w:val="Hyperlink"/>
            <w:rFonts w:ascii="Calibri" w:hAnsi="Calibri"/>
            <w:sz w:val="26"/>
            <w:szCs w:val="26"/>
          </w:rPr>
          <w:t>Functia callback</w:t>
        </w:r>
        <w:r>
          <w:rPr>
            <w:rFonts w:ascii="Calibri" w:hAnsi="Calibri"/>
            <w:color w:val="000000"/>
            <w:sz w:val="26"/>
            <w:szCs w:val="26"/>
          </w:rPr>
          <w:fldChar w:fldCharType="end"/>
        </w:r>
      </w:ins>
    </w:p>
    <w:p w:rsidR="00F426A0" w:rsidRDefault="00F426A0" w:rsidP="00F426A0">
      <w:pPr>
        <w:numPr>
          <w:ilvl w:val="0"/>
          <w:numId w:val="13"/>
        </w:numPr>
        <w:shd w:val="clear" w:color="auto" w:fill="FEFEFF"/>
        <w:spacing w:before="100" w:beforeAutospacing="1" w:after="100" w:afterAutospacing="1" w:line="319" w:lineRule="atLeast"/>
        <w:ind w:left="525"/>
        <w:rPr>
          <w:ins w:id="1439" w:author="Unknown"/>
          <w:rFonts w:ascii="Calibri" w:hAnsi="Calibri"/>
          <w:color w:val="000000"/>
          <w:sz w:val="26"/>
          <w:szCs w:val="26"/>
        </w:rPr>
      </w:pPr>
      <w:ins w:id="144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"https://marplo.net/javascript/functii2.html" \l "hshfr" \o "Functii recursive" </w:instrText>
        </w:r>
        <w:r>
          <w:rPr>
            <w:rFonts w:ascii="Calibri" w:hAnsi="Calibri"/>
            <w:color w:val="000000"/>
            <w:sz w:val="26"/>
            <w:szCs w:val="26"/>
          </w:rPr>
          <w:fldChar w:fldCharType="separate"/>
        </w:r>
        <w:r>
          <w:rPr>
            <w:rStyle w:val="Hyperlink"/>
            <w:rFonts w:ascii="Calibri" w:hAnsi="Calibri"/>
            <w:sz w:val="26"/>
            <w:szCs w:val="26"/>
          </w:rPr>
          <w:t>Functii recursive</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1441" w:author="Unknown"/>
          <w:rFonts w:ascii="Calibri" w:hAnsi="Calibri"/>
          <w:color w:val="000000"/>
          <w:sz w:val="26"/>
          <w:szCs w:val="26"/>
        </w:rPr>
      </w:pPr>
    </w:p>
    <w:p w:rsidR="00F426A0" w:rsidRDefault="00F426A0" w:rsidP="00F426A0">
      <w:pPr>
        <w:pStyle w:val="Heading3"/>
        <w:shd w:val="clear" w:color="auto" w:fill="FEFEFF"/>
        <w:spacing w:before="180" w:after="135"/>
        <w:ind w:left="300"/>
        <w:rPr>
          <w:ins w:id="1442" w:author="Unknown"/>
          <w:rFonts w:ascii="Calibri" w:hAnsi="Calibri"/>
          <w:color w:val="000000"/>
          <w:spacing w:val="15"/>
          <w:sz w:val="27"/>
          <w:szCs w:val="27"/>
          <w:u w:val="single"/>
        </w:rPr>
      </w:pPr>
      <w:ins w:id="1443" w:author="Unknown">
        <w:r>
          <w:rPr>
            <w:rFonts w:ascii="Calibri" w:hAnsi="Calibri"/>
            <w:color w:val="000000"/>
            <w:spacing w:val="15"/>
            <w:u w:val="single"/>
          </w:rPr>
          <w:t>Apelare functie cu numar diferit de argumente</w:t>
        </w:r>
      </w:ins>
    </w:p>
    <w:p w:rsidR="00F426A0" w:rsidRDefault="00F426A0" w:rsidP="00F426A0">
      <w:pPr>
        <w:pStyle w:val="ptxt"/>
        <w:shd w:val="clear" w:color="auto" w:fill="FEFEFF"/>
        <w:spacing w:before="105" w:beforeAutospacing="0" w:after="120" w:afterAutospacing="0"/>
        <w:ind w:left="120" w:firstLine="300"/>
        <w:rPr>
          <w:ins w:id="1444" w:author="Unknown"/>
          <w:rFonts w:ascii="Calibri" w:hAnsi="Calibri"/>
          <w:color w:val="000000"/>
          <w:sz w:val="26"/>
          <w:szCs w:val="26"/>
        </w:rPr>
      </w:pPr>
      <w:ins w:id="1445" w:author="Unknown">
        <w:r>
          <w:rPr>
            <w:rFonts w:ascii="Calibri" w:hAnsi="Calibri"/>
            <w:color w:val="000000"/>
            <w:sz w:val="26"/>
            <w:szCs w:val="26"/>
          </w:rPr>
          <w:t>Cand se creaza o functie ii putem defini si un numar de parametri (sau argumente) pe care le accepta, lucru de care se tine cont in momentul apelarii ei.</w:t>
        </w:r>
        <w:r>
          <w:rPr>
            <w:rFonts w:ascii="Calibri" w:hAnsi="Calibri"/>
            <w:color w:val="000000"/>
            <w:sz w:val="26"/>
            <w:szCs w:val="26"/>
          </w:rPr>
          <w:br/>
          <w:t>Sunt situatii in care dorim sa transmitem functiei un numar diferit de argumente, care poate fi mai mic sau mai mare decat numarul de parametri ai functiei.</w:t>
        </w:r>
        <w:r>
          <w:rPr>
            <w:rFonts w:ascii="Calibri" w:hAnsi="Calibri"/>
            <w:color w:val="000000"/>
            <w:sz w:val="26"/>
            <w:szCs w:val="26"/>
          </w:rPr>
          <w:br/>
          <w:t>Intr-o astfel de situatie se verifica in corpul functiei daca a fost transmisa valoare pentru parametri definiti, daca nu, acel parametru e </w:t>
        </w:r>
        <w:r>
          <w:rPr>
            <w:rStyle w:val="HTMLCode"/>
            <w:b/>
            <w:bCs/>
            <w:color w:val="0000EE"/>
          </w:rPr>
          <w:t>undefined</w:t>
        </w:r>
        <w:r>
          <w:rPr>
            <w:rFonts w:ascii="Calibri" w:hAnsi="Calibri"/>
            <w:color w:val="000000"/>
            <w:sz w:val="26"/>
            <w:szCs w:val="26"/>
          </w:rPr>
          <w:t> (</w:t>
        </w:r>
        <w:r>
          <w:rPr>
            <w:rStyle w:val="sb"/>
            <w:rFonts w:ascii="Calibri" w:hAnsi="Calibri"/>
            <w:b/>
            <w:bCs/>
            <w:color w:val="000000"/>
            <w:sz w:val="26"/>
            <w:szCs w:val="26"/>
          </w:rPr>
          <w:t>evaluat ca False</w:t>
        </w:r>
        <w:r>
          <w:rPr>
            <w:rFonts w:ascii="Calibri" w:hAnsi="Calibri"/>
            <w:color w:val="000000"/>
            <w:sz w:val="26"/>
            <w:szCs w:val="26"/>
          </w:rPr>
          <w:t>) si se poate da o valoare implicita (default).</w:t>
        </w:r>
      </w:ins>
    </w:p>
    <w:p w:rsidR="00F426A0" w:rsidRDefault="00F426A0" w:rsidP="00F426A0">
      <w:pPr>
        <w:shd w:val="clear" w:color="auto" w:fill="FEFEFF"/>
        <w:rPr>
          <w:ins w:id="1446" w:author="Unknown"/>
          <w:rFonts w:ascii="Calibri" w:hAnsi="Calibri"/>
          <w:color w:val="000000"/>
          <w:sz w:val="26"/>
          <w:szCs w:val="26"/>
        </w:rPr>
      </w:pPr>
      <w:ins w:id="1447" w:author="Unknown">
        <w:r>
          <w:rPr>
            <w:rFonts w:ascii="Calibri" w:hAnsi="Calibri"/>
            <w:color w:val="000000"/>
            <w:sz w:val="26"/>
            <w:szCs w:val="26"/>
          </w:rPr>
          <w:lastRenderedPageBreak/>
          <w:br/>
          <w:t>- Exemplu, o functie cu un parametru care returneaza un salut cu numele transmis ca argument. Daca acesta nu e transmis, seteaza o valoare implicita.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48" w:author="Unknown"/>
          <w:color w:val="0101FF"/>
          <w:sz w:val="23"/>
          <w:szCs w:val="23"/>
        </w:rPr>
      </w:pPr>
      <w:ins w:id="1449" w:author="Unknown">
        <w:r>
          <w:rPr>
            <w:color w:val="0101FF"/>
            <w:sz w:val="23"/>
            <w:szCs w:val="23"/>
          </w:rPr>
          <w:t>&lt;div id='dv1'&gt;Content dv1&lt;/div&gt;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0" w:author="Unknown"/>
          <w:color w:val="0101FF"/>
          <w:sz w:val="23"/>
          <w:szCs w:val="23"/>
        </w:rPr>
      </w:pPr>
      <w:ins w:id="1451" w:author="Unknown">
        <w:r>
          <w:rPr>
            <w:color w:val="0101FF"/>
            <w:sz w:val="23"/>
            <w:szCs w:val="23"/>
          </w:rPr>
          <w:t>&lt;div id='dv2'&gt;Content dv2&lt;/div&gt;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3" w:author="Unknown"/>
          <w:color w:val="0101FF"/>
          <w:sz w:val="23"/>
          <w:szCs w:val="23"/>
        </w:rPr>
      </w:pPr>
      <w:ins w:id="1454"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5" w:author="Unknown"/>
          <w:color w:val="0101FF"/>
          <w:sz w:val="23"/>
          <w:szCs w:val="23"/>
        </w:rPr>
      </w:pPr>
      <w:ins w:id="1456" w:author="Unknown">
        <w:r>
          <w:rPr>
            <w:color w:val="0101FF"/>
            <w:sz w:val="23"/>
            <w:szCs w:val="23"/>
          </w:rPr>
          <w:t>function sayHi(name){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7" w:author="Unknown"/>
          <w:color w:val="0101FF"/>
          <w:sz w:val="23"/>
          <w:szCs w:val="23"/>
        </w:rPr>
      </w:pPr>
      <w:ins w:id="1458" w:author="Unknown">
        <w:r>
          <w:rPr>
            <w:color w:val="0101FF"/>
            <w:sz w:val="23"/>
            <w:szCs w:val="23"/>
          </w:rPr>
          <w:t xml:space="preserve"> //daca nu e primita valoare pt. 'name', seteaza un text implicit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59" w:author="Unknown"/>
          <w:color w:val="0101FF"/>
          <w:sz w:val="23"/>
          <w:szCs w:val="23"/>
        </w:rPr>
      </w:pPr>
      <w:ins w:id="1460" w:author="Unknown">
        <w:r>
          <w:rPr>
            <w:color w:val="0101FF"/>
            <w:sz w:val="23"/>
            <w:szCs w:val="23"/>
          </w:rPr>
          <w:t xml:space="preserve"> if(!name) var name ='Vizitator';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2" w:author="Unknown"/>
          <w:color w:val="0101FF"/>
          <w:sz w:val="23"/>
          <w:szCs w:val="23"/>
        </w:rPr>
      </w:pPr>
      <w:ins w:id="1463" w:author="Unknown">
        <w:r>
          <w:rPr>
            <w:color w:val="0101FF"/>
            <w:sz w:val="23"/>
            <w:szCs w:val="23"/>
          </w:rPr>
          <w:t xml:space="preserve"> return 'Salut '+ name;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4" w:author="Unknown"/>
          <w:color w:val="0101FF"/>
          <w:sz w:val="23"/>
          <w:szCs w:val="23"/>
        </w:rPr>
      </w:pPr>
      <w:ins w:id="1465"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7" w:author="Unknown"/>
          <w:color w:val="0101FF"/>
          <w:sz w:val="23"/>
          <w:szCs w:val="23"/>
        </w:rPr>
      </w:pPr>
      <w:ins w:id="1468" w:author="Unknown">
        <w:r>
          <w:rPr>
            <w:color w:val="0101FF"/>
            <w:sz w:val="23"/>
            <w:szCs w:val="23"/>
          </w:rPr>
          <w:t>//adauga in #dv1 rezultatul transmis de apelarea functiei fara argument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69" w:author="Unknown"/>
          <w:color w:val="0101FF"/>
          <w:sz w:val="23"/>
          <w:szCs w:val="23"/>
        </w:rPr>
      </w:pPr>
      <w:ins w:id="1470" w:author="Unknown">
        <w:r>
          <w:rPr>
            <w:color w:val="0101FF"/>
            <w:sz w:val="23"/>
            <w:szCs w:val="23"/>
          </w:rPr>
          <w:t>document.getElementById('dv1').innerHTML = sayHi();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7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72" w:author="Unknown"/>
          <w:color w:val="0101FF"/>
          <w:sz w:val="23"/>
          <w:szCs w:val="23"/>
        </w:rPr>
      </w:pPr>
      <w:ins w:id="1473" w:author="Unknown">
        <w:r>
          <w:rPr>
            <w:color w:val="0101FF"/>
            <w:sz w:val="23"/>
            <w:szCs w:val="23"/>
          </w:rPr>
          <w:t>//a doua apelare, cu argument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74" w:author="Unknown"/>
          <w:color w:val="0101FF"/>
          <w:sz w:val="23"/>
          <w:szCs w:val="23"/>
        </w:rPr>
      </w:pPr>
      <w:ins w:id="1475" w:author="Unknown">
        <w:r>
          <w:rPr>
            <w:color w:val="0101FF"/>
            <w:sz w:val="23"/>
            <w:szCs w:val="23"/>
          </w:rPr>
          <w:t>document.getElementById('dv2').innerHTML = sayHi('MarPlo');</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76" w:author="Unknown"/>
          <w:color w:val="0101FF"/>
          <w:sz w:val="23"/>
          <w:szCs w:val="23"/>
        </w:rPr>
      </w:pPr>
      <w:ins w:id="1477" w:author="Unknown">
        <w:r>
          <w:rPr>
            <w:color w:val="0101FF"/>
            <w:sz w:val="23"/>
            <w:szCs w:val="23"/>
          </w:rPr>
          <w:t>&lt;/script&gt;</w:t>
        </w:r>
      </w:ins>
    </w:p>
    <w:p w:rsidR="00F426A0" w:rsidRDefault="00F426A0" w:rsidP="00F426A0">
      <w:pPr>
        <w:shd w:val="clear" w:color="auto" w:fill="FEFEFF"/>
        <w:rPr>
          <w:ins w:id="1478" w:author="Unknown"/>
          <w:rFonts w:ascii="Calibri" w:hAnsi="Calibri"/>
          <w:color w:val="000000"/>
          <w:sz w:val="26"/>
          <w:szCs w:val="26"/>
        </w:rPr>
      </w:pPr>
      <w:ins w:id="1479"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480" w:author="Unknown"/>
          <w:rFonts w:ascii="Calibri" w:hAnsi="Calibri"/>
          <w:color w:val="000000"/>
          <w:spacing w:val="15"/>
          <w:sz w:val="27"/>
          <w:szCs w:val="27"/>
          <w:u w:val="single"/>
        </w:rPr>
      </w:pPr>
      <w:ins w:id="1481" w:author="Unknown">
        <w:r>
          <w:rPr>
            <w:rFonts w:ascii="Calibri" w:hAnsi="Calibri"/>
            <w:color w:val="000000"/>
            <w:spacing w:val="15"/>
            <w:u w:val="single"/>
          </w:rPr>
          <w:t>Definire parametri cu valoare implicita</w:t>
        </w:r>
      </w:ins>
    </w:p>
    <w:p w:rsidR="00F426A0" w:rsidRDefault="00F426A0" w:rsidP="00F426A0">
      <w:pPr>
        <w:shd w:val="clear" w:color="auto" w:fill="FEFEFF"/>
        <w:rPr>
          <w:ins w:id="1482" w:author="Unknown"/>
          <w:rFonts w:ascii="Calibri" w:hAnsi="Calibri"/>
          <w:color w:val="000000"/>
          <w:sz w:val="26"/>
          <w:szCs w:val="26"/>
        </w:rPr>
      </w:pPr>
      <w:ins w:id="1483" w:author="Unknown">
        <w:r>
          <w:rPr>
            <w:rFonts w:ascii="Calibri" w:hAnsi="Calibri"/>
            <w:color w:val="000000"/>
            <w:sz w:val="26"/>
            <w:szCs w:val="26"/>
          </w:rPr>
          <w:t>La crearea unei functii se pot defini parametri cu o valoare implicita, astfel se evita necesitatea verificarii daca argumentul e transmis la apelare.</w:t>
        </w:r>
        <w:r>
          <w:rPr>
            <w:rFonts w:ascii="Calibri" w:hAnsi="Calibri"/>
            <w:color w:val="000000"/>
            <w:sz w:val="26"/>
            <w:szCs w:val="26"/>
          </w:rPr>
          <w:br/>
          <w:t>Sintaxa:</w:t>
        </w:r>
      </w:ins>
    </w:p>
    <w:p w:rsidR="00F426A0" w:rsidRDefault="00F426A0" w:rsidP="00F426A0">
      <w:pPr>
        <w:pStyle w:val="HTMLPreformatted"/>
        <w:shd w:val="clear" w:color="auto" w:fill="F0FEF1"/>
        <w:rPr>
          <w:ins w:id="1484" w:author="Unknown"/>
          <w:b/>
          <w:bCs/>
          <w:color w:val="000000"/>
          <w:sz w:val="24"/>
          <w:szCs w:val="24"/>
        </w:rPr>
      </w:pPr>
      <w:ins w:id="1485" w:author="Unknown">
        <w:r>
          <w:rPr>
            <w:b/>
            <w:bCs/>
            <w:color w:val="000000"/>
            <w:sz w:val="24"/>
            <w:szCs w:val="24"/>
          </w:rPr>
          <w:t>function numeF(p1=v1, p2=v2){</w:t>
        </w:r>
      </w:ins>
    </w:p>
    <w:p w:rsidR="00F426A0" w:rsidRDefault="00F426A0" w:rsidP="00F426A0">
      <w:pPr>
        <w:pStyle w:val="HTMLPreformatted"/>
        <w:shd w:val="clear" w:color="auto" w:fill="F0FEF1"/>
        <w:rPr>
          <w:ins w:id="1486" w:author="Unknown"/>
          <w:b/>
          <w:bCs/>
          <w:color w:val="000000"/>
          <w:sz w:val="24"/>
          <w:szCs w:val="24"/>
        </w:rPr>
      </w:pPr>
      <w:ins w:id="1487" w:author="Unknown">
        <w:r>
          <w:rPr>
            <w:b/>
            <w:bCs/>
            <w:color w:val="000000"/>
            <w:sz w:val="24"/>
            <w:szCs w:val="24"/>
          </w:rPr>
          <w:t xml:space="preserve"> //codul care va fi executat</w:t>
        </w:r>
      </w:ins>
    </w:p>
    <w:p w:rsidR="00F426A0" w:rsidRDefault="00F426A0" w:rsidP="00F426A0">
      <w:pPr>
        <w:pStyle w:val="HTMLPreformatted"/>
        <w:shd w:val="clear" w:color="auto" w:fill="F0FEF1"/>
        <w:rPr>
          <w:ins w:id="1488" w:author="Unknown"/>
          <w:b/>
          <w:bCs/>
          <w:color w:val="000000"/>
          <w:sz w:val="24"/>
          <w:szCs w:val="24"/>
        </w:rPr>
      </w:pPr>
      <w:ins w:id="1489" w:author="Unknown">
        <w:r>
          <w:rPr>
            <w:b/>
            <w:bCs/>
            <w:color w:val="000000"/>
            <w:sz w:val="24"/>
            <w:szCs w:val="24"/>
          </w:rPr>
          <w:t>}</w:t>
        </w:r>
      </w:ins>
    </w:p>
    <w:p w:rsidR="00F426A0" w:rsidRDefault="00F426A0" w:rsidP="00F426A0">
      <w:pPr>
        <w:shd w:val="clear" w:color="auto" w:fill="FEFEFF"/>
        <w:rPr>
          <w:ins w:id="1490" w:author="Unknown"/>
          <w:rFonts w:ascii="Calibri" w:hAnsi="Calibri"/>
          <w:color w:val="000000"/>
          <w:sz w:val="26"/>
          <w:szCs w:val="26"/>
        </w:rPr>
      </w:pPr>
      <w:ins w:id="1491" w:author="Unknown">
        <w:r>
          <w:rPr>
            <w:rFonts w:ascii="Calibri" w:hAnsi="Calibri"/>
            <w:color w:val="000000"/>
            <w:sz w:val="26"/>
            <w:szCs w:val="26"/>
          </w:rPr>
          <w:t>- 'p1' si 'p2' sunt parametrii; iar 'v1' si 'v2' reprezinta valorile implicite pentru fiecare.</w:t>
        </w:r>
        <w:r>
          <w:rPr>
            <w:rFonts w:ascii="Calibri" w:hAnsi="Calibri"/>
            <w:color w:val="000000"/>
            <w:sz w:val="26"/>
            <w:szCs w:val="26"/>
          </w:rPr>
          <w:br/>
        </w:r>
        <w:r>
          <w:rPr>
            <w:rFonts w:ascii="Calibri" w:hAnsi="Calibri"/>
            <w:color w:val="000000"/>
            <w:sz w:val="26"/>
            <w:szCs w:val="26"/>
          </w:rPr>
          <w:br/>
          <w:t>Cand functia este apelata fara argumentul respectiv, parametru va avea valoarea data la definire, altfel preia valoarea transmisa.</w:t>
        </w:r>
        <w:r>
          <w:rPr>
            <w:rFonts w:ascii="Calibri" w:hAnsi="Calibri"/>
            <w:color w:val="000000"/>
            <w:sz w:val="26"/>
            <w:szCs w:val="26"/>
          </w:rPr>
          <w:br/>
          <w:t>Iata exemplu prezentat anterior, dar aici cu valoare implicita definita la parametru.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92" w:author="Unknown"/>
          <w:color w:val="0101FF"/>
          <w:sz w:val="23"/>
          <w:szCs w:val="23"/>
        </w:rPr>
      </w:pPr>
      <w:ins w:id="1493" w:author="Unknown">
        <w:r>
          <w:rPr>
            <w:color w:val="0101FF"/>
            <w:sz w:val="23"/>
            <w:szCs w:val="23"/>
          </w:rPr>
          <w:t>&lt;div id='dv1'&gt;Div dv1&lt;/div&gt;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94" w:author="Unknown"/>
          <w:color w:val="0101FF"/>
          <w:sz w:val="23"/>
          <w:szCs w:val="23"/>
        </w:rPr>
      </w:pPr>
      <w:ins w:id="1495" w:author="Unknown">
        <w:r>
          <w:rPr>
            <w:color w:val="0101FF"/>
            <w:sz w:val="23"/>
            <w:szCs w:val="23"/>
          </w:rPr>
          <w:t>&lt;div id='dv2'&gt;Div dv2&lt;/div&gt;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9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97" w:author="Unknown"/>
          <w:color w:val="0101FF"/>
          <w:sz w:val="23"/>
          <w:szCs w:val="23"/>
        </w:rPr>
      </w:pPr>
      <w:ins w:id="1498"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499" w:author="Unknown"/>
          <w:color w:val="0101FF"/>
          <w:sz w:val="23"/>
          <w:szCs w:val="23"/>
        </w:rPr>
      </w:pPr>
      <w:ins w:id="1500" w:author="Unknown">
        <w:r>
          <w:rPr>
            <w:color w:val="0101FF"/>
            <w:sz w:val="23"/>
            <w:szCs w:val="23"/>
          </w:rPr>
          <w:t>//creaza functia cu o valoare default pt. parametru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01" w:author="Unknown"/>
          <w:color w:val="0101FF"/>
          <w:sz w:val="23"/>
          <w:szCs w:val="23"/>
        </w:rPr>
      </w:pPr>
      <w:ins w:id="1502" w:author="Unknown">
        <w:r>
          <w:rPr>
            <w:color w:val="0101FF"/>
            <w:sz w:val="23"/>
            <w:szCs w:val="23"/>
          </w:rPr>
          <w:lastRenderedPageBreak/>
          <w:t>function sayHi(name='Vizitator'){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03" w:author="Unknown"/>
          <w:color w:val="0101FF"/>
          <w:sz w:val="23"/>
          <w:szCs w:val="23"/>
        </w:rPr>
      </w:pPr>
      <w:ins w:id="1504" w:author="Unknown">
        <w:r>
          <w:rPr>
            <w:color w:val="0101FF"/>
            <w:sz w:val="23"/>
            <w:szCs w:val="23"/>
          </w:rPr>
          <w:t xml:space="preserve"> return 'Salut '+ name;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05" w:author="Unknown"/>
          <w:color w:val="0101FF"/>
          <w:sz w:val="23"/>
          <w:szCs w:val="23"/>
        </w:rPr>
      </w:pPr>
      <w:ins w:id="150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0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08" w:author="Unknown"/>
          <w:color w:val="0101FF"/>
          <w:sz w:val="23"/>
          <w:szCs w:val="23"/>
        </w:rPr>
      </w:pPr>
      <w:ins w:id="1509" w:author="Unknown">
        <w:r>
          <w:rPr>
            <w:color w:val="0101FF"/>
            <w:sz w:val="23"/>
            <w:szCs w:val="23"/>
          </w:rPr>
          <w:t>//adauga in #dv1 rezultatul transmis de apelarea functiei fara argument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10" w:author="Unknown"/>
          <w:color w:val="0101FF"/>
          <w:sz w:val="23"/>
          <w:szCs w:val="23"/>
        </w:rPr>
      </w:pPr>
      <w:ins w:id="1511" w:author="Unknown">
        <w:r>
          <w:rPr>
            <w:color w:val="0101FF"/>
            <w:sz w:val="23"/>
            <w:szCs w:val="23"/>
          </w:rPr>
          <w:t>document.getElementById('dv1').innerHTML = sayHi();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1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13" w:author="Unknown"/>
          <w:color w:val="0101FF"/>
          <w:sz w:val="23"/>
          <w:szCs w:val="23"/>
        </w:rPr>
      </w:pPr>
      <w:ins w:id="1514" w:author="Unknown">
        <w:r>
          <w:rPr>
            <w:color w:val="0101FF"/>
            <w:sz w:val="23"/>
            <w:szCs w:val="23"/>
          </w:rPr>
          <w:t>//a doua apelare, cu argument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15" w:author="Unknown"/>
          <w:color w:val="0101FF"/>
          <w:sz w:val="23"/>
          <w:szCs w:val="23"/>
        </w:rPr>
      </w:pPr>
      <w:ins w:id="1516" w:author="Unknown">
        <w:r>
          <w:rPr>
            <w:color w:val="0101FF"/>
            <w:sz w:val="23"/>
            <w:szCs w:val="23"/>
          </w:rPr>
          <w:t>document.getElementById('dv2').innerHTML = sayHi('MarPlo');</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17" w:author="Unknown"/>
          <w:color w:val="0101FF"/>
          <w:sz w:val="23"/>
          <w:szCs w:val="23"/>
        </w:rPr>
      </w:pPr>
      <w:ins w:id="1518" w:author="Unknown">
        <w:r>
          <w:rPr>
            <w:color w:val="0101FF"/>
            <w:sz w:val="23"/>
            <w:szCs w:val="23"/>
          </w:rPr>
          <w:t>&lt;/script&gt;</w:t>
        </w:r>
      </w:ins>
    </w:p>
    <w:p w:rsidR="00F426A0" w:rsidRDefault="00F426A0" w:rsidP="00F426A0">
      <w:pPr>
        <w:shd w:val="clear" w:color="auto" w:fill="FEFEFF"/>
        <w:rPr>
          <w:ins w:id="1519" w:author="Unknown"/>
          <w:rFonts w:ascii="Calibri" w:hAnsi="Calibri"/>
          <w:color w:val="000000"/>
          <w:sz w:val="26"/>
          <w:szCs w:val="26"/>
        </w:rPr>
      </w:pPr>
      <w:ins w:id="1520"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521" w:author="Unknown"/>
          <w:rFonts w:ascii="Calibri" w:hAnsi="Calibri"/>
          <w:color w:val="000000"/>
          <w:spacing w:val="15"/>
          <w:sz w:val="27"/>
          <w:szCs w:val="27"/>
          <w:u w:val="single"/>
        </w:rPr>
      </w:pPr>
      <w:ins w:id="1522" w:author="Unknown">
        <w:r>
          <w:rPr>
            <w:rFonts w:ascii="Calibri" w:hAnsi="Calibri"/>
            <w:color w:val="000000"/>
            <w:spacing w:val="15"/>
            <w:u w:val="single"/>
          </w:rPr>
          <w:t>Proprietatea arguments</w:t>
        </w:r>
      </w:ins>
    </w:p>
    <w:p w:rsidR="00F426A0" w:rsidRDefault="00F426A0" w:rsidP="00F426A0">
      <w:pPr>
        <w:pStyle w:val="ptxt"/>
        <w:shd w:val="clear" w:color="auto" w:fill="FEFEFF"/>
        <w:spacing w:before="105" w:beforeAutospacing="0" w:after="120" w:afterAutospacing="0"/>
        <w:ind w:left="120" w:firstLine="300"/>
        <w:rPr>
          <w:ins w:id="1523" w:author="Unknown"/>
          <w:rFonts w:ascii="Calibri" w:hAnsi="Calibri"/>
          <w:color w:val="000000"/>
          <w:sz w:val="26"/>
          <w:szCs w:val="26"/>
        </w:rPr>
      </w:pPr>
      <w:ins w:id="1524" w:author="Unknown">
        <w:r>
          <w:rPr>
            <w:rFonts w:ascii="Calibri" w:hAnsi="Calibri"/>
            <w:color w:val="000000"/>
            <w:sz w:val="26"/>
            <w:szCs w:val="26"/>
          </w:rPr>
          <w:t>Proprietatea </w:t>
        </w:r>
        <w:r>
          <w:rPr>
            <w:rStyle w:val="HTMLCode"/>
            <w:b/>
            <w:bCs/>
            <w:color w:val="0000EE"/>
          </w:rPr>
          <w:t>arguments</w:t>
        </w:r>
        <w:r>
          <w:rPr>
            <w:rFonts w:ascii="Calibri" w:hAnsi="Calibri"/>
            <w:color w:val="000000"/>
            <w:sz w:val="26"/>
            <w:szCs w:val="26"/>
          </w:rPr>
          <w:t> retine intr-un obiect tip array argumentele (valorile) transmise la apelarea unei functii, in ordinea adaugarii lor (cu primul index 0).</w:t>
        </w:r>
        <w:r>
          <w:rPr>
            <w:rFonts w:ascii="Calibri" w:hAnsi="Calibri"/>
            <w:color w:val="000000"/>
            <w:sz w:val="26"/>
            <w:szCs w:val="26"/>
          </w:rPr>
          <w:br/>
          <w:t>Aceasta proprietate nu poate fi aplicata la '</w:t>
        </w:r>
        <w:r>
          <w:rPr>
            <w:rStyle w:val="sbi"/>
            <w:rFonts w:ascii="Calibri" w:hAnsi="Calibri"/>
            <w:b/>
            <w:bCs/>
            <w:i/>
            <w:iCs/>
            <w:color w:val="000000"/>
            <w:sz w:val="26"/>
            <w:szCs w:val="26"/>
          </w:rPr>
          <w:t>arrow functions</w:t>
        </w:r>
        <w:r>
          <w:rPr>
            <w:rFonts w:ascii="Calibri" w:hAnsi="Calibri"/>
            <w:color w:val="000000"/>
            <w:sz w:val="26"/>
            <w:szCs w:val="26"/>
          </w:rPr>
          <w:t>'.</w:t>
        </w:r>
        <w:r>
          <w:rPr>
            <w:rFonts w:ascii="Calibri" w:hAnsi="Calibri"/>
            <w:color w:val="000000"/>
            <w:sz w:val="26"/>
            <w:szCs w:val="26"/>
          </w:rPr>
          <w:br/>
          <w:t>Valoarea ei nu este un array, ci un obiect cu indexi numerici. Dar i-se poate aplcica </w:t>
        </w:r>
        <w:r>
          <w:rPr>
            <w:rStyle w:val="HTMLCode"/>
            <w:b/>
            <w:bCs/>
            <w:color w:val="0000EE"/>
          </w:rPr>
          <w:t>length</w:t>
        </w:r>
        <w:r>
          <w:rPr>
            <w:rFonts w:ascii="Calibri" w:hAnsi="Calibri"/>
            <w:color w:val="000000"/>
            <w:sz w:val="26"/>
            <w:szCs w:val="26"/>
          </w:rPr>
          <w:t> pentru aflarea numarului de elemente.</w:t>
        </w:r>
      </w:ins>
    </w:p>
    <w:p w:rsidR="00F426A0" w:rsidRDefault="00F426A0" w:rsidP="00F426A0">
      <w:pPr>
        <w:shd w:val="clear" w:color="auto" w:fill="FEFEFF"/>
        <w:rPr>
          <w:ins w:id="1525" w:author="Unknown"/>
          <w:rFonts w:ascii="Calibri" w:hAnsi="Calibri"/>
          <w:color w:val="000000"/>
          <w:sz w:val="26"/>
          <w:szCs w:val="26"/>
        </w:rPr>
      </w:pPr>
      <w:ins w:id="1526" w:author="Unknown">
        <w:r>
          <w:rPr>
            <w:rFonts w:ascii="Calibri" w:hAnsi="Calibri"/>
            <w:color w:val="000000"/>
            <w:sz w:val="26"/>
            <w:szCs w:val="26"/>
          </w:rPr>
          <w:t>Sintaxa:</w:t>
        </w:r>
      </w:ins>
    </w:p>
    <w:p w:rsidR="00F426A0" w:rsidRDefault="00F426A0" w:rsidP="00F426A0">
      <w:pPr>
        <w:pStyle w:val="HTMLPreformatted"/>
        <w:shd w:val="clear" w:color="auto" w:fill="F0FEF1"/>
        <w:rPr>
          <w:ins w:id="1527" w:author="Unknown"/>
          <w:b/>
          <w:bCs/>
          <w:color w:val="000000"/>
          <w:sz w:val="24"/>
          <w:szCs w:val="24"/>
        </w:rPr>
      </w:pPr>
      <w:ins w:id="1528" w:author="Unknown">
        <w:r>
          <w:rPr>
            <w:b/>
            <w:bCs/>
            <w:color w:val="000000"/>
            <w:sz w:val="24"/>
            <w:szCs w:val="24"/>
          </w:rPr>
          <w:t>function numeF(){</w:t>
        </w:r>
      </w:ins>
    </w:p>
    <w:p w:rsidR="00F426A0" w:rsidRDefault="00F426A0" w:rsidP="00F426A0">
      <w:pPr>
        <w:pStyle w:val="HTMLPreformatted"/>
        <w:shd w:val="clear" w:color="auto" w:fill="F0FEF1"/>
        <w:rPr>
          <w:ins w:id="1529" w:author="Unknown"/>
          <w:b/>
          <w:bCs/>
          <w:color w:val="000000"/>
          <w:sz w:val="24"/>
          <w:szCs w:val="24"/>
        </w:rPr>
      </w:pPr>
      <w:ins w:id="1530" w:author="Unknown">
        <w:r>
          <w:rPr>
            <w:b/>
            <w:bCs/>
            <w:color w:val="000000"/>
            <w:sz w:val="24"/>
            <w:szCs w:val="24"/>
          </w:rPr>
          <w:t xml:space="preserve"> var args = numeF.arguments;</w:t>
        </w:r>
      </w:ins>
    </w:p>
    <w:p w:rsidR="00F426A0" w:rsidRDefault="00F426A0" w:rsidP="00F426A0">
      <w:pPr>
        <w:pStyle w:val="HTMLPreformatted"/>
        <w:shd w:val="clear" w:color="auto" w:fill="F0FEF1"/>
        <w:rPr>
          <w:ins w:id="1531" w:author="Unknown"/>
          <w:b/>
          <w:bCs/>
          <w:color w:val="000000"/>
          <w:sz w:val="24"/>
          <w:szCs w:val="24"/>
        </w:rPr>
      </w:pPr>
    </w:p>
    <w:p w:rsidR="00F426A0" w:rsidRDefault="00F426A0" w:rsidP="00F426A0">
      <w:pPr>
        <w:pStyle w:val="HTMLPreformatted"/>
        <w:shd w:val="clear" w:color="auto" w:fill="F0FEF1"/>
        <w:rPr>
          <w:ins w:id="1532" w:author="Unknown"/>
          <w:b/>
          <w:bCs/>
          <w:color w:val="000000"/>
          <w:sz w:val="24"/>
          <w:szCs w:val="24"/>
        </w:rPr>
      </w:pPr>
      <w:ins w:id="1533" w:author="Unknown">
        <w:r>
          <w:rPr>
            <w:b/>
            <w:bCs/>
            <w:color w:val="000000"/>
            <w:sz w:val="24"/>
            <w:szCs w:val="24"/>
          </w:rPr>
          <w:t xml:space="preserve"> //codul care va fi executat</w:t>
        </w:r>
      </w:ins>
    </w:p>
    <w:p w:rsidR="00F426A0" w:rsidRDefault="00F426A0" w:rsidP="00F426A0">
      <w:pPr>
        <w:pStyle w:val="HTMLPreformatted"/>
        <w:shd w:val="clear" w:color="auto" w:fill="F0FEF1"/>
        <w:rPr>
          <w:ins w:id="1534" w:author="Unknown"/>
          <w:b/>
          <w:bCs/>
          <w:color w:val="000000"/>
          <w:sz w:val="24"/>
          <w:szCs w:val="24"/>
        </w:rPr>
      </w:pPr>
      <w:ins w:id="1535" w:author="Unknown">
        <w:r>
          <w:rPr>
            <w:b/>
            <w:bCs/>
            <w:color w:val="000000"/>
            <w:sz w:val="24"/>
            <w:szCs w:val="24"/>
          </w:rPr>
          <w:t>}</w:t>
        </w:r>
      </w:ins>
    </w:p>
    <w:p w:rsidR="00F426A0" w:rsidRDefault="00F426A0" w:rsidP="00F426A0">
      <w:pPr>
        <w:shd w:val="clear" w:color="auto" w:fill="FEFEFF"/>
        <w:rPr>
          <w:ins w:id="1536" w:author="Unknown"/>
          <w:rFonts w:ascii="Calibri" w:hAnsi="Calibri"/>
          <w:color w:val="000000"/>
          <w:sz w:val="26"/>
          <w:szCs w:val="26"/>
        </w:rPr>
      </w:pPr>
      <w:ins w:id="1537" w:author="Unknown">
        <w:r>
          <w:rPr>
            <w:rFonts w:ascii="Calibri" w:hAnsi="Calibri"/>
            <w:color w:val="000000"/>
            <w:sz w:val="26"/>
            <w:szCs w:val="26"/>
          </w:rPr>
          <w:t>- Variabila 'args' contine obiectul cu argumentele transmise la apelarea functiei numeF().</w:t>
        </w:r>
        <w:r>
          <w:rPr>
            <w:rFonts w:ascii="Calibri" w:hAnsi="Calibri"/>
            <w:color w:val="000000"/>
            <w:sz w:val="26"/>
            <w:szCs w:val="26"/>
          </w:rPr>
          <w:br/>
          <w:t>- Aici, primul argument poate fi preluat cu: </w:t>
        </w:r>
        <w:r>
          <w:rPr>
            <w:rStyle w:val="sbi"/>
            <w:rFonts w:ascii="Calibri" w:hAnsi="Calibri"/>
            <w:b/>
            <w:bCs/>
            <w:i/>
            <w:iCs/>
            <w:color w:val="000000"/>
            <w:sz w:val="26"/>
            <w:szCs w:val="26"/>
          </w:rPr>
          <w:t>args[0]</w:t>
        </w:r>
        <w:r>
          <w:rPr>
            <w:rFonts w:ascii="Calibri" w:hAnsi="Calibri"/>
            <w:color w:val="000000"/>
            <w:sz w:val="26"/>
            <w:szCs w:val="26"/>
          </w:rPr>
          <w:br/>
        </w:r>
        <w:r>
          <w:rPr>
            <w:rFonts w:ascii="Calibri" w:hAnsi="Calibri"/>
            <w:color w:val="000000"/>
            <w:sz w:val="26"/>
            <w:szCs w:val="26"/>
          </w:rPr>
          <w:br/>
          <w:t>Aceasta proprietate este utila cand o functie se apeleaza cu un numar de argumente mai mare decat sunt la definirea ei.</w:t>
        </w:r>
        <w:r>
          <w:rPr>
            <w:rFonts w:ascii="Calibri" w:hAnsi="Calibri"/>
            <w:color w:val="000000"/>
            <w:sz w:val="26"/>
            <w:szCs w:val="26"/>
          </w:rPr>
          <w:br/>
          <w:t>- Exemplu, o functie cu un parametru. Daca e apelata fara argument, seteaza valoarea 0; daca e un singur argument, il dubleaza; daca sunt mai multe le aduna.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38" w:author="Unknown"/>
          <w:color w:val="0101FF"/>
          <w:sz w:val="23"/>
          <w:szCs w:val="23"/>
        </w:rPr>
      </w:pPr>
      <w:ins w:id="1539" w:author="Unknown">
        <w:r>
          <w:rPr>
            <w:color w:val="0101FF"/>
            <w:sz w:val="23"/>
            <w:szCs w:val="23"/>
          </w:rPr>
          <w:t>&lt;div id='dv1'&gt;Div-ul #dv1&lt;/div&gt;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0" w:author="Unknown"/>
          <w:color w:val="0101FF"/>
          <w:sz w:val="23"/>
          <w:szCs w:val="23"/>
        </w:rPr>
      </w:pPr>
      <w:ins w:id="1541" w:author="Unknown">
        <w:r>
          <w:rPr>
            <w:color w:val="0101FF"/>
            <w:sz w:val="23"/>
            <w:szCs w:val="23"/>
          </w:rPr>
          <w:t>&lt;div id='dv2'&gt;Div-ul #dv2&lt;/div&gt;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2" w:author="Unknown"/>
          <w:color w:val="0101FF"/>
          <w:sz w:val="23"/>
          <w:szCs w:val="23"/>
        </w:rPr>
      </w:pPr>
      <w:ins w:id="1543" w:author="Unknown">
        <w:r>
          <w:rPr>
            <w:color w:val="0101FF"/>
            <w:sz w:val="23"/>
            <w:szCs w:val="23"/>
          </w:rPr>
          <w:t>&lt;div id='dv3'&gt;Div-ul #dv3&lt;/div&gt;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5" w:author="Unknown"/>
          <w:color w:val="0101FF"/>
          <w:sz w:val="23"/>
          <w:szCs w:val="23"/>
        </w:rPr>
      </w:pPr>
      <w:ins w:id="1546"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7" w:author="Unknown"/>
          <w:color w:val="0101FF"/>
          <w:sz w:val="23"/>
          <w:szCs w:val="23"/>
        </w:rPr>
      </w:pPr>
      <w:ins w:id="1548" w:author="Unknown">
        <w:r>
          <w:rPr>
            <w:color w:val="0101FF"/>
            <w:sz w:val="23"/>
            <w:szCs w:val="23"/>
          </w:rPr>
          <w:t>const f1 = function(x){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49" w:author="Unknown"/>
          <w:color w:val="0101FF"/>
          <w:sz w:val="23"/>
          <w:szCs w:val="23"/>
        </w:rPr>
      </w:pPr>
      <w:ins w:id="1550" w:author="Unknown">
        <w:r>
          <w:rPr>
            <w:color w:val="0101FF"/>
            <w:sz w:val="23"/>
            <w:szCs w:val="23"/>
          </w:rPr>
          <w:t xml:space="preserve"> //retine obiectul-ul cu argumentele transmise la apelare f1()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51" w:author="Unknown"/>
          <w:color w:val="0101FF"/>
          <w:sz w:val="23"/>
          <w:szCs w:val="23"/>
        </w:rPr>
      </w:pPr>
      <w:ins w:id="1552" w:author="Unknown">
        <w:r>
          <w:rPr>
            <w:color w:val="0101FF"/>
            <w:sz w:val="23"/>
            <w:szCs w:val="23"/>
          </w:rPr>
          <w:t xml:space="preserve"> var args = f1.arguments;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5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54" w:author="Unknown"/>
          <w:color w:val="0101FF"/>
          <w:sz w:val="23"/>
          <w:szCs w:val="23"/>
        </w:rPr>
      </w:pPr>
      <w:ins w:id="1555" w:author="Unknown">
        <w:r>
          <w:rPr>
            <w:color w:val="0101FF"/>
            <w:sz w:val="23"/>
            <w:szCs w:val="23"/>
          </w:rPr>
          <w:lastRenderedPageBreak/>
          <w:t xml:space="preserve"> //daca nu e nici un argument, seteaza valoarea 0 pt. 're'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56" w:author="Unknown"/>
          <w:color w:val="0101FF"/>
          <w:sz w:val="23"/>
          <w:szCs w:val="23"/>
        </w:rPr>
      </w:pPr>
      <w:ins w:id="1557" w:author="Unknown">
        <w:r>
          <w:rPr>
            <w:color w:val="0101FF"/>
            <w:sz w:val="23"/>
            <w:szCs w:val="23"/>
          </w:rPr>
          <w:t xml:space="preserve"> //daca e un singur argument, il dubleaza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58" w:author="Unknown"/>
          <w:color w:val="0101FF"/>
          <w:sz w:val="23"/>
          <w:szCs w:val="23"/>
        </w:rPr>
      </w:pPr>
      <w:ins w:id="1559" w:author="Unknown">
        <w:r>
          <w:rPr>
            <w:color w:val="0101FF"/>
            <w:sz w:val="23"/>
            <w:szCs w:val="23"/>
          </w:rPr>
          <w:t xml:space="preserve"> //daca sunt mai multe, le aduna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0" w:author="Unknown"/>
          <w:color w:val="0101FF"/>
          <w:sz w:val="23"/>
          <w:szCs w:val="23"/>
        </w:rPr>
      </w:pPr>
      <w:ins w:id="1561" w:author="Unknown">
        <w:r>
          <w:rPr>
            <w:color w:val="0101FF"/>
            <w:sz w:val="23"/>
            <w:szCs w:val="23"/>
          </w:rPr>
          <w:t xml:space="preserve"> if(args.length ==0) var re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2" w:author="Unknown"/>
          <w:color w:val="0101FF"/>
          <w:sz w:val="23"/>
          <w:szCs w:val="23"/>
        </w:rPr>
      </w:pPr>
      <w:ins w:id="1563" w:author="Unknown">
        <w:r>
          <w:rPr>
            <w:color w:val="0101FF"/>
            <w:sz w:val="23"/>
            <w:szCs w:val="23"/>
          </w:rPr>
          <w:t xml:space="preserve"> else if(args.length ==1) var re = args[0]*2;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4" w:author="Unknown"/>
          <w:color w:val="0101FF"/>
          <w:sz w:val="23"/>
          <w:szCs w:val="23"/>
        </w:rPr>
      </w:pPr>
      <w:ins w:id="1565" w:author="Unknown">
        <w:r>
          <w:rPr>
            <w:color w:val="0101FF"/>
            <w:sz w:val="23"/>
            <w:szCs w:val="23"/>
          </w:rPr>
          <w:t xml:space="preserve"> else if(args.length &gt;1){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6" w:author="Unknown"/>
          <w:color w:val="0101FF"/>
          <w:sz w:val="23"/>
          <w:szCs w:val="23"/>
        </w:rPr>
      </w:pPr>
      <w:ins w:id="1567" w:author="Unknown">
        <w:r>
          <w:rPr>
            <w:color w:val="0101FF"/>
            <w:sz w:val="23"/>
            <w:szCs w:val="23"/>
          </w:rPr>
          <w:t xml:space="preserve"> var re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68" w:author="Unknown"/>
          <w:color w:val="0101FF"/>
          <w:sz w:val="23"/>
          <w:szCs w:val="23"/>
        </w:rPr>
      </w:pPr>
      <w:ins w:id="1569" w:author="Unknown">
        <w:r>
          <w:rPr>
            <w:color w:val="0101FF"/>
            <w:sz w:val="23"/>
            <w:szCs w:val="23"/>
          </w:rPr>
          <w:t xml:space="preserve"> for(var i=0; i&lt;args.length; i++) re += args[i];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0" w:author="Unknown"/>
          <w:color w:val="0101FF"/>
          <w:sz w:val="23"/>
          <w:szCs w:val="23"/>
        </w:rPr>
      </w:pPr>
      <w:ins w:id="1571" w:author="Unknown">
        <w:r>
          <w:rPr>
            <w:color w:val="0101FF"/>
            <w:sz w:val="23"/>
            <w:szCs w:val="23"/>
          </w:rPr>
          <w:t xml:space="preserve"> }</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3" w:author="Unknown"/>
          <w:color w:val="0101FF"/>
          <w:sz w:val="23"/>
          <w:szCs w:val="23"/>
        </w:rPr>
      </w:pPr>
      <w:ins w:id="1574" w:author="Unknown">
        <w:r>
          <w:rPr>
            <w:color w:val="0101FF"/>
            <w:sz w:val="23"/>
            <w:szCs w:val="23"/>
          </w:rPr>
          <w:t xml:space="preserve"> return 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5" w:author="Unknown"/>
          <w:color w:val="0101FF"/>
          <w:sz w:val="23"/>
          <w:szCs w:val="23"/>
        </w:rPr>
      </w:pPr>
      <w:ins w:id="157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78" w:author="Unknown"/>
          <w:color w:val="0101FF"/>
          <w:sz w:val="23"/>
          <w:szCs w:val="23"/>
        </w:rPr>
      </w:pPr>
      <w:ins w:id="1579" w:author="Unknown">
        <w:r>
          <w:rPr>
            <w:color w:val="0101FF"/>
            <w:sz w:val="23"/>
            <w:szCs w:val="23"/>
          </w:rPr>
          <w:t>//adauga in elemente HTML rezultatul apelarii lui f1() de trei ori, cu nr. diferit de argumente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80" w:author="Unknown"/>
          <w:color w:val="0101FF"/>
          <w:sz w:val="23"/>
          <w:szCs w:val="23"/>
        </w:rPr>
      </w:pPr>
      <w:ins w:id="1581" w:author="Unknown">
        <w:r>
          <w:rPr>
            <w:color w:val="0101FF"/>
            <w:sz w:val="23"/>
            <w:szCs w:val="23"/>
          </w:rPr>
          <w:t>document.getElementById('dv1').innerHTML ='f1() fara argument returneaza: '+ f1();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82" w:author="Unknown"/>
          <w:color w:val="0101FF"/>
          <w:sz w:val="23"/>
          <w:szCs w:val="23"/>
        </w:rPr>
      </w:pPr>
      <w:ins w:id="1583" w:author="Unknown">
        <w:r>
          <w:rPr>
            <w:color w:val="0101FF"/>
            <w:sz w:val="23"/>
            <w:szCs w:val="23"/>
          </w:rPr>
          <w:t>document.getElementById('dv2').innerHTML ='f1(3) returneaza: '+ f1(3);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84" w:author="Unknown"/>
          <w:color w:val="0101FF"/>
          <w:sz w:val="23"/>
          <w:szCs w:val="23"/>
        </w:rPr>
      </w:pPr>
      <w:ins w:id="1585" w:author="Unknown">
        <w:r>
          <w:rPr>
            <w:color w:val="0101FF"/>
            <w:sz w:val="23"/>
            <w:szCs w:val="23"/>
          </w:rPr>
          <w:t>document.getElementById('dv3').innerHTML ='f1(2, 5, 3) returneaza: '+ f1(2, 5,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86" w:author="Unknown"/>
          <w:color w:val="0101FF"/>
          <w:sz w:val="23"/>
          <w:szCs w:val="23"/>
        </w:rPr>
      </w:pPr>
      <w:ins w:id="1587" w:author="Unknown">
        <w:r>
          <w:rPr>
            <w:color w:val="0101FF"/>
            <w:sz w:val="23"/>
            <w:szCs w:val="23"/>
          </w:rPr>
          <w:t>&lt;/script&gt;</w:t>
        </w:r>
      </w:ins>
    </w:p>
    <w:p w:rsidR="00F426A0" w:rsidRDefault="00F426A0" w:rsidP="00F426A0">
      <w:pPr>
        <w:shd w:val="clear" w:color="auto" w:fill="FEFEFF"/>
        <w:rPr>
          <w:ins w:id="1588" w:author="Unknown"/>
          <w:rFonts w:ascii="Calibri" w:hAnsi="Calibri"/>
          <w:color w:val="000000"/>
          <w:sz w:val="26"/>
          <w:szCs w:val="26"/>
        </w:rPr>
      </w:pPr>
      <w:ins w:id="1589"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590" w:author="Unknown"/>
          <w:rFonts w:ascii="Calibri" w:hAnsi="Calibri"/>
          <w:color w:val="000000"/>
          <w:spacing w:val="15"/>
          <w:sz w:val="27"/>
          <w:szCs w:val="27"/>
          <w:u w:val="single"/>
        </w:rPr>
      </w:pPr>
      <w:ins w:id="1591" w:author="Unknown">
        <w:r>
          <w:rPr>
            <w:rFonts w:ascii="Calibri" w:hAnsi="Calibri"/>
            <w:color w:val="000000"/>
            <w:spacing w:val="15"/>
            <w:u w:val="single"/>
          </w:rPr>
          <w:t>Functia callback</w:t>
        </w:r>
      </w:ins>
    </w:p>
    <w:p w:rsidR="00F426A0" w:rsidRDefault="00F426A0" w:rsidP="00F426A0">
      <w:pPr>
        <w:shd w:val="clear" w:color="auto" w:fill="FEFEFF"/>
        <w:rPr>
          <w:ins w:id="1592" w:author="Unknown"/>
          <w:rFonts w:ascii="Calibri" w:hAnsi="Calibri"/>
          <w:color w:val="000000"/>
          <w:sz w:val="26"/>
          <w:szCs w:val="26"/>
        </w:rPr>
      </w:pPr>
      <w:ins w:id="1593" w:author="Unknown">
        <w:r>
          <w:rPr>
            <w:rFonts w:ascii="Calibri" w:hAnsi="Calibri"/>
            <w:color w:val="000000"/>
            <w:sz w:val="26"/>
            <w:szCs w:val="26"/>
          </w:rPr>
          <w:t>Functia callback e o functie transmisa ca argument la alta functie, unde va fi apelata cu numele parametrului la care e asociata, si argumentele necesare.</w:t>
        </w:r>
        <w:r>
          <w:rPr>
            <w:rFonts w:ascii="Calibri" w:hAnsi="Calibri"/>
            <w:color w:val="000000"/>
            <w:sz w:val="26"/>
            <w:szCs w:val="26"/>
          </w:rPr>
          <w:br/>
          <w:t>- Se poate intelege mai bine din urmatorul exemplu: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94" w:author="Unknown"/>
          <w:color w:val="0101FF"/>
          <w:sz w:val="23"/>
          <w:szCs w:val="23"/>
        </w:rPr>
      </w:pPr>
      <w:ins w:id="1595" w:author="Unknown">
        <w:r>
          <w:rPr>
            <w:color w:val="0101FF"/>
            <w:sz w:val="23"/>
            <w:szCs w:val="23"/>
          </w:rPr>
          <w:t>&lt;div id='dv1'&gt;Callback function.&lt;/div&gt;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9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97" w:author="Unknown"/>
          <w:color w:val="0101FF"/>
          <w:sz w:val="23"/>
          <w:szCs w:val="23"/>
        </w:rPr>
      </w:pPr>
      <w:ins w:id="1598"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599" w:author="Unknown"/>
          <w:color w:val="0101FF"/>
          <w:sz w:val="23"/>
          <w:szCs w:val="23"/>
        </w:rPr>
      </w:pPr>
      <w:ins w:id="1600" w:author="Unknown">
        <w:r>
          <w:rPr>
            <w:color w:val="0101FF"/>
            <w:sz w:val="23"/>
            <w:szCs w:val="23"/>
          </w:rPr>
          <w:t>//functia callback, adauga 'Salut name' in #dv1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1" w:author="Unknown"/>
          <w:color w:val="0101FF"/>
          <w:sz w:val="23"/>
          <w:szCs w:val="23"/>
        </w:rPr>
      </w:pPr>
      <w:ins w:id="1602" w:author="Unknown">
        <w:r>
          <w:rPr>
            <w:color w:val="0101FF"/>
            <w:sz w:val="23"/>
            <w:szCs w:val="23"/>
          </w:rPr>
          <w:t>const fcb = (name)=&gt;{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3" w:author="Unknown"/>
          <w:color w:val="0101FF"/>
          <w:sz w:val="23"/>
          <w:szCs w:val="23"/>
        </w:rPr>
      </w:pPr>
      <w:ins w:id="1604" w:author="Unknown">
        <w:r>
          <w:rPr>
            <w:color w:val="0101FF"/>
            <w:sz w:val="23"/>
            <w:szCs w:val="23"/>
          </w:rPr>
          <w:t xml:space="preserve"> document.getElementById('dv1').innerHTML ='Salut '+ name;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5" w:author="Unknown"/>
          <w:color w:val="0101FF"/>
          <w:sz w:val="23"/>
          <w:szCs w:val="23"/>
        </w:rPr>
      </w:pPr>
      <w:ins w:id="1606"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7"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08" w:author="Unknown"/>
          <w:color w:val="0101FF"/>
          <w:sz w:val="23"/>
          <w:szCs w:val="23"/>
        </w:rPr>
      </w:pPr>
      <w:ins w:id="1609" w:author="Unknown">
        <w:r>
          <w:rPr>
            <w:color w:val="0101FF"/>
            <w:sz w:val="23"/>
            <w:szCs w:val="23"/>
          </w:rPr>
          <w:t>//functia la care va fi transmisa si utilizata functia callback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0" w:author="Unknown"/>
          <w:color w:val="0101FF"/>
          <w:sz w:val="23"/>
          <w:szCs w:val="23"/>
        </w:rPr>
      </w:pPr>
      <w:ins w:id="1611" w:author="Unknown">
        <w:r>
          <w:rPr>
            <w:color w:val="0101FF"/>
            <w:sz w:val="23"/>
            <w:szCs w:val="23"/>
          </w:rPr>
          <w:t>function f1(id, callback){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2" w:author="Unknown"/>
          <w:color w:val="0101FF"/>
          <w:sz w:val="23"/>
          <w:szCs w:val="23"/>
        </w:rPr>
      </w:pPr>
      <w:ins w:id="1613" w:author="Unknown">
        <w:r>
          <w:rPr>
            <w:color w:val="0101FF"/>
            <w:sz w:val="23"/>
            <w:szCs w:val="23"/>
          </w:rPr>
          <w:t xml:space="preserve"> if(id &gt;1) callback('MarPlo.net');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4" w:author="Unknown"/>
          <w:color w:val="0101FF"/>
          <w:sz w:val="23"/>
          <w:szCs w:val="23"/>
        </w:rPr>
      </w:pPr>
      <w:ins w:id="1615"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7" w:author="Unknown"/>
          <w:color w:val="0101FF"/>
          <w:sz w:val="23"/>
          <w:szCs w:val="23"/>
        </w:rPr>
      </w:pPr>
      <w:ins w:id="1618" w:author="Unknown">
        <w:r>
          <w:rPr>
            <w:color w:val="0101FF"/>
            <w:sz w:val="23"/>
            <w:szCs w:val="23"/>
          </w:rPr>
          <w:t>//apeleaza f1() cu un Id si functia callback fcb()</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19" w:author="Unknown"/>
          <w:color w:val="0101FF"/>
          <w:sz w:val="23"/>
          <w:szCs w:val="23"/>
        </w:rPr>
      </w:pPr>
      <w:ins w:id="1620" w:author="Unknown">
        <w:r>
          <w:rPr>
            <w:color w:val="0101FF"/>
            <w:sz w:val="23"/>
            <w:szCs w:val="23"/>
          </w:rPr>
          <w:t>f1(8, fcb);</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21" w:author="Unknown"/>
          <w:color w:val="0101FF"/>
          <w:sz w:val="23"/>
          <w:szCs w:val="23"/>
        </w:rPr>
      </w:pPr>
      <w:ins w:id="1622" w:author="Unknown">
        <w:r>
          <w:rPr>
            <w:color w:val="0101FF"/>
            <w:sz w:val="23"/>
            <w:szCs w:val="23"/>
          </w:rPr>
          <w:t>&lt;/script&gt;</w:t>
        </w:r>
      </w:ins>
    </w:p>
    <w:p w:rsidR="00F426A0" w:rsidRDefault="00F426A0" w:rsidP="00F426A0">
      <w:pPr>
        <w:shd w:val="clear" w:color="auto" w:fill="FEFEFF"/>
        <w:rPr>
          <w:ins w:id="1623" w:author="Unknown"/>
          <w:rFonts w:ascii="Calibri" w:hAnsi="Calibri"/>
          <w:color w:val="000000"/>
          <w:sz w:val="26"/>
          <w:szCs w:val="26"/>
        </w:rPr>
      </w:pPr>
      <w:ins w:id="1624" w:author="Unknown">
        <w:r>
          <w:rPr>
            <w:rFonts w:ascii="Calibri" w:hAnsi="Calibri"/>
            <w:color w:val="000000"/>
            <w:sz w:val="26"/>
            <w:szCs w:val="26"/>
          </w:rPr>
          <w:t>Incercati codul</w:t>
        </w:r>
      </w:ins>
    </w:p>
    <w:p w:rsidR="00F426A0" w:rsidRDefault="00F426A0" w:rsidP="00F426A0">
      <w:pPr>
        <w:shd w:val="clear" w:color="auto" w:fill="FEFEFF"/>
        <w:rPr>
          <w:ins w:id="1625" w:author="Unknown"/>
          <w:rFonts w:ascii="Calibri" w:hAnsi="Calibri"/>
          <w:color w:val="000000"/>
          <w:sz w:val="26"/>
          <w:szCs w:val="26"/>
        </w:rPr>
      </w:pPr>
      <w:ins w:id="1626" w:author="Unknown">
        <w:r>
          <w:rPr>
            <w:rFonts w:ascii="Calibri" w:hAnsi="Calibri"/>
            <w:color w:val="000000"/>
            <w:sz w:val="26"/>
            <w:szCs w:val="26"/>
          </w:rPr>
          <w:lastRenderedPageBreak/>
          <w:t>Adesea se folosesc </w:t>
        </w:r>
        <w:r>
          <w:rPr>
            <w:rStyle w:val="sbi"/>
            <w:rFonts w:ascii="Calibri" w:hAnsi="Calibri"/>
            <w:b/>
            <w:bCs/>
            <w:i/>
            <w:iCs/>
            <w:color w:val="000000"/>
            <w:sz w:val="26"/>
            <w:szCs w:val="26"/>
          </w:rPr>
          <w:t>functiile anonime</w:t>
        </w:r>
        <w:r>
          <w:rPr>
            <w:rFonts w:ascii="Calibri" w:hAnsi="Calibri"/>
            <w:color w:val="000000"/>
            <w:sz w:val="26"/>
            <w:szCs w:val="26"/>
          </w:rPr>
          <w:t> ca functii callback. Functiile anonime sunt cele care se definesc direct ca argument la apelarea altei functii.</w:t>
        </w:r>
        <w:r>
          <w:rPr>
            <w:rFonts w:ascii="Calibri" w:hAnsi="Calibri"/>
            <w:color w:val="000000"/>
            <w:sz w:val="26"/>
            <w:szCs w:val="26"/>
          </w:rPr>
          <w:br/>
          <w:t>- Iata exemplu anterior, aici cu functie callback anonima.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27" w:author="Unknown"/>
          <w:color w:val="0101FF"/>
          <w:sz w:val="23"/>
          <w:szCs w:val="23"/>
        </w:rPr>
      </w:pPr>
      <w:ins w:id="1628" w:author="Unknown">
        <w:r>
          <w:rPr>
            <w:color w:val="0101FF"/>
            <w:sz w:val="23"/>
            <w:szCs w:val="23"/>
          </w:rPr>
          <w:t>&lt;div id='dv1'&gt;Anonimous callback function.&lt;/div&gt;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2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0" w:author="Unknown"/>
          <w:color w:val="0101FF"/>
          <w:sz w:val="23"/>
          <w:szCs w:val="23"/>
        </w:rPr>
      </w:pPr>
      <w:ins w:id="163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2" w:author="Unknown"/>
          <w:color w:val="0101FF"/>
          <w:sz w:val="23"/>
          <w:szCs w:val="23"/>
        </w:rPr>
      </w:pPr>
      <w:ins w:id="1633" w:author="Unknown">
        <w:r>
          <w:rPr>
            <w:color w:val="0101FF"/>
            <w:sz w:val="23"/>
            <w:szCs w:val="23"/>
          </w:rPr>
          <w:t>//functia la care va fi transmisa si utilizata functia callback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4" w:author="Unknown"/>
          <w:color w:val="0101FF"/>
          <w:sz w:val="23"/>
          <w:szCs w:val="23"/>
        </w:rPr>
      </w:pPr>
      <w:ins w:id="1635" w:author="Unknown">
        <w:r>
          <w:rPr>
            <w:color w:val="0101FF"/>
            <w:sz w:val="23"/>
            <w:szCs w:val="23"/>
          </w:rPr>
          <w:t>function f1(id, callback){</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6" w:author="Unknown"/>
          <w:color w:val="0101FF"/>
          <w:sz w:val="23"/>
          <w:szCs w:val="23"/>
        </w:rPr>
      </w:pPr>
      <w:ins w:id="1637" w:author="Unknown">
        <w:r>
          <w:rPr>
            <w:color w:val="0101FF"/>
            <w:sz w:val="23"/>
            <w:szCs w:val="23"/>
          </w:rPr>
          <w:t xml:space="preserve"> if(id &gt;1) callback('GamV.eu');</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38" w:author="Unknown"/>
          <w:color w:val="0101FF"/>
          <w:sz w:val="23"/>
          <w:szCs w:val="23"/>
        </w:rPr>
      </w:pPr>
      <w:ins w:id="1639"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1" w:author="Unknown"/>
          <w:color w:val="0101FF"/>
          <w:sz w:val="23"/>
          <w:szCs w:val="23"/>
        </w:rPr>
      </w:pPr>
      <w:ins w:id="1642" w:author="Unknown">
        <w:r>
          <w:rPr>
            <w:color w:val="0101FF"/>
            <w:sz w:val="23"/>
            <w:szCs w:val="23"/>
          </w:rPr>
          <w:t>//apeleaza f1() cu un Id si functie callback anonima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3" w:author="Unknown"/>
          <w:color w:val="0101FF"/>
          <w:sz w:val="23"/>
          <w:szCs w:val="23"/>
        </w:rPr>
      </w:pPr>
      <w:ins w:id="1644" w:author="Unknown">
        <w:r>
          <w:rPr>
            <w:color w:val="0101FF"/>
            <w:sz w:val="23"/>
            <w:szCs w:val="23"/>
          </w:rPr>
          <w:t>f1(8, (name)=&gt;{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5" w:author="Unknown"/>
          <w:color w:val="0101FF"/>
          <w:sz w:val="23"/>
          <w:szCs w:val="23"/>
        </w:rPr>
      </w:pPr>
      <w:ins w:id="1646" w:author="Unknown">
        <w:r>
          <w:rPr>
            <w:color w:val="0101FF"/>
            <w:sz w:val="23"/>
            <w:szCs w:val="23"/>
          </w:rPr>
          <w:t xml:space="preserve"> document.getElementById('dv1').innerHTML ='Salut '+ name;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7" w:author="Unknown"/>
          <w:color w:val="0101FF"/>
          <w:sz w:val="23"/>
          <w:szCs w:val="23"/>
        </w:rPr>
      </w:pPr>
      <w:ins w:id="1648"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49" w:author="Unknown"/>
          <w:color w:val="0101FF"/>
          <w:sz w:val="23"/>
          <w:szCs w:val="23"/>
        </w:rPr>
      </w:pPr>
      <w:ins w:id="1650" w:author="Unknown">
        <w:r>
          <w:rPr>
            <w:color w:val="0101FF"/>
            <w:sz w:val="23"/>
            <w:szCs w:val="23"/>
          </w:rPr>
          <w:t>&lt;/script&gt;</w:t>
        </w:r>
      </w:ins>
    </w:p>
    <w:p w:rsidR="00F426A0" w:rsidRDefault="00F426A0" w:rsidP="00F426A0">
      <w:pPr>
        <w:shd w:val="clear" w:color="auto" w:fill="FEFEFF"/>
        <w:rPr>
          <w:ins w:id="1651" w:author="Unknown"/>
          <w:rFonts w:ascii="Calibri" w:hAnsi="Calibri"/>
          <w:color w:val="000000"/>
          <w:sz w:val="26"/>
          <w:szCs w:val="26"/>
        </w:rPr>
      </w:pPr>
      <w:ins w:id="1652"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653" w:author="Unknown"/>
          <w:rFonts w:ascii="Calibri" w:hAnsi="Calibri"/>
          <w:color w:val="000000"/>
          <w:spacing w:val="15"/>
          <w:sz w:val="27"/>
          <w:szCs w:val="27"/>
          <w:u w:val="single"/>
        </w:rPr>
      </w:pPr>
      <w:ins w:id="1654" w:author="Unknown">
        <w:r>
          <w:rPr>
            <w:rFonts w:ascii="Calibri" w:hAnsi="Calibri"/>
            <w:color w:val="000000"/>
            <w:spacing w:val="15"/>
            <w:u w:val="single"/>
          </w:rPr>
          <w:t>Functii recursive</w:t>
        </w:r>
      </w:ins>
    </w:p>
    <w:p w:rsidR="00F426A0" w:rsidRDefault="00F426A0" w:rsidP="00F426A0">
      <w:pPr>
        <w:pStyle w:val="ptxt"/>
        <w:shd w:val="clear" w:color="auto" w:fill="FEFEFF"/>
        <w:spacing w:before="105" w:beforeAutospacing="0" w:after="120" w:afterAutospacing="0"/>
        <w:ind w:left="120" w:firstLine="300"/>
        <w:rPr>
          <w:ins w:id="1655" w:author="Unknown"/>
          <w:rFonts w:ascii="Calibri" w:hAnsi="Calibri"/>
          <w:color w:val="000000"/>
          <w:sz w:val="26"/>
          <w:szCs w:val="26"/>
        </w:rPr>
      </w:pPr>
      <w:ins w:id="1656" w:author="Unknown">
        <w:r>
          <w:rPr>
            <w:rFonts w:ascii="Calibri" w:hAnsi="Calibri"/>
            <w:color w:val="000000"/>
            <w:sz w:val="26"/>
            <w:szCs w:val="26"/>
          </w:rPr>
          <w:t>O functie JavaScript poate fi recursiva, adica se poate autoapela.</w:t>
        </w:r>
        <w:r>
          <w:rPr>
            <w:rFonts w:ascii="Calibri" w:hAnsi="Calibri"/>
            <w:color w:val="000000"/>
            <w:sz w:val="26"/>
            <w:szCs w:val="26"/>
          </w:rPr>
          <w:br/>
          <w:t>- Exemplu, o functie JavaScript recursiva care afla factorialul unui numar precizat "n".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57" w:author="Unknown"/>
          <w:color w:val="0101FF"/>
          <w:sz w:val="23"/>
          <w:szCs w:val="23"/>
        </w:rPr>
      </w:pPr>
      <w:ins w:id="1658" w:author="Unknown">
        <w:r>
          <w:rPr>
            <w:color w:val="0101FF"/>
            <w:sz w:val="23"/>
            <w:szCs w:val="23"/>
          </w:rPr>
          <w:t>&lt;div id='dv1'&gt;Exemplu functie recursiva&lt;/div&gt;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5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0" w:author="Unknown"/>
          <w:color w:val="0101FF"/>
          <w:sz w:val="23"/>
          <w:szCs w:val="23"/>
        </w:rPr>
      </w:pPr>
      <w:ins w:id="166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2" w:author="Unknown"/>
          <w:color w:val="0101FF"/>
          <w:sz w:val="23"/>
          <w:szCs w:val="23"/>
        </w:rPr>
      </w:pPr>
      <w:ins w:id="1663" w:author="Unknown">
        <w:r>
          <w:rPr>
            <w:color w:val="0101FF"/>
            <w:sz w:val="23"/>
            <w:szCs w:val="23"/>
          </w:rPr>
          <w:t>//returneaza factorial de 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4" w:author="Unknown"/>
          <w:color w:val="0101FF"/>
          <w:sz w:val="23"/>
          <w:szCs w:val="23"/>
        </w:rPr>
      </w:pPr>
      <w:ins w:id="1665" w:author="Unknown">
        <w:r>
          <w:rPr>
            <w:color w:val="0101FF"/>
            <w:sz w:val="23"/>
            <w:szCs w:val="23"/>
          </w:rPr>
          <w:t>function factorial(n){</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6" w:author="Unknown"/>
          <w:color w:val="0101FF"/>
          <w:sz w:val="23"/>
          <w:szCs w:val="23"/>
        </w:rPr>
      </w:pPr>
      <w:ins w:id="1667" w:author="Unknown">
        <w:r>
          <w:rPr>
            <w:color w:val="0101FF"/>
            <w:sz w:val="23"/>
            <w:szCs w:val="23"/>
          </w:rPr>
          <w:t xml:space="preserve"> var 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69" w:author="Unknown"/>
          <w:color w:val="0101FF"/>
          <w:sz w:val="23"/>
          <w:szCs w:val="23"/>
        </w:rPr>
      </w:pPr>
      <w:ins w:id="1670" w:author="Unknown">
        <w:r>
          <w:rPr>
            <w:color w:val="0101FF"/>
            <w:sz w:val="23"/>
            <w:szCs w:val="23"/>
          </w:rPr>
          <w:t xml:space="preserve"> if(n &gt;0) re = n*factorial(n-1); //auto-apelare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1" w:author="Unknown"/>
          <w:color w:val="0101FF"/>
          <w:sz w:val="23"/>
          <w:szCs w:val="23"/>
        </w:rPr>
      </w:pPr>
      <w:ins w:id="1672" w:author="Unknown">
        <w:r>
          <w:rPr>
            <w:color w:val="0101FF"/>
            <w:sz w:val="23"/>
            <w:szCs w:val="23"/>
          </w:rPr>
          <w:t xml:space="preserve"> else if(n ==0) re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4" w:author="Unknown"/>
          <w:color w:val="0101FF"/>
          <w:sz w:val="23"/>
          <w:szCs w:val="23"/>
        </w:rPr>
      </w:pPr>
      <w:ins w:id="1675" w:author="Unknown">
        <w:r>
          <w:rPr>
            <w:color w:val="0101FF"/>
            <w:sz w:val="23"/>
            <w:szCs w:val="23"/>
          </w:rPr>
          <w:t xml:space="preserve"> return re;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6" w:author="Unknown"/>
          <w:color w:val="0101FF"/>
          <w:sz w:val="23"/>
          <w:szCs w:val="23"/>
        </w:rPr>
      </w:pPr>
      <w:ins w:id="1677"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79" w:author="Unknown"/>
          <w:color w:val="0101FF"/>
          <w:sz w:val="23"/>
          <w:szCs w:val="23"/>
        </w:rPr>
      </w:pPr>
      <w:ins w:id="1680" w:author="Unknown">
        <w:r>
          <w:rPr>
            <w:color w:val="0101FF"/>
            <w:sz w:val="23"/>
            <w:szCs w:val="23"/>
          </w:rPr>
          <w:t>//afisaza in #dv1 factorial de 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81" w:author="Unknown"/>
          <w:color w:val="0101FF"/>
          <w:sz w:val="23"/>
          <w:szCs w:val="23"/>
        </w:rPr>
      </w:pPr>
      <w:ins w:id="1682" w:author="Unknown">
        <w:r>
          <w:rPr>
            <w:color w:val="0101FF"/>
            <w:sz w:val="23"/>
            <w:szCs w:val="23"/>
          </w:rPr>
          <w:t>document.getElementById('dv1').innerHTML ='Factorial de 8 este: '+ factorial(8);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683" w:author="Unknown"/>
          <w:color w:val="0101FF"/>
          <w:sz w:val="23"/>
          <w:szCs w:val="23"/>
        </w:rPr>
      </w:pPr>
      <w:ins w:id="1684" w:author="Unknown">
        <w:r>
          <w:rPr>
            <w:color w:val="0101FF"/>
            <w:sz w:val="23"/>
            <w:szCs w:val="23"/>
          </w:rPr>
          <w:t>&lt;/script&gt;</w:t>
        </w:r>
      </w:ins>
    </w:p>
    <w:p w:rsidR="00F426A0" w:rsidRDefault="00F426A0" w:rsidP="00F426A0">
      <w:pPr>
        <w:shd w:val="clear" w:color="auto" w:fill="FEFEFF"/>
        <w:rPr>
          <w:ins w:id="1685" w:author="Unknown"/>
          <w:rFonts w:ascii="Calibri" w:hAnsi="Calibri"/>
          <w:color w:val="000000"/>
          <w:sz w:val="26"/>
          <w:szCs w:val="26"/>
        </w:rPr>
      </w:pPr>
      <w:ins w:id="1686" w:author="Unknown">
        <w:r>
          <w:rPr>
            <w:rFonts w:ascii="Calibri" w:hAnsi="Calibri"/>
            <w:color w:val="000000"/>
            <w:sz w:val="26"/>
            <w:szCs w:val="26"/>
          </w:rPr>
          <w:t>Incercati codul</w:t>
        </w:r>
      </w:ins>
    </w:p>
    <w:p w:rsidR="00F426A0" w:rsidRDefault="00F426A0" w:rsidP="00F426A0">
      <w:pPr>
        <w:shd w:val="clear" w:color="auto" w:fill="FEFEFF"/>
        <w:rPr>
          <w:ins w:id="1687" w:author="Unknown"/>
          <w:rFonts w:ascii="Calibri" w:hAnsi="Calibri"/>
          <w:color w:val="000000"/>
          <w:sz w:val="26"/>
          <w:szCs w:val="26"/>
        </w:rPr>
      </w:pPr>
      <w:ins w:id="1688" w:author="Unknown">
        <w:r>
          <w:rPr>
            <w:rFonts w:ascii="Calibri" w:hAnsi="Calibri"/>
            <w:color w:val="000000"/>
            <w:sz w:val="26"/>
            <w:szCs w:val="26"/>
          </w:rPr>
          <w:t>Functia factorial() verifica intai daca "n" este mai mare decat 0, apoi in caz afirmativ, "n" se inmulteste cu rezultatul returnat de auto-apelarea ei cu argumentul "n-1". Cand "n" ajunge 0 se incheie repetarea auto-apelarii si returneaza valoare lui 're'.</w:t>
        </w:r>
        <w:r>
          <w:rPr>
            <w:rFonts w:ascii="Calibri" w:hAnsi="Calibri"/>
            <w:color w:val="000000"/>
            <w:sz w:val="26"/>
            <w:szCs w:val="26"/>
          </w:rPr>
          <w:br/>
        </w:r>
        <w:r>
          <w:rPr>
            <w:rFonts w:ascii="Calibri" w:hAnsi="Calibri"/>
            <w:color w:val="000000"/>
            <w:sz w:val="26"/>
            <w:szCs w:val="26"/>
          </w:rPr>
          <w:lastRenderedPageBreak/>
          <w:t>JavaScript incheie toate auto-apelarile in corpul functiei si retine de la o auto-apelare la urmatoarea ultimul rezultat returnat pana ce ajunge la apelarea initiala a functiei, apoi intoarce rezultatul final.</w:t>
        </w:r>
      </w:ins>
    </w:p>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String - Sir</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132"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33"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34"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35"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36"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37"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38"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39"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40"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41"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66" type="#_x0000_t75" style="width:1in;height:1in" o:ole="">
            <v:imagedata r:id="rId17" o:title=""/>
          </v:shape>
          <w:control r:id="rId142" w:name="DefaultOcxName11" w:shapeid="_x0000_i1066"/>
        </w:object>
      </w:r>
    </w:p>
    <w:p w:rsidR="00F426A0" w:rsidRDefault="00F426A0" w:rsidP="00F426A0">
      <w:pPr>
        <w:pStyle w:val="z-BottomofForm"/>
      </w:pPr>
      <w:r>
        <w:t>Bottom of Form</w:t>
      </w:r>
    </w:p>
    <w:p w:rsidR="00F426A0" w:rsidRDefault="00F426A0" w:rsidP="00F426A0">
      <w:pPr>
        <w:numPr>
          <w:ilvl w:val="0"/>
          <w:numId w:val="14"/>
        </w:numPr>
        <w:shd w:val="clear" w:color="auto" w:fill="FEFEFF"/>
        <w:spacing w:before="100" w:beforeAutospacing="1" w:after="100" w:afterAutospacing="1" w:line="319" w:lineRule="atLeast"/>
        <w:ind w:left="525"/>
        <w:rPr>
          <w:ins w:id="1689" w:author="Unknown"/>
          <w:rFonts w:ascii="Calibri" w:hAnsi="Calibri"/>
          <w:color w:val="000000"/>
          <w:sz w:val="26"/>
          <w:szCs w:val="26"/>
        </w:rPr>
      </w:pPr>
      <w:ins w:id="169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"https://marplo.net/javascript/obiectul-string" \l "hshpms" \o "Utilizare Proprietate si Metode ale obiectului String" </w:instrText>
        </w:r>
        <w:r>
          <w:rPr>
            <w:rFonts w:ascii="Calibri" w:hAnsi="Calibri"/>
            <w:color w:val="000000"/>
            <w:sz w:val="26"/>
            <w:szCs w:val="26"/>
          </w:rPr>
          <w:fldChar w:fldCharType="separate"/>
        </w:r>
        <w:r>
          <w:rPr>
            <w:rStyle w:val="Hyperlink"/>
            <w:rFonts w:ascii="Calibri" w:hAnsi="Calibri"/>
            <w:sz w:val="26"/>
            <w:szCs w:val="26"/>
          </w:rPr>
          <w:t>Utilizare Proprietate si Metode ale obiectului String</w:t>
        </w:r>
        <w:r>
          <w:rPr>
            <w:rFonts w:ascii="Calibri" w:hAnsi="Calibri"/>
            <w:color w:val="000000"/>
            <w:sz w:val="26"/>
            <w:szCs w:val="26"/>
          </w:rPr>
          <w:fldChar w:fldCharType="end"/>
        </w:r>
      </w:ins>
    </w:p>
    <w:p w:rsidR="00F426A0" w:rsidRDefault="00F426A0" w:rsidP="00F426A0">
      <w:pPr>
        <w:numPr>
          <w:ilvl w:val="0"/>
          <w:numId w:val="14"/>
        </w:numPr>
        <w:shd w:val="clear" w:color="auto" w:fill="FEFEFF"/>
        <w:spacing w:before="100" w:beforeAutospacing="1" w:after="100" w:afterAutospacing="1" w:line="319" w:lineRule="atLeast"/>
        <w:ind w:left="525"/>
        <w:rPr>
          <w:ins w:id="1691" w:author="Unknown"/>
          <w:rFonts w:ascii="Calibri" w:hAnsi="Calibri"/>
          <w:color w:val="000000"/>
          <w:sz w:val="26"/>
          <w:szCs w:val="26"/>
        </w:rPr>
      </w:pPr>
      <w:ins w:id="169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"https://marplo.net/javascript/obiectul-string" \l "hshgcs" \o "Adaugare ghilimele si caractere speciale in sir" </w:instrText>
        </w:r>
        <w:r>
          <w:rPr>
            <w:rFonts w:ascii="Calibri" w:hAnsi="Calibri"/>
            <w:color w:val="000000"/>
            <w:sz w:val="26"/>
            <w:szCs w:val="26"/>
          </w:rPr>
          <w:fldChar w:fldCharType="separate"/>
        </w:r>
        <w:r>
          <w:rPr>
            <w:rStyle w:val="Hyperlink"/>
            <w:rFonts w:ascii="Calibri" w:hAnsi="Calibri"/>
            <w:sz w:val="26"/>
            <w:szCs w:val="26"/>
          </w:rPr>
          <w:t>Adaugare ghilimele si caractere speciale in sir</w:t>
        </w:r>
        <w:r>
          <w:rPr>
            <w:rFonts w:ascii="Calibri" w:hAnsi="Calibri"/>
            <w:color w:val="000000"/>
            <w:sz w:val="26"/>
            <w:szCs w:val="26"/>
          </w:rPr>
          <w:fldChar w:fldCharType="end"/>
        </w:r>
      </w:ins>
    </w:p>
    <w:p w:rsidR="00F426A0" w:rsidRDefault="00F426A0" w:rsidP="00F426A0">
      <w:pPr>
        <w:numPr>
          <w:ilvl w:val="0"/>
          <w:numId w:val="14"/>
        </w:numPr>
        <w:shd w:val="clear" w:color="auto" w:fill="FEFEFF"/>
        <w:spacing w:before="100" w:beforeAutospacing="1" w:after="100" w:afterAutospacing="1" w:line="319" w:lineRule="atLeast"/>
        <w:ind w:left="525"/>
        <w:rPr>
          <w:ins w:id="1693" w:author="Unknown"/>
          <w:rFonts w:ascii="Calibri" w:hAnsi="Calibri"/>
          <w:color w:val="000000"/>
          <w:sz w:val="26"/>
          <w:szCs w:val="26"/>
        </w:rPr>
      </w:pPr>
      <w:ins w:id="169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"https://marplo.net/javascript/obiectul-string" \l "hshst" \o "Sir Template" </w:instrText>
        </w:r>
        <w:r>
          <w:rPr>
            <w:rFonts w:ascii="Calibri" w:hAnsi="Calibri"/>
            <w:color w:val="000000"/>
            <w:sz w:val="26"/>
            <w:szCs w:val="26"/>
          </w:rPr>
          <w:fldChar w:fldCharType="separate"/>
        </w:r>
        <w:r>
          <w:rPr>
            <w:rStyle w:val="Hyperlink"/>
            <w:rFonts w:ascii="Calibri" w:hAnsi="Calibri"/>
            <w:sz w:val="26"/>
            <w:szCs w:val="26"/>
          </w:rPr>
          <w:t>Sir Template</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1695"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1696" w:author="Unknown"/>
          <w:rFonts w:ascii="Calibri" w:hAnsi="Calibri"/>
          <w:color w:val="000000"/>
          <w:sz w:val="26"/>
          <w:szCs w:val="26"/>
        </w:rPr>
      </w:pPr>
      <w:ins w:id="1697" w:author="Unknown">
        <w:r>
          <w:rPr>
            <w:rFonts w:ascii="Calibri" w:hAnsi="Calibri"/>
            <w:color w:val="000000"/>
            <w:sz w:val="26"/>
            <w:szCs w:val="26"/>
          </w:rPr>
          <w:t>Toate elementele dintr-o pagina sunt vazute de JavaScript ca fiind obiecte.</w:t>
        </w:r>
        <w:r>
          <w:rPr>
            <w:rFonts w:ascii="Calibri" w:hAnsi="Calibri"/>
            <w:color w:val="000000"/>
            <w:sz w:val="26"/>
            <w:szCs w:val="26"/>
          </w:rPr>
          <w:br/>
          <w:t>Obiectele sunt structuri compacte de date care pot sa contina mai multe proprietati si functii (denumite Metode).</w:t>
        </w:r>
        <w:r>
          <w:rPr>
            <w:rFonts w:ascii="Calibri" w:hAnsi="Calibri"/>
            <w:color w:val="000000"/>
            <w:sz w:val="26"/>
            <w:szCs w:val="26"/>
          </w:rPr>
          <w:br/>
          <w:t>Apelarea proprietatilor si metodelor unui obiect se face cu operatorul punct (.)</w:t>
        </w:r>
      </w:ins>
    </w:p>
    <w:p w:rsidR="00F426A0" w:rsidRDefault="00F426A0" w:rsidP="00F426A0">
      <w:pPr>
        <w:shd w:val="clear" w:color="auto" w:fill="FEFEFF"/>
        <w:rPr>
          <w:ins w:id="1698" w:author="Unknown"/>
          <w:rFonts w:ascii="Calibri" w:hAnsi="Calibri"/>
          <w:color w:val="000000"/>
          <w:sz w:val="26"/>
          <w:szCs w:val="26"/>
        </w:rPr>
      </w:pPr>
      <w:ins w:id="1699" w:author="Unknown">
        <w:r>
          <w:rPr>
            <w:rFonts w:ascii="Calibri" w:hAnsi="Calibri"/>
            <w:color w:val="000000"/>
            <w:sz w:val="26"/>
            <w:szCs w:val="26"/>
          </w:rPr>
          <w:t>- Sintaxa:</w:t>
        </w:r>
      </w:ins>
    </w:p>
    <w:p w:rsidR="00F426A0" w:rsidRDefault="00F426A0" w:rsidP="00F426A0">
      <w:pPr>
        <w:pStyle w:val="HTMLPreformatted"/>
        <w:shd w:val="clear" w:color="auto" w:fill="F0FEF1"/>
        <w:rPr>
          <w:ins w:id="1700" w:author="Unknown"/>
          <w:b/>
          <w:bCs/>
          <w:color w:val="000000"/>
          <w:sz w:val="24"/>
          <w:szCs w:val="24"/>
        </w:rPr>
      </w:pPr>
      <w:ins w:id="1701" w:author="Unknown">
        <w:r>
          <w:rPr>
            <w:b/>
            <w:bCs/>
            <w:color w:val="000000"/>
            <w:sz w:val="24"/>
            <w:szCs w:val="24"/>
          </w:rPr>
          <w:t>obiect.prorietate</w:t>
        </w:r>
      </w:ins>
    </w:p>
    <w:p w:rsidR="00F426A0" w:rsidRDefault="00F426A0" w:rsidP="00F426A0">
      <w:pPr>
        <w:pStyle w:val="HTMLPreformatted"/>
        <w:shd w:val="clear" w:color="auto" w:fill="F0FEF1"/>
        <w:rPr>
          <w:ins w:id="1702" w:author="Unknown"/>
          <w:b/>
          <w:bCs/>
          <w:color w:val="000000"/>
          <w:sz w:val="24"/>
          <w:szCs w:val="24"/>
        </w:rPr>
      </w:pPr>
    </w:p>
    <w:p w:rsidR="00F426A0" w:rsidRDefault="00F426A0" w:rsidP="00F426A0">
      <w:pPr>
        <w:pStyle w:val="HTMLPreformatted"/>
        <w:shd w:val="clear" w:color="auto" w:fill="F0FEF1"/>
        <w:rPr>
          <w:ins w:id="1703" w:author="Unknown"/>
          <w:b/>
          <w:bCs/>
          <w:color w:val="000000"/>
          <w:sz w:val="24"/>
          <w:szCs w:val="24"/>
        </w:rPr>
      </w:pPr>
      <w:ins w:id="1704" w:author="Unknown">
        <w:r>
          <w:rPr>
            <w:b/>
            <w:bCs/>
            <w:color w:val="000000"/>
            <w:sz w:val="24"/>
            <w:szCs w:val="24"/>
          </w:rPr>
          <w:t>obiect.metoda()</w:t>
        </w:r>
      </w:ins>
    </w:p>
    <w:p w:rsidR="00F426A0" w:rsidRDefault="00F426A0" w:rsidP="00F426A0">
      <w:pPr>
        <w:shd w:val="clear" w:color="auto" w:fill="FEFEFF"/>
        <w:rPr>
          <w:ins w:id="1705" w:author="Unknown"/>
          <w:rFonts w:ascii="Calibri" w:hAnsi="Calibri"/>
          <w:color w:val="000000"/>
          <w:sz w:val="26"/>
          <w:szCs w:val="26"/>
        </w:rPr>
      </w:pPr>
    </w:p>
    <w:p w:rsidR="00F426A0" w:rsidRDefault="00F426A0" w:rsidP="00F426A0">
      <w:pPr>
        <w:pStyle w:val="Heading2"/>
        <w:shd w:val="clear" w:color="auto" w:fill="FEFEFF"/>
        <w:spacing w:before="180" w:beforeAutospacing="0" w:after="135" w:afterAutospacing="0"/>
        <w:ind w:left="300"/>
        <w:rPr>
          <w:ins w:id="1706" w:author="Unknown"/>
          <w:rFonts w:ascii="Calibri" w:hAnsi="Calibri"/>
          <w:color w:val="000000"/>
          <w:spacing w:val="15"/>
          <w:sz w:val="27"/>
          <w:szCs w:val="27"/>
          <w:u w:val="single"/>
        </w:rPr>
      </w:pPr>
      <w:ins w:id="1707" w:author="Unknown">
        <w:r>
          <w:rPr>
            <w:rFonts w:ascii="Calibri" w:hAnsi="Calibri"/>
            <w:color w:val="000000"/>
            <w:spacing w:val="15"/>
            <w:sz w:val="27"/>
            <w:szCs w:val="27"/>
            <w:u w:val="single"/>
          </w:rPr>
          <w:t>Obiectul string</w:t>
        </w:r>
      </w:ins>
    </w:p>
    <w:p w:rsidR="00F426A0" w:rsidRDefault="00F426A0" w:rsidP="00F426A0">
      <w:pPr>
        <w:pStyle w:val="ptxt"/>
        <w:shd w:val="clear" w:color="auto" w:fill="FEFEFF"/>
        <w:spacing w:before="105" w:beforeAutospacing="0" w:after="120" w:afterAutospacing="0"/>
        <w:ind w:left="120" w:firstLine="300"/>
        <w:rPr>
          <w:ins w:id="1708" w:author="Unknown"/>
          <w:rFonts w:ascii="Calibri" w:hAnsi="Calibri"/>
          <w:color w:val="000000"/>
          <w:sz w:val="26"/>
          <w:szCs w:val="26"/>
        </w:rPr>
      </w:pPr>
      <w:ins w:id="1709" w:author="Unknown">
        <w:r>
          <w:rPr>
            <w:rStyle w:val="sb"/>
            <w:rFonts w:ascii="Calibri" w:hAnsi="Calibri"/>
            <w:b/>
            <w:bCs/>
            <w:color w:val="000000"/>
            <w:sz w:val="26"/>
            <w:szCs w:val="26"/>
          </w:rPr>
          <w:t>String</w:t>
        </w:r>
        <w:r>
          <w:rPr>
            <w:rFonts w:ascii="Calibri" w:hAnsi="Calibri"/>
            <w:color w:val="000000"/>
            <w:sz w:val="26"/>
            <w:szCs w:val="26"/>
          </w:rPr>
          <w:t> (sau sir) e obiectul care contine text adaugat intre ghilimele simple sau duble.</w:t>
        </w:r>
        <w:r>
          <w:rPr>
            <w:rFonts w:ascii="Calibri" w:hAnsi="Calibri"/>
            <w:color w:val="000000"/>
            <w:sz w:val="26"/>
            <w:szCs w:val="26"/>
          </w:rPr>
          <w:br/>
          <w:t>Un obiect de tip String se poate crea folosind ghilimele sau cu instructiunea </w:t>
        </w:r>
        <w:r>
          <w:rPr>
            <w:rStyle w:val="HTMLCode"/>
            <w:b/>
            <w:bCs/>
            <w:color w:val="0000EE"/>
          </w:rPr>
          <w:t>new String()</w:t>
        </w:r>
        <w:r>
          <w:rPr>
            <w:rFonts w:ascii="Calibri" w:hAnsi="Calibri"/>
            <w:color w:val="000000"/>
            <w:sz w:val="26"/>
            <w:szCs w:val="26"/>
          </w:rPr>
          <w:t>.</w:t>
        </w:r>
      </w:ins>
    </w:p>
    <w:p w:rsidR="00F426A0" w:rsidRDefault="00F426A0" w:rsidP="00F426A0">
      <w:pPr>
        <w:shd w:val="clear" w:color="auto" w:fill="FEFEFF"/>
        <w:rPr>
          <w:ins w:id="1710" w:author="Unknown"/>
          <w:rFonts w:ascii="Calibri" w:hAnsi="Calibri"/>
          <w:color w:val="000000"/>
          <w:sz w:val="26"/>
          <w:szCs w:val="26"/>
        </w:rPr>
      </w:pPr>
      <w:ins w:id="1711" w:author="Unknown">
        <w:r>
          <w:rPr>
            <w:rFonts w:ascii="Calibri" w:hAnsi="Calibri"/>
            <w:color w:val="000000"/>
            <w:sz w:val="26"/>
            <w:szCs w:val="26"/>
          </w:rPr>
          <w:t>- Sintaxa:</w:t>
        </w:r>
      </w:ins>
    </w:p>
    <w:p w:rsidR="00F426A0" w:rsidRDefault="00F426A0" w:rsidP="00F426A0">
      <w:pPr>
        <w:pStyle w:val="HTMLPreformatted"/>
        <w:shd w:val="clear" w:color="auto" w:fill="F0FEF1"/>
        <w:rPr>
          <w:ins w:id="1712" w:author="Unknown"/>
          <w:b/>
          <w:bCs/>
          <w:color w:val="000000"/>
          <w:sz w:val="24"/>
          <w:szCs w:val="24"/>
        </w:rPr>
      </w:pPr>
      <w:ins w:id="1713" w:author="Unknown">
        <w:r>
          <w:rPr>
            <w:b/>
            <w:bCs/>
            <w:color w:val="000000"/>
            <w:sz w:val="24"/>
            <w:szCs w:val="24"/>
          </w:rPr>
          <w:t>//definire String cu new</w:t>
        </w:r>
      </w:ins>
    </w:p>
    <w:p w:rsidR="00F426A0" w:rsidRDefault="00F426A0" w:rsidP="00F426A0">
      <w:pPr>
        <w:pStyle w:val="HTMLPreformatted"/>
        <w:shd w:val="clear" w:color="auto" w:fill="F0FEF1"/>
        <w:rPr>
          <w:ins w:id="1714" w:author="Unknown"/>
          <w:b/>
          <w:bCs/>
          <w:color w:val="000000"/>
          <w:sz w:val="24"/>
          <w:szCs w:val="24"/>
        </w:rPr>
      </w:pPr>
      <w:ins w:id="1715" w:author="Unknown">
        <w:r>
          <w:rPr>
            <w:b/>
            <w:bCs/>
            <w:color w:val="000000"/>
            <w:sz w:val="24"/>
            <w:szCs w:val="24"/>
          </w:rPr>
          <w:t>var str = new String('text..');</w:t>
        </w:r>
      </w:ins>
    </w:p>
    <w:p w:rsidR="00F426A0" w:rsidRDefault="00F426A0" w:rsidP="00F426A0">
      <w:pPr>
        <w:pStyle w:val="HTMLPreformatted"/>
        <w:shd w:val="clear" w:color="auto" w:fill="F0FEF1"/>
        <w:rPr>
          <w:ins w:id="1716" w:author="Unknown"/>
          <w:b/>
          <w:bCs/>
          <w:color w:val="000000"/>
          <w:sz w:val="24"/>
          <w:szCs w:val="24"/>
        </w:rPr>
      </w:pPr>
    </w:p>
    <w:p w:rsidR="00F426A0" w:rsidRDefault="00F426A0" w:rsidP="00F426A0">
      <w:pPr>
        <w:pStyle w:val="HTMLPreformatted"/>
        <w:shd w:val="clear" w:color="auto" w:fill="F0FEF1"/>
        <w:rPr>
          <w:ins w:id="1717" w:author="Unknown"/>
          <w:b/>
          <w:bCs/>
          <w:color w:val="000000"/>
          <w:sz w:val="24"/>
          <w:szCs w:val="24"/>
        </w:rPr>
      </w:pPr>
      <w:ins w:id="1718" w:author="Unknown">
        <w:r>
          <w:rPr>
            <w:b/>
            <w:bCs/>
            <w:color w:val="000000"/>
            <w:sz w:val="24"/>
            <w:szCs w:val="24"/>
          </w:rPr>
          <w:t>//definire String direct cu ghilimele</w:t>
        </w:r>
      </w:ins>
    </w:p>
    <w:p w:rsidR="00F426A0" w:rsidRDefault="00F426A0" w:rsidP="00F426A0">
      <w:pPr>
        <w:pStyle w:val="HTMLPreformatted"/>
        <w:shd w:val="clear" w:color="auto" w:fill="F0FEF1"/>
        <w:rPr>
          <w:ins w:id="1719" w:author="Unknown"/>
          <w:b/>
          <w:bCs/>
          <w:color w:val="000000"/>
          <w:sz w:val="24"/>
          <w:szCs w:val="24"/>
        </w:rPr>
      </w:pPr>
      <w:ins w:id="1720" w:author="Unknown">
        <w:r>
          <w:rPr>
            <w:b/>
            <w:bCs/>
            <w:color w:val="000000"/>
            <w:sz w:val="24"/>
            <w:szCs w:val="24"/>
          </w:rPr>
          <w:t>var str ='Text..';</w:t>
        </w:r>
      </w:ins>
    </w:p>
    <w:p w:rsidR="00F426A0" w:rsidRDefault="00F426A0" w:rsidP="00F426A0">
      <w:pPr>
        <w:pStyle w:val="HTMLPreformatted"/>
        <w:shd w:val="clear" w:color="auto" w:fill="F0FEF1"/>
        <w:rPr>
          <w:ins w:id="1721" w:author="Unknown"/>
          <w:b/>
          <w:bCs/>
          <w:color w:val="000000"/>
          <w:sz w:val="24"/>
          <w:szCs w:val="24"/>
        </w:rPr>
      </w:pPr>
    </w:p>
    <w:p w:rsidR="00F426A0" w:rsidRDefault="00F426A0" w:rsidP="00F426A0">
      <w:pPr>
        <w:pStyle w:val="HTMLPreformatted"/>
        <w:shd w:val="clear" w:color="auto" w:fill="F0FEF1"/>
        <w:rPr>
          <w:ins w:id="1722" w:author="Unknown"/>
          <w:b/>
          <w:bCs/>
          <w:color w:val="000000"/>
          <w:sz w:val="24"/>
          <w:szCs w:val="24"/>
        </w:rPr>
      </w:pPr>
      <w:ins w:id="1723" w:author="Unknown">
        <w:r>
          <w:rPr>
            <w:b/>
            <w:bCs/>
            <w:color w:val="000000"/>
            <w:sz w:val="24"/>
            <w:szCs w:val="24"/>
          </w:rPr>
          <w:t>//sau</w:t>
        </w:r>
      </w:ins>
    </w:p>
    <w:p w:rsidR="00F426A0" w:rsidRDefault="00F426A0" w:rsidP="00F426A0">
      <w:pPr>
        <w:pStyle w:val="HTMLPreformatted"/>
        <w:shd w:val="clear" w:color="auto" w:fill="F0FEF1"/>
        <w:rPr>
          <w:ins w:id="1724" w:author="Unknown"/>
          <w:b/>
          <w:bCs/>
          <w:color w:val="000000"/>
          <w:sz w:val="24"/>
          <w:szCs w:val="24"/>
        </w:rPr>
      </w:pPr>
      <w:ins w:id="1725" w:author="Unknown">
        <w:r>
          <w:rPr>
            <w:b/>
            <w:bCs/>
            <w:color w:val="000000"/>
            <w:sz w:val="24"/>
            <w:szCs w:val="24"/>
          </w:rPr>
          <w:t>var str ="Text..";</w:t>
        </w:r>
      </w:ins>
    </w:p>
    <w:p w:rsidR="00F426A0" w:rsidRDefault="00F426A0" w:rsidP="00F426A0">
      <w:pPr>
        <w:shd w:val="clear" w:color="auto" w:fill="FEFEFF"/>
        <w:rPr>
          <w:ins w:id="1726" w:author="Unknown"/>
          <w:rFonts w:ascii="Calibri" w:hAnsi="Calibri"/>
          <w:color w:val="000000"/>
          <w:sz w:val="26"/>
          <w:szCs w:val="26"/>
        </w:rPr>
      </w:pPr>
      <w:ins w:id="1727" w:author="Unknown">
        <w:r>
          <w:rPr>
            <w:rFonts w:ascii="Calibri" w:hAnsi="Calibri"/>
            <w:color w:val="000000"/>
            <w:sz w:val="26"/>
            <w:szCs w:val="26"/>
          </w:rPr>
          <w:t>• In general se folosesc direct ghilimele, iar toate valorile incadrate intre ghilimele sunt vazute in JavaScript ca 'String' si pot folosi proprietatile si metodele obiectului String.</w:t>
        </w:r>
        <w:r>
          <w:rPr>
            <w:rFonts w:ascii="Calibri" w:hAnsi="Calibri"/>
            <w:color w:val="000000"/>
            <w:sz w:val="26"/>
            <w:szCs w:val="26"/>
          </w:rPr>
          <w:br/>
        </w:r>
        <w:r>
          <w:rPr>
            <w:rFonts w:ascii="Calibri" w:hAnsi="Calibri"/>
            <w:color w:val="000000"/>
            <w:sz w:val="26"/>
            <w:szCs w:val="26"/>
          </w:rPr>
          <w:br/>
        </w:r>
      </w:ins>
    </w:p>
    <w:p w:rsidR="00F426A0" w:rsidRDefault="00F426A0" w:rsidP="00F426A0">
      <w:pPr>
        <w:pStyle w:val="Heading3"/>
        <w:shd w:val="clear" w:color="auto" w:fill="FEFEFF"/>
        <w:spacing w:before="180" w:after="135"/>
        <w:ind w:left="300"/>
        <w:rPr>
          <w:ins w:id="1728" w:author="Unknown"/>
          <w:rFonts w:ascii="Calibri" w:hAnsi="Calibri"/>
          <w:color w:val="000000"/>
          <w:spacing w:val="15"/>
          <w:sz w:val="27"/>
          <w:szCs w:val="27"/>
          <w:u w:val="single"/>
        </w:rPr>
      </w:pPr>
      <w:ins w:id="1729" w:author="Unknown">
        <w:r>
          <w:rPr>
            <w:rFonts w:ascii="Calibri" w:hAnsi="Calibri"/>
            <w:color w:val="000000"/>
            <w:spacing w:val="15"/>
            <w:u w:val="single"/>
          </w:rPr>
          <w:t>Utilizare Proprietate si Metode ale obiectului String</w:t>
        </w:r>
      </w:ins>
    </w:p>
    <w:p w:rsidR="00F426A0" w:rsidRDefault="00F426A0" w:rsidP="00F426A0">
      <w:pPr>
        <w:pStyle w:val="ptxt"/>
        <w:shd w:val="clear" w:color="auto" w:fill="FEFEFF"/>
        <w:spacing w:before="105" w:beforeAutospacing="0" w:after="120" w:afterAutospacing="0"/>
        <w:ind w:left="120" w:firstLine="300"/>
        <w:rPr>
          <w:ins w:id="1730" w:author="Unknown"/>
          <w:rFonts w:ascii="Calibri" w:hAnsi="Calibri"/>
          <w:color w:val="000000"/>
          <w:sz w:val="26"/>
          <w:szCs w:val="26"/>
        </w:rPr>
      </w:pPr>
      <w:ins w:id="1731" w:author="Unknown">
        <w:r>
          <w:rPr>
            <w:rFonts w:ascii="Calibri" w:hAnsi="Calibri"/>
            <w:color w:val="000000"/>
            <w:sz w:val="26"/>
            <w:szCs w:val="26"/>
          </w:rPr>
          <w:t>Obiectul String are o singura proprietate: </w:t>
        </w:r>
        <w:r>
          <w:rPr>
            <w:rStyle w:val="HTMLCode"/>
            <w:b/>
            <w:bCs/>
            <w:color w:val="0000EE"/>
          </w:rPr>
          <w:t>length</w:t>
        </w:r>
        <w:r>
          <w:rPr>
            <w:rFonts w:ascii="Calibri" w:hAnsi="Calibri"/>
            <w:color w:val="000000"/>
            <w:sz w:val="26"/>
            <w:szCs w:val="26"/>
          </w:rPr>
          <w:t>, aceasta contine numarul de caractere din sir.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32" w:author="Unknown"/>
          <w:color w:val="0101FF"/>
          <w:sz w:val="23"/>
          <w:szCs w:val="23"/>
        </w:rPr>
      </w:pPr>
      <w:ins w:id="1733" w:author="Unknown">
        <w:r>
          <w:rPr>
            <w:color w:val="0101FF"/>
            <w:sz w:val="23"/>
            <w:szCs w:val="23"/>
          </w:rPr>
          <w:t>let str ='Tutorial JS';</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34" w:author="Unknown"/>
          <w:color w:val="0101FF"/>
          <w:sz w:val="23"/>
          <w:szCs w:val="23"/>
        </w:rPr>
      </w:pPr>
      <w:ins w:id="1735" w:author="Unknown">
        <w:r>
          <w:rPr>
            <w:color w:val="0101FF"/>
            <w:sz w:val="23"/>
            <w:szCs w:val="23"/>
          </w:rPr>
          <w:t>let nr_chr = str.length; // 11</w:t>
        </w:r>
      </w:ins>
    </w:p>
    <w:p w:rsidR="00F426A0" w:rsidRDefault="00F426A0" w:rsidP="00F426A0">
      <w:pPr>
        <w:shd w:val="clear" w:color="auto" w:fill="FEFEFF"/>
        <w:rPr>
          <w:ins w:id="1736" w:author="Unknown"/>
          <w:rFonts w:ascii="Calibri" w:hAnsi="Calibri"/>
          <w:color w:val="000000"/>
          <w:sz w:val="26"/>
          <w:szCs w:val="26"/>
        </w:rPr>
      </w:pPr>
      <w:ins w:id="1737" w:author="Unknown">
        <w:r>
          <w:rPr>
            <w:rFonts w:ascii="Calibri" w:hAnsi="Calibri"/>
            <w:color w:val="000000"/>
            <w:sz w:val="26"/>
            <w:szCs w:val="26"/>
          </w:rPr>
          <w:t>Se poate citi orice caracter din sir folosind numarul de ordine (indexul) care incepe de la 0. Primul caracter are index 0 (</w:t>
        </w:r>
        <w:r>
          <w:rPr>
            <w:rStyle w:val="HTMLCode"/>
            <w:rFonts w:eastAsiaTheme="minorHAnsi"/>
            <w:b/>
            <w:bCs/>
            <w:color w:val="0000EE"/>
          </w:rPr>
          <w:t>str[0]</w:t>
        </w:r>
        <w:r>
          <w:rPr>
            <w:rFonts w:ascii="Calibri" w:hAnsi="Calibri"/>
            <w:color w:val="000000"/>
            <w:sz w:val="26"/>
            <w:szCs w:val="26"/>
          </w:rPr>
          <w:t>), al doilea are index 1 (</w:t>
        </w:r>
        <w:r>
          <w:rPr>
            <w:rStyle w:val="HTMLCode"/>
            <w:rFonts w:eastAsiaTheme="minorHAnsi"/>
            <w:b/>
            <w:bCs/>
            <w:color w:val="0000EE"/>
          </w:rPr>
          <w:t>str[1]</w:t>
        </w:r>
        <w:r>
          <w:rPr>
            <w:rFonts w:ascii="Calibri" w:hAnsi="Calibri"/>
            <w:color w:val="000000"/>
            <w:sz w:val="26"/>
            <w:szCs w:val="26"/>
          </w:rPr>
          <w:t>), etc.</w:t>
        </w:r>
        <w:r>
          <w:rPr>
            <w:rFonts w:ascii="Calibri" w:hAnsi="Calibri"/>
            <w:color w:val="000000"/>
            <w:sz w:val="26"/>
            <w:szCs w:val="26"/>
          </w:rPr>
          <w:br/>
        </w:r>
        <w:r>
          <w:rPr>
            <w:rFonts w:ascii="Calibri" w:hAnsi="Calibri"/>
            <w:color w:val="000000"/>
            <w:sz w:val="26"/>
            <w:szCs w:val="26"/>
          </w:rPr>
          <w:br/>
          <w:t>- Exemplu, se afiseaza intr-un element HTML numarul de caractere dintr-un sir, si al treilea caracter.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38" w:author="Unknown"/>
          <w:color w:val="0101FF"/>
          <w:sz w:val="23"/>
          <w:szCs w:val="23"/>
        </w:rPr>
      </w:pPr>
      <w:ins w:id="1739" w:author="Unknown">
        <w:r>
          <w:rPr>
            <w:color w:val="0101FF"/>
            <w:sz w:val="23"/>
            <w:szCs w:val="23"/>
          </w:rPr>
          <w:t>&lt;div id='dv1'&gt;HTML coontent.&lt;/div&gt;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1" w:author="Unknown"/>
          <w:color w:val="0101FF"/>
          <w:sz w:val="23"/>
          <w:szCs w:val="23"/>
        </w:rPr>
      </w:pPr>
      <w:ins w:id="1742"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3" w:author="Unknown"/>
          <w:color w:val="0101FF"/>
          <w:sz w:val="23"/>
          <w:szCs w:val="23"/>
        </w:rPr>
      </w:pPr>
      <w:ins w:id="1744" w:author="Unknown">
        <w:r>
          <w:rPr>
            <w:color w:val="0101FF"/>
            <w:sz w:val="23"/>
            <w:szCs w:val="23"/>
          </w:rPr>
          <w:t>let str ='some_str';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5"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6" w:author="Unknown"/>
          <w:color w:val="0101FF"/>
          <w:sz w:val="23"/>
          <w:szCs w:val="23"/>
        </w:rPr>
      </w:pPr>
      <w:ins w:id="1747" w:author="Unknown">
        <w:r>
          <w:rPr>
            <w:color w:val="0101FF"/>
            <w:sz w:val="23"/>
            <w:szCs w:val="23"/>
          </w:rPr>
          <w:t>//afiseaza in #dv1 numarul de caractere din 'str' si al treilea caracter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48" w:author="Unknown"/>
          <w:color w:val="0101FF"/>
          <w:sz w:val="23"/>
          <w:szCs w:val="23"/>
        </w:rPr>
      </w:pPr>
      <w:ins w:id="1749" w:author="Unknown">
        <w:r>
          <w:rPr>
            <w:color w:val="0101FF"/>
            <w:sz w:val="23"/>
            <w:szCs w:val="23"/>
          </w:rPr>
          <w:t>document.getElementById('dv1').innerHTML ='Sirul "some_str" are '+ str.length +' caractere; al treilea e: '+ str[2];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50" w:author="Unknown"/>
          <w:color w:val="0101FF"/>
          <w:sz w:val="23"/>
          <w:szCs w:val="23"/>
        </w:rPr>
      </w:pPr>
      <w:ins w:id="1751" w:author="Unknown">
        <w:r>
          <w:rPr>
            <w:color w:val="0101FF"/>
            <w:sz w:val="23"/>
            <w:szCs w:val="23"/>
          </w:rPr>
          <w:t>&lt;/script&gt;</w:t>
        </w:r>
      </w:ins>
    </w:p>
    <w:p w:rsidR="00F426A0" w:rsidRDefault="00F426A0" w:rsidP="00F426A0">
      <w:pPr>
        <w:shd w:val="clear" w:color="auto" w:fill="FEFEFF"/>
        <w:rPr>
          <w:ins w:id="1752" w:author="Unknown"/>
          <w:rFonts w:ascii="Calibri" w:hAnsi="Calibri"/>
          <w:color w:val="000000"/>
          <w:sz w:val="26"/>
          <w:szCs w:val="26"/>
        </w:rPr>
      </w:pPr>
      <w:ins w:id="1753"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1754" w:author="Unknown"/>
          <w:rFonts w:ascii="Calibri" w:hAnsi="Calibri"/>
          <w:color w:val="000000"/>
          <w:sz w:val="26"/>
          <w:szCs w:val="26"/>
          <w:u w:val="single"/>
        </w:rPr>
      </w:pPr>
      <w:ins w:id="1755" w:author="Unknown">
        <w:r>
          <w:rPr>
            <w:rFonts w:ascii="Calibri" w:hAnsi="Calibri"/>
            <w:color w:val="000000"/>
            <w:sz w:val="26"/>
            <w:szCs w:val="26"/>
            <w:u w:val="single"/>
          </w:rPr>
          <w:t>Utilizare Metode</w:t>
        </w:r>
      </w:ins>
    </w:p>
    <w:p w:rsidR="00F426A0" w:rsidRDefault="00F426A0" w:rsidP="00F426A0">
      <w:pPr>
        <w:pStyle w:val="ptxt"/>
        <w:shd w:val="clear" w:color="auto" w:fill="FEFEFF"/>
        <w:spacing w:before="105" w:beforeAutospacing="0" w:after="120" w:afterAutospacing="0"/>
        <w:ind w:left="120" w:firstLine="300"/>
        <w:rPr>
          <w:ins w:id="1756" w:author="Unknown"/>
          <w:rFonts w:ascii="Calibri" w:hAnsi="Calibri"/>
          <w:color w:val="000000"/>
          <w:sz w:val="26"/>
          <w:szCs w:val="26"/>
        </w:rPr>
      </w:pPr>
      <w:ins w:id="1757" w:author="Unknown">
        <w:r>
          <w:rPr>
            <w:rFonts w:ascii="Calibri" w:hAnsi="Calibri"/>
            <w:color w:val="000000"/>
            <w:sz w:val="26"/>
            <w:szCs w:val="26"/>
          </w:rPr>
          <w:t>Obiectul String contine numeroase metode care pot fi utile in lucru cu siruri. O lista cu metode pentru siruri gasiti la pagina: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"https://marplo.net/javascript/metode-obiect-string-js" \o "Metode ale obiectului String in JS" </w:instrText>
        </w:r>
        <w:r>
          <w:rPr>
            <w:rFonts w:ascii="Calibri" w:hAnsi="Calibri"/>
            <w:color w:val="000000"/>
            <w:sz w:val="26"/>
            <w:szCs w:val="26"/>
          </w:rPr>
          <w:fldChar w:fldCharType="separate"/>
        </w:r>
        <w:r>
          <w:rPr>
            <w:rStyle w:val="Hyperlink"/>
            <w:rFonts w:ascii="Calibri" w:hAnsi="Calibri"/>
            <w:b/>
            <w:bCs/>
            <w:sz w:val="26"/>
            <w:szCs w:val="26"/>
          </w:rPr>
          <w:t>Metode ale obiectului String in JS</w:t>
        </w:r>
        <w:r>
          <w:rPr>
            <w:rFonts w:ascii="Calibri" w:hAnsi="Calibri"/>
            <w:color w:val="000000"/>
            <w:sz w:val="26"/>
            <w:szCs w:val="26"/>
          </w:rPr>
          <w:fldChar w:fldCharType="end"/>
        </w:r>
        <w:r>
          <w:rPr>
            <w:rFonts w:ascii="Calibri" w:hAnsi="Calibri"/>
            <w:color w:val="000000"/>
            <w:sz w:val="26"/>
            <w:szCs w:val="26"/>
          </w:rPr>
          <w:t>.</w:t>
        </w:r>
        <w:r>
          <w:rPr>
            <w:rFonts w:ascii="Calibri" w:hAnsi="Calibri"/>
            <w:color w:val="000000"/>
            <w:sz w:val="26"/>
            <w:szCs w:val="26"/>
          </w:rPr>
          <w:br/>
          <w:t>- Iata exemple cu unele din cele mai folosite metode pentru siruri.</w:t>
        </w:r>
      </w:ins>
    </w:p>
    <w:p w:rsidR="00F426A0" w:rsidRDefault="00F426A0" w:rsidP="00F426A0">
      <w:pPr>
        <w:pStyle w:val="Heading4"/>
        <w:shd w:val="clear" w:color="auto" w:fill="FEFEFF"/>
        <w:spacing w:before="240" w:after="105"/>
        <w:ind w:left="1537"/>
        <w:rPr>
          <w:ins w:id="1758" w:author="Unknown"/>
          <w:rFonts w:ascii="Calibri" w:hAnsi="Calibri"/>
          <w:color w:val="000000"/>
          <w:sz w:val="26"/>
          <w:szCs w:val="26"/>
          <w:u w:val="single"/>
        </w:rPr>
      </w:pPr>
      <w:ins w:id="1759" w:author="Unknown">
        <w:r>
          <w:rPr>
            <w:rFonts w:ascii="Calibri" w:hAnsi="Calibri"/>
            <w:color w:val="000000"/>
            <w:sz w:val="26"/>
            <w:szCs w:val="26"/>
            <w:u w:val="single"/>
          </w:rPr>
          <w:t>Exemplu cu indexOf()</w:t>
        </w:r>
      </w:ins>
    </w:p>
    <w:p w:rsidR="00F426A0" w:rsidRDefault="00F426A0" w:rsidP="00F426A0">
      <w:pPr>
        <w:shd w:val="clear" w:color="auto" w:fill="FEFEFF"/>
        <w:rPr>
          <w:ins w:id="1760" w:author="Unknown"/>
          <w:rFonts w:ascii="Calibri" w:hAnsi="Calibri"/>
          <w:color w:val="000000"/>
          <w:sz w:val="26"/>
          <w:szCs w:val="26"/>
        </w:rPr>
      </w:pPr>
      <w:ins w:id="1761" w:author="Unknown">
        <w:r>
          <w:rPr>
            <w:rFonts w:ascii="Calibri" w:hAnsi="Calibri"/>
            <w:color w:val="000000"/>
            <w:sz w:val="26"/>
            <w:szCs w:val="26"/>
          </w:rPr>
          <w:t>Metoda </w:t>
        </w:r>
        <w:r>
          <w:rPr>
            <w:rStyle w:val="HTMLCode"/>
            <w:rFonts w:eastAsiaTheme="minorHAnsi"/>
            <w:b/>
            <w:bCs/>
            <w:color w:val="0000EE"/>
          </w:rPr>
          <w:t>indexOf()</w:t>
        </w:r>
        <w:r>
          <w:rPr>
            <w:rFonts w:ascii="Calibri" w:hAnsi="Calibri"/>
            <w:color w:val="000000"/>
            <w:sz w:val="26"/>
            <w:szCs w:val="26"/>
          </w:rPr>
          <w:t> e utila pentru a verifica daca un sir contine un anumit subsir.</w:t>
        </w:r>
        <w:r>
          <w:rPr>
            <w:rFonts w:ascii="Calibri" w:hAnsi="Calibri"/>
            <w:color w:val="000000"/>
            <w:sz w:val="26"/>
            <w:szCs w:val="26"/>
          </w:rPr>
          <w:br/>
          <w:t>Aceasta returneaza pozitia primei aparitii a unui subsir intr-un sir, sau valoarea -1 daca subsirul nu e gasit.</w:t>
        </w:r>
        <w:r>
          <w:rPr>
            <w:rFonts w:ascii="Calibri" w:hAnsi="Calibri"/>
            <w:color w:val="000000"/>
            <w:sz w:val="26"/>
            <w:szCs w:val="26"/>
          </w:rPr>
          <w:br/>
        </w:r>
        <w:r>
          <w:rPr>
            <w:rFonts w:ascii="Calibri" w:hAnsi="Calibri"/>
            <w:color w:val="000000"/>
            <w:sz w:val="26"/>
            <w:szCs w:val="26"/>
          </w:rPr>
          <w:lastRenderedPageBreak/>
          <w:t>- Exemplu, daca sirul de la variabila 'str' contine cuvantul 'spirit', afiseaza indexul de inceput a subsirului.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2" w:author="Unknown"/>
          <w:color w:val="0101FF"/>
          <w:sz w:val="23"/>
          <w:szCs w:val="23"/>
        </w:rPr>
      </w:pPr>
      <w:ins w:id="1763" w:author="Unknown">
        <w:r>
          <w:rPr>
            <w:color w:val="0101FF"/>
            <w:sz w:val="23"/>
            <w:szCs w:val="23"/>
          </w:rPr>
          <w:t>&lt;div id='dv1'&gt;Exemplu cu indexOf().&lt;/div&gt;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5" w:author="Unknown"/>
          <w:color w:val="0101FF"/>
          <w:sz w:val="23"/>
          <w:szCs w:val="23"/>
        </w:rPr>
      </w:pPr>
      <w:ins w:id="1766"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7" w:author="Unknown"/>
          <w:color w:val="0101FF"/>
          <w:sz w:val="23"/>
          <w:szCs w:val="23"/>
        </w:rPr>
      </w:pPr>
      <w:ins w:id="1768" w:author="Unknown">
        <w:r>
          <w:rPr>
            <w:color w:val="0101FF"/>
            <w:sz w:val="23"/>
            <w:szCs w:val="23"/>
          </w:rPr>
          <w:t>let str ='In spiritul libertatii.';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6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70" w:author="Unknown"/>
          <w:color w:val="0101FF"/>
          <w:sz w:val="23"/>
          <w:szCs w:val="23"/>
        </w:rPr>
      </w:pPr>
      <w:ins w:id="1771" w:author="Unknown">
        <w:r>
          <w:rPr>
            <w:color w:val="0101FF"/>
            <w:sz w:val="23"/>
            <w:szCs w:val="23"/>
          </w:rPr>
          <w:t>//daca str contine 'spirit', adauga indexul de inceput in #dv1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72" w:author="Unknown"/>
          <w:color w:val="0101FF"/>
          <w:sz w:val="23"/>
          <w:szCs w:val="23"/>
        </w:rPr>
      </w:pPr>
      <w:ins w:id="1773" w:author="Unknown">
        <w:r>
          <w:rPr>
            <w:color w:val="0101FF"/>
            <w:sz w:val="23"/>
            <w:szCs w:val="23"/>
          </w:rPr>
          <w:t>var ix = str.indexOf('spirit');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74" w:author="Unknown"/>
          <w:color w:val="0101FF"/>
          <w:sz w:val="23"/>
          <w:szCs w:val="23"/>
        </w:rPr>
      </w:pPr>
      <w:ins w:id="1775" w:author="Unknown">
        <w:r>
          <w:rPr>
            <w:color w:val="0101FF"/>
            <w:sz w:val="23"/>
            <w:szCs w:val="23"/>
          </w:rPr>
          <w:t>if(ix !=-1){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76" w:author="Unknown"/>
          <w:color w:val="0101FF"/>
          <w:sz w:val="23"/>
          <w:szCs w:val="23"/>
        </w:rPr>
      </w:pPr>
      <w:ins w:id="1777" w:author="Unknown">
        <w:r>
          <w:rPr>
            <w:color w:val="0101FF"/>
            <w:sz w:val="23"/>
            <w:szCs w:val="23"/>
          </w:rPr>
          <w:t xml:space="preserve"> document.getElementById('dv1').innerHTML ='Cuvantul "spirit" incepe de la index: '+ ix;</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78" w:author="Unknown"/>
          <w:color w:val="0101FF"/>
          <w:sz w:val="23"/>
          <w:szCs w:val="23"/>
        </w:rPr>
      </w:pPr>
      <w:ins w:id="1779"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80" w:author="Unknown"/>
          <w:color w:val="0101FF"/>
          <w:sz w:val="23"/>
          <w:szCs w:val="23"/>
        </w:rPr>
      </w:pPr>
      <w:ins w:id="1781" w:author="Unknown">
        <w:r>
          <w:rPr>
            <w:color w:val="0101FF"/>
            <w:sz w:val="23"/>
            <w:szCs w:val="23"/>
          </w:rPr>
          <w:t>&lt;/script&gt;</w:t>
        </w:r>
      </w:ins>
    </w:p>
    <w:p w:rsidR="00F426A0" w:rsidRDefault="00F426A0" w:rsidP="00F426A0">
      <w:pPr>
        <w:shd w:val="clear" w:color="auto" w:fill="FEFEFF"/>
        <w:rPr>
          <w:ins w:id="1782" w:author="Unknown"/>
          <w:rFonts w:ascii="Calibri" w:hAnsi="Calibri"/>
          <w:color w:val="000000"/>
          <w:sz w:val="26"/>
          <w:szCs w:val="26"/>
        </w:rPr>
      </w:pPr>
      <w:ins w:id="1783"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1784" w:author="Unknown"/>
          <w:rFonts w:ascii="Calibri" w:hAnsi="Calibri"/>
          <w:color w:val="000000"/>
          <w:sz w:val="26"/>
          <w:szCs w:val="26"/>
          <w:u w:val="single"/>
        </w:rPr>
      </w:pPr>
      <w:ins w:id="1785" w:author="Unknown">
        <w:r>
          <w:rPr>
            <w:rFonts w:ascii="Calibri" w:hAnsi="Calibri"/>
            <w:color w:val="000000"/>
            <w:sz w:val="26"/>
            <w:szCs w:val="26"/>
            <w:u w:val="single"/>
          </w:rPr>
          <w:t>Exemplu cu match()</w:t>
        </w:r>
      </w:ins>
    </w:p>
    <w:p w:rsidR="00F426A0" w:rsidRDefault="00F426A0" w:rsidP="00F426A0">
      <w:pPr>
        <w:shd w:val="clear" w:color="auto" w:fill="FEFEFF"/>
        <w:rPr>
          <w:ins w:id="1786" w:author="Unknown"/>
          <w:rFonts w:ascii="Calibri" w:hAnsi="Calibri"/>
          <w:color w:val="000000"/>
          <w:sz w:val="26"/>
          <w:szCs w:val="26"/>
        </w:rPr>
      </w:pPr>
      <w:ins w:id="1787" w:author="Unknown">
        <w:r>
          <w:rPr>
            <w:rFonts w:ascii="Calibri" w:hAnsi="Calibri"/>
            <w:color w:val="000000"/>
            <w:sz w:val="26"/>
            <w:szCs w:val="26"/>
          </w:rPr>
          <w:t>Metoda </w:t>
        </w:r>
        <w:r>
          <w:rPr>
            <w:rStyle w:val="HTMLCode"/>
            <w:rFonts w:eastAsiaTheme="minorHAnsi"/>
            <w:b/>
            <w:bCs/>
            <w:color w:val="0000EE"/>
          </w:rPr>
          <w:t>match()</w:t>
        </w:r>
        <w:r>
          <w:rPr>
            <w:rFonts w:ascii="Calibri" w:hAnsi="Calibri"/>
            <w:color w:val="000000"/>
            <w:sz w:val="26"/>
            <w:szCs w:val="26"/>
          </w:rPr>
          <w:t> e utila pentru a compara un sir cu o expresie regulata (RegExp). Returneaza un array cu elementele din sir care se potrivesc cu expresia regulata, sau 'null'.</w:t>
        </w:r>
        <w:r>
          <w:rPr>
            <w:rFonts w:ascii="Calibri" w:hAnsi="Calibri"/>
            <w:color w:val="000000"/>
            <w:sz w:val="26"/>
            <w:szCs w:val="26"/>
          </w:rPr>
          <w:br/>
          <w:t>- Exemplu, se verifica daca un sir e o adresa valida de email si preia numele din adresa.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88" w:author="Unknown"/>
          <w:color w:val="0101FF"/>
          <w:sz w:val="23"/>
          <w:szCs w:val="23"/>
        </w:rPr>
      </w:pPr>
      <w:ins w:id="1789" w:author="Unknown">
        <w:r>
          <w:rPr>
            <w:color w:val="0101FF"/>
            <w:sz w:val="23"/>
            <w:szCs w:val="23"/>
          </w:rPr>
          <w:t>&lt;div id='dv1'&gt;Exemplu JavaScript cu match().&lt;/div&gt;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1" w:author="Unknown"/>
          <w:color w:val="0101FF"/>
          <w:sz w:val="23"/>
          <w:szCs w:val="23"/>
        </w:rPr>
      </w:pPr>
      <w:ins w:id="1792"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3" w:author="Unknown"/>
          <w:color w:val="0101FF"/>
          <w:sz w:val="23"/>
          <w:szCs w:val="23"/>
        </w:rPr>
      </w:pPr>
      <w:ins w:id="1794" w:author="Unknown">
        <w:r>
          <w:rPr>
            <w:color w:val="0101FF"/>
            <w:sz w:val="23"/>
            <w:szCs w:val="23"/>
          </w:rPr>
          <w:t>const email ='some_name@domain.net';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5"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6" w:author="Unknown"/>
          <w:color w:val="0101FF"/>
          <w:sz w:val="23"/>
          <w:szCs w:val="23"/>
        </w:rPr>
      </w:pPr>
      <w:ins w:id="1797" w:author="Unknown">
        <w:r>
          <w:rPr>
            <w:color w:val="0101FF"/>
            <w:sz w:val="23"/>
            <w:szCs w:val="23"/>
          </w:rPr>
          <w:t>//is_em e un array de forma ['email', 'nume', 'domeniu'] sau null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798" w:author="Unknown"/>
          <w:color w:val="0101FF"/>
          <w:sz w:val="23"/>
          <w:szCs w:val="23"/>
        </w:rPr>
      </w:pPr>
      <w:ins w:id="1799" w:author="Unknown">
        <w:r>
          <w:rPr>
            <w:color w:val="0101FF"/>
            <w:sz w:val="23"/>
            <w:szCs w:val="23"/>
          </w:rPr>
          <w:t>var is_em = email.match(/^([A-z0-9]+[A-z0-9._%-]*)@([A-z0-9_\-\.]+\.[A-z]{2,5})$/i);</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1" w:author="Unknown"/>
          <w:color w:val="0101FF"/>
          <w:sz w:val="23"/>
          <w:szCs w:val="23"/>
        </w:rPr>
      </w:pPr>
      <w:ins w:id="1802" w:author="Unknown">
        <w:r>
          <w:rPr>
            <w:color w:val="0101FF"/>
            <w:sz w:val="23"/>
            <w:szCs w:val="23"/>
          </w:rPr>
          <w:t>//daca la email e o adresa valida de email, adauga in #dv1 numele din adresa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3" w:author="Unknown"/>
          <w:color w:val="0101FF"/>
          <w:sz w:val="23"/>
          <w:szCs w:val="23"/>
        </w:rPr>
      </w:pPr>
      <w:ins w:id="1804" w:author="Unknown">
        <w:r>
          <w:rPr>
            <w:color w:val="0101FF"/>
            <w:sz w:val="23"/>
            <w:szCs w:val="23"/>
          </w:rPr>
          <w:t>if(is_em){</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5" w:author="Unknown"/>
          <w:color w:val="0101FF"/>
          <w:sz w:val="23"/>
          <w:szCs w:val="23"/>
        </w:rPr>
      </w:pPr>
      <w:ins w:id="1806" w:author="Unknown">
        <w:r>
          <w:rPr>
            <w:color w:val="0101FF"/>
            <w:sz w:val="23"/>
            <w:szCs w:val="23"/>
          </w:rPr>
          <w:t xml:space="preserve"> document.getElementById('dv1').innerHTML ='Numele din adresa "'+email+'" este: '+ is_em[1];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7" w:author="Unknown"/>
          <w:color w:val="0101FF"/>
          <w:sz w:val="23"/>
          <w:szCs w:val="23"/>
        </w:rPr>
      </w:pPr>
      <w:ins w:id="1808" w:author="Unknown">
        <w:r>
          <w:rPr>
            <w:color w:val="0101FF"/>
            <w:sz w:val="23"/>
            <w:szCs w:val="23"/>
          </w:rPr>
          <w: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09" w:author="Unknown"/>
          <w:color w:val="0101FF"/>
          <w:sz w:val="23"/>
          <w:szCs w:val="23"/>
        </w:rPr>
      </w:pPr>
      <w:ins w:id="1810" w:author="Unknown">
        <w:r>
          <w:rPr>
            <w:color w:val="0101FF"/>
            <w:sz w:val="23"/>
            <w:szCs w:val="23"/>
          </w:rPr>
          <w:t>&lt;/script&gt;</w:t>
        </w:r>
      </w:ins>
    </w:p>
    <w:p w:rsidR="00F426A0" w:rsidRDefault="00F426A0" w:rsidP="00F426A0">
      <w:pPr>
        <w:shd w:val="clear" w:color="auto" w:fill="FEFEFF"/>
        <w:rPr>
          <w:ins w:id="1811" w:author="Unknown"/>
          <w:rFonts w:ascii="Calibri" w:hAnsi="Calibri"/>
          <w:color w:val="000000"/>
          <w:sz w:val="26"/>
          <w:szCs w:val="26"/>
        </w:rPr>
      </w:pPr>
      <w:ins w:id="1812"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1813" w:author="Unknown"/>
          <w:rFonts w:ascii="Calibri" w:hAnsi="Calibri"/>
          <w:color w:val="000000"/>
          <w:sz w:val="26"/>
          <w:szCs w:val="26"/>
          <w:u w:val="single"/>
        </w:rPr>
      </w:pPr>
      <w:ins w:id="1814" w:author="Unknown">
        <w:r>
          <w:rPr>
            <w:rFonts w:ascii="Calibri" w:hAnsi="Calibri"/>
            <w:color w:val="000000"/>
            <w:sz w:val="26"/>
            <w:szCs w:val="26"/>
            <w:u w:val="single"/>
          </w:rPr>
          <w:lastRenderedPageBreak/>
          <w:t>Inlantuire Metode</w:t>
        </w:r>
      </w:ins>
    </w:p>
    <w:p w:rsidR="00F426A0" w:rsidRDefault="00F426A0" w:rsidP="00F426A0">
      <w:pPr>
        <w:pStyle w:val="ptxt"/>
        <w:shd w:val="clear" w:color="auto" w:fill="FEFEFF"/>
        <w:spacing w:before="105" w:beforeAutospacing="0" w:after="120" w:afterAutospacing="0"/>
        <w:ind w:left="120" w:firstLine="300"/>
        <w:rPr>
          <w:ins w:id="1815" w:author="Unknown"/>
          <w:rFonts w:ascii="Calibri" w:hAnsi="Calibri"/>
          <w:color w:val="000000"/>
          <w:sz w:val="26"/>
          <w:szCs w:val="26"/>
        </w:rPr>
      </w:pPr>
      <w:ins w:id="1816" w:author="Unknown">
        <w:r>
          <w:rPr>
            <w:rFonts w:ascii="Calibri" w:hAnsi="Calibri"/>
            <w:color w:val="000000"/>
            <w:sz w:val="26"/>
            <w:szCs w:val="26"/>
          </w:rPr>
          <w:t>Se pot aplica mai multe metode (inlantuite) la un sir, in aceeasi linie de cod.</w:t>
        </w:r>
        <w:r>
          <w:rPr>
            <w:rFonts w:ascii="Calibri" w:hAnsi="Calibri"/>
            <w:color w:val="000000"/>
            <w:sz w:val="26"/>
            <w:szCs w:val="26"/>
          </w:rPr>
          <w:br/>
        </w:r>
        <w:r>
          <w:rPr>
            <w:rStyle w:val="syntax"/>
            <w:rFonts w:ascii="Calibri" w:hAnsi="Calibri"/>
            <w:b/>
            <w:bCs/>
            <w:color w:val="000000"/>
            <w:shd w:val="clear" w:color="auto" w:fill="F0FEF1"/>
          </w:rPr>
          <w:t>str.metoda1().metoda2()</w:t>
        </w:r>
        <w:r>
          <w:rPr>
            <w:rFonts w:ascii="Calibri" w:hAnsi="Calibri"/>
            <w:color w:val="000000"/>
            <w:sz w:val="26"/>
            <w:szCs w:val="26"/>
          </w:rPr>
          <w:br/>
        </w:r>
        <w:r>
          <w:rPr>
            <w:rFonts w:ascii="Calibri" w:hAnsi="Calibri"/>
            <w:color w:val="000000"/>
            <w:sz w:val="26"/>
            <w:szCs w:val="26"/>
          </w:rPr>
          <w:br/>
          <w:t>- Exemplu cu </w:t>
        </w:r>
        <w:r>
          <w:rPr>
            <w:rStyle w:val="HTMLCode"/>
            <w:b/>
            <w:bCs/>
            <w:color w:val="0000EE"/>
          </w:rPr>
          <w:t>replace()</w:t>
        </w:r>
        <w:r>
          <w:rPr>
            <w:rFonts w:ascii="Calibri" w:hAnsi="Calibri"/>
            <w:color w:val="000000"/>
            <w:sz w:val="26"/>
            <w:szCs w:val="26"/>
          </w:rPr>
          <w:t> si </w:t>
        </w:r>
        <w:r>
          <w:rPr>
            <w:rStyle w:val="HTMLCode"/>
            <w:b/>
            <w:bCs/>
            <w:color w:val="0000EE"/>
          </w:rPr>
          <w:t>trim()</w:t>
        </w:r>
        <w:r>
          <w:rPr>
            <w:rFonts w:ascii="Calibri" w:hAnsi="Calibri"/>
            <w:color w:val="000000"/>
            <w:sz w:val="26"/>
            <w:szCs w:val="26"/>
          </w:rPr>
          <w:t>.</w:t>
        </w:r>
        <w:r>
          <w:rPr>
            <w:rFonts w:ascii="Calibri" w:hAnsi="Calibri"/>
            <w:color w:val="000000"/>
            <w:sz w:val="26"/>
            <w:szCs w:val="26"/>
          </w:rPr>
          <w:br/>
          <w:t>Metoda </w:t>
        </w:r>
        <w:r>
          <w:rPr>
            <w:rStyle w:val="HTMLCode"/>
            <w:b/>
            <w:bCs/>
            <w:color w:val="0000EE"/>
          </w:rPr>
          <w:t>replace()</w:t>
        </w:r>
        <w:r>
          <w:rPr>
            <w:rFonts w:ascii="Calibri" w:hAnsi="Calibri"/>
            <w:color w:val="000000"/>
            <w:sz w:val="26"/>
            <w:szCs w:val="26"/>
          </w:rPr>
          <w:t> inlocuieste intr-un sir unele caractere specificate (sau expresie RegExp) cu altele noi specificate.</w:t>
        </w:r>
        <w:r>
          <w:rPr>
            <w:rFonts w:ascii="Calibri" w:hAnsi="Calibri"/>
            <w:color w:val="000000"/>
            <w:sz w:val="26"/>
            <w:szCs w:val="26"/>
          </w:rPr>
          <w:br/>
          <w:t>Metoda </w:t>
        </w:r>
        <w:r>
          <w:rPr>
            <w:rStyle w:val="HTMLCode"/>
            <w:b/>
            <w:bCs/>
            <w:color w:val="0000EE"/>
          </w:rPr>
          <w:t>trim()</w:t>
        </w:r>
        <w:r>
          <w:rPr>
            <w:rFonts w:ascii="Calibri" w:hAnsi="Calibri"/>
            <w:color w:val="000000"/>
            <w:sz w:val="26"/>
            <w:szCs w:val="26"/>
          </w:rPr>
          <w:t> sterge spatiile goale de la inceputul si sfarsitul unui sir.</w:t>
        </w:r>
      </w:ins>
    </w:p>
    <w:p w:rsidR="00F426A0" w:rsidRDefault="00F426A0" w:rsidP="00F426A0">
      <w:pPr>
        <w:shd w:val="clear" w:color="auto" w:fill="FEFEFF"/>
        <w:rPr>
          <w:ins w:id="1817" w:author="Unknown"/>
          <w:rFonts w:ascii="Calibri" w:hAnsi="Calibri"/>
          <w:color w:val="000000"/>
          <w:sz w:val="26"/>
          <w:szCs w:val="26"/>
        </w:rPr>
      </w:pPr>
      <w:ins w:id="1818" w:author="Unknown">
        <w:r>
          <w:rPr>
            <w:rFonts w:ascii="Calibri" w:hAnsi="Calibri"/>
            <w:color w:val="000000"/>
            <w:sz w:val="26"/>
            <w:szCs w:val="26"/>
          </w:rPr>
          <w:br/>
          <w:t>In urmatorul exemplu se inlocuiesc intr-un sir cu cod HTML caracterele '&lt;' si '&gt;' cu echivalentele pentru afisare in HTML, si se adauga sirul rezultat intr-un element HTML.</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19" w:author="Unknown"/>
          <w:color w:val="0101FF"/>
          <w:sz w:val="23"/>
          <w:szCs w:val="23"/>
        </w:rPr>
      </w:pPr>
      <w:ins w:id="1820" w:author="Unknown">
        <w:r>
          <w:rPr>
            <w:color w:val="0101FF"/>
            <w:sz w:val="23"/>
            <w:szCs w:val="23"/>
          </w:rPr>
          <w:t>&lt;div id='dv1'&gt;Exemplu JavaScript cu metode inlantuite.&lt;/div&gt;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1"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2" w:author="Unknown"/>
          <w:color w:val="0101FF"/>
          <w:sz w:val="23"/>
          <w:szCs w:val="23"/>
        </w:rPr>
      </w:pPr>
      <w:ins w:id="1823"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4" w:author="Unknown"/>
          <w:color w:val="0101FF"/>
          <w:sz w:val="23"/>
          <w:szCs w:val="23"/>
        </w:rPr>
      </w:pPr>
      <w:ins w:id="1825" w:author="Unknown">
        <w:r>
          <w:rPr>
            <w:color w:val="0101FF"/>
            <w:sz w:val="23"/>
            <w:szCs w:val="23"/>
          </w:rPr>
          <w:t>let htm ='&lt;h3&gt;Astazi e o zi Fericita&lt;/h3&gt;';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7" w:author="Unknown"/>
          <w:color w:val="0101FF"/>
          <w:sz w:val="23"/>
          <w:szCs w:val="23"/>
        </w:rPr>
      </w:pPr>
      <w:ins w:id="1828" w:author="Unknown">
        <w:r>
          <w:rPr>
            <w:color w:val="0101FF"/>
            <w:sz w:val="23"/>
            <w:szCs w:val="23"/>
          </w:rPr>
          <w:t>//inlocuieste &lt; si &gt; din htm cu entitatile html, aplica trim() si adauga sirul in #dv1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29" w:author="Unknown"/>
          <w:color w:val="0101FF"/>
          <w:sz w:val="23"/>
          <w:szCs w:val="23"/>
        </w:rPr>
      </w:pPr>
      <w:ins w:id="1830" w:author="Unknown">
        <w:r>
          <w:rPr>
            <w:color w:val="0101FF"/>
            <w:sz w:val="23"/>
            <w:szCs w:val="23"/>
          </w:rPr>
          <w:t>htm = htm.replace(/&lt;/ig, '&amp;lt;').replace(/&gt;/ig, '&amp;gt;').trim();</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31" w:author="Unknown"/>
          <w:color w:val="0101FF"/>
          <w:sz w:val="23"/>
          <w:szCs w:val="23"/>
        </w:rPr>
      </w:pPr>
      <w:ins w:id="1832" w:author="Unknown">
        <w:r>
          <w:rPr>
            <w:color w:val="0101FF"/>
            <w:sz w:val="23"/>
            <w:szCs w:val="23"/>
          </w:rPr>
          <w:t>document.getElementById('dv1').innerHTML = htm;</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33" w:author="Unknown"/>
          <w:color w:val="0101FF"/>
          <w:sz w:val="23"/>
          <w:szCs w:val="23"/>
        </w:rPr>
      </w:pPr>
      <w:ins w:id="1834" w:author="Unknown">
        <w:r>
          <w:rPr>
            <w:color w:val="0101FF"/>
            <w:sz w:val="23"/>
            <w:szCs w:val="23"/>
          </w:rPr>
          <w:t>&lt;/script&gt;</w:t>
        </w:r>
      </w:ins>
    </w:p>
    <w:p w:rsidR="00F426A0" w:rsidRDefault="00F426A0" w:rsidP="00F426A0">
      <w:pPr>
        <w:shd w:val="clear" w:color="auto" w:fill="FEFEFF"/>
        <w:rPr>
          <w:ins w:id="1835" w:author="Unknown"/>
          <w:rFonts w:ascii="Calibri" w:hAnsi="Calibri"/>
          <w:color w:val="000000"/>
          <w:sz w:val="26"/>
          <w:szCs w:val="26"/>
        </w:rPr>
      </w:pPr>
      <w:ins w:id="1836"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837" w:author="Unknown"/>
          <w:rFonts w:ascii="Calibri" w:hAnsi="Calibri"/>
          <w:color w:val="000000"/>
          <w:spacing w:val="15"/>
          <w:sz w:val="27"/>
          <w:szCs w:val="27"/>
          <w:u w:val="single"/>
        </w:rPr>
      </w:pPr>
      <w:ins w:id="1838" w:author="Unknown">
        <w:r>
          <w:rPr>
            <w:rFonts w:ascii="Calibri" w:hAnsi="Calibri"/>
            <w:color w:val="000000"/>
            <w:spacing w:val="15"/>
            <w:u w:val="single"/>
          </w:rPr>
          <w:t>Adaugare ghilimele si caractere speciale in sir</w:t>
        </w:r>
      </w:ins>
    </w:p>
    <w:p w:rsidR="00F426A0" w:rsidRDefault="00F426A0" w:rsidP="00F426A0">
      <w:pPr>
        <w:shd w:val="clear" w:color="auto" w:fill="FEFEFF"/>
        <w:rPr>
          <w:ins w:id="1839" w:author="Unknown"/>
          <w:rFonts w:ascii="Calibri" w:hAnsi="Calibri"/>
          <w:color w:val="000000"/>
          <w:sz w:val="26"/>
          <w:szCs w:val="26"/>
        </w:rPr>
      </w:pPr>
      <w:ins w:id="1840" w:author="Unknown">
        <w:r>
          <w:rPr>
            <w:rFonts w:ascii="Calibri" w:hAnsi="Calibri"/>
            <w:color w:val="000000"/>
            <w:sz w:val="26"/>
            <w:szCs w:val="26"/>
          </w:rPr>
          <w:t>La adaugarea de ghilimele in textul dintr-un String se tine cont de ghilimelele de inceput (prin care e definit sirul).</w:t>
        </w:r>
        <w:r>
          <w:rPr>
            <w:rFonts w:ascii="Calibri" w:hAnsi="Calibri"/>
            <w:color w:val="000000"/>
            <w:sz w:val="26"/>
            <w:szCs w:val="26"/>
          </w:rPr>
          <w:br/>
          <w:t>Ghilimelele duble se pot adauga normal intr-un sir definit cu ghilimele simple (si invers).</w:t>
        </w:r>
        <w:r>
          <w:rPr>
            <w:rFonts w:ascii="Calibri" w:hAnsi="Calibri"/>
            <w:color w:val="000000"/>
            <w:sz w:val="26"/>
            <w:szCs w:val="26"/>
          </w:rPr>
          <w:br/>
          <w:t>- Sintaxa:</w:t>
        </w:r>
      </w:ins>
    </w:p>
    <w:p w:rsidR="00F426A0" w:rsidRDefault="00F426A0" w:rsidP="00F426A0">
      <w:pPr>
        <w:pStyle w:val="HTMLPreformatted"/>
        <w:shd w:val="clear" w:color="auto" w:fill="F0FEF1"/>
        <w:rPr>
          <w:ins w:id="1841" w:author="Unknown"/>
          <w:b/>
          <w:bCs/>
          <w:color w:val="000000"/>
          <w:sz w:val="24"/>
          <w:szCs w:val="24"/>
        </w:rPr>
      </w:pPr>
      <w:ins w:id="1842" w:author="Unknown">
        <w:r>
          <w:rPr>
            <w:b/>
            <w:bCs/>
            <w:color w:val="000000"/>
            <w:sz w:val="24"/>
            <w:szCs w:val="24"/>
          </w:rPr>
          <w:t>var str ='Un text cu "ghilimele" duble';</w:t>
        </w:r>
      </w:ins>
    </w:p>
    <w:p w:rsidR="00F426A0" w:rsidRDefault="00F426A0" w:rsidP="00F426A0">
      <w:pPr>
        <w:pStyle w:val="HTMLPreformatted"/>
        <w:shd w:val="clear" w:color="auto" w:fill="F0FEF1"/>
        <w:rPr>
          <w:ins w:id="1843" w:author="Unknown"/>
          <w:b/>
          <w:bCs/>
          <w:color w:val="000000"/>
          <w:sz w:val="24"/>
          <w:szCs w:val="24"/>
        </w:rPr>
      </w:pPr>
    </w:p>
    <w:p w:rsidR="00F426A0" w:rsidRDefault="00F426A0" w:rsidP="00F426A0">
      <w:pPr>
        <w:pStyle w:val="HTMLPreformatted"/>
        <w:shd w:val="clear" w:color="auto" w:fill="F0FEF1"/>
        <w:rPr>
          <w:ins w:id="1844" w:author="Unknown"/>
          <w:b/>
          <w:bCs/>
          <w:color w:val="000000"/>
          <w:sz w:val="24"/>
          <w:szCs w:val="24"/>
        </w:rPr>
      </w:pPr>
      <w:ins w:id="1845" w:author="Unknown">
        <w:r>
          <w:rPr>
            <w:b/>
            <w:bCs/>
            <w:color w:val="000000"/>
            <w:sz w:val="24"/>
            <w:szCs w:val="24"/>
          </w:rPr>
          <w:t>var str ="Un text cu 'ghilimele' simple";</w:t>
        </w:r>
      </w:ins>
    </w:p>
    <w:p w:rsidR="00F426A0" w:rsidRDefault="00F426A0" w:rsidP="00F426A0">
      <w:pPr>
        <w:shd w:val="clear" w:color="auto" w:fill="FEFEFF"/>
        <w:rPr>
          <w:ins w:id="1846" w:author="Unknown"/>
          <w:rFonts w:ascii="Calibri" w:hAnsi="Calibri"/>
          <w:color w:val="000000"/>
          <w:sz w:val="26"/>
          <w:szCs w:val="26"/>
        </w:rPr>
      </w:pPr>
      <w:ins w:id="1847" w:author="Unknown">
        <w:r>
          <w:rPr>
            <w:rFonts w:ascii="Calibri" w:hAnsi="Calibri"/>
            <w:color w:val="000000"/>
            <w:sz w:val="26"/>
            <w:szCs w:val="26"/>
          </w:rPr>
          <w:br/>
          <w:t>Acelasi tip de ghilimele cu cele folosite la definirea sirului se pot adauga doar escapate (precedate de '\').</w:t>
        </w:r>
        <w:r>
          <w:rPr>
            <w:rFonts w:ascii="Calibri" w:hAnsi="Calibri"/>
            <w:color w:val="000000"/>
            <w:sz w:val="26"/>
            <w:szCs w:val="26"/>
          </w:rPr>
          <w:br/>
          <w:t>- Sintaxa:</w:t>
        </w:r>
      </w:ins>
    </w:p>
    <w:p w:rsidR="00F426A0" w:rsidRDefault="00F426A0" w:rsidP="00F426A0">
      <w:pPr>
        <w:pStyle w:val="HTMLPreformatted"/>
        <w:shd w:val="clear" w:color="auto" w:fill="F0FEF1"/>
        <w:rPr>
          <w:ins w:id="1848" w:author="Unknown"/>
          <w:b/>
          <w:bCs/>
          <w:color w:val="000000"/>
          <w:sz w:val="24"/>
          <w:szCs w:val="24"/>
        </w:rPr>
      </w:pPr>
      <w:ins w:id="1849" w:author="Unknown">
        <w:r>
          <w:rPr>
            <w:b/>
            <w:bCs/>
            <w:color w:val="000000"/>
            <w:sz w:val="24"/>
            <w:szCs w:val="24"/>
          </w:rPr>
          <w:t>var str ='Un text cu \'ghilimele simple\' ca cele la definire';</w:t>
        </w:r>
      </w:ins>
    </w:p>
    <w:p w:rsidR="00F426A0" w:rsidRDefault="00F426A0" w:rsidP="00F426A0">
      <w:pPr>
        <w:pStyle w:val="HTMLPreformatted"/>
        <w:shd w:val="clear" w:color="auto" w:fill="F0FEF1"/>
        <w:rPr>
          <w:ins w:id="1850" w:author="Unknown"/>
          <w:b/>
          <w:bCs/>
          <w:color w:val="000000"/>
          <w:sz w:val="24"/>
          <w:szCs w:val="24"/>
        </w:rPr>
      </w:pPr>
    </w:p>
    <w:p w:rsidR="00F426A0" w:rsidRDefault="00F426A0" w:rsidP="00F426A0">
      <w:pPr>
        <w:pStyle w:val="HTMLPreformatted"/>
        <w:shd w:val="clear" w:color="auto" w:fill="F0FEF1"/>
        <w:rPr>
          <w:ins w:id="1851" w:author="Unknown"/>
          <w:b/>
          <w:bCs/>
          <w:color w:val="000000"/>
          <w:sz w:val="24"/>
          <w:szCs w:val="24"/>
        </w:rPr>
      </w:pPr>
      <w:ins w:id="1852" w:author="Unknown">
        <w:r>
          <w:rPr>
            <w:b/>
            <w:bCs/>
            <w:color w:val="000000"/>
            <w:sz w:val="24"/>
            <w:szCs w:val="24"/>
          </w:rPr>
          <w:lastRenderedPageBreak/>
          <w:t>var str ="Alt text cu \"ghilimele duble\", ca si cele de definire";</w:t>
        </w:r>
      </w:ins>
    </w:p>
    <w:p w:rsidR="00F426A0" w:rsidRDefault="00F426A0" w:rsidP="00F426A0">
      <w:pPr>
        <w:shd w:val="clear" w:color="auto" w:fill="FEFEFF"/>
        <w:rPr>
          <w:ins w:id="1853" w:author="Unknown"/>
          <w:rFonts w:ascii="Calibri" w:hAnsi="Calibri"/>
          <w:color w:val="000000"/>
          <w:sz w:val="26"/>
          <w:szCs w:val="26"/>
        </w:rPr>
      </w:pPr>
      <w:ins w:id="1854" w:author="Unknown">
        <w:r>
          <w:rPr>
            <w:rFonts w:ascii="Calibri" w:hAnsi="Calibri"/>
            <w:color w:val="000000"/>
            <w:sz w:val="26"/>
            <w:szCs w:val="26"/>
          </w:rPr>
          <w:br/>
          <w:t>In afara de ghilimele sunt si alte caractere speciale care trebuie escapate cand se folosesc in sir.</w:t>
        </w:r>
        <w:r>
          <w:rPr>
            <w:rFonts w:ascii="Calibri" w:hAnsi="Calibri"/>
            <w:color w:val="000000"/>
            <w:sz w:val="26"/>
            <w:szCs w:val="26"/>
          </w:rPr>
          <w:br/>
          <w:t>Iata o lista cu aceste caractere:</w:t>
        </w:r>
      </w:ins>
    </w:p>
    <w:p w:rsidR="00F426A0" w:rsidRDefault="00F426A0" w:rsidP="00F426A0">
      <w:pPr>
        <w:numPr>
          <w:ilvl w:val="0"/>
          <w:numId w:val="15"/>
        </w:numPr>
        <w:shd w:val="clear" w:color="auto" w:fill="FEFEFF"/>
        <w:spacing w:before="100" w:beforeAutospacing="1" w:after="100" w:afterAutospacing="1" w:line="319" w:lineRule="atLeast"/>
        <w:ind w:left="525"/>
        <w:rPr>
          <w:ins w:id="1855" w:author="Unknown"/>
          <w:rFonts w:ascii="Calibri" w:hAnsi="Calibri"/>
          <w:color w:val="000000"/>
          <w:sz w:val="26"/>
          <w:szCs w:val="26"/>
        </w:rPr>
      </w:pPr>
      <w:ins w:id="1856" w:author="Unknown">
        <w:r>
          <w:rPr>
            <w:rStyle w:val="sb"/>
            <w:rFonts w:ascii="Calibri" w:hAnsi="Calibri"/>
            <w:b/>
            <w:bCs/>
            <w:color w:val="000000"/>
            <w:sz w:val="26"/>
            <w:szCs w:val="26"/>
          </w:rPr>
          <w:t>\0</w:t>
        </w:r>
        <w:r>
          <w:rPr>
            <w:rFonts w:ascii="Calibri" w:hAnsi="Calibri"/>
            <w:color w:val="000000"/>
            <w:sz w:val="26"/>
            <w:szCs w:val="26"/>
          </w:rPr>
          <w:t> - caracterul NULL.</w:t>
        </w:r>
      </w:ins>
    </w:p>
    <w:p w:rsidR="00F426A0" w:rsidRDefault="00F426A0" w:rsidP="00F426A0">
      <w:pPr>
        <w:numPr>
          <w:ilvl w:val="0"/>
          <w:numId w:val="15"/>
        </w:numPr>
        <w:shd w:val="clear" w:color="auto" w:fill="FEFEFF"/>
        <w:spacing w:before="100" w:beforeAutospacing="1" w:after="100" w:afterAutospacing="1" w:line="319" w:lineRule="atLeast"/>
        <w:ind w:left="525"/>
        <w:rPr>
          <w:ins w:id="1857" w:author="Unknown"/>
          <w:rFonts w:ascii="Calibri" w:hAnsi="Calibri"/>
          <w:color w:val="000000"/>
          <w:sz w:val="26"/>
          <w:szCs w:val="26"/>
        </w:rPr>
      </w:pPr>
      <w:ins w:id="1858" w:author="Unknown">
        <w:r>
          <w:rPr>
            <w:rStyle w:val="sb"/>
            <w:rFonts w:ascii="Calibri" w:hAnsi="Calibri"/>
            <w:b/>
            <w:bCs/>
            <w:color w:val="000000"/>
            <w:sz w:val="26"/>
            <w:szCs w:val="26"/>
          </w:rPr>
          <w:t>\'</w:t>
        </w:r>
        <w:r>
          <w:rPr>
            <w:rFonts w:ascii="Calibri" w:hAnsi="Calibri"/>
            <w:color w:val="000000"/>
            <w:sz w:val="26"/>
            <w:szCs w:val="26"/>
          </w:rPr>
          <w:t> - ghilimea simpla (in sir definit intre ghilimele simple).</w:t>
        </w:r>
      </w:ins>
    </w:p>
    <w:p w:rsidR="00F426A0" w:rsidRDefault="00F426A0" w:rsidP="00F426A0">
      <w:pPr>
        <w:numPr>
          <w:ilvl w:val="0"/>
          <w:numId w:val="15"/>
        </w:numPr>
        <w:shd w:val="clear" w:color="auto" w:fill="FEFEFF"/>
        <w:spacing w:before="100" w:beforeAutospacing="1" w:after="100" w:afterAutospacing="1" w:line="319" w:lineRule="atLeast"/>
        <w:ind w:left="525"/>
        <w:rPr>
          <w:ins w:id="1859" w:author="Unknown"/>
          <w:rFonts w:ascii="Calibri" w:hAnsi="Calibri"/>
          <w:color w:val="000000"/>
          <w:sz w:val="26"/>
          <w:szCs w:val="26"/>
        </w:rPr>
      </w:pPr>
      <w:ins w:id="1860" w:author="Unknown">
        <w:r>
          <w:rPr>
            <w:rStyle w:val="sb"/>
            <w:rFonts w:ascii="Calibri" w:hAnsi="Calibri"/>
            <w:b/>
            <w:bCs/>
            <w:color w:val="000000"/>
            <w:sz w:val="26"/>
            <w:szCs w:val="26"/>
          </w:rPr>
          <w:t>\"</w:t>
        </w:r>
        <w:r>
          <w:rPr>
            <w:rFonts w:ascii="Calibri" w:hAnsi="Calibri"/>
            <w:color w:val="000000"/>
            <w:sz w:val="26"/>
            <w:szCs w:val="26"/>
          </w:rPr>
          <w:t> - ghilimea dubla (in sir definit intre ghilimele duble).</w:t>
        </w:r>
      </w:ins>
    </w:p>
    <w:p w:rsidR="00F426A0" w:rsidRDefault="00F426A0" w:rsidP="00F426A0">
      <w:pPr>
        <w:numPr>
          <w:ilvl w:val="0"/>
          <w:numId w:val="15"/>
        </w:numPr>
        <w:shd w:val="clear" w:color="auto" w:fill="FEFEFF"/>
        <w:spacing w:before="100" w:beforeAutospacing="1" w:after="100" w:afterAutospacing="1" w:line="319" w:lineRule="atLeast"/>
        <w:ind w:left="525"/>
        <w:rPr>
          <w:ins w:id="1861" w:author="Unknown"/>
          <w:rFonts w:ascii="Calibri" w:hAnsi="Calibri"/>
          <w:color w:val="000000"/>
          <w:sz w:val="26"/>
          <w:szCs w:val="26"/>
        </w:rPr>
      </w:pPr>
      <w:ins w:id="1862" w:author="Unknown">
        <w:r>
          <w:rPr>
            <w:rStyle w:val="sb"/>
            <w:rFonts w:ascii="Calibri" w:hAnsi="Calibri"/>
            <w:b/>
            <w:bCs/>
            <w:color w:val="000000"/>
            <w:sz w:val="26"/>
            <w:szCs w:val="26"/>
          </w:rPr>
          <w:t>\\</w:t>
        </w:r>
        <w:r>
          <w:rPr>
            <w:rFonts w:ascii="Calibri" w:hAnsi="Calibri"/>
            <w:color w:val="000000"/>
            <w:sz w:val="26"/>
            <w:szCs w:val="26"/>
          </w:rPr>
          <w:t> - backslash.</w:t>
        </w:r>
      </w:ins>
    </w:p>
    <w:p w:rsidR="00F426A0" w:rsidRDefault="00F426A0" w:rsidP="00F426A0">
      <w:pPr>
        <w:numPr>
          <w:ilvl w:val="0"/>
          <w:numId w:val="15"/>
        </w:numPr>
        <w:shd w:val="clear" w:color="auto" w:fill="FEFEFF"/>
        <w:spacing w:before="100" w:beforeAutospacing="1" w:after="100" w:afterAutospacing="1" w:line="319" w:lineRule="atLeast"/>
        <w:ind w:left="525"/>
        <w:rPr>
          <w:ins w:id="1863" w:author="Unknown"/>
          <w:rFonts w:ascii="Calibri" w:hAnsi="Calibri"/>
          <w:color w:val="000000"/>
          <w:sz w:val="26"/>
          <w:szCs w:val="26"/>
        </w:rPr>
      </w:pPr>
      <w:ins w:id="1864" w:author="Unknown">
        <w:r>
          <w:rPr>
            <w:rStyle w:val="sb"/>
            <w:rFonts w:ascii="Calibri" w:hAnsi="Calibri"/>
            <w:b/>
            <w:bCs/>
            <w:color w:val="000000"/>
            <w:sz w:val="26"/>
            <w:szCs w:val="26"/>
          </w:rPr>
          <w:t>\n</w:t>
        </w:r>
        <w:r>
          <w:rPr>
            <w:rFonts w:ascii="Calibri" w:hAnsi="Calibri"/>
            <w:color w:val="000000"/>
            <w:sz w:val="26"/>
            <w:szCs w:val="26"/>
          </w:rPr>
          <w:t> - linie noua.</w:t>
        </w:r>
      </w:ins>
    </w:p>
    <w:p w:rsidR="00F426A0" w:rsidRDefault="00F426A0" w:rsidP="00F426A0">
      <w:pPr>
        <w:numPr>
          <w:ilvl w:val="0"/>
          <w:numId w:val="15"/>
        </w:numPr>
        <w:shd w:val="clear" w:color="auto" w:fill="FEFEFF"/>
        <w:spacing w:before="100" w:beforeAutospacing="1" w:after="100" w:afterAutospacing="1" w:line="319" w:lineRule="atLeast"/>
        <w:ind w:left="525"/>
        <w:rPr>
          <w:ins w:id="1865" w:author="Unknown"/>
          <w:rFonts w:ascii="Calibri" w:hAnsi="Calibri"/>
          <w:color w:val="000000"/>
          <w:sz w:val="26"/>
          <w:szCs w:val="26"/>
        </w:rPr>
      </w:pPr>
      <w:ins w:id="1866" w:author="Unknown">
        <w:r>
          <w:rPr>
            <w:rStyle w:val="sb"/>
            <w:rFonts w:ascii="Calibri" w:hAnsi="Calibri"/>
            <w:b/>
            <w:bCs/>
            <w:color w:val="000000"/>
            <w:sz w:val="26"/>
            <w:szCs w:val="26"/>
          </w:rPr>
          <w:t>\r</w:t>
        </w:r>
        <w:r>
          <w:rPr>
            <w:rFonts w:ascii="Calibri" w:hAnsi="Calibri"/>
            <w:color w:val="000000"/>
            <w:sz w:val="26"/>
            <w:szCs w:val="26"/>
          </w:rPr>
          <w:t> - carriage return.</w:t>
        </w:r>
      </w:ins>
    </w:p>
    <w:p w:rsidR="00F426A0" w:rsidRDefault="00F426A0" w:rsidP="00F426A0">
      <w:pPr>
        <w:numPr>
          <w:ilvl w:val="0"/>
          <w:numId w:val="15"/>
        </w:numPr>
        <w:shd w:val="clear" w:color="auto" w:fill="FEFEFF"/>
        <w:spacing w:before="100" w:beforeAutospacing="1" w:after="100" w:afterAutospacing="1" w:line="319" w:lineRule="atLeast"/>
        <w:ind w:left="525"/>
        <w:rPr>
          <w:ins w:id="1867" w:author="Unknown"/>
          <w:rFonts w:ascii="Calibri" w:hAnsi="Calibri"/>
          <w:color w:val="000000"/>
          <w:sz w:val="26"/>
          <w:szCs w:val="26"/>
        </w:rPr>
      </w:pPr>
      <w:ins w:id="1868" w:author="Unknown">
        <w:r>
          <w:rPr>
            <w:rStyle w:val="sb"/>
            <w:rFonts w:ascii="Calibri" w:hAnsi="Calibri"/>
            <w:b/>
            <w:bCs/>
            <w:color w:val="000000"/>
            <w:sz w:val="26"/>
            <w:szCs w:val="26"/>
          </w:rPr>
          <w:t>\v</w:t>
        </w:r>
        <w:r>
          <w:rPr>
            <w:rFonts w:ascii="Calibri" w:hAnsi="Calibri"/>
            <w:color w:val="000000"/>
            <w:sz w:val="26"/>
            <w:szCs w:val="26"/>
          </w:rPr>
          <w:t> - tab vertical.</w:t>
        </w:r>
      </w:ins>
    </w:p>
    <w:p w:rsidR="00F426A0" w:rsidRDefault="00F426A0" w:rsidP="00F426A0">
      <w:pPr>
        <w:numPr>
          <w:ilvl w:val="0"/>
          <w:numId w:val="15"/>
        </w:numPr>
        <w:shd w:val="clear" w:color="auto" w:fill="FEFEFF"/>
        <w:spacing w:before="100" w:beforeAutospacing="1" w:after="100" w:afterAutospacing="1" w:line="319" w:lineRule="atLeast"/>
        <w:ind w:left="525"/>
        <w:rPr>
          <w:ins w:id="1869" w:author="Unknown"/>
          <w:rFonts w:ascii="Calibri" w:hAnsi="Calibri"/>
          <w:color w:val="000000"/>
          <w:sz w:val="26"/>
          <w:szCs w:val="26"/>
        </w:rPr>
      </w:pPr>
      <w:ins w:id="1870" w:author="Unknown">
        <w:r>
          <w:rPr>
            <w:rStyle w:val="sb"/>
            <w:rFonts w:ascii="Calibri" w:hAnsi="Calibri"/>
            <w:b/>
            <w:bCs/>
            <w:color w:val="000000"/>
            <w:sz w:val="26"/>
            <w:szCs w:val="26"/>
          </w:rPr>
          <w:t>\t</w:t>
        </w:r>
        <w:r>
          <w:rPr>
            <w:rFonts w:ascii="Calibri" w:hAnsi="Calibri"/>
            <w:color w:val="000000"/>
            <w:sz w:val="26"/>
            <w:szCs w:val="26"/>
          </w:rPr>
          <w:t> - spatiu tab.</w:t>
        </w:r>
      </w:ins>
    </w:p>
    <w:p w:rsidR="00F426A0" w:rsidRDefault="00F426A0" w:rsidP="00F426A0">
      <w:pPr>
        <w:numPr>
          <w:ilvl w:val="0"/>
          <w:numId w:val="15"/>
        </w:numPr>
        <w:shd w:val="clear" w:color="auto" w:fill="FEFEFF"/>
        <w:spacing w:before="100" w:beforeAutospacing="1" w:after="100" w:afterAutospacing="1" w:line="319" w:lineRule="atLeast"/>
        <w:ind w:left="525"/>
        <w:rPr>
          <w:ins w:id="1871" w:author="Unknown"/>
          <w:rFonts w:ascii="Calibri" w:hAnsi="Calibri"/>
          <w:color w:val="000000"/>
          <w:sz w:val="26"/>
          <w:szCs w:val="26"/>
        </w:rPr>
      </w:pPr>
      <w:ins w:id="1872" w:author="Unknown">
        <w:r>
          <w:rPr>
            <w:rStyle w:val="sb"/>
            <w:rFonts w:ascii="Calibri" w:hAnsi="Calibri"/>
            <w:b/>
            <w:bCs/>
            <w:color w:val="000000"/>
            <w:sz w:val="26"/>
            <w:szCs w:val="26"/>
          </w:rPr>
          <w:t>\b</w:t>
        </w:r>
        <w:r>
          <w:rPr>
            <w:rFonts w:ascii="Calibri" w:hAnsi="Calibri"/>
            <w:color w:val="000000"/>
            <w:sz w:val="26"/>
            <w:szCs w:val="26"/>
          </w:rPr>
          <w:t> - backspace.</w:t>
        </w:r>
      </w:ins>
    </w:p>
    <w:p w:rsidR="00F426A0" w:rsidRDefault="00F426A0" w:rsidP="00F426A0">
      <w:pPr>
        <w:numPr>
          <w:ilvl w:val="0"/>
          <w:numId w:val="15"/>
        </w:numPr>
        <w:shd w:val="clear" w:color="auto" w:fill="FEFEFF"/>
        <w:spacing w:before="100" w:beforeAutospacing="1" w:after="100" w:afterAutospacing="1" w:line="319" w:lineRule="atLeast"/>
        <w:ind w:left="525"/>
        <w:rPr>
          <w:ins w:id="1873" w:author="Unknown"/>
          <w:rFonts w:ascii="Calibri" w:hAnsi="Calibri"/>
          <w:color w:val="000000"/>
          <w:sz w:val="26"/>
          <w:szCs w:val="26"/>
        </w:rPr>
      </w:pPr>
      <w:ins w:id="1874" w:author="Unknown">
        <w:r>
          <w:rPr>
            <w:rStyle w:val="sb"/>
            <w:rFonts w:ascii="Calibri" w:hAnsi="Calibri"/>
            <w:b/>
            <w:bCs/>
            <w:color w:val="000000"/>
            <w:sz w:val="26"/>
            <w:szCs w:val="26"/>
          </w:rPr>
          <w:t>\uXXXX</w:t>
        </w:r>
        <w:r>
          <w:rPr>
            <w:rFonts w:ascii="Calibri" w:hAnsi="Calibri"/>
            <w:color w:val="000000"/>
            <w:sz w:val="26"/>
            <w:szCs w:val="26"/>
          </w:rPr>
          <w:t> - cod unicode.</w:t>
        </w:r>
      </w:ins>
    </w:p>
    <w:p w:rsidR="00F426A0" w:rsidRDefault="00F426A0" w:rsidP="00F426A0">
      <w:pPr>
        <w:shd w:val="clear" w:color="auto" w:fill="FEFEFF"/>
        <w:spacing w:after="0" w:line="240" w:lineRule="auto"/>
        <w:rPr>
          <w:ins w:id="1875" w:author="Unknown"/>
          <w:rFonts w:ascii="Calibri" w:hAnsi="Calibri"/>
          <w:color w:val="000000"/>
          <w:sz w:val="26"/>
          <w:szCs w:val="26"/>
        </w:rPr>
      </w:pPr>
      <w:ins w:id="1876" w:author="Unknown">
        <w:r>
          <w:rPr>
            <w:rFonts w:ascii="Calibri" w:hAnsi="Calibri"/>
            <w:color w:val="000000"/>
            <w:sz w:val="26"/>
            <w:szCs w:val="26"/>
          </w:rPr>
          <w:br/>
          <w:t>- Exemplu, se adauga intr-un tag &lt;pre&gt; un sir cu mai multe linii, care contine ghilimele si backslash.</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77" w:author="Unknown"/>
          <w:color w:val="0101FF"/>
          <w:sz w:val="23"/>
          <w:szCs w:val="23"/>
        </w:rPr>
      </w:pPr>
      <w:ins w:id="1878" w:author="Unknown">
        <w:r>
          <w:rPr>
            <w:color w:val="0101FF"/>
            <w:sz w:val="23"/>
            <w:szCs w:val="23"/>
          </w:rPr>
          <w:t>&lt;pre id='pr1'&gt;HTML content, object string.&lt;/pre&gt;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7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80" w:author="Unknown"/>
          <w:color w:val="0101FF"/>
          <w:sz w:val="23"/>
          <w:szCs w:val="23"/>
        </w:rPr>
      </w:pPr>
      <w:ins w:id="1881"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82" w:author="Unknown"/>
          <w:color w:val="0101FF"/>
          <w:sz w:val="23"/>
          <w:szCs w:val="23"/>
        </w:rPr>
      </w:pPr>
      <w:ins w:id="1883" w:author="Unknown">
        <w:r>
          <w:rPr>
            <w:color w:val="0101FF"/>
            <w:sz w:val="23"/>
            <w:szCs w:val="23"/>
          </w:rPr>
          <w:t>let str ='Sir definit intre \'ghilimele simple\', \n adaugate cu backslash \\, \n dar contine si "ghilimele duble".';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84" w:author="Unknown"/>
          <w:color w:val="0101FF"/>
          <w:sz w:val="23"/>
          <w:szCs w:val="23"/>
        </w:rPr>
      </w:pPr>
      <w:ins w:id="1885" w:author="Unknown">
        <w:r>
          <w:rPr>
            <w:color w:val="0101FF"/>
            <w:sz w:val="23"/>
            <w:szCs w:val="23"/>
          </w:rPr>
          <w:t>document.getElementById('pr1').innerHTML = str;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886" w:author="Unknown"/>
          <w:color w:val="0101FF"/>
          <w:sz w:val="23"/>
          <w:szCs w:val="23"/>
        </w:rPr>
      </w:pPr>
      <w:ins w:id="1887" w:author="Unknown">
        <w:r>
          <w:rPr>
            <w:color w:val="0101FF"/>
            <w:sz w:val="23"/>
            <w:szCs w:val="23"/>
          </w:rPr>
          <w:t>&lt;/script&gt;</w:t>
        </w:r>
      </w:ins>
    </w:p>
    <w:p w:rsidR="00F426A0" w:rsidRDefault="00F426A0" w:rsidP="00F426A0">
      <w:pPr>
        <w:shd w:val="clear" w:color="auto" w:fill="FEFEFF"/>
        <w:rPr>
          <w:ins w:id="1888" w:author="Unknown"/>
          <w:rFonts w:ascii="Calibri" w:hAnsi="Calibri"/>
          <w:color w:val="000000"/>
          <w:sz w:val="26"/>
          <w:szCs w:val="26"/>
        </w:rPr>
      </w:pPr>
      <w:ins w:id="1889"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890" w:author="Unknown"/>
          <w:rFonts w:ascii="Calibri" w:hAnsi="Calibri"/>
          <w:color w:val="000000"/>
          <w:spacing w:val="15"/>
          <w:sz w:val="27"/>
          <w:szCs w:val="27"/>
          <w:u w:val="single"/>
        </w:rPr>
      </w:pPr>
      <w:ins w:id="1891" w:author="Unknown">
        <w:r>
          <w:rPr>
            <w:rFonts w:ascii="Calibri" w:hAnsi="Calibri"/>
            <w:color w:val="000000"/>
            <w:spacing w:val="15"/>
            <w:u w:val="single"/>
          </w:rPr>
          <w:t>Sir Template</w:t>
        </w:r>
      </w:ins>
    </w:p>
    <w:p w:rsidR="00F426A0" w:rsidRDefault="00F426A0" w:rsidP="00F426A0">
      <w:pPr>
        <w:shd w:val="clear" w:color="auto" w:fill="FEFEFF"/>
        <w:rPr>
          <w:ins w:id="1892" w:author="Unknown"/>
          <w:rFonts w:ascii="Calibri" w:hAnsi="Calibri"/>
          <w:color w:val="000000"/>
          <w:sz w:val="26"/>
          <w:szCs w:val="26"/>
        </w:rPr>
      </w:pPr>
      <w:ins w:id="1893" w:author="Unknown">
        <w:r>
          <w:rPr>
            <w:rStyle w:val="Strong"/>
            <w:rFonts w:ascii="Calibri" w:hAnsi="Calibri"/>
            <w:color w:val="000000"/>
            <w:sz w:val="26"/>
            <w:szCs w:val="26"/>
          </w:rPr>
          <w:t>Sirul Template se adauga intre caracterele de accent ( `...` )</w:t>
        </w:r>
        <w:r>
          <w:rPr>
            <w:rFonts w:ascii="Calibri" w:hAnsi="Calibri"/>
            <w:color w:val="000000"/>
            <w:sz w:val="26"/>
            <w:szCs w:val="26"/>
          </w:rPr>
          <w:t>.</w:t>
        </w:r>
        <w:r>
          <w:rPr>
            <w:rFonts w:ascii="Calibri" w:hAnsi="Calibri"/>
            <w:color w:val="000000"/>
            <w:sz w:val="26"/>
            <w:szCs w:val="26"/>
          </w:rPr>
          <w:br/>
          <w:t>Acest tip de String permite crearea de siruri cu linii noi adaugate normal (fara \n) si redarea de expresii de cod JavaScript care sunt executate direct in el.</w:t>
        </w:r>
        <w:r>
          <w:rPr>
            <w:rFonts w:ascii="Calibri" w:hAnsi="Calibri"/>
            <w:color w:val="000000"/>
            <w:sz w:val="26"/>
            <w:szCs w:val="26"/>
          </w:rPr>
          <w:br/>
          <w:t>- Sintaxa:</w:t>
        </w:r>
      </w:ins>
    </w:p>
    <w:p w:rsidR="00F426A0" w:rsidRDefault="00F426A0" w:rsidP="00F426A0">
      <w:pPr>
        <w:pStyle w:val="HTMLPreformatted"/>
        <w:shd w:val="clear" w:color="auto" w:fill="F0FEF1"/>
        <w:rPr>
          <w:ins w:id="1894" w:author="Unknown"/>
          <w:b/>
          <w:bCs/>
          <w:color w:val="000000"/>
          <w:sz w:val="24"/>
          <w:szCs w:val="24"/>
        </w:rPr>
      </w:pPr>
      <w:ins w:id="1895" w:author="Unknown">
        <w:r>
          <w:rPr>
            <w:b/>
            <w:bCs/>
            <w:color w:val="000000"/>
            <w:sz w:val="24"/>
            <w:szCs w:val="24"/>
          </w:rPr>
          <w:t>var tmp =`string text line 1</w:t>
        </w:r>
      </w:ins>
    </w:p>
    <w:p w:rsidR="00F426A0" w:rsidRDefault="00F426A0" w:rsidP="00F426A0">
      <w:pPr>
        <w:pStyle w:val="HTMLPreformatted"/>
        <w:shd w:val="clear" w:color="auto" w:fill="F0FEF1"/>
        <w:rPr>
          <w:ins w:id="1896" w:author="Unknown"/>
          <w:b/>
          <w:bCs/>
          <w:color w:val="000000"/>
          <w:sz w:val="24"/>
          <w:szCs w:val="24"/>
        </w:rPr>
      </w:pPr>
      <w:ins w:id="1897" w:author="Unknown">
        <w:r>
          <w:rPr>
            <w:b/>
            <w:bCs/>
            <w:color w:val="000000"/>
            <w:sz w:val="24"/>
            <w:szCs w:val="24"/>
          </w:rPr>
          <w:t xml:space="preserve"> Line 2 si ${js_expression} expresie de cod.`;</w:t>
        </w:r>
      </w:ins>
    </w:p>
    <w:p w:rsidR="00F426A0" w:rsidRDefault="00F426A0" w:rsidP="00F426A0">
      <w:pPr>
        <w:shd w:val="clear" w:color="auto" w:fill="FEFEFF"/>
        <w:rPr>
          <w:ins w:id="1898" w:author="Unknown"/>
          <w:rFonts w:ascii="Calibri" w:hAnsi="Calibri"/>
          <w:color w:val="000000"/>
          <w:sz w:val="26"/>
          <w:szCs w:val="26"/>
        </w:rPr>
      </w:pPr>
      <w:ins w:id="1899" w:author="Unknown">
        <w:r>
          <w:rPr>
            <w:rFonts w:ascii="Calibri" w:hAnsi="Calibri"/>
            <w:color w:val="000000"/>
            <w:sz w:val="26"/>
            <w:szCs w:val="26"/>
          </w:rPr>
          <w:t>- </w:t>
        </w:r>
        <w:r>
          <w:rPr>
            <w:rStyle w:val="sbi"/>
            <w:rFonts w:ascii="Calibri" w:hAnsi="Calibri"/>
            <w:b/>
            <w:bCs/>
            <w:i/>
            <w:iCs/>
            <w:color w:val="000000"/>
            <w:sz w:val="26"/>
            <w:szCs w:val="26"/>
          </w:rPr>
          <w:t>js_expression</w:t>
        </w:r>
        <w:r>
          <w:rPr>
            <w:rFonts w:ascii="Calibri" w:hAnsi="Calibri"/>
            <w:color w:val="000000"/>
            <w:sz w:val="26"/>
            <w:szCs w:val="26"/>
          </w:rPr>
          <w:t> poate fi o variabila JavaScript, apelarea unei functii sau o expresie JS cu valori. Acestea se adauga intre: </w:t>
        </w:r>
        <w:r>
          <w:rPr>
            <w:rStyle w:val="sbi"/>
            <w:rFonts w:ascii="Calibri" w:hAnsi="Calibri"/>
            <w:b/>
            <w:bCs/>
            <w:i/>
            <w:iCs/>
            <w:color w:val="000000"/>
            <w:sz w:val="26"/>
            <w:szCs w:val="26"/>
          </w:rPr>
          <w:t>${}</w:t>
        </w:r>
        <w:r>
          <w:rPr>
            <w:rFonts w:ascii="Calibri" w:hAnsi="Calibri"/>
            <w:color w:val="000000"/>
            <w:sz w:val="26"/>
            <w:szCs w:val="26"/>
          </w:rPr>
          <w:t> si sunt executate ca orice cod JavaScript.</w:t>
        </w:r>
        <w:r>
          <w:rPr>
            <w:rFonts w:ascii="Calibri" w:hAnsi="Calibri"/>
            <w:color w:val="000000"/>
            <w:sz w:val="26"/>
            <w:szCs w:val="26"/>
          </w:rPr>
          <w:br/>
        </w:r>
        <w:r>
          <w:rPr>
            <w:rFonts w:ascii="Calibri" w:hAnsi="Calibri"/>
            <w:color w:val="000000"/>
            <w:sz w:val="26"/>
            <w:szCs w:val="26"/>
          </w:rPr>
          <w:lastRenderedPageBreak/>
          <w:br/>
          <w:t>Exemplu, un sir ce contine mai multe linii si cod html cu continut dinamic.</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0" w:author="Unknown"/>
          <w:color w:val="0101FF"/>
          <w:sz w:val="23"/>
          <w:szCs w:val="23"/>
        </w:rPr>
      </w:pPr>
      <w:ins w:id="1901" w:author="Unknown">
        <w:r>
          <w:rPr>
            <w:color w:val="0101FF"/>
            <w:sz w:val="23"/>
            <w:szCs w:val="23"/>
          </w:rPr>
          <w:t>&lt;pre id='pr1'&gt;Template string, HTML content&lt;/pre&gt;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3" w:author="Unknown"/>
          <w:color w:val="0101FF"/>
          <w:sz w:val="23"/>
          <w:szCs w:val="23"/>
        </w:rPr>
      </w:pPr>
      <w:ins w:id="1904" w:author="Unknown">
        <w:r>
          <w:rPr>
            <w:color w:val="0101FF"/>
            <w:sz w:val="23"/>
            <w:szCs w:val="23"/>
          </w:rPr>
          <w:t>&lt;script&gt;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5" w:author="Unknown"/>
          <w:color w:val="0101FF"/>
          <w:sz w:val="23"/>
          <w:szCs w:val="23"/>
        </w:rPr>
      </w:pPr>
      <w:ins w:id="1906" w:author="Unknown">
        <w:r>
          <w:rPr>
            <w:color w:val="0101FF"/>
            <w:sz w:val="23"/>
            <w:szCs w:val="23"/>
          </w:rPr>
          <w:t>//se definesc variabile si o functie (arrow) care vor fi utilizate in sirul template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7" w:author="Unknown"/>
          <w:color w:val="0101FF"/>
          <w:sz w:val="23"/>
          <w:szCs w:val="23"/>
        </w:rPr>
      </w:pPr>
      <w:ins w:id="1908" w:author="Unknown">
        <w:r>
          <w:rPr>
            <w:color w:val="0101FF"/>
            <w:sz w:val="23"/>
            <w:szCs w:val="23"/>
          </w:rPr>
          <w:t>let str_st ='Sir Template';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09" w:author="Unknown"/>
          <w:color w:val="0101FF"/>
          <w:sz w:val="23"/>
          <w:szCs w:val="23"/>
        </w:rPr>
      </w:pPr>
      <w:ins w:id="1910" w:author="Unknown">
        <w:r>
          <w:rPr>
            <w:color w:val="0101FF"/>
            <w:sz w:val="23"/>
            <w:szCs w:val="23"/>
          </w:rPr>
          <w:t>let arr =[8, 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11" w:author="Unknown"/>
          <w:color w:val="0101FF"/>
          <w:sz w:val="23"/>
          <w:szCs w:val="23"/>
        </w:rPr>
      </w:pPr>
      <w:ins w:id="1912" w:author="Unknown">
        <w:r>
          <w:rPr>
            <w:color w:val="0101FF"/>
            <w:sz w:val="23"/>
            <w:szCs w:val="23"/>
          </w:rPr>
          <w:t>const sumXY =(x, y)=&gt;(x+y);</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1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14" w:author="Unknown"/>
          <w:color w:val="0101FF"/>
          <w:sz w:val="23"/>
          <w:szCs w:val="23"/>
        </w:rPr>
      </w:pPr>
      <w:ins w:id="1915" w:author="Unknown">
        <w:r>
          <w:rPr>
            <w:color w:val="0101FF"/>
            <w:sz w:val="23"/>
            <w:szCs w:val="23"/>
          </w:rPr>
          <w:t>//sirul template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16" w:author="Unknown"/>
          <w:color w:val="0101FF"/>
          <w:sz w:val="23"/>
          <w:szCs w:val="23"/>
        </w:rPr>
      </w:pPr>
      <w:ins w:id="1917" w:author="Unknown">
        <w:r>
          <w:rPr>
            <w:color w:val="0101FF"/>
            <w:sz w:val="23"/>
            <w:szCs w:val="23"/>
          </w:rPr>
          <w:t>var tmp =`&lt;h3&gt;Acesta e ${str_st} din JavaScript&lt;/h3&gt;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18" w:author="Unknown"/>
          <w:color w:val="0101FF"/>
          <w:sz w:val="23"/>
          <w:szCs w:val="23"/>
        </w:rPr>
      </w:pPr>
      <w:ins w:id="1919" w:author="Unknown">
        <w:r>
          <w:rPr>
            <w:color w:val="0101FF"/>
            <w:sz w:val="23"/>
            <w:szCs w:val="23"/>
          </w:rPr>
          <w:t>Apelare functie sumXY(): suma 7+8 = ${sumXY(7,8)}</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20" w:author="Unknown"/>
          <w:color w:val="0101FF"/>
          <w:sz w:val="23"/>
          <w:szCs w:val="23"/>
        </w:rPr>
      </w:pPr>
      <w:ins w:id="1921" w:author="Unknown">
        <w:r>
          <w:rPr>
            <w:color w:val="0101FF"/>
            <w:sz w:val="23"/>
            <w:szCs w:val="23"/>
          </w:rPr>
          <w:t>Si o linie cu &lt;strong&gt;expresie JS, 8*0 = ${arr[0] * arr[1]}&lt;/strong&gt;.`;</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22"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23" w:author="Unknown"/>
          <w:color w:val="0101FF"/>
          <w:sz w:val="23"/>
          <w:szCs w:val="23"/>
        </w:rPr>
      </w:pPr>
      <w:ins w:id="1924" w:author="Unknown">
        <w:r>
          <w:rPr>
            <w:color w:val="0101FF"/>
            <w:sz w:val="23"/>
            <w:szCs w:val="23"/>
          </w:rPr>
          <w:t>//adauga sirur rezultat in #pr1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25" w:author="Unknown"/>
          <w:color w:val="0101FF"/>
          <w:sz w:val="23"/>
          <w:szCs w:val="23"/>
        </w:rPr>
      </w:pPr>
      <w:ins w:id="1926" w:author="Unknown">
        <w:r>
          <w:rPr>
            <w:color w:val="0101FF"/>
            <w:sz w:val="23"/>
            <w:szCs w:val="23"/>
          </w:rPr>
          <w:t>document.getElementById('pr1').innerHTML = tmp;</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27" w:author="Unknown"/>
          <w:color w:val="0101FF"/>
          <w:sz w:val="23"/>
          <w:szCs w:val="23"/>
        </w:rPr>
      </w:pPr>
      <w:ins w:id="1928" w:author="Unknown">
        <w:r>
          <w:rPr>
            <w:color w:val="0101FF"/>
            <w:sz w:val="23"/>
            <w:szCs w:val="23"/>
          </w:rPr>
          <w:t>&lt;/script&gt;</w:t>
        </w:r>
      </w:ins>
    </w:p>
    <w:p w:rsidR="00F426A0" w:rsidRDefault="00F426A0"/>
    <w:p w:rsidR="00F426A0" w:rsidRDefault="00F426A0" w:rsidP="00F426A0">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Numere in JavaScript</w:t>
      </w:r>
    </w:p>
    <w:p w:rsidR="00F426A0" w:rsidRDefault="00F426A0" w:rsidP="00F426A0">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F426A0" w:rsidRDefault="00F426A0" w:rsidP="00F426A0">
      <w:pPr>
        <w:jc w:val="center"/>
        <w:rPr>
          <w:rFonts w:ascii="Calibri" w:hAnsi="Calibri"/>
          <w:b/>
          <w:bCs/>
          <w:color w:val="000000"/>
          <w:sz w:val="24"/>
          <w:szCs w:val="24"/>
        </w:rPr>
      </w:pPr>
      <w:hyperlink r:id="rId143"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44"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45"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46"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47"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48"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49"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50"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51"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52" w:tooltip="Games - GamV.eu" w:history="1">
        <w:r>
          <w:rPr>
            <w:rStyle w:val="Hyperlink"/>
            <w:rFonts w:ascii="Calibri" w:hAnsi="Calibri"/>
            <w:b/>
            <w:bCs/>
            <w:color w:val="FFFFFF"/>
            <w:u w:val="none"/>
            <w:shd w:val="clear" w:color="auto" w:fill="8F9FDE"/>
          </w:rPr>
          <w:t>Games</w:t>
        </w:r>
      </w:hyperlink>
    </w:p>
    <w:p w:rsidR="00F426A0" w:rsidRDefault="00F426A0" w:rsidP="00F426A0">
      <w:pPr>
        <w:pStyle w:val="z-TopofForm"/>
      </w:pPr>
      <w:r>
        <w:t>Top of Form</w:t>
      </w:r>
    </w:p>
    <w:p w:rsidR="00F426A0" w:rsidRDefault="00F426A0" w:rsidP="00F426A0">
      <w:pPr>
        <w:jc w:val="center"/>
        <w:rPr>
          <w:rFonts w:ascii="Calibri" w:hAnsi="Calibri"/>
          <w:color w:val="000000"/>
        </w:rPr>
      </w:pPr>
      <w:r>
        <w:rPr>
          <w:rFonts w:ascii="Calibri" w:hAnsi="Calibri"/>
          <w:color w:val="000000"/>
        </w:rPr>
        <w:object w:dxaOrig="1440" w:dyaOrig="1440">
          <v:shape id="_x0000_i1069" type="#_x0000_t75" style="width:1in;height:1in" o:ole="">
            <v:imagedata r:id="rId17" o:title=""/>
          </v:shape>
          <w:control r:id="rId153" w:name="DefaultOcxName12" w:shapeid="_x0000_i1069"/>
        </w:object>
      </w:r>
    </w:p>
    <w:p w:rsidR="00F426A0" w:rsidRDefault="00F426A0" w:rsidP="00F426A0">
      <w:pPr>
        <w:pStyle w:val="z-BottomofForm"/>
      </w:pPr>
      <w:r>
        <w:t>Bottom of Form</w:t>
      </w:r>
    </w:p>
    <w:p w:rsidR="00F426A0" w:rsidRDefault="00F426A0" w:rsidP="00F426A0">
      <w:pPr>
        <w:numPr>
          <w:ilvl w:val="0"/>
          <w:numId w:val="16"/>
        </w:numPr>
        <w:shd w:val="clear" w:color="auto" w:fill="FEFEFF"/>
        <w:spacing w:before="100" w:beforeAutospacing="1" w:after="100" w:afterAutospacing="1" w:line="319" w:lineRule="atLeast"/>
        <w:ind w:left="525"/>
        <w:rPr>
          <w:ins w:id="1929" w:author="Unknown"/>
          <w:rFonts w:ascii="Calibri" w:hAnsi="Calibri"/>
          <w:color w:val="000000"/>
          <w:sz w:val="26"/>
          <w:szCs w:val="26"/>
        </w:rPr>
      </w:pPr>
      <w:ins w:id="193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"https://marplo.net/javascript/numere-js" \l "hshmn" \o "Functii pentru obiectul Number" </w:instrText>
        </w:r>
        <w:r>
          <w:rPr>
            <w:rFonts w:ascii="Calibri" w:hAnsi="Calibri"/>
            <w:color w:val="000000"/>
            <w:sz w:val="26"/>
            <w:szCs w:val="26"/>
          </w:rPr>
          <w:fldChar w:fldCharType="separate"/>
        </w:r>
        <w:r>
          <w:rPr>
            <w:rStyle w:val="Hyperlink"/>
            <w:rFonts w:ascii="Calibri" w:hAnsi="Calibri"/>
            <w:sz w:val="26"/>
            <w:szCs w:val="26"/>
          </w:rPr>
          <w:t>Functii pentru obiectul Number</w:t>
        </w:r>
        <w:r>
          <w:rPr>
            <w:rFonts w:ascii="Calibri" w:hAnsi="Calibri"/>
            <w:color w:val="000000"/>
            <w:sz w:val="26"/>
            <w:szCs w:val="26"/>
          </w:rPr>
          <w:fldChar w:fldCharType="end"/>
        </w:r>
      </w:ins>
    </w:p>
    <w:p w:rsidR="00F426A0" w:rsidRDefault="00F426A0" w:rsidP="00F426A0">
      <w:pPr>
        <w:shd w:val="clear" w:color="auto" w:fill="FEFEFF"/>
        <w:spacing w:after="0" w:line="240" w:lineRule="auto"/>
        <w:rPr>
          <w:ins w:id="1931" w:author="Unknown"/>
          <w:rFonts w:ascii="Calibri" w:hAnsi="Calibri"/>
          <w:color w:val="000000"/>
          <w:sz w:val="26"/>
          <w:szCs w:val="26"/>
        </w:rPr>
      </w:pPr>
    </w:p>
    <w:p w:rsidR="00F426A0" w:rsidRDefault="00F426A0" w:rsidP="00F426A0">
      <w:pPr>
        <w:pStyle w:val="ptxt"/>
        <w:shd w:val="clear" w:color="auto" w:fill="FEFEFF"/>
        <w:spacing w:before="105" w:beforeAutospacing="0" w:after="120" w:afterAutospacing="0"/>
        <w:ind w:left="120" w:firstLine="300"/>
        <w:rPr>
          <w:ins w:id="1932" w:author="Unknown"/>
          <w:rFonts w:ascii="Calibri" w:hAnsi="Calibri"/>
          <w:color w:val="000000"/>
          <w:sz w:val="26"/>
          <w:szCs w:val="26"/>
        </w:rPr>
      </w:pPr>
      <w:ins w:id="1933" w:author="Unknown">
        <w:r>
          <w:rPr>
            <w:rFonts w:ascii="Calibri" w:hAnsi="Calibri"/>
            <w:color w:val="000000"/>
            <w:sz w:val="26"/>
            <w:szCs w:val="26"/>
          </w:rPr>
          <w:t>Operatiile aritmetice simple cu numere se pot efectua cu operatorii specifici: scadere (-), adunare (+), inmultire (*), impartire (/) si modul (%) restul impartirii. Vedeti lectia de la adresa: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"https://marplo.net/javascript/operatori.html" \o "Operatori in JavaScript" </w:instrText>
        </w:r>
        <w:r>
          <w:rPr>
            <w:rFonts w:ascii="Calibri" w:hAnsi="Calibri"/>
            <w:color w:val="000000"/>
            <w:sz w:val="26"/>
            <w:szCs w:val="26"/>
          </w:rPr>
          <w:fldChar w:fldCharType="separate"/>
        </w:r>
        <w:r>
          <w:rPr>
            <w:rStyle w:val="Hyperlink"/>
            <w:rFonts w:ascii="Calibri" w:hAnsi="Calibri"/>
            <w:b/>
            <w:bCs/>
            <w:sz w:val="26"/>
            <w:szCs w:val="26"/>
          </w:rPr>
          <w:t>marplo.net/javascript/operatori.html</w:t>
        </w:r>
        <w:r>
          <w:rPr>
            <w:rFonts w:ascii="Calibri" w:hAnsi="Calibri"/>
            <w:color w:val="000000"/>
            <w:sz w:val="26"/>
            <w:szCs w:val="26"/>
          </w:rPr>
          <w:fldChar w:fldCharType="end"/>
        </w:r>
        <w:r>
          <w:rPr>
            <w:rFonts w:ascii="Calibri" w:hAnsi="Calibri"/>
            <w:color w:val="000000"/>
            <w:sz w:val="26"/>
            <w:szCs w:val="26"/>
          </w:rPr>
          <w:br/>
        </w:r>
        <w:r>
          <w:rPr>
            <w:rFonts w:ascii="Calibri" w:hAnsi="Calibri"/>
            <w:color w:val="000000"/>
            <w:sz w:val="26"/>
            <w:szCs w:val="26"/>
          </w:rPr>
          <w:br/>
          <w:t>- Exemplu, se afla suma a trei numere, apoi restul impartirii la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34" w:author="Unknown"/>
          <w:color w:val="0101FF"/>
          <w:sz w:val="23"/>
          <w:szCs w:val="23"/>
        </w:rPr>
      </w:pPr>
      <w:ins w:id="1935" w:author="Unknown">
        <w:r>
          <w:rPr>
            <w:color w:val="0101FF"/>
            <w:sz w:val="23"/>
            <w:szCs w:val="23"/>
          </w:rPr>
          <w:t>const n1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36" w:author="Unknown"/>
          <w:color w:val="0101FF"/>
          <w:sz w:val="23"/>
          <w:szCs w:val="23"/>
        </w:rPr>
      </w:pPr>
      <w:ins w:id="1937" w:author="Unknown">
        <w:r>
          <w:rPr>
            <w:color w:val="0101FF"/>
            <w:sz w:val="23"/>
            <w:szCs w:val="23"/>
          </w:rPr>
          <w:t>const n2 =9;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3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39" w:author="Unknown"/>
          <w:color w:val="0101FF"/>
          <w:sz w:val="23"/>
          <w:szCs w:val="23"/>
        </w:rPr>
      </w:pPr>
      <w:ins w:id="1940" w:author="Unknown">
        <w:r>
          <w:rPr>
            <w:color w:val="0101FF"/>
            <w:sz w:val="23"/>
            <w:szCs w:val="23"/>
          </w:rPr>
          <w:t>//suma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1" w:author="Unknown"/>
          <w:color w:val="0101FF"/>
          <w:sz w:val="23"/>
          <w:szCs w:val="23"/>
        </w:rPr>
      </w:pPr>
      <w:ins w:id="1942" w:author="Unknown">
        <w:r>
          <w:rPr>
            <w:color w:val="0101FF"/>
            <w:sz w:val="23"/>
            <w:szCs w:val="23"/>
          </w:rPr>
          <w:t>let sum_n = n1 +n2 +15; // 26</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4" w:author="Unknown"/>
          <w:color w:val="0101FF"/>
          <w:sz w:val="23"/>
          <w:szCs w:val="23"/>
        </w:rPr>
      </w:pPr>
      <w:ins w:id="1945" w:author="Unknown">
        <w:r>
          <w:rPr>
            <w:color w:val="0101FF"/>
            <w:sz w:val="23"/>
            <w:szCs w:val="23"/>
          </w:rPr>
          <w:t>//restul impartirii la 3</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6" w:author="Unknown"/>
          <w:color w:val="0101FF"/>
          <w:sz w:val="23"/>
          <w:szCs w:val="23"/>
        </w:rPr>
      </w:pPr>
      <w:ins w:id="1947" w:author="Unknown">
        <w:r>
          <w:rPr>
            <w:color w:val="0101FF"/>
            <w:sz w:val="23"/>
            <w:szCs w:val="23"/>
          </w:rPr>
          <w:t>let rest3 = sum_n %3; // 2</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49" w:author="Unknown"/>
          <w:color w:val="0101FF"/>
          <w:sz w:val="23"/>
          <w:szCs w:val="23"/>
        </w:rPr>
      </w:pPr>
      <w:ins w:id="1950" w:author="Unknown">
        <w:r>
          <w:rPr>
            <w:color w:val="0101FF"/>
            <w:sz w:val="23"/>
            <w:szCs w:val="23"/>
          </w:rPr>
          <w:t>document.write('Suma (n1+n2+15) = '+sum_n+'&lt;br&gt;Restul sumei impartit la 3 este '+rest3);</w:t>
        </w:r>
      </w:ins>
    </w:p>
    <w:p w:rsidR="00F426A0" w:rsidRDefault="00F426A0" w:rsidP="00F426A0">
      <w:pPr>
        <w:shd w:val="clear" w:color="auto" w:fill="FEFEFF"/>
        <w:rPr>
          <w:ins w:id="1951" w:author="Unknown"/>
          <w:rFonts w:ascii="Calibri" w:hAnsi="Calibri"/>
          <w:color w:val="000000"/>
          <w:sz w:val="26"/>
          <w:szCs w:val="26"/>
        </w:rPr>
      </w:pPr>
      <w:ins w:id="1952"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1953" w:author="Unknown"/>
          <w:rFonts w:ascii="Calibri" w:hAnsi="Calibri"/>
          <w:color w:val="000000"/>
          <w:spacing w:val="15"/>
          <w:sz w:val="27"/>
          <w:szCs w:val="27"/>
          <w:u w:val="single"/>
        </w:rPr>
      </w:pPr>
      <w:ins w:id="1954" w:author="Unknown">
        <w:r>
          <w:rPr>
            <w:rFonts w:ascii="Calibri" w:hAnsi="Calibri"/>
            <w:color w:val="000000"/>
            <w:spacing w:val="15"/>
            <w:u w:val="single"/>
          </w:rPr>
          <w:t>Siruri numerice</w:t>
        </w:r>
      </w:ins>
    </w:p>
    <w:p w:rsidR="00F426A0" w:rsidRDefault="00F426A0" w:rsidP="00F426A0">
      <w:pPr>
        <w:pStyle w:val="NormalWeb"/>
        <w:shd w:val="clear" w:color="auto" w:fill="FEFEFF"/>
        <w:spacing w:before="135" w:beforeAutospacing="0" w:after="60" w:afterAutospacing="0"/>
        <w:ind w:left="15" w:right="15"/>
        <w:rPr>
          <w:ins w:id="1955" w:author="Unknown"/>
          <w:rFonts w:ascii="Calibri" w:hAnsi="Calibri"/>
          <w:color w:val="000000"/>
          <w:sz w:val="26"/>
          <w:szCs w:val="26"/>
        </w:rPr>
      </w:pPr>
      <w:ins w:id="1956" w:author="Unknown">
        <w:r>
          <w:rPr>
            <w:rFonts w:ascii="Calibri" w:hAnsi="Calibri"/>
            <w:color w:val="000000"/>
            <w:sz w:val="26"/>
            <w:szCs w:val="26"/>
          </w:rPr>
          <w:t>Cu numerele adaugate intre ghilimele nu se pot efectua corect operatiuni matematice, valoarea dintre ghilimele e considerata ca tip </w:t>
        </w:r>
        <w:r>
          <w:rPr>
            <w:rStyle w:val="sb"/>
            <w:rFonts w:ascii="Calibri" w:hAnsi="Calibri"/>
            <w:b/>
            <w:bCs/>
            <w:color w:val="000000"/>
            <w:sz w:val="26"/>
            <w:szCs w:val="26"/>
          </w:rPr>
          <w:t>String</w:t>
        </w:r>
        <w:r>
          <w:rPr>
            <w:rFonts w:ascii="Calibri" w:hAnsi="Calibri"/>
            <w:color w:val="000000"/>
            <w:sz w:val="26"/>
            <w:szCs w:val="26"/>
          </w:rPr>
          <w:t> (sir).</w:t>
        </w:r>
      </w:ins>
    </w:p>
    <w:p w:rsidR="00F426A0" w:rsidRDefault="00F426A0" w:rsidP="00F426A0">
      <w:pPr>
        <w:shd w:val="clear" w:color="auto" w:fill="FEFEFF"/>
        <w:rPr>
          <w:ins w:id="1957" w:author="Unknown"/>
          <w:rFonts w:ascii="Calibri" w:hAnsi="Calibri"/>
          <w:color w:val="000000"/>
          <w:sz w:val="26"/>
          <w:szCs w:val="26"/>
        </w:rPr>
      </w:pPr>
      <w:ins w:id="1958" w:author="Unknown">
        <w:r>
          <w:rPr>
            <w:rFonts w:ascii="Calibri" w:hAnsi="Calibri"/>
            <w:color w:val="000000"/>
            <w:sz w:val="26"/>
            <w:szCs w:val="26"/>
          </w:rPr>
          <w:t>- Exemplu, se incearca adunarea unui sir numeric cu un numar, rezulta un sir cu ele unite: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59" w:author="Unknown"/>
          <w:color w:val="0101FF"/>
          <w:sz w:val="23"/>
          <w:szCs w:val="23"/>
        </w:rPr>
      </w:pPr>
      <w:ins w:id="1960" w:author="Unknown">
        <w:r>
          <w:rPr>
            <w:color w:val="0101FF"/>
            <w:sz w:val="23"/>
            <w:szCs w:val="23"/>
          </w:rPr>
          <w:t>let n1 ='21';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1" w:author="Unknown"/>
          <w:color w:val="0101FF"/>
          <w:sz w:val="23"/>
          <w:szCs w:val="23"/>
        </w:rPr>
      </w:pPr>
      <w:ins w:id="1962" w:author="Unknown">
        <w:r>
          <w:rPr>
            <w:color w:val="0101FF"/>
            <w:sz w:val="23"/>
            <w:szCs w:val="23"/>
          </w:rPr>
          <w:t>let n2 =9;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3"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4" w:author="Unknown"/>
          <w:color w:val="0101FF"/>
          <w:sz w:val="23"/>
          <w:szCs w:val="23"/>
        </w:rPr>
      </w:pPr>
      <w:ins w:id="1965" w:author="Unknown">
        <w:r>
          <w:rPr>
            <w:color w:val="0101FF"/>
            <w:sz w:val="23"/>
            <w:szCs w:val="23"/>
          </w:rPr>
          <w:t>//suma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6" w:author="Unknown"/>
          <w:color w:val="0101FF"/>
          <w:sz w:val="23"/>
          <w:szCs w:val="23"/>
        </w:rPr>
      </w:pPr>
      <w:ins w:id="1967" w:author="Unknown">
        <w:r>
          <w:rPr>
            <w:color w:val="0101FF"/>
            <w:sz w:val="23"/>
            <w:szCs w:val="23"/>
          </w:rPr>
          <w:t>let sum_n = n1 +n2; //219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8"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69" w:author="Unknown"/>
          <w:color w:val="0101FF"/>
          <w:sz w:val="23"/>
          <w:szCs w:val="23"/>
        </w:rPr>
      </w:pPr>
      <w:ins w:id="1970" w:author="Unknown">
        <w:r>
          <w:rPr>
            <w:color w:val="0101FF"/>
            <w:sz w:val="23"/>
            <w:szCs w:val="23"/>
          </w:rPr>
          <w:t>document.write("Suma ('21'+9) ="+sum_n);</w:t>
        </w:r>
      </w:ins>
    </w:p>
    <w:p w:rsidR="00F426A0" w:rsidRDefault="00F426A0" w:rsidP="00F426A0">
      <w:pPr>
        <w:shd w:val="clear" w:color="auto" w:fill="FEFEFF"/>
        <w:rPr>
          <w:ins w:id="1971" w:author="Unknown"/>
          <w:rFonts w:ascii="Calibri" w:hAnsi="Calibri"/>
          <w:color w:val="000000"/>
          <w:sz w:val="26"/>
          <w:szCs w:val="26"/>
        </w:rPr>
      </w:pPr>
      <w:ins w:id="1972" w:author="Unknown">
        <w:r>
          <w:rPr>
            <w:rFonts w:ascii="Calibri" w:hAnsi="Calibri"/>
            <w:color w:val="000000"/>
            <w:sz w:val="26"/>
            <w:szCs w:val="26"/>
          </w:rPr>
          <w:t>Incercati codul</w:t>
        </w:r>
      </w:ins>
    </w:p>
    <w:p w:rsidR="00F426A0" w:rsidRDefault="00F426A0" w:rsidP="00F426A0">
      <w:pPr>
        <w:shd w:val="clear" w:color="auto" w:fill="FEFEFF"/>
        <w:rPr>
          <w:ins w:id="1973" w:author="Unknown"/>
          <w:rFonts w:ascii="Calibri" w:hAnsi="Calibri"/>
          <w:color w:val="000000"/>
          <w:sz w:val="26"/>
          <w:szCs w:val="26"/>
        </w:rPr>
      </w:pPr>
      <w:ins w:id="1974" w:author="Unknown">
        <w:r>
          <w:rPr>
            <w:rFonts w:ascii="Calibri" w:hAnsi="Calibri"/>
            <w:color w:val="000000"/>
            <w:sz w:val="26"/>
            <w:szCs w:val="26"/>
          </w:rPr>
          <w:t>Inainte de a efectua operatiuni matematice cu numere de tip sir, acestea trebuie transformate in tip </w:t>
        </w:r>
        <w:r>
          <w:rPr>
            <w:rStyle w:val="HTMLCode"/>
            <w:rFonts w:eastAsiaTheme="minorHAnsi"/>
            <w:b/>
            <w:bCs/>
            <w:color w:val="0000EE"/>
          </w:rPr>
          <w:t>Number</w:t>
        </w:r>
        <w:r>
          <w:rPr>
            <w:rFonts w:ascii="Calibri" w:hAnsi="Calibri"/>
            <w:color w:val="000000"/>
            <w:sz w:val="26"/>
            <w:szCs w:val="26"/>
          </w:rPr>
          <w:t>.</w:t>
        </w:r>
        <w:r>
          <w:rPr>
            <w:rFonts w:ascii="Calibri" w:hAnsi="Calibri"/>
            <w:color w:val="000000"/>
            <w:sz w:val="26"/>
            <w:szCs w:val="26"/>
          </w:rPr>
          <w:br/>
          <w:t>Modul cel mai simplu de a transforma un sir numeric in numar e: inmultind sirul cu valoarea 1, sau cu functia </w:t>
        </w:r>
        <w:r>
          <w:rPr>
            <w:rStyle w:val="HTMLCode"/>
            <w:rFonts w:eastAsiaTheme="minorHAnsi"/>
            <w:b/>
            <w:bCs/>
            <w:color w:val="0000EE"/>
          </w:rPr>
          <w:t>Number()</w:t>
        </w:r>
        <w:r>
          <w:rPr>
            <w:rFonts w:ascii="Calibri" w:hAnsi="Calibri"/>
            <w:color w:val="000000"/>
            <w:sz w:val="26"/>
            <w:szCs w:val="26"/>
          </w:rPr>
          <w:t>.</w:t>
        </w:r>
        <w:r>
          <w:rPr>
            <w:rFonts w:ascii="Calibri" w:hAnsi="Calibri"/>
            <w:color w:val="000000"/>
            <w:sz w:val="26"/>
            <w:szCs w:val="26"/>
          </w:rPr>
          <w:br/>
          <w:t>- Exemplu, se transforma un sir numeric in numar, apoi se aduna:</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75" w:author="Unknown"/>
          <w:color w:val="0101FF"/>
          <w:sz w:val="23"/>
          <w:szCs w:val="23"/>
        </w:rPr>
      </w:pPr>
      <w:ins w:id="1976" w:author="Unknown">
        <w:r>
          <w:rPr>
            <w:color w:val="0101FF"/>
            <w:sz w:val="23"/>
            <w:szCs w:val="23"/>
          </w:rPr>
          <w:t>let n1 ='21';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77" w:author="Unknown"/>
          <w:color w:val="0101FF"/>
          <w:sz w:val="23"/>
          <w:szCs w:val="23"/>
        </w:rPr>
      </w:pPr>
      <w:ins w:id="1978" w:author="Unknown">
        <w:r>
          <w:rPr>
            <w:color w:val="0101FF"/>
            <w:sz w:val="23"/>
            <w:szCs w:val="23"/>
          </w:rPr>
          <w:t>let n2 =9;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79"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80" w:author="Unknown"/>
          <w:color w:val="0101FF"/>
          <w:sz w:val="23"/>
          <w:szCs w:val="23"/>
        </w:rPr>
      </w:pPr>
      <w:ins w:id="1981" w:author="Unknown">
        <w:r>
          <w:rPr>
            <w:color w:val="0101FF"/>
            <w:sz w:val="23"/>
            <w:szCs w:val="23"/>
          </w:rPr>
          <w:t>n1 = n1*1; //transforma in numar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82" w:author="Unknown"/>
          <w:color w:val="0101FF"/>
          <w:sz w:val="23"/>
          <w:szCs w:val="23"/>
        </w:rPr>
      </w:pPr>
      <w:ins w:id="1983" w:author="Unknown">
        <w:r>
          <w:rPr>
            <w:color w:val="0101FF"/>
            <w:sz w:val="23"/>
            <w:szCs w:val="23"/>
          </w:rPr>
          <w:t>let sum_n = n1 +n2; //30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84"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85" w:author="Unknown"/>
          <w:color w:val="0101FF"/>
          <w:sz w:val="23"/>
          <w:szCs w:val="23"/>
        </w:rPr>
      </w:pPr>
      <w:ins w:id="1986" w:author="Unknown">
        <w:r>
          <w:rPr>
            <w:color w:val="0101FF"/>
            <w:sz w:val="23"/>
            <w:szCs w:val="23"/>
          </w:rPr>
          <w:t>document.write('Suma (21+9) = '+sum_n);</w:t>
        </w:r>
      </w:ins>
    </w:p>
    <w:p w:rsidR="00F426A0" w:rsidRDefault="00F426A0" w:rsidP="00F426A0">
      <w:pPr>
        <w:shd w:val="clear" w:color="auto" w:fill="FEFEFF"/>
        <w:rPr>
          <w:ins w:id="1987" w:author="Unknown"/>
          <w:rFonts w:ascii="Calibri" w:hAnsi="Calibri"/>
          <w:color w:val="000000"/>
          <w:sz w:val="26"/>
          <w:szCs w:val="26"/>
        </w:rPr>
      </w:pPr>
      <w:ins w:id="1988" w:author="Unknown">
        <w:r>
          <w:rPr>
            <w:rFonts w:ascii="Calibri" w:hAnsi="Calibri"/>
            <w:color w:val="000000"/>
            <w:sz w:val="26"/>
            <w:szCs w:val="26"/>
          </w:rPr>
          <w:t>Incercati codul</w:t>
        </w:r>
      </w:ins>
    </w:p>
    <w:p w:rsidR="00F426A0" w:rsidRDefault="00F426A0" w:rsidP="00F426A0">
      <w:pPr>
        <w:shd w:val="clear" w:color="auto" w:fill="FEFEFF"/>
        <w:rPr>
          <w:ins w:id="1989" w:author="Unknown"/>
          <w:rFonts w:ascii="Calibri" w:hAnsi="Calibri"/>
          <w:color w:val="000000"/>
          <w:sz w:val="26"/>
          <w:szCs w:val="26"/>
        </w:rPr>
      </w:pPr>
      <w:ins w:id="1990" w:author="Unknown">
        <w:r>
          <w:rPr>
            <w:rFonts w:ascii="Calibri" w:hAnsi="Calibri"/>
            <w:color w:val="000000"/>
            <w:sz w:val="26"/>
            <w:szCs w:val="26"/>
          </w:rPr>
          <w:t>Acelasi exemplu, aplicand functia Number():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91" w:author="Unknown"/>
          <w:color w:val="0101FF"/>
          <w:sz w:val="23"/>
          <w:szCs w:val="23"/>
        </w:rPr>
      </w:pPr>
      <w:ins w:id="1992" w:author="Unknown">
        <w:r>
          <w:rPr>
            <w:color w:val="0101FF"/>
            <w:sz w:val="23"/>
            <w:szCs w:val="23"/>
          </w:rPr>
          <w:lastRenderedPageBreak/>
          <w:t>let n1 ='21';</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93" w:author="Unknown"/>
          <w:color w:val="0101FF"/>
          <w:sz w:val="23"/>
          <w:szCs w:val="23"/>
        </w:rPr>
      </w:pPr>
      <w:ins w:id="1994" w:author="Unknown">
        <w:r>
          <w:rPr>
            <w:color w:val="0101FF"/>
            <w:sz w:val="23"/>
            <w:szCs w:val="23"/>
          </w:rPr>
          <w:t>let n2 =9;</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95"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96" w:author="Unknown"/>
          <w:color w:val="0101FF"/>
          <w:sz w:val="23"/>
          <w:szCs w:val="23"/>
        </w:rPr>
      </w:pPr>
      <w:ins w:id="1997" w:author="Unknown">
        <w:r>
          <w:rPr>
            <w:color w:val="0101FF"/>
            <w:sz w:val="23"/>
            <w:szCs w:val="23"/>
          </w:rPr>
          <w:t>n1 = Number(n1); //transforma in numar</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1998" w:author="Unknown"/>
          <w:color w:val="0101FF"/>
          <w:sz w:val="23"/>
          <w:szCs w:val="23"/>
        </w:rPr>
      </w:pPr>
      <w:ins w:id="1999" w:author="Unknown">
        <w:r>
          <w:rPr>
            <w:color w:val="0101FF"/>
            <w:sz w:val="23"/>
            <w:szCs w:val="23"/>
          </w:rPr>
          <w:t>let sum_n = n1 +n2; //30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000"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001" w:author="Unknown"/>
          <w:color w:val="0101FF"/>
          <w:sz w:val="23"/>
          <w:szCs w:val="23"/>
        </w:rPr>
      </w:pPr>
      <w:ins w:id="2002" w:author="Unknown">
        <w:r>
          <w:rPr>
            <w:color w:val="0101FF"/>
            <w:sz w:val="23"/>
            <w:szCs w:val="23"/>
          </w:rPr>
          <w:t>document.write('Suma (21+9) = '+sum_n);</w:t>
        </w:r>
      </w:ins>
    </w:p>
    <w:p w:rsidR="00F426A0" w:rsidRDefault="00F426A0" w:rsidP="00F426A0">
      <w:pPr>
        <w:shd w:val="clear" w:color="auto" w:fill="FEFEFF"/>
        <w:rPr>
          <w:ins w:id="2003" w:author="Unknown"/>
          <w:rFonts w:ascii="Calibri" w:hAnsi="Calibri"/>
          <w:color w:val="000000"/>
          <w:sz w:val="26"/>
          <w:szCs w:val="26"/>
        </w:rPr>
      </w:pPr>
      <w:ins w:id="2004" w:author="Unknown">
        <w:r>
          <w:rPr>
            <w:rFonts w:ascii="Calibri" w:hAnsi="Calibri"/>
            <w:color w:val="000000"/>
            <w:sz w:val="26"/>
            <w:szCs w:val="26"/>
          </w:rPr>
          <w:t>Incercati codul</w:t>
        </w:r>
      </w:ins>
    </w:p>
    <w:p w:rsidR="00F426A0" w:rsidRDefault="00F426A0" w:rsidP="00F426A0">
      <w:pPr>
        <w:pStyle w:val="Heading3"/>
        <w:shd w:val="clear" w:color="auto" w:fill="FEFEFF"/>
        <w:spacing w:before="180" w:after="135"/>
        <w:ind w:left="300"/>
        <w:rPr>
          <w:ins w:id="2005" w:author="Unknown"/>
          <w:rFonts w:ascii="Calibri" w:hAnsi="Calibri"/>
          <w:color w:val="000000"/>
          <w:spacing w:val="15"/>
          <w:sz w:val="27"/>
          <w:szCs w:val="27"/>
          <w:u w:val="single"/>
        </w:rPr>
      </w:pPr>
      <w:ins w:id="2006" w:author="Unknown">
        <w:r>
          <w:rPr>
            <w:rFonts w:ascii="Calibri" w:hAnsi="Calibri"/>
            <w:color w:val="000000"/>
            <w:spacing w:val="15"/>
            <w:u w:val="single"/>
          </w:rPr>
          <w:t>Functii pentru obiectul Number</w:t>
        </w:r>
      </w:ins>
    </w:p>
    <w:p w:rsidR="00F426A0" w:rsidRDefault="00F426A0" w:rsidP="00F426A0">
      <w:pPr>
        <w:pStyle w:val="NormalWeb"/>
        <w:shd w:val="clear" w:color="auto" w:fill="FEFEFF"/>
        <w:spacing w:before="135" w:beforeAutospacing="0" w:after="60" w:afterAutospacing="0"/>
        <w:ind w:left="15" w:right="15"/>
        <w:rPr>
          <w:ins w:id="2007" w:author="Unknown"/>
          <w:rFonts w:ascii="Calibri" w:hAnsi="Calibri"/>
          <w:color w:val="000000"/>
          <w:sz w:val="26"/>
          <w:szCs w:val="26"/>
        </w:rPr>
      </w:pPr>
      <w:ins w:id="2008" w:author="Unknown">
        <w:r>
          <w:rPr>
            <w:rFonts w:ascii="Calibri" w:hAnsi="Calibri"/>
            <w:color w:val="000000"/>
            <w:sz w:val="26"/>
            <w:szCs w:val="26"/>
          </w:rPr>
          <w:t>Numerele fara zecimale sunt considerate intregi (Integer), iar cele cu zecimale (adaugate dupa punct) sunt considerate de tip Float.</w:t>
        </w:r>
        <w:r>
          <w:rPr>
            <w:rFonts w:ascii="Calibri" w:hAnsi="Calibri"/>
            <w:color w:val="000000"/>
            <w:sz w:val="26"/>
            <w:szCs w:val="26"/>
          </w:rPr>
          <w:br/>
          <w:t>Numerele negative se adauga cu semnul minus (-) in fata.</w:t>
        </w:r>
        <w:r>
          <w:rPr>
            <w:rFonts w:ascii="Calibri" w:hAnsi="Calibri"/>
            <w:color w:val="000000"/>
            <w:sz w:val="26"/>
            <w:szCs w:val="26"/>
          </w:rPr>
          <w:br/>
          <w:t>Obiectul Number are cateva metode pentru numere.</w:t>
        </w:r>
      </w:ins>
    </w:p>
    <w:p w:rsidR="00F426A0" w:rsidRDefault="00F426A0" w:rsidP="00F426A0">
      <w:pPr>
        <w:numPr>
          <w:ilvl w:val="0"/>
          <w:numId w:val="17"/>
        </w:numPr>
        <w:shd w:val="clear" w:color="auto" w:fill="FEFEFF"/>
        <w:spacing w:before="100" w:beforeAutospacing="1" w:after="100" w:afterAutospacing="1" w:line="319" w:lineRule="atLeast"/>
        <w:ind w:left="525"/>
        <w:rPr>
          <w:ins w:id="2009" w:author="Unknown"/>
          <w:rFonts w:ascii="Calibri" w:hAnsi="Calibri"/>
          <w:color w:val="000000"/>
          <w:sz w:val="26"/>
          <w:szCs w:val="26"/>
        </w:rPr>
      </w:pPr>
      <w:ins w:id="2010" w:author="Unknown">
        <w:r>
          <w:rPr>
            <w:rStyle w:val="HTMLCode"/>
            <w:rFonts w:eastAsiaTheme="minorHAnsi"/>
            <w:b/>
            <w:bCs/>
            <w:color w:val="0000EE"/>
          </w:rPr>
          <w:t>Number.isInteger(nr)</w:t>
        </w:r>
        <w:r>
          <w:rPr>
            <w:rFonts w:ascii="Calibri" w:hAnsi="Calibri"/>
            <w:color w:val="000000"/>
            <w:sz w:val="26"/>
            <w:szCs w:val="26"/>
          </w:rPr>
          <w:t> - returneaza True daca 'nr' e numar intreg, altfel False.</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11" w:author="Unknown"/>
          <w:color w:val="0101FF"/>
          <w:sz w:val="23"/>
          <w:szCs w:val="23"/>
        </w:rPr>
      </w:pPr>
      <w:ins w:id="2012" w:author="Unknown">
        <w:r>
          <w:rPr>
            <w:color w:val="0101FF"/>
            <w:sz w:val="23"/>
            <w:szCs w:val="23"/>
          </w:rPr>
          <w:t>var n1 = 90;</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13" w:author="Unknown"/>
          <w:color w:val="0101FF"/>
          <w:sz w:val="23"/>
          <w:szCs w:val="23"/>
        </w:rPr>
      </w:pPr>
      <w:ins w:id="2014" w:author="Unknown">
        <w:r>
          <w:rPr>
            <w:color w:val="0101FF"/>
            <w:sz w:val="23"/>
            <w:szCs w:val="23"/>
          </w:rPr>
          <w:t>var n2 = -25;</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15" w:author="Unknown"/>
          <w:color w:val="0101FF"/>
          <w:sz w:val="23"/>
          <w:szCs w:val="23"/>
        </w:rPr>
      </w:pPr>
      <w:ins w:id="2016" w:author="Unknown">
        <w:r>
          <w:rPr>
            <w:color w:val="0101FF"/>
            <w:sz w:val="23"/>
            <w:szCs w:val="23"/>
          </w:rPr>
          <w:t>var n3 = 90.23;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17" w:author="Unknown"/>
          <w:color w:val="0101FF"/>
          <w:sz w:val="23"/>
          <w:szCs w:val="23"/>
        </w:rPr>
      </w:pPr>
      <w:ins w:id="2018" w:author="Unknown">
        <w:r>
          <w:rPr>
            <w:color w:val="0101FF"/>
            <w:sz w:val="23"/>
            <w:szCs w:val="23"/>
          </w:rPr>
          <w:t>var n4 ='23';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19"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20" w:author="Unknown"/>
          <w:color w:val="0101FF"/>
          <w:sz w:val="23"/>
          <w:szCs w:val="23"/>
        </w:rPr>
      </w:pPr>
      <w:ins w:id="2021" w:author="Unknown">
        <w:r>
          <w:rPr>
            <w:color w:val="0101FF"/>
            <w:sz w:val="23"/>
            <w:szCs w:val="23"/>
          </w:rPr>
          <w:t xml:space="preserve">console.log(Number.isInteger(n1)); // true </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22" w:author="Unknown"/>
          <w:color w:val="0101FF"/>
          <w:sz w:val="23"/>
          <w:szCs w:val="23"/>
        </w:rPr>
      </w:pPr>
      <w:ins w:id="2023" w:author="Unknown">
        <w:r>
          <w:rPr>
            <w:color w:val="0101FF"/>
            <w:sz w:val="23"/>
            <w:szCs w:val="23"/>
          </w:rPr>
          <w:t>console.log(Number.isInteger(n2)); // true</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24" w:author="Unknown"/>
          <w:color w:val="0101FF"/>
          <w:sz w:val="23"/>
          <w:szCs w:val="23"/>
        </w:rPr>
      </w:pPr>
      <w:ins w:id="2025" w:author="Unknown">
        <w:r>
          <w:rPr>
            <w:color w:val="0101FF"/>
            <w:sz w:val="23"/>
            <w:szCs w:val="23"/>
          </w:rPr>
          <w:t>console.log(Number.isInteger(n3)); // false</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26" w:author="Unknown"/>
          <w:color w:val="0101FF"/>
          <w:sz w:val="23"/>
          <w:szCs w:val="23"/>
        </w:rPr>
      </w:pPr>
      <w:ins w:id="2027" w:author="Unknown">
        <w:r>
          <w:rPr>
            <w:color w:val="0101FF"/>
            <w:sz w:val="23"/>
            <w:szCs w:val="23"/>
          </w:rPr>
          <w:t>console.log(Number.isInteger(n4)); // false</w:t>
        </w:r>
      </w:ins>
    </w:p>
    <w:p w:rsidR="00F426A0" w:rsidRDefault="00F426A0" w:rsidP="00F426A0">
      <w:pPr>
        <w:shd w:val="clear" w:color="auto" w:fill="FEFEFF"/>
        <w:spacing w:beforeAutospacing="1" w:afterAutospacing="1" w:line="319" w:lineRule="atLeast"/>
        <w:ind w:left="525"/>
        <w:rPr>
          <w:ins w:id="2028" w:author="Unknown"/>
          <w:rFonts w:ascii="Calibri" w:hAnsi="Calibri"/>
          <w:color w:val="000000"/>
          <w:sz w:val="26"/>
          <w:szCs w:val="26"/>
        </w:rPr>
      </w:pPr>
      <w:ins w:id="2029"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030" w:author="Unknown"/>
          <w:rFonts w:ascii="Calibri" w:hAnsi="Calibri"/>
          <w:color w:val="000000"/>
          <w:sz w:val="26"/>
          <w:szCs w:val="26"/>
        </w:rPr>
      </w:pPr>
      <w:ins w:id="2031" w:author="Unknown">
        <w:r>
          <w:rPr>
            <w:rStyle w:val="HTMLCode"/>
            <w:rFonts w:eastAsiaTheme="minorHAnsi"/>
            <w:b/>
            <w:bCs/>
            <w:color w:val="0000EE"/>
          </w:rPr>
          <w:t>Number(sn)</w:t>
        </w:r>
        <w:r>
          <w:rPr>
            <w:rFonts w:ascii="Calibri" w:hAnsi="Calibri"/>
            <w:color w:val="000000"/>
            <w:sz w:val="26"/>
            <w:szCs w:val="26"/>
          </w:rPr>
          <w:t> - transforma un sir numeric 'sn' in numar. Returneaza NaN (Not a Number) daca sirul nu e numeric.</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32" w:author="Unknown"/>
          <w:color w:val="0101FF"/>
          <w:sz w:val="23"/>
          <w:szCs w:val="23"/>
        </w:rPr>
      </w:pPr>
      <w:ins w:id="2033" w:author="Unknown">
        <w:r>
          <w:rPr>
            <w:color w:val="0101FF"/>
            <w:sz w:val="23"/>
            <w:szCs w:val="23"/>
          </w:rPr>
          <w:t>var n1 ='57.98';</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34" w:author="Unknown"/>
          <w:color w:val="0101FF"/>
          <w:sz w:val="23"/>
          <w:szCs w:val="23"/>
        </w:rPr>
      </w:pPr>
      <w:ins w:id="2035" w:author="Unknown">
        <w:r>
          <w:rPr>
            <w:color w:val="0101FF"/>
            <w:sz w:val="23"/>
            <w:szCs w:val="23"/>
          </w:rPr>
          <w:t>var n2 ='23 str';</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36"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37" w:author="Unknown"/>
          <w:color w:val="0101FF"/>
          <w:sz w:val="23"/>
          <w:szCs w:val="23"/>
        </w:rPr>
      </w:pPr>
      <w:ins w:id="2038" w:author="Unknown">
        <w:r>
          <w:rPr>
            <w:color w:val="0101FF"/>
            <w:sz w:val="23"/>
            <w:szCs w:val="23"/>
          </w:rPr>
          <w:t>console.log(Number(n1)); // 57.98</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39" w:author="Unknown"/>
          <w:color w:val="0101FF"/>
          <w:sz w:val="23"/>
          <w:szCs w:val="23"/>
        </w:rPr>
      </w:pPr>
      <w:ins w:id="2040" w:author="Unknown">
        <w:r>
          <w:rPr>
            <w:color w:val="0101FF"/>
            <w:sz w:val="23"/>
            <w:szCs w:val="23"/>
          </w:rPr>
          <w:t>console.log(Number(n2)); // NaN</w:t>
        </w:r>
      </w:ins>
    </w:p>
    <w:p w:rsidR="00F426A0" w:rsidRDefault="00F426A0" w:rsidP="00F426A0">
      <w:pPr>
        <w:shd w:val="clear" w:color="auto" w:fill="FEFEFF"/>
        <w:spacing w:beforeAutospacing="1" w:afterAutospacing="1" w:line="319" w:lineRule="atLeast"/>
        <w:ind w:left="525"/>
        <w:rPr>
          <w:ins w:id="2041" w:author="Unknown"/>
          <w:rFonts w:ascii="Calibri" w:hAnsi="Calibri"/>
          <w:color w:val="000000"/>
          <w:sz w:val="26"/>
          <w:szCs w:val="26"/>
        </w:rPr>
      </w:pPr>
      <w:ins w:id="2042"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043" w:author="Unknown"/>
          <w:rFonts w:ascii="Calibri" w:hAnsi="Calibri"/>
          <w:color w:val="000000"/>
          <w:sz w:val="26"/>
          <w:szCs w:val="26"/>
        </w:rPr>
      </w:pPr>
      <w:ins w:id="2044" w:author="Unknown">
        <w:r>
          <w:rPr>
            <w:rStyle w:val="HTMLCode"/>
            <w:rFonts w:eastAsiaTheme="minorHAnsi"/>
            <w:b/>
            <w:bCs/>
            <w:color w:val="0000EE"/>
          </w:rPr>
          <w:t>parseFloat(sn)</w:t>
        </w:r>
        <w:r>
          <w:rPr>
            <w:rFonts w:ascii="Calibri" w:hAnsi="Calibri"/>
            <w:color w:val="000000"/>
            <w:sz w:val="26"/>
            <w:szCs w:val="26"/>
          </w:rPr>
          <w:t> - returneaza un numar cu zecimale dintr-un sir numeric 'sn' cu zecimale.</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45" w:author="Unknown"/>
          <w:color w:val="0101FF"/>
          <w:sz w:val="23"/>
          <w:szCs w:val="23"/>
        </w:rPr>
      </w:pPr>
      <w:ins w:id="2046" w:author="Unknown">
        <w:r>
          <w:rPr>
            <w:color w:val="0101FF"/>
            <w:sz w:val="23"/>
            <w:szCs w:val="23"/>
          </w:rPr>
          <w:lastRenderedPageBreak/>
          <w:t>var nr ='13.56';</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47" w:author="Unknown"/>
          <w:color w:val="0101FF"/>
          <w:sz w:val="23"/>
          <w:szCs w:val="23"/>
        </w:rPr>
      </w:pPr>
      <w:ins w:id="2048" w:author="Unknown">
        <w:r>
          <w:rPr>
            <w:color w:val="0101FF"/>
            <w:sz w:val="23"/>
            <w:szCs w:val="23"/>
          </w:rPr>
          <w:t>nr = parseFloat(nr); //numar 13.56</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49" w:author="Unknown"/>
          <w:color w:val="0101FF"/>
          <w:sz w:val="23"/>
          <w:szCs w:val="23"/>
        </w:rPr>
      </w:pPr>
      <w:ins w:id="2050" w:author="Unknown">
        <w:r>
          <w:rPr>
            <w:color w:val="0101FF"/>
            <w:sz w:val="23"/>
            <w:szCs w:val="23"/>
          </w:rPr>
          <w:t>var sum_n = nr +8.2;</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51"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52" w:author="Unknown"/>
          <w:color w:val="0101FF"/>
          <w:sz w:val="23"/>
          <w:szCs w:val="23"/>
        </w:rPr>
      </w:pPr>
      <w:ins w:id="2053" w:author="Unknown">
        <w:r>
          <w:rPr>
            <w:color w:val="0101FF"/>
            <w:sz w:val="23"/>
            <w:szCs w:val="23"/>
          </w:rPr>
          <w:t>document.write('- Suma: nr +8 = '+sum_n); //21.759999999999998</w:t>
        </w:r>
      </w:ins>
    </w:p>
    <w:p w:rsidR="00F426A0" w:rsidRDefault="00F426A0" w:rsidP="00F426A0">
      <w:pPr>
        <w:shd w:val="clear" w:color="auto" w:fill="FEFEFF"/>
        <w:spacing w:beforeAutospacing="1" w:afterAutospacing="1" w:line="319" w:lineRule="atLeast"/>
        <w:ind w:left="525"/>
        <w:rPr>
          <w:ins w:id="2054" w:author="Unknown"/>
          <w:rFonts w:ascii="Calibri" w:hAnsi="Calibri"/>
          <w:color w:val="000000"/>
          <w:sz w:val="26"/>
          <w:szCs w:val="26"/>
        </w:rPr>
      </w:pPr>
      <w:ins w:id="2055"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056" w:author="Unknown"/>
          <w:rFonts w:ascii="Calibri" w:hAnsi="Calibri"/>
          <w:color w:val="000000"/>
          <w:sz w:val="26"/>
          <w:szCs w:val="26"/>
        </w:rPr>
      </w:pPr>
      <w:ins w:id="2057" w:author="Unknown">
        <w:r>
          <w:rPr>
            <w:rStyle w:val="HTMLCode"/>
            <w:rFonts w:eastAsiaTheme="minorHAnsi"/>
            <w:b/>
            <w:bCs/>
            <w:color w:val="0000EE"/>
          </w:rPr>
          <w:t>parseInt(sn)</w:t>
        </w:r>
        <w:r>
          <w:rPr>
            <w:rFonts w:ascii="Calibri" w:hAnsi="Calibri"/>
            <w:color w:val="000000"/>
            <w:sz w:val="26"/>
            <w:szCs w:val="26"/>
          </w:rPr>
          <w:t> - returneaza un numar intreg (primul) dintr-un sir numeric 'sn'.</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58" w:author="Unknown"/>
          <w:color w:val="0101FF"/>
          <w:sz w:val="23"/>
          <w:szCs w:val="23"/>
        </w:rPr>
      </w:pPr>
      <w:ins w:id="2059" w:author="Unknown">
        <w:r>
          <w:rPr>
            <w:color w:val="0101FF"/>
            <w:sz w:val="23"/>
            <w:szCs w:val="23"/>
          </w:rPr>
          <w:t>var n1 ='25.89';</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60" w:author="Unknown"/>
          <w:color w:val="0101FF"/>
          <w:sz w:val="23"/>
          <w:szCs w:val="23"/>
        </w:rPr>
      </w:pPr>
      <w:ins w:id="2061" w:author="Unknown">
        <w:r>
          <w:rPr>
            <w:color w:val="0101FF"/>
            <w:sz w:val="23"/>
            <w:szCs w:val="23"/>
          </w:rPr>
          <w:t>var n2 ='-34.8 23';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62"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63" w:author="Unknown"/>
          <w:color w:val="0101FF"/>
          <w:sz w:val="23"/>
          <w:szCs w:val="23"/>
        </w:rPr>
      </w:pPr>
      <w:ins w:id="2064" w:author="Unknown">
        <w:r>
          <w:rPr>
            <w:color w:val="0101FF"/>
            <w:sz w:val="23"/>
            <w:szCs w:val="23"/>
          </w:rPr>
          <w:t>console.log(parseInt(n1)); // 25</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65" w:author="Unknown"/>
          <w:color w:val="0101FF"/>
          <w:sz w:val="23"/>
          <w:szCs w:val="23"/>
        </w:rPr>
      </w:pPr>
      <w:ins w:id="2066" w:author="Unknown">
        <w:r>
          <w:rPr>
            <w:color w:val="0101FF"/>
            <w:sz w:val="23"/>
            <w:szCs w:val="23"/>
          </w:rPr>
          <w:t>console.log(parseInt(n2)); // -34</w:t>
        </w:r>
      </w:ins>
    </w:p>
    <w:p w:rsidR="00F426A0" w:rsidRDefault="00F426A0" w:rsidP="00F426A0">
      <w:pPr>
        <w:shd w:val="clear" w:color="auto" w:fill="FEFEFF"/>
        <w:spacing w:beforeAutospacing="1" w:afterAutospacing="1" w:line="319" w:lineRule="atLeast"/>
        <w:ind w:left="525"/>
        <w:rPr>
          <w:ins w:id="2067" w:author="Unknown"/>
          <w:rFonts w:ascii="Calibri" w:hAnsi="Calibri"/>
          <w:color w:val="000000"/>
          <w:sz w:val="26"/>
          <w:szCs w:val="26"/>
        </w:rPr>
      </w:pPr>
      <w:ins w:id="2068"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069" w:author="Unknown"/>
          <w:rFonts w:ascii="Calibri" w:hAnsi="Calibri"/>
          <w:color w:val="000000"/>
          <w:sz w:val="26"/>
          <w:szCs w:val="26"/>
        </w:rPr>
      </w:pPr>
      <w:ins w:id="2070" w:author="Unknown">
        <w:r>
          <w:rPr>
            <w:rStyle w:val="HTMLCode"/>
            <w:rFonts w:eastAsiaTheme="minorHAnsi"/>
            <w:b/>
            <w:bCs/>
            <w:color w:val="0000EE"/>
          </w:rPr>
          <w:t>nr.toFixed(d)</w:t>
        </w:r>
        <w:r>
          <w:rPr>
            <w:rFonts w:ascii="Calibri" w:hAnsi="Calibri"/>
            <w:color w:val="000000"/>
            <w:sz w:val="26"/>
            <w:szCs w:val="26"/>
          </w:rPr>
          <w:t> - returneaza un sir cu numarul 'nr' formatat cu valoarea rotunjita la numarul de zecimale specificat 'd'.</w:t>
        </w:r>
        <w:r>
          <w:rPr>
            <w:rFonts w:ascii="Calibri" w:hAnsi="Calibri"/>
            <w:color w:val="000000"/>
            <w:sz w:val="26"/>
            <w:szCs w:val="26"/>
          </w:rPr>
          <w:br/>
          <w:t>- Aceasta metoda se aplica la numere, nu la 'siruri numerice'.</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71" w:author="Unknown"/>
          <w:color w:val="0101FF"/>
          <w:sz w:val="23"/>
          <w:szCs w:val="23"/>
        </w:rPr>
      </w:pPr>
      <w:ins w:id="2072" w:author="Unknown">
        <w:r>
          <w:rPr>
            <w:color w:val="0101FF"/>
            <w:sz w:val="23"/>
            <w:szCs w:val="23"/>
          </w:rPr>
          <w:t>var n1 = 92;</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73" w:author="Unknown"/>
          <w:color w:val="0101FF"/>
          <w:sz w:val="23"/>
          <w:szCs w:val="23"/>
        </w:rPr>
      </w:pPr>
      <w:ins w:id="2074" w:author="Unknown">
        <w:r>
          <w:rPr>
            <w:color w:val="0101FF"/>
            <w:sz w:val="23"/>
            <w:szCs w:val="23"/>
          </w:rPr>
          <w:t>var n2 = -25.5689;</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75" w:author="Unknown"/>
          <w:color w:val="0101FF"/>
          <w:sz w:val="23"/>
          <w:szCs w:val="23"/>
        </w:rPr>
      </w:pPr>
      <w:ins w:id="2076" w:author="Unknown">
        <w:r>
          <w:rPr>
            <w:color w:val="0101FF"/>
            <w:sz w:val="23"/>
            <w:szCs w:val="23"/>
          </w:rPr>
          <w:t>var n3 = 90.2378;</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77"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78" w:author="Unknown"/>
          <w:color w:val="0101FF"/>
          <w:sz w:val="23"/>
          <w:szCs w:val="23"/>
        </w:rPr>
      </w:pPr>
      <w:ins w:id="2079" w:author="Unknown">
        <w:r>
          <w:rPr>
            <w:color w:val="0101FF"/>
            <w:sz w:val="23"/>
            <w:szCs w:val="23"/>
          </w:rPr>
          <w:t xml:space="preserve">console.log(n1.toFixed(2)); // 92.00 </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80" w:author="Unknown"/>
          <w:color w:val="0101FF"/>
          <w:sz w:val="23"/>
          <w:szCs w:val="23"/>
        </w:rPr>
      </w:pPr>
      <w:ins w:id="2081" w:author="Unknown">
        <w:r>
          <w:rPr>
            <w:color w:val="0101FF"/>
            <w:sz w:val="23"/>
            <w:szCs w:val="23"/>
          </w:rPr>
          <w:t>console.log(n2.toFixed(1)); // -25.6</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82" w:author="Unknown"/>
          <w:color w:val="0101FF"/>
          <w:sz w:val="23"/>
          <w:szCs w:val="23"/>
        </w:rPr>
      </w:pPr>
      <w:ins w:id="2083" w:author="Unknown">
        <w:r>
          <w:rPr>
            <w:color w:val="0101FF"/>
            <w:sz w:val="23"/>
            <w:szCs w:val="23"/>
          </w:rPr>
          <w:t>console.log(n3.toFixed(2)); // 90.24</w:t>
        </w:r>
      </w:ins>
    </w:p>
    <w:p w:rsidR="00F426A0" w:rsidRDefault="00F426A0" w:rsidP="00F426A0">
      <w:pPr>
        <w:shd w:val="clear" w:color="auto" w:fill="FEFEFF"/>
        <w:spacing w:beforeAutospacing="1" w:afterAutospacing="1" w:line="319" w:lineRule="atLeast"/>
        <w:ind w:left="525"/>
        <w:rPr>
          <w:ins w:id="2084" w:author="Unknown"/>
          <w:rFonts w:ascii="Calibri" w:hAnsi="Calibri"/>
          <w:color w:val="000000"/>
          <w:sz w:val="26"/>
          <w:szCs w:val="26"/>
        </w:rPr>
      </w:pPr>
      <w:ins w:id="2085"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086" w:author="Unknown"/>
          <w:rFonts w:ascii="Calibri" w:hAnsi="Calibri"/>
          <w:color w:val="000000"/>
          <w:sz w:val="26"/>
          <w:szCs w:val="26"/>
        </w:rPr>
      </w:pPr>
      <w:ins w:id="2087" w:author="Unknown">
        <w:r>
          <w:rPr>
            <w:rStyle w:val="HTMLCode"/>
            <w:rFonts w:eastAsiaTheme="minorHAnsi"/>
            <w:b/>
            <w:bCs/>
            <w:color w:val="0000EE"/>
          </w:rPr>
          <w:t>nr.toPrecision(n)</w:t>
        </w:r>
        <w:r>
          <w:rPr>
            <w:rFonts w:ascii="Calibri" w:hAnsi="Calibri"/>
            <w:color w:val="000000"/>
            <w:sz w:val="26"/>
            <w:szCs w:val="26"/>
          </w:rPr>
          <w:t> - returneaza un sir cu numarul 'nr' avand:</w:t>
        </w:r>
        <w:r>
          <w:rPr>
            <w:rFonts w:ascii="Calibri" w:hAnsi="Calibri"/>
            <w:color w:val="000000"/>
            <w:sz w:val="26"/>
            <w:szCs w:val="26"/>
          </w:rPr>
          <w:br/>
          <w:t>- pentru 'nr'&gt;1, lungimea de cifre specificata 'n'.:</w:t>
        </w:r>
        <w:r>
          <w:rPr>
            <w:rFonts w:ascii="Calibri" w:hAnsi="Calibri"/>
            <w:color w:val="000000"/>
            <w:sz w:val="26"/>
            <w:szCs w:val="26"/>
          </w:rPr>
          <w:br/>
          <w:t>- pentru 'nr'&lt;1, lungimea de zecimale specificata 'n'.</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88" w:author="Unknown"/>
          <w:color w:val="0101FF"/>
          <w:sz w:val="23"/>
          <w:szCs w:val="23"/>
        </w:rPr>
      </w:pPr>
      <w:ins w:id="2089" w:author="Unknown">
        <w:r>
          <w:rPr>
            <w:color w:val="0101FF"/>
            <w:sz w:val="23"/>
            <w:szCs w:val="23"/>
          </w:rPr>
          <w:t>var n1 = 24;</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0" w:author="Unknown"/>
          <w:color w:val="0101FF"/>
          <w:sz w:val="23"/>
          <w:szCs w:val="23"/>
        </w:rPr>
      </w:pPr>
      <w:ins w:id="2091" w:author="Unknown">
        <w:r>
          <w:rPr>
            <w:color w:val="0101FF"/>
            <w:sz w:val="23"/>
            <w:szCs w:val="23"/>
          </w:rPr>
          <w:t>var n2 = -3.23;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2" w:author="Unknown"/>
          <w:color w:val="0101FF"/>
          <w:sz w:val="23"/>
          <w:szCs w:val="23"/>
        </w:rPr>
      </w:pPr>
      <w:ins w:id="2093" w:author="Unknown">
        <w:r>
          <w:rPr>
            <w:color w:val="0101FF"/>
            <w:sz w:val="23"/>
            <w:szCs w:val="23"/>
          </w:rPr>
          <w:t>var n3 = 0.46;</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4"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5" w:author="Unknown"/>
          <w:color w:val="0101FF"/>
          <w:sz w:val="23"/>
          <w:szCs w:val="23"/>
        </w:rPr>
      </w:pPr>
      <w:ins w:id="2096" w:author="Unknown">
        <w:r>
          <w:rPr>
            <w:color w:val="0101FF"/>
            <w:sz w:val="23"/>
            <w:szCs w:val="23"/>
          </w:rPr>
          <w:t>console.log(n1.toPrecision(3)); // 24.0</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7" w:author="Unknown"/>
          <w:color w:val="0101FF"/>
          <w:sz w:val="23"/>
          <w:szCs w:val="23"/>
        </w:rPr>
      </w:pPr>
      <w:ins w:id="2098" w:author="Unknown">
        <w:r>
          <w:rPr>
            <w:color w:val="0101FF"/>
            <w:sz w:val="23"/>
            <w:szCs w:val="23"/>
          </w:rPr>
          <w:t>console.log(n2.toFixed(1)); // -3.2</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099" w:author="Unknown"/>
          <w:color w:val="0101FF"/>
          <w:sz w:val="23"/>
          <w:szCs w:val="23"/>
        </w:rPr>
      </w:pPr>
      <w:ins w:id="2100" w:author="Unknown">
        <w:r>
          <w:rPr>
            <w:color w:val="0101FF"/>
            <w:sz w:val="23"/>
            <w:szCs w:val="23"/>
          </w:rPr>
          <w:lastRenderedPageBreak/>
          <w:t>console.log(n3.toFixed(3)); // 0.460</w:t>
        </w:r>
      </w:ins>
    </w:p>
    <w:p w:rsidR="00F426A0" w:rsidRDefault="00F426A0" w:rsidP="00F426A0">
      <w:pPr>
        <w:shd w:val="clear" w:color="auto" w:fill="FEFEFF"/>
        <w:spacing w:beforeAutospacing="1" w:afterAutospacing="1" w:line="319" w:lineRule="atLeast"/>
        <w:ind w:left="525"/>
        <w:rPr>
          <w:ins w:id="2101" w:author="Unknown"/>
          <w:rFonts w:ascii="Calibri" w:hAnsi="Calibri"/>
          <w:color w:val="000000"/>
          <w:sz w:val="26"/>
          <w:szCs w:val="26"/>
        </w:rPr>
      </w:pPr>
      <w:ins w:id="2102" w:author="Unknown">
        <w:r>
          <w:rPr>
            <w:rFonts w:ascii="Calibri" w:hAnsi="Calibri"/>
            <w:color w:val="000000"/>
            <w:sz w:val="26"/>
            <w:szCs w:val="26"/>
          </w:rPr>
          <w:t>Incercati codul</w:t>
        </w:r>
      </w:ins>
    </w:p>
    <w:p w:rsidR="00F426A0" w:rsidRDefault="00F426A0" w:rsidP="00F426A0">
      <w:pPr>
        <w:numPr>
          <w:ilvl w:val="0"/>
          <w:numId w:val="17"/>
        </w:numPr>
        <w:shd w:val="clear" w:color="auto" w:fill="FEFEFF"/>
        <w:spacing w:before="100" w:beforeAutospacing="1" w:after="100" w:afterAutospacing="1" w:line="319" w:lineRule="atLeast"/>
        <w:ind w:left="525"/>
        <w:rPr>
          <w:ins w:id="2103" w:author="Unknown"/>
          <w:rFonts w:ascii="Calibri" w:hAnsi="Calibri"/>
          <w:color w:val="000000"/>
          <w:sz w:val="26"/>
          <w:szCs w:val="26"/>
        </w:rPr>
      </w:pPr>
      <w:ins w:id="2104" w:author="Unknown">
        <w:r>
          <w:rPr>
            <w:rStyle w:val="HTMLCode"/>
            <w:rFonts w:eastAsiaTheme="minorHAnsi"/>
            <w:b/>
            <w:bCs/>
            <w:color w:val="0000EE"/>
          </w:rPr>
          <w:t>nr.toString()</w:t>
        </w:r>
        <w:r>
          <w:rPr>
            <w:rFonts w:ascii="Calibri" w:hAnsi="Calibri"/>
            <w:color w:val="000000"/>
            <w:sz w:val="26"/>
            <w:szCs w:val="26"/>
          </w:rPr>
          <w:t> - returneaza un Sir cu numarul de la 'nr'.</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05" w:author="Unknown"/>
          <w:color w:val="0101FF"/>
          <w:sz w:val="23"/>
          <w:szCs w:val="23"/>
        </w:rPr>
      </w:pPr>
      <w:ins w:id="2106" w:author="Unknown">
        <w:r>
          <w:rPr>
            <w:color w:val="0101FF"/>
            <w:sz w:val="23"/>
            <w:szCs w:val="23"/>
          </w:rPr>
          <w:t>var n1 = 12.5;</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07" w:author="Unknown"/>
          <w:color w:val="0101FF"/>
          <w:sz w:val="23"/>
          <w:szCs w:val="23"/>
        </w:rPr>
      </w:pPr>
      <w:ins w:id="2108" w:author="Unknown">
        <w:r>
          <w:rPr>
            <w:color w:val="0101FF"/>
            <w:sz w:val="23"/>
            <w:szCs w:val="23"/>
          </w:rPr>
          <w:t>var sum_n = n1.toString() +3;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09" w:author="Unknown"/>
          <w:color w:val="0101FF"/>
          <w:sz w:val="23"/>
          <w:szCs w:val="23"/>
        </w:rPr>
      </w:pPr>
      <w:ins w:id="2110" w:author="Unknown">
        <w:r>
          <w:rPr>
            <w:color w:val="0101FF"/>
            <w:sz w:val="23"/>
            <w:szCs w:val="23"/>
          </w:rPr>
          <w:t>var ex2 = (12 + 9).toString();</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11" w:author="Unknown"/>
          <w:color w:val="0101FF"/>
          <w:sz w:val="23"/>
          <w:szCs w:val="23"/>
        </w:rPr>
      </w:pPr>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12" w:author="Unknown"/>
          <w:color w:val="0101FF"/>
          <w:sz w:val="23"/>
          <w:szCs w:val="23"/>
        </w:rPr>
      </w:pPr>
      <w:ins w:id="2113" w:author="Unknown">
        <w:r>
          <w:rPr>
            <w:color w:val="0101FF"/>
            <w:sz w:val="23"/>
            <w:szCs w:val="23"/>
          </w:rPr>
          <w:t>console.log(sum_n); // 12.53</w:t>
        </w:r>
      </w:ins>
    </w:p>
    <w:p w:rsidR="00F426A0" w:rsidRDefault="00F426A0" w:rsidP="00F426A0">
      <w:pPr>
        <w:pStyle w:val="HTMLPreformatted"/>
        <w:numPr>
          <w:ilvl w:val="0"/>
          <w:numId w:val="1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114" w:author="Unknown"/>
          <w:color w:val="0101FF"/>
          <w:sz w:val="23"/>
          <w:szCs w:val="23"/>
        </w:rPr>
      </w:pPr>
      <w:ins w:id="2115" w:author="Unknown">
        <w:r>
          <w:rPr>
            <w:color w:val="0101FF"/>
            <w:sz w:val="23"/>
            <w:szCs w:val="23"/>
          </w:rPr>
          <w:t>console.log(ex2); // 21</w:t>
        </w:r>
      </w:ins>
    </w:p>
    <w:p w:rsidR="00F426A0" w:rsidRDefault="00F426A0" w:rsidP="00F426A0">
      <w:pPr>
        <w:shd w:val="clear" w:color="auto" w:fill="FEFEFF"/>
        <w:spacing w:beforeAutospacing="1" w:afterAutospacing="1" w:line="319" w:lineRule="atLeast"/>
        <w:ind w:left="525"/>
        <w:rPr>
          <w:ins w:id="2116" w:author="Unknown"/>
          <w:rFonts w:ascii="Calibri" w:hAnsi="Calibri"/>
          <w:color w:val="000000"/>
          <w:sz w:val="26"/>
          <w:szCs w:val="26"/>
        </w:rPr>
      </w:pPr>
      <w:ins w:id="2117" w:author="Unknown">
        <w:r>
          <w:rPr>
            <w:rFonts w:ascii="Calibri" w:hAnsi="Calibri"/>
            <w:color w:val="000000"/>
            <w:sz w:val="26"/>
            <w:szCs w:val="26"/>
          </w:rPr>
          <w:t>Incercati codul</w:t>
        </w:r>
      </w:ins>
    </w:p>
    <w:p w:rsidR="00F426A0" w:rsidRDefault="00F426A0" w:rsidP="00F426A0">
      <w:pPr>
        <w:pStyle w:val="Heading4"/>
        <w:shd w:val="clear" w:color="auto" w:fill="FEFEFF"/>
        <w:spacing w:before="240" w:after="105"/>
        <w:ind w:left="1537"/>
        <w:rPr>
          <w:ins w:id="2118" w:author="Unknown"/>
          <w:rFonts w:ascii="Calibri" w:hAnsi="Calibri"/>
          <w:color w:val="000000"/>
          <w:sz w:val="26"/>
          <w:szCs w:val="26"/>
          <w:u w:val="single"/>
        </w:rPr>
      </w:pPr>
      <w:ins w:id="2119" w:author="Unknown">
        <w:r>
          <w:rPr>
            <w:rFonts w:ascii="Calibri" w:hAnsi="Calibri"/>
            <w:color w:val="000000"/>
            <w:sz w:val="26"/>
            <w:szCs w:val="26"/>
            <w:u w:val="single"/>
          </w:rPr>
          <w:t>Functia Number() cu obiectul Date</w:t>
        </w:r>
      </w:ins>
    </w:p>
    <w:p w:rsidR="00F426A0" w:rsidRDefault="00F426A0" w:rsidP="00F426A0">
      <w:pPr>
        <w:shd w:val="clear" w:color="auto" w:fill="FEFEFF"/>
        <w:rPr>
          <w:ins w:id="2120" w:author="Unknown"/>
          <w:rFonts w:ascii="Calibri" w:hAnsi="Calibri"/>
          <w:color w:val="000000"/>
          <w:sz w:val="26"/>
          <w:szCs w:val="26"/>
        </w:rPr>
      </w:pPr>
      <w:ins w:id="2121" w:author="Unknown">
        <w:r>
          <w:rPr>
            <w:rFonts w:ascii="Calibri" w:hAnsi="Calibri"/>
            <w:color w:val="000000"/>
            <w:sz w:val="26"/>
            <w:szCs w:val="26"/>
          </w:rPr>
          <w:t>Functia </w:t>
        </w:r>
        <w:r>
          <w:rPr>
            <w:rStyle w:val="HTMLCode"/>
            <w:rFonts w:eastAsiaTheme="minorHAnsi"/>
            <w:b/>
            <w:bCs/>
            <w:color w:val="0000EE"/>
          </w:rPr>
          <w:t>Number()</w:t>
        </w:r>
        <w:r>
          <w:rPr>
            <w:rFonts w:ascii="Calibri" w:hAnsi="Calibri"/>
            <w:color w:val="000000"/>
            <w:sz w:val="26"/>
            <w:szCs w:val="26"/>
          </w:rPr>
          <w:t> aplicata cu obiectul Date returneaza numarul de milisecunde incepand de la 1.1.1970 pana la data /timpul din obiectul Date.</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122" w:author="Unknown"/>
          <w:color w:val="0101FF"/>
          <w:sz w:val="23"/>
          <w:szCs w:val="23"/>
        </w:rPr>
      </w:pPr>
      <w:ins w:id="2123" w:author="Unknown">
        <w:r>
          <w:rPr>
            <w:color w:val="0101FF"/>
            <w:sz w:val="23"/>
            <w:szCs w:val="23"/>
          </w:rPr>
          <w:t>var dt1 = new Date('2018-07-15');</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124" w:author="Unknown"/>
          <w:color w:val="0101FF"/>
          <w:sz w:val="23"/>
          <w:szCs w:val="23"/>
        </w:rPr>
      </w:pPr>
      <w:ins w:id="2125" w:author="Unknown">
        <w:r>
          <w:rPr>
            <w:color w:val="0101FF"/>
            <w:sz w:val="23"/>
            <w:szCs w:val="23"/>
          </w:rPr>
          <w:t>var dt2 = new Date('2018-07-15 11:13:00');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126" w:author="Unknown"/>
          <w:color w:val="0101FF"/>
          <w:sz w:val="23"/>
          <w:szCs w:val="23"/>
        </w:rPr>
      </w:pPr>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127" w:author="Unknown"/>
          <w:color w:val="0101FF"/>
          <w:sz w:val="23"/>
          <w:szCs w:val="23"/>
        </w:rPr>
      </w:pPr>
      <w:ins w:id="2128" w:author="Unknown">
        <w:r>
          <w:rPr>
            <w:color w:val="0101FF"/>
            <w:sz w:val="23"/>
            <w:szCs w:val="23"/>
          </w:rPr>
          <w:t>console.log(Number(dt1)); // 1531612800000</w:t>
        </w:r>
      </w:ins>
    </w:p>
    <w:p w:rsidR="00F426A0" w:rsidRDefault="00F426A0" w:rsidP="00F426A0">
      <w:pPr>
        <w:pStyle w:val="HTMLPreformatted"/>
        <w:pBdr>
          <w:top w:val="single" w:sz="6" w:space="2" w:color="BBBBBB"/>
          <w:left w:val="single" w:sz="6" w:space="2" w:color="BBBBBB"/>
          <w:bottom w:val="single" w:sz="6" w:space="5" w:color="BBBBBB"/>
          <w:right w:val="single" w:sz="6" w:space="2" w:color="BBBBBB"/>
        </w:pBdr>
        <w:shd w:val="clear" w:color="auto" w:fill="FEFEE9"/>
        <w:rPr>
          <w:ins w:id="2129" w:author="Unknown"/>
          <w:color w:val="0101FF"/>
          <w:sz w:val="23"/>
          <w:szCs w:val="23"/>
        </w:rPr>
      </w:pPr>
      <w:ins w:id="2130" w:author="Unknown">
        <w:r>
          <w:rPr>
            <w:color w:val="0101FF"/>
            <w:sz w:val="23"/>
            <w:szCs w:val="23"/>
          </w:rPr>
          <w:t>console.log(Number(dt2)); // 1531642380000</w:t>
        </w:r>
      </w:ins>
    </w:p>
    <w:p w:rsidR="00F426A0" w:rsidRDefault="00F426A0"/>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Math - Metode pentru operatiuni matematice</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154"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55"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56"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57"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58"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59"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60"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61"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62"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63"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72" type="#_x0000_t75" style="width:1in;height:1in" o:ole="">
            <v:imagedata r:id="rId17" o:title=""/>
          </v:shape>
          <w:control r:id="rId164" w:name="DefaultOcxName13" w:shapeid="_x0000_i1072"/>
        </w:object>
      </w:r>
    </w:p>
    <w:p w:rsidR="00EE2F06" w:rsidRDefault="00EE2F06" w:rsidP="00EE2F06">
      <w:pPr>
        <w:pStyle w:val="z-BottomofForm"/>
      </w:pPr>
      <w:r>
        <w:t>Bottom of Form</w:t>
      </w:r>
    </w:p>
    <w:p w:rsidR="00EE2F06" w:rsidRDefault="00EE2F06" w:rsidP="00EE2F06">
      <w:pPr>
        <w:numPr>
          <w:ilvl w:val="0"/>
          <w:numId w:val="18"/>
        </w:numPr>
        <w:shd w:val="clear" w:color="auto" w:fill="FEFEFF"/>
        <w:spacing w:before="100" w:beforeAutospacing="1" w:after="100" w:afterAutospacing="1" w:line="319" w:lineRule="atLeast"/>
        <w:ind w:left="525"/>
        <w:rPr>
          <w:ins w:id="2131" w:author="Unknown"/>
          <w:rFonts w:ascii="Calibri" w:hAnsi="Calibri"/>
          <w:color w:val="000000"/>
          <w:sz w:val="26"/>
          <w:szCs w:val="26"/>
        </w:rPr>
      </w:pPr>
      <w:ins w:id="213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"https://marplo.net/javascript/obiect-math-operatiuni-matematice" \l "hshpom" \o "Proprietati ale obiectului Math" </w:instrText>
        </w:r>
        <w:r>
          <w:rPr>
            <w:rFonts w:ascii="Calibri" w:hAnsi="Calibri"/>
            <w:color w:val="000000"/>
            <w:sz w:val="26"/>
            <w:szCs w:val="26"/>
          </w:rPr>
          <w:fldChar w:fldCharType="separate"/>
        </w:r>
        <w:r>
          <w:rPr>
            <w:rStyle w:val="Hyperlink"/>
            <w:rFonts w:ascii="Calibri" w:hAnsi="Calibri"/>
            <w:sz w:val="26"/>
            <w:szCs w:val="26"/>
          </w:rPr>
          <w:t>Proprietati ale obiectului Math</w:t>
        </w:r>
        <w:r>
          <w:rPr>
            <w:rFonts w:ascii="Calibri" w:hAnsi="Calibri"/>
            <w:color w:val="000000"/>
            <w:sz w:val="26"/>
            <w:szCs w:val="26"/>
          </w:rPr>
          <w:fldChar w:fldCharType="end"/>
        </w:r>
      </w:ins>
    </w:p>
    <w:p w:rsidR="00EE2F06" w:rsidRDefault="00EE2F06" w:rsidP="00EE2F06">
      <w:pPr>
        <w:numPr>
          <w:ilvl w:val="0"/>
          <w:numId w:val="18"/>
        </w:numPr>
        <w:shd w:val="clear" w:color="auto" w:fill="FEFEFF"/>
        <w:spacing w:before="100" w:beforeAutospacing="1" w:after="100" w:afterAutospacing="1" w:line="319" w:lineRule="atLeast"/>
        <w:ind w:left="525"/>
        <w:rPr>
          <w:ins w:id="2133" w:author="Unknown"/>
          <w:rFonts w:ascii="Calibri" w:hAnsi="Calibri"/>
          <w:color w:val="000000"/>
          <w:sz w:val="26"/>
          <w:szCs w:val="26"/>
        </w:rPr>
      </w:pPr>
      <w:ins w:id="213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"https://marplo.net/javascript/obiect-math-operatiuni-matematice" \l "hshmom" \o "Metode ale obiectului Math" </w:instrText>
        </w:r>
        <w:r>
          <w:rPr>
            <w:rFonts w:ascii="Calibri" w:hAnsi="Calibri"/>
            <w:color w:val="000000"/>
            <w:sz w:val="26"/>
            <w:szCs w:val="26"/>
          </w:rPr>
          <w:fldChar w:fldCharType="separate"/>
        </w:r>
        <w:r>
          <w:rPr>
            <w:rStyle w:val="Hyperlink"/>
            <w:rFonts w:ascii="Calibri" w:hAnsi="Calibri"/>
            <w:sz w:val="26"/>
            <w:szCs w:val="26"/>
          </w:rPr>
          <w:t>Metode ale obiectului Math</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2135"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2136" w:author="Unknown"/>
          <w:rFonts w:ascii="Calibri" w:hAnsi="Calibri"/>
          <w:color w:val="000000"/>
          <w:sz w:val="26"/>
          <w:szCs w:val="26"/>
        </w:rPr>
      </w:pPr>
      <w:ins w:id="2137" w:author="Unknown">
        <w:r>
          <w:rPr>
            <w:rFonts w:ascii="Calibri" w:hAnsi="Calibri"/>
            <w:color w:val="000000"/>
            <w:sz w:val="26"/>
            <w:szCs w:val="26"/>
          </w:rPr>
          <w:lastRenderedPageBreak/>
          <w:t>Obiectul </w:t>
        </w:r>
        <w:r>
          <w:rPr>
            <w:rStyle w:val="HTMLCode"/>
            <w:b/>
            <w:bCs/>
            <w:color w:val="0000EE"/>
          </w:rPr>
          <w:t>Math</w:t>
        </w:r>
        <w:r>
          <w:rPr>
            <w:rFonts w:ascii="Calibri" w:hAnsi="Calibri"/>
            <w:color w:val="000000"/>
            <w:sz w:val="26"/>
            <w:szCs w:val="26"/>
          </w:rPr>
          <w:t> contine proprietati si metode pentru constante si operatiuni matematice.</w:t>
        </w:r>
        <w:r>
          <w:rPr>
            <w:rFonts w:ascii="Calibri" w:hAnsi="Calibri"/>
            <w:color w:val="000000"/>
            <w:sz w:val="26"/>
            <w:szCs w:val="26"/>
          </w:rPr>
          <w:br/>
          <w:t>Nu este nevoie sa fie creat in script un obiect Math inainte de a fi folosit, acesta se aplica direct, urmat de proprietate sau metoda.</w:t>
        </w:r>
      </w:ins>
    </w:p>
    <w:p w:rsidR="00EE2F06" w:rsidRDefault="00EE2F06" w:rsidP="00EE2F06">
      <w:pPr>
        <w:shd w:val="clear" w:color="auto" w:fill="FEFEFF"/>
        <w:rPr>
          <w:ins w:id="2138" w:author="Unknown"/>
          <w:rFonts w:ascii="Calibri" w:hAnsi="Calibri"/>
          <w:color w:val="000000"/>
          <w:sz w:val="26"/>
          <w:szCs w:val="26"/>
        </w:rPr>
      </w:pPr>
      <w:ins w:id="2139" w:author="Unknown">
        <w:r>
          <w:rPr>
            <w:rFonts w:ascii="Calibri" w:hAnsi="Calibri"/>
            <w:color w:val="000000"/>
            <w:sz w:val="26"/>
            <w:szCs w:val="26"/>
          </w:rPr>
          <w:t>- Exemplu:</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40" w:author="Unknown"/>
          <w:color w:val="0101FF"/>
          <w:sz w:val="23"/>
          <w:szCs w:val="23"/>
        </w:rPr>
      </w:pPr>
      <w:ins w:id="2141" w:author="Unknown">
        <w:r>
          <w:rPr>
            <w:color w:val="0101FF"/>
            <w:sz w:val="23"/>
            <w:szCs w:val="23"/>
          </w:rPr>
          <w:t>const x = Math.PI; //valoarea constantei PI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42" w:author="Unknown"/>
          <w:color w:val="0101FF"/>
          <w:sz w:val="23"/>
          <w:szCs w:val="23"/>
        </w:rPr>
      </w:pPr>
      <w:ins w:id="2143" w:author="Unknown">
        <w:r>
          <w:rPr>
            <w:color w:val="0101FF"/>
            <w:sz w:val="23"/>
            <w:szCs w:val="23"/>
          </w:rPr>
          <w:t>var y = Math.sqrt(16); //radical din 16</w:t>
        </w:r>
      </w:ins>
    </w:p>
    <w:p w:rsidR="00EE2F06" w:rsidRDefault="00EE2F06" w:rsidP="00EE2F06">
      <w:pPr>
        <w:shd w:val="clear" w:color="auto" w:fill="FEFEFF"/>
        <w:rPr>
          <w:ins w:id="2144" w:author="Unknown"/>
          <w:rFonts w:ascii="Calibri" w:hAnsi="Calibri"/>
          <w:color w:val="000000"/>
          <w:sz w:val="26"/>
          <w:szCs w:val="26"/>
        </w:rPr>
      </w:pPr>
      <w:ins w:id="2145" w:author="Unknown">
        <w:r>
          <w:rPr>
            <w:rFonts w:ascii="Calibri" w:hAnsi="Calibri"/>
            <w:color w:val="000000"/>
            <w:sz w:val="26"/>
            <w:szCs w:val="26"/>
          </w:rPr>
          <w:br/>
          <w:t>- Exemplu util, se creaza o functie care returneaza un numar aleator intre doua numere intregi.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46" w:author="Unknown"/>
          <w:color w:val="0101FF"/>
          <w:sz w:val="23"/>
          <w:szCs w:val="23"/>
        </w:rPr>
      </w:pPr>
      <w:ins w:id="2147"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48" w:author="Unknown"/>
          <w:color w:val="0101FF"/>
          <w:sz w:val="23"/>
          <w:szCs w:val="23"/>
        </w:rPr>
      </w:pPr>
      <w:ins w:id="2149" w:author="Unknown">
        <w:r>
          <w:rPr>
            <w:color w:val="0101FF"/>
            <w:sz w:val="23"/>
            <w:szCs w:val="23"/>
          </w:rPr>
          <w:t>//returneaza un numar aleator intre min si max (inclusive)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50" w:author="Unknown"/>
          <w:color w:val="0101FF"/>
          <w:sz w:val="23"/>
          <w:szCs w:val="23"/>
        </w:rPr>
      </w:pPr>
      <w:ins w:id="2151" w:author="Unknown">
        <w:r>
          <w:rPr>
            <w:color w:val="0101FF"/>
            <w:sz w:val="23"/>
            <w:szCs w:val="23"/>
          </w:rPr>
          <w:t>function randomInt(min, max){</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52" w:author="Unknown"/>
          <w:color w:val="0101FF"/>
          <w:sz w:val="23"/>
          <w:szCs w:val="23"/>
        </w:rPr>
      </w:pPr>
      <w:ins w:id="2153" w:author="Unknown">
        <w:r>
          <w:rPr>
            <w:color w:val="0101FF"/>
            <w:sz w:val="23"/>
            <w:szCs w:val="23"/>
          </w:rPr>
          <w:t xml:space="preserve"> min = Math.ceil(min);</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54" w:author="Unknown"/>
          <w:color w:val="0101FF"/>
          <w:sz w:val="23"/>
          <w:szCs w:val="23"/>
        </w:rPr>
      </w:pPr>
      <w:ins w:id="2155" w:author="Unknown">
        <w:r>
          <w:rPr>
            <w:color w:val="0101FF"/>
            <w:sz w:val="23"/>
            <w:szCs w:val="23"/>
          </w:rPr>
          <w:t xml:space="preserve"> max = Math.floor(max);</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56" w:author="Unknown"/>
          <w:color w:val="0101FF"/>
          <w:sz w:val="23"/>
          <w:szCs w:val="23"/>
        </w:rPr>
      </w:pPr>
      <w:ins w:id="2157" w:author="Unknown">
        <w:r>
          <w:rPr>
            <w:color w:val="0101FF"/>
            <w:sz w:val="23"/>
            <w:szCs w:val="23"/>
          </w:rPr>
          <w:t xml:space="preserve"> return Math.floor(Math.random() *(max - min + 1)) +min;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58" w:author="Unknown"/>
          <w:color w:val="0101FF"/>
          <w:sz w:val="23"/>
          <w:szCs w:val="23"/>
        </w:rPr>
      </w:pPr>
      <w:ins w:id="2159"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1" w:author="Unknown"/>
          <w:color w:val="0101FF"/>
          <w:sz w:val="23"/>
          <w:szCs w:val="23"/>
        </w:rPr>
      </w:pPr>
      <w:ins w:id="2162" w:author="Unknown">
        <w:r>
          <w:rPr>
            <w:color w:val="0101FF"/>
            <w:sz w:val="23"/>
            <w:szCs w:val="23"/>
          </w:rPr>
          <w:t>var nr1 = randomInt(1, 10); //numar intre 1 si 10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3" w:author="Unknown"/>
          <w:color w:val="0101FF"/>
          <w:sz w:val="23"/>
          <w:szCs w:val="23"/>
        </w:rPr>
      </w:pPr>
      <w:ins w:id="2164" w:author="Unknown">
        <w:r>
          <w:rPr>
            <w:color w:val="0101FF"/>
            <w:sz w:val="23"/>
            <w:szCs w:val="23"/>
          </w:rPr>
          <w:t>var nr2 = randomInt(-10, 20); //numar intre -10 si 20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6" w:author="Unknown"/>
          <w:color w:val="0101FF"/>
          <w:sz w:val="23"/>
          <w:szCs w:val="23"/>
        </w:rPr>
      </w:pPr>
      <w:ins w:id="2167" w:author="Unknown">
        <w:r>
          <w:rPr>
            <w:color w:val="0101FF"/>
            <w:sz w:val="23"/>
            <w:szCs w:val="23"/>
          </w:rPr>
          <w:t>document.write('&lt;br&gt; Numar aleator intre 1 si 10: '+ nr1 +'&lt;br&gt; Numar aleator intre -10 si 20: '+ nr2);</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68" w:author="Unknown"/>
          <w:color w:val="0101FF"/>
          <w:sz w:val="23"/>
          <w:szCs w:val="23"/>
        </w:rPr>
      </w:pPr>
      <w:ins w:id="2169" w:author="Unknown">
        <w:r>
          <w:rPr>
            <w:color w:val="0101FF"/>
            <w:sz w:val="23"/>
            <w:szCs w:val="23"/>
          </w:rPr>
          <w:t>&lt;/script&gt;</w:t>
        </w:r>
      </w:ins>
    </w:p>
    <w:p w:rsidR="00EE2F06" w:rsidRDefault="00EE2F06" w:rsidP="00EE2F06">
      <w:pPr>
        <w:shd w:val="clear" w:color="auto" w:fill="FEFEFF"/>
        <w:rPr>
          <w:ins w:id="2170" w:author="Unknown"/>
          <w:rFonts w:ascii="Calibri" w:hAnsi="Calibri"/>
          <w:color w:val="000000"/>
          <w:sz w:val="26"/>
          <w:szCs w:val="26"/>
        </w:rPr>
      </w:pPr>
      <w:ins w:id="2171" w:author="Unknown">
        <w:r>
          <w:rPr>
            <w:rFonts w:ascii="Calibri" w:hAnsi="Calibri"/>
            <w:color w:val="000000"/>
            <w:sz w:val="26"/>
            <w:szCs w:val="26"/>
          </w:rPr>
          <w:t>Incercati codul</w:t>
        </w:r>
      </w:ins>
    </w:p>
    <w:p w:rsidR="00EE2F06" w:rsidRDefault="00EE2F06" w:rsidP="00EE2F06">
      <w:pPr>
        <w:pStyle w:val="Heading4"/>
        <w:shd w:val="clear" w:color="auto" w:fill="FEFEFF"/>
        <w:spacing w:before="240" w:after="105"/>
        <w:ind w:left="1537"/>
        <w:rPr>
          <w:ins w:id="2172" w:author="Unknown"/>
          <w:rFonts w:ascii="Calibri" w:hAnsi="Calibri"/>
          <w:color w:val="000000"/>
          <w:sz w:val="26"/>
          <w:szCs w:val="26"/>
          <w:u w:val="single"/>
        </w:rPr>
      </w:pPr>
      <w:ins w:id="2173" w:author="Unknown">
        <w:r>
          <w:rPr>
            <w:rFonts w:ascii="Calibri" w:hAnsi="Calibri"/>
            <w:color w:val="000000"/>
            <w:sz w:val="26"/>
            <w:szCs w:val="26"/>
            <w:u w:val="single"/>
          </w:rPr>
          <w:t>Extindere obiect Math</w:t>
        </w:r>
      </w:ins>
    </w:p>
    <w:p w:rsidR="00EE2F06" w:rsidRDefault="00EE2F06" w:rsidP="00EE2F06">
      <w:pPr>
        <w:shd w:val="clear" w:color="auto" w:fill="FEFEFF"/>
        <w:rPr>
          <w:ins w:id="2174" w:author="Unknown"/>
          <w:rFonts w:ascii="Calibri" w:hAnsi="Calibri"/>
          <w:color w:val="000000"/>
          <w:sz w:val="26"/>
          <w:szCs w:val="26"/>
        </w:rPr>
      </w:pPr>
      <w:ins w:id="2175" w:author="Unknown">
        <w:r>
          <w:rPr>
            <w:rFonts w:ascii="Calibri" w:hAnsi="Calibri"/>
            <w:color w:val="000000"/>
            <w:sz w:val="26"/>
            <w:szCs w:val="26"/>
          </w:rPr>
          <w:t>Obiectul Math poate fi extins, se pot adauga direct in el noi proprietati si metode, folosind sintaxa:</w:t>
        </w:r>
      </w:ins>
    </w:p>
    <w:p w:rsidR="00EE2F06" w:rsidRDefault="00EE2F06" w:rsidP="00EE2F06">
      <w:pPr>
        <w:pStyle w:val="HTMLPreformatted"/>
        <w:shd w:val="clear" w:color="auto" w:fill="F0FEF1"/>
        <w:rPr>
          <w:ins w:id="2176" w:author="Unknown"/>
          <w:b/>
          <w:bCs/>
          <w:color w:val="000000"/>
          <w:sz w:val="24"/>
          <w:szCs w:val="24"/>
        </w:rPr>
      </w:pPr>
      <w:ins w:id="2177" w:author="Unknown">
        <w:r>
          <w:rPr>
            <w:b/>
            <w:bCs/>
            <w:color w:val="000000"/>
            <w:sz w:val="24"/>
            <w:szCs w:val="24"/>
          </w:rPr>
          <w:t>//definire proprietate</w:t>
        </w:r>
      </w:ins>
    </w:p>
    <w:p w:rsidR="00EE2F06" w:rsidRDefault="00EE2F06" w:rsidP="00EE2F06">
      <w:pPr>
        <w:pStyle w:val="HTMLPreformatted"/>
        <w:shd w:val="clear" w:color="auto" w:fill="F0FEF1"/>
        <w:rPr>
          <w:ins w:id="2178" w:author="Unknown"/>
          <w:b/>
          <w:bCs/>
          <w:color w:val="000000"/>
          <w:sz w:val="24"/>
          <w:szCs w:val="24"/>
        </w:rPr>
      </w:pPr>
      <w:ins w:id="2179" w:author="Unknown">
        <w:r>
          <w:rPr>
            <w:b/>
            <w:bCs/>
            <w:color w:val="000000"/>
            <w:sz w:val="24"/>
            <w:szCs w:val="24"/>
          </w:rPr>
          <w:t>Math.prop_name = prop_val;</w:t>
        </w:r>
      </w:ins>
    </w:p>
    <w:p w:rsidR="00EE2F06" w:rsidRDefault="00EE2F06" w:rsidP="00EE2F06">
      <w:pPr>
        <w:pStyle w:val="HTMLPreformatted"/>
        <w:shd w:val="clear" w:color="auto" w:fill="F0FEF1"/>
        <w:rPr>
          <w:ins w:id="2180" w:author="Unknown"/>
          <w:b/>
          <w:bCs/>
          <w:color w:val="000000"/>
          <w:sz w:val="24"/>
          <w:szCs w:val="24"/>
        </w:rPr>
      </w:pPr>
    </w:p>
    <w:p w:rsidR="00EE2F06" w:rsidRDefault="00EE2F06" w:rsidP="00EE2F06">
      <w:pPr>
        <w:pStyle w:val="HTMLPreformatted"/>
        <w:shd w:val="clear" w:color="auto" w:fill="F0FEF1"/>
        <w:rPr>
          <w:ins w:id="2181" w:author="Unknown"/>
          <w:b/>
          <w:bCs/>
          <w:color w:val="000000"/>
          <w:sz w:val="24"/>
          <w:szCs w:val="24"/>
        </w:rPr>
      </w:pPr>
      <w:ins w:id="2182" w:author="Unknown">
        <w:r>
          <w:rPr>
            <w:b/>
            <w:bCs/>
            <w:color w:val="000000"/>
            <w:sz w:val="24"/>
            <w:szCs w:val="24"/>
          </w:rPr>
          <w:t>//definire metoda</w:t>
        </w:r>
      </w:ins>
    </w:p>
    <w:p w:rsidR="00EE2F06" w:rsidRDefault="00EE2F06" w:rsidP="00EE2F06">
      <w:pPr>
        <w:pStyle w:val="HTMLPreformatted"/>
        <w:shd w:val="clear" w:color="auto" w:fill="F0FEF1"/>
        <w:rPr>
          <w:ins w:id="2183" w:author="Unknown"/>
          <w:b/>
          <w:bCs/>
          <w:color w:val="000000"/>
          <w:sz w:val="24"/>
          <w:szCs w:val="24"/>
        </w:rPr>
      </w:pPr>
      <w:ins w:id="2184" w:author="Unknown">
        <w:r>
          <w:rPr>
            <w:b/>
            <w:bCs/>
            <w:color w:val="000000"/>
            <w:sz w:val="24"/>
            <w:szCs w:val="24"/>
          </w:rPr>
          <w:t>Math.method_name = function(){</w:t>
        </w:r>
      </w:ins>
    </w:p>
    <w:p w:rsidR="00EE2F06" w:rsidRDefault="00EE2F06" w:rsidP="00EE2F06">
      <w:pPr>
        <w:pStyle w:val="HTMLPreformatted"/>
        <w:shd w:val="clear" w:color="auto" w:fill="F0FEF1"/>
        <w:rPr>
          <w:ins w:id="2185" w:author="Unknown"/>
          <w:b/>
          <w:bCs/>
          <w:color w:val="000000"/>
          <w:sz w:val="24"/>
          <w:szCs w:val="24"/>
        </w:rPr>
      </w:pPr>
      <w:ins w:id="2186" w:author="Unknown">
        <w:r>
          <w:rPr>
            <w:b/>
            <w:bCs/>
            <w:color w:val="000000"/>
            <w:sz w:val="24"/>
            <w:szCs w:val="24"/>
          </w:rPr>
          <w:t xml:space="preserve"> //codul metodei</w:t>
        </w:r>
      </w:ins>
    </w:p>
    <w:p w:rsidR="00EE2F06" w:rsidRDefault="00EE2F06" w:rsidP="00EE2F06">
      <w:pPr>
        <w:pStyle w:val="HTMLPreformatted"/>
        <w:shd w:val="clear" w:color="auto" w:fill="F0FEF1"/>
        <w:rPr>
          <w:ins w:id="2187" w:author="Unknown"/>
          <w:b/>
          <w:bCs/>
          <w:color w:val="000000"/>
          <w:sz w:val="24"/>
          <w:szCs w:val="24"/>
        </w:rPr>
      </w:pPr>
      <w:ins w:id="2188" w:author="Unknown">
        <w:r>
          <w:rPr>
            <w:b/>
            <w:bCs/>
            <w:color w:val="000000"/>
            <w:sz w:val="24"/>
            <w:szCs w:val="24"/>
          </w:rPr>
          <w:t>}</w:t>
        </w:r>
      </w:ins>
    </w:p>
    <w:p w:rsidR="00EE2F06" w:rsidRDefault="00EE2F06" w:rsidP="00EE2F06">
      <w:pPr>
        <w:shd w:val="clear" w:color="auto" w:fill="FEFEFF"/>
        <w:rPr>
          <w:ins w:id="2189" w:author="Unknown"/>
          <w:rFonts w:ascii="Calibri" w:hAnsi="Calibri"/>
          <w:color w:val="000000"/>
          <w:sz w:val="26"/>
          <w:szCs w:val="26"/>
        </w:rPr>
      </w:pPr>
      <w:ins w:id="2190" w:author="Unknown">
        <w:r>
          <w:rPr>
            <w:rFonts w:ascii="Calibri" w:hAnsi="Calibri"/>
            <w:color w:val="000000"/>
            <w:sz w:val="26"/>
            <w:szCs w:val="26"/>
          </w:rPr>
          <w:br/>
          <w:t>- Exemplu, se creaza la obiectul Math o metoda care returneaza cel mai mare divizor comun la o lista de numere.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91" w:author="Unknown"/>
          <w:color w:val="0101FF"/>
          <w:sz w:val="23"/>
          <w:szCs w:val="23"/>
        </w:rPr>
      </w:pPr>
      <w:ins w:id="2192" w:author="Unknown">
        <w:r>
          <w:rPr>
            <w:color w:val="0101FF"/>
            <w:sz w:val="23"/>
            <w:szCs w:val="23"/>
          </w:rPr>
          <w:lastRenderedPageBreak/>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93" w:author="Unknown"/>
          <w:color w:val="0101FF"/>
          <w:sz w:val="23"/>
          <w:szCs w:val="23"/>
        </w:rPr>
      </w:pPr>
      <w:ins w:id="2194" w:author="Unknown">
        <w:r>
          <w:rPr>
            <w:color w:val="0101FF"/>
            <w:sz w:val="23"/>
            <w:szCs w:val="23"/>
          </w:rPr>
          <w:t>//returneaza cel mai mare divizor comun la o lista de numere transmise ca argumente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95" w:author="Unknown"/>
          <w:color w:val="0101FF"/>
          <w:sz w:val="23"/>
          <w:szCs w:val="23"/>
        </w:rPr>
      </w:pPr>
      <w:ins w:id="2196" w:author="Unknown">
        <w:r>
          <w:rPr>
            <w:color w:val="0101FF"/>
            <w:sz w:val="23"/>
            <w:szCs w:val="23"/>
          </w:rPr>
          <w:t>Math.cmmdc = function()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97" w:author="Unknown"/>
          <w:color w:val="0101FF"/>
          <w:sz w:val="23"/>
          <w:szCs w:val="23"/>
        </w:rPr>
      </w:pPr>
      <w:ins w:id="2198" w:author="Unknown">
        <w:r>
          <w:rPr>
            <w:color w:val="0101FF"/>
            <w:sz w:val="23"/>
            <w:szCs w:val="23"/>
          </w:rPr>
          <w:t xml:space="preserve"> if(arguments.length ==2){</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199" w:author="Unknown"/>
          <w:color w:val="0101FF"/>
          <w:sz w:val="23"/>
          <w:szCs w:val="23"/>
        </w:rPr>
      </w:pPr>
      <w:ins w:id="2200" w:author="Unknown">
        <w:r>
          <w:rPr>
            <w:color w:val="0101FF"/>
            <w:sz w:val="23"/>
            <w:szCs w:val="23"/>
          </w:rPr>
          <w:t xml:space="preserve"> if(arguments[1] ==0) return arguments[0];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01" w:author="Unknown"/>
          <w:color w:val="0101FF"/>
          <w:sz w:val="23"/>
          <w:szCs w:val="23"/>
        </w:rPr>
      </w:pPr>
      <w:ins w:id="2202" w:author="Unknown">
        <w:r>
          <w:rPr>
            <w:color w:val="0101FF"/>
            <w:sz w:val="23"/>
            <w:szCs w:val="23"/>
          </w:rPr>
          <w:t xml:space="preserve"> else return Math.cmmdc(arguments[1], arguments[0] % arguments[1]);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03" w:author="Unknown"/>
          <w:color w:val="0101FF"/>
          <w:sz w:val="23"/>
          <w:szCs w:val="23"/>
        </w:rPr>
      </w:pPr>
      <w:ins w:id="2204" w:author="Unknown">
        <w:r>
          <w:rPr>
            <w:color w:val="0101FF"/>
            <w:sz w:val="23"/>
            <w:szCs w:val="23"/>
          </w:rPr>
          <w:t xml:space="preserve">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05" w:author="Unknown"/>
          <w:color w:val="0101FF"/>
          <w:sz w:val="23"/>
          <w:szCs w:val="23"/>
        </w:rPr>
      </w:pPr>
      <w:ins w:id="2206" w:author="Unknown">
        <w:r>
          <w:rPr>
            <w:color w:val="0101FF"/>
            <w:sz w:val="23"/>
            <w:szCs w:val="23"/>
          </w:rPr>
          <w:t xml:space="preserve"> else if(arguments.length &gt;2){</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07" w:author="Unknown"/>
          <w:color w:val="0101FF"/>
          <w:sz w:val="23"/>
          <w:szCs w:val="23"/>
        </w:rPr>
      </w:pPr>
      <w:ins w:id="2208" w:author="Unknown">
        <w:r>
          <w:rPr>
            <w:color w:val="0101FF"/>
            <w:sz w:val="23"/>
            <w:szCs w:val="23"/>
          </w:rPr>
          <w:t xml:space="preserve"> var result = Math.cmmdc(arguments[0], arguments[1]);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09" w:author="Unknown"/>
          <w:color w:val="0101FF"/>
          <w:sz w:val="23"/>
          <w:szCs w:val="23"/>
        </w:rPr>
      </w:pPr>
      <w:ins w:id="2210" w:author="Unknown">
        <w:r>
          <w:rPr>
            <w:color w:val="0101FF"/>
            <w:sz w:val="23"/>
            <w:szCs w:val="23"/>
          </w:rPr>
          <w:t xml:space="preserve"> for(var i=2; i&lt;arguments.length; i++) result = Math.cmmdc(result, arguments[i]);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11" w:author="Unknown"/>
          <w:color w:val="0101FF"/>
          <w:sz w:val="23"/>
          <w:szCs w:val="23"/>
        </w:rPr>
      </w:pPr>
      <w:ins w:id="2212" w:author="Unknown">
        <w:r>
          <w:rPr>
            <w:color w:val="0101FF"/>
            <w:sz w:val="23"/>
            <w:szCs w:val="23"/>
          </w:rPr>
          <w:t xml:space="preserve"> return result;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13" w:author="Unknown"/>
          <w:color w:val="0101FF"/>
          <w:sz w:val="23"/>
          <w:szCs w:val="23"/>
        </w:rPr>
      </w:pPr>
      <w:ins w:id="2214" w:author="Unknown">
        <w:r>
          <w:rPr>
            <w:color w:val="0101FF"/>
            <w:sz w:val="23"/>
            <w:szCs w:val="23"/>
          </w:rPr>
          <w:t xml:space="preserve">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15" w:author="Unknown"/>
          <w:color w:val="0101FF"/>
          <w:sz w:val="23"/>
          <w:szCs w:val="23"/>
        </w:rPr>
      </w:pPr>
      <w:ins w:id="2216"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1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18" w:author="Unknown"/>
          <w:color w:val="0101FF"/>
          <w:sz w:val="23"/>
          <w:szCs w:val="23"/>
        </w:rPr>
      </w:pPr>
      <w:ins w:id="2219" w:author="Unknown">
        <w:r>
          <w:rPr>
            <w:color w:val="0101FF"/>
            <w:sz w:val="23"/>
            <w:szCs w:val="23"/>
          </w:rPr>
          <w:t>let mdv = Math.cmmdc(20, 30, 15, 70, 40); // 5</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20" w:author="Unknown"/>
          <w:color w:val="0101FF"/>
          <w:sz w:val="23"/>
          <w:szCs w:val="23"/>
        </w:rPr>
      </w:pPr>
      <w:ins w:id="2221" w:author="Unknown">
        <w:r>
          <w:rPr>
            <w:color w:val="0101FF"/>
            <w:sz w:val="23"/>
            <w:szCs w:val="23"/>
          </w:rPr>
          <w:t>document.write('&lt;br&gt; Cel mai mare divizor comun al numerelor: (20, 30, 15, 70, 40) este: '+ mdv);</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222" w:author="Unknown"/>
          <w:color w:val="0101FF"/>
          <w:sz w:val="23"/>
          <w:szCs w:val="23"/>
        </w:rPr>
      </w:pPr>
      <w:ins w:id="2223" w:author="Unknown">
        <w:r>
          <w:rPr>
            <w:color w:val="0101FF"/>
            <w:sz w:val="23"/>
            <w:szCs w:val="23"/>
          </w:rPr>
          <w:t>&lt;/script&gt;</w:t>
        </w:r>
      </w:ins>
    </w:p>
    <w:p w:rsidR="00EE2F06" w:rsidRDefault="00EE2F06" w:rsidP="00EE2F06">
      <w:pPr>
        <w:shd w:val="clear" w:color="auto" w:fill="FEFEFF"/>
        <w:rPr>
          <w:ins w:id="2224" w:author="Unknown"/>
          <w:rFonts w:ascii="Calibri" w:hAnsi="Calibri"/>
          <w:color w:val="000000"/>
          <w:sz w:val="26"/>
          <w:szCs w:val="26"/>
        </w:rPr>
      </w:pPr>
      <w:ins w:id="2225"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226" w:author="Unknown"/>
          <w:rFonts w:ascii="Calibri" w:hAnsi="Calibri"/>
          <w:color w:val="000000"/>
          <w:spacing w:val="15"/>
          <w:sz w:val="27"/>
          <w:szCs w:val="27"/>
          <w:u w:val="single"/>
        </w:rPr>
      </w:pPr>
      <w:ins w:id="2227" w:author="Unknown">
        <w:r>
          <w:rPr>
            <w:rFonts w:ascii="Calibri" w:hAnsi="Calibri"/>
            <w:color w:val="000000"/>
            <w:spacing w:val="15"/>
            <w:u w:val="single"/>
          </w:rPr>
          <w:t>Proprietati ale obiectului Math</w:t>
        </w:r>
      </w:ins>
    </w:p>
    <w:p w:rsidR="00EE2F06" w:rsidRDefault="00EE2F06" w:rsidP="00EE2F06">
      <w:pPr>
        <w:shd w:val="clear" w:color="auto" w:fill="FEFEFF"/>
        <w:spacing w:after="260"/>
        <w:rPr>
          <w:ins w:id="2228" w:author="Unknown"/>
          <w:rFonts w:ascii="Calibri" w:hAnsi="Calibri"/>
          <w:color w:val="000000"/>
          <w:sz w:val="26"/>
          <w:szCs w:val="26"/>
        </w:rPr>
      </w:pPr>
      <w:ins w:id="2229" w:author="Unknown">
        <w:r>
          <w:rPr>
            <w:rFonts w:ascii="Calibri" w:hAnsi="Calibri"/>
            <w:color w:val="000000"/>
            <w:sz w:val="26"/>
            <w:szCs w:val="26"/>
          </w:rPr>
          <w:t>Proprietatile obiectului Math reprezinta constante matematice.</w:t>
        </w:r>
      </w:ins>
    </w:p>
    <w:p w:rsidR="00EE2F06" w:rsidRDefault="00EE2F06" w:rsidP="00EE2F06">
      <w:pPr>
        <w:numPr>
          <w:ilvl w:val="0"/>
          <w:numId w:val="19"/>
        </w:numPr>
        <w:shd w:val="clear" w:color="auto" w:fill="FEFEFF"/>
        <w:spacing w:before="100" w:beforeAutospacing="1" w:after="100" w:afterAutospacing="1" w:line="319" w:lineRule="atLeast"/>
        <w:ind w:left="525"/>
        <w:rPr>
          <w:ins w:id="2230" w:author="Unknown"/>
          <w:rFonts w:ascii="Calibri" w:hAnsi="Calibri"/>
          <w:color w:val="000000"/>
          <w:sz w:val="26"/>
          <w:szCs w:val="26"/>
        </w:rPr>
      </w:pPr>
      <w:ins w:id="2231" w:author="Unknown">
        <w:r>
          <w:rPr>
            <w:rStyle w:val="HTMLCode"/>
            <w:rFonts w:eastAsiaTheme="minorHAnsi"/>
            <w:b/>
            <w:bCs/>
            <w:color w:val="0000EE"/>
          </w:rPr>
          <w:t>Math.E</w:t>
        </w:r>
        <w:r>
          <w:rPr>
            <w:rFonts w:ascii="Calibri" w:hAnsi="Calibri"/>
            <w:color w:val="000000"/>
            <w:sz w:val="26"/>
            <w:szCs w:val="26"/>
          </w:rPr>
          <w:t> - constanta lui Euler (aproximativ 2.718)</w:t>
        </w:r>
      </w:ins>
    </w:p>
    <w:p w:rsidR="00EE2F06" w:rsidRDefault="00EE2F06" w:rsidP="00EE2F06">
      <w:pPr>
        <w:numPr>
          <w:ilvl w:val="0"/>
          <w:numId w:val="19"/>
        </w:numPr>
        <w:shd w:val="clear" w:color="auto" w:fill="FEFEFF"/>
        <w:spacing w:before="100" w:beforeAutospacing="1" w:after="100" w:afterAutospacing="1" w:line="319" w:lineRule="atLeast"/>
        <w:ind w:left="525"/>
        <w:rPr>
          <w:ins w:id="2232" w:author="Unknown"/>
          <w:rFonts w:ascii="Calibri" w:hAnsi="Calibri"/>
          <w:color w:val="000000"/>
          <w:sz w:val="26"/>
          <w:szCs w:val="26"/>
        </w:rPr>
      </w:pPr>
      <w:ins w:id="2233" w:author="Unknown">
        <w:r>
          <w:rPr>
            <w:rStyle w:val="HTMLCode"/>
            <w:rFonts w:eastAsiaTheme="minorHAnsi"/>
            <w:b/>
            <w:bCs/>
            <w:color w:val="0000EE"/>
          </w:rPr>
          <w:t>Math.LN2</w:t>
        </w:r>
        <w:r>
          <w:rPr>
            <w:rFonts w:ascii="Calibri" w:hAnsi="Calibri"/>
            <w:color w:val="000000"/>
            <w:sz w:val="26"/>
            <w:szCs w:val="26"/>
          </w:rPr>
          <w:t> - logaritm natural din 2 (aproximativ 0.693)</w:t>
        </w:r>
      </w:ins>
    </w:p>
    <w:p w:rsidR="00EE2F06" w:rsidRDefault="00EE2F06" w:rsidP="00EE2F06">
      <w:pPr>
        <w:numPr>
          <w:ilvl w:val="0"/>
          <w:numId w:val="19"/>
        </w:numPr>
        <w:shd w:val="clear" w:color="auto" w:fill="FEFEFF"/>
        <w:spacing w:before="100" w:beforeAutospacing="1" w:after="100" w:afterAutospacing="1" w:line="319" w:lineRule="atLeast"/>
        <w:ind w:left="525"/>
        <w:rPr>
          <w:ins w:id="2234" w:author="Unknown"/>
          <w:rFonts w:ascii="Calibri" w:hAnsi="Calibri"/>
          <w:color w:val="000000"/>
          <w:sz w:val="26"/>
          <w:szCs w:val="26"/>
        </w:rPr>
      </w:pPr>
      <w:ins w:id="2235" w:author="Unknown">
        <w:r>
          <w:rPr>
            <w:rStyle w:val="HTMLCode"/>
            <w:rFonts w:eastAsiaTheme="minorHAnsi"/>
            <w:b/>
            <w:bCs/>
            <w:color w:val="0000EE"/>
          </w:rPr>
          <w:t>Math.LN10</w:t>
        </w:r>
        <w:r>
          <w:rPr>
            <w:rFonts w:ascii="Calibri" w:hAnsi="Calibri"/>
            <w:color w:val="000000"/>
            <w:sz w:val="26"/>
            <w:szCs w:val="26"/>
          </w:rPr>
          <w:t> - logaritm natural din 10 (aproximativ 2.303)</w:t>
        </w:r>
      </w:ins>
    </w:p>
    <w:p w:rsidR="00EE2F06" w:rsidRDefault="00EE2F06" w:rsidP="00EE2F06">
      <w:pPr>
        <w:numPr>
          <w:ilvl w:val="0"/>
          <w:numId w:val="19"/>
        </w:numPr>
        <w:shd w:val="clear" w:color="auto" w:fill="FEFEFF"/>
        <w:spacing w:before="100" w:beforeAutospacing="1" w:after="100" w:afterAutospacing="1" w:line="319" w:lineRule="atLeast"/>
        <w:ind w:left="525"/>
        <w:rPr>
          <w:ins w:id="2236" w:author="Unknown"/>
          <w:rFonts w:ascii="Calibri" w:hAnsi="Calibri"/>
          <w:color w:val="000000"/>
          <w:sz w:val="26"/>
          <w:szCs w:val="26"/>
        </w:rPr>
      </w:pPr>
      <w:ins w:id="2237" w:author="Unknown">
        <w:r>
          <w:rPr>
            <w:rStyle w:val="HTMLCode"/>
            <w:rFonts w:eastAsiaTheme="minorHAnsi"/>
            <w:b/>
            <w:bCs/>
            <w:color w:val="0000EE"/>
          </w:rPr>
          <w:t>Math.LOG2E</w:t>
        </w:r>
        <w:r>
          <w:rPr>
            <w:rFonts w:ascii="Calibri" w:hAnsi="Calibri"/>
            <w:color w:val="000000"/>
            <w:sz w:val="26"/>
            <w:szCs w:val="26"/>
          </w:rPr>
          <w:t> - logaritm in baza 2 din E (aproximativ 1.443)</w:t>
        </w:r>
      </w:ins>
    </w:p>
    <w:p w:rsidR="00EE2F06" w:rsidRDefault="00EE2F06" w:rsidP="00EE2F06">
      <w:pPr>
        <w:numPr>
          <w:ilvl w:val="0"/>
          <w:numId w:val="19"/>
        </w:numPr>
        <w:shd w:val="clear" w:color="auto" w:fill="FEFEFF"/>
        <w:spacing w:before="100" w:beforeAutospacing="1" w:after="100" w:afterAutospacing="1" w:line="319" w:lineRule="atLeast"/>
        <w:ind w:left="525"/>
        <w:rPr>
          <w:ins w:id="2238" w:author="Unknown"/>
          <w:rFonts w:ascii="Calibri" w:hAnsi="Calibri"/>
          <w:color w:val="000000"/>
          <w:sz w:val="26"/>
          <w:szCs w:val="26"/>
        </w:rPr>
      </w:pPr>
      <w:ins w:id="2239" w:author="Unknown">
        <w:r>
          <w:rPr>
            <w:rStyle w:val="HTMLCode"/>
            <w:rFonts w:eastAsiaTheme="minorHAnsi"/>
            <w:b/>
            <w:bCs/>
            <w:color w:val="0000EE"/>
          </w:rPr>
          <w:t>Math.LOG10E</w:t>
        </w:r>
        <w:r>
          <w:rPr>
            <w:rFonts w:ascii="Calibri" w:hAnsi="Calibri"/>
            <w:color w:val="000000"/>
            <w:sz w:val="26"/>
            <w:szCs w:val="26"/>
          </w:rPr>
          <w:t> - logaritm in baza 10 din E (aproximativ 0.434)</w:t>
        </w:r>
      </w:ins>
    </w:p>
    <w:p w:rsidR="00EE2F06" w:rsidRDefault="00EE2F06" w:rsidP="00EE2F06">
      <w:pPr>
        <w:numPr>
          <w:ilvl w:val="0"/>
          <w:numId w:val="19"/>
        </w:numPr>
        <w:shd w:val="clear" w:color="auto" w:fill="FEFEFF"/>
        <w:spacing w:before="100" w:beforeAutospacing="1" w:after="100" w:afterAutospacing="1" w:line="319" w:lineRule="atLeast"/>
        <w:ind w:left="525"/>
        <w:rPr>
          <w:ins w:id="2240" w:author="Unknown"/>
          <w:rFonts w:ascii="Calibri" w:hAnsi="Calibri"/>
          <w:color w:val="000000"/>
          <w:sz w:val="26"/>
          <w:szCs w:val="26"/>
        </w:rPr>
      </w:pPr>
      <w:ins w:id="2241" w:author="Unknown">
        <w:r>
          <w:rPr>
            <w:rStyle w:val="HTMLCode"/>
            <w:rFonts w:eastAsiaTheme="minorHAnsi"/>
            <w:b/>
            <w:bCs/>
            <w:color w:val="0000EE"/>
          </w:rPr>
          <w:t>Math.PI</w:t>
        </w:r>
        <w:r>
          <w:rPr>
            <w:rFonts w:ascii="Calibri" w:hAnsi="Calibri"/>
            <w:color w:val="000000"/>
            <w:sz w:val="26"/>
            <w:szCs w:val="26"/>
          </w:rPr>
          <w:t> - constanta PI (aproximativ 3.14159)</w:t>
        </w:r>
      </w:ins>
    </w:p>
    <w:p w:rsidR="00EE2F06" w:rsidRDefault="00EE2F06" w:rsidP="00EE2F06">
      <w:pPr>
        <w:numPr>
          <w:ilvl w:val="0"/>
          <w:numId w:val="19"/>
        </w:numPr>
        <w:shd w:val="clear" w:color="auto" w:fill="FEFEFF"/>
        <w:spacing w:before="100" w:beforeAutospacing="1" w:after="100" w:afterAutospacing="1" w:line="319" w:lineRule="atLeast"/>
        <w:ind w:left="525"/>
        <w:rPr>
          <w:ins w:id="2242" w:author="Unknown"/>
          <w:rFonts w:ascii="Calibri" w:hAnsi="Calibri"/>
          <w:color w:val="000000"/>
          <w:sz w:val="26"/>
          <w:szCs w:val="26"/>
        </w:rPr>
      </w:pPr>
      <w:ins w:id="2243" w:author="Unknown">
        <w:r>
          <w:rPr>
            <w:rStyle w:val="HTMLCode"/>
            <w:rFonts w:eastAsiaTheme="minorHAnsi"/>
            <w:b/>
            <w:bCs/>
            <w:color w:val="0000EE"/>
          </w:rPr>
          <w:t>Math.SQRT1_2</w:t>
        </w:r>
        <w:r>
          <w:rPr>
            <w:rFonts w:ascii="Calibri" w:hAnsi="Calibri"/>
            <w:color w:val="000000"/>
            <w:sz w:val="26"/>
            <w:szCs w:val="26"/>
          </w:rPr>
          <w:t> - radical din 0.5 (aproximativ 0.707)</w:t>
        </w:r>
      </w:ins>
    </w:p>
    <w:p w:rsidR="00EE2F06" w:rsidRDefault="00EE2F06" w:rsidP="00EE2F06">
      <w:pPr>
        <w:numPr>
          <w:ilvl w:val="0"/>
          <w:numId w:val="19"/>
        </w:numPr>
        <w:shd w:val="clear" w:color="auto" w:fill="FEFEFF"/>
        <w:spacing w:before="100" w:beforeAutospacing="1" w:after="100" w:afterAutospacing="1" w:line="319" w:lineRule="atLeast"/>
        <w:ind w:left="525"/>
        <w:rPr>
          <w:ins w:id="2244" w:author="Unknown"/>
          <w:rFonts w:ascii="Calibri" w:hAnsi="Calibri"/>
          <w:color w:val="000000"/>
          <w:sz w:val="26"/>
          <w:szCs w:val="26"/>
        </w:rPr>
      </w:pPr>
      <w:ins w:id="2245" w:author="Unknown">
        <w:r>
          <w:rPr>
            <w:rStyle w:val="HTMLCode"/>
            <w:rFonts w:eastAsiaTheme="minorHAnsi"/>
            <w:b/>
            <w:bCs/>
            <w:color w:val="0000EE"/>
          </w:rPr>
          <w:t>Math.SQRT2</w:t>
        </w:r>
        <w:r>
          <w:rPr>
            <w:rFonts w:ascii="Calibri" w:hAnsi="Calibri"/>
            <w:color w:val="000000"/>
            <w:sz w:val="26"/>
            <w:szCs w:val="26"/>
          </w:rPr>
          <w:t> - radical din 2 (aproximativ 1.414)</w:t>
        </w:r>
      </w:ins>
    </w:p>
    <w:p w:rsidR="00EE2F06" w:rsidRDefault="00EE2F06" w:rsidP="00EE2F06">
      <w:pPr>
        <w:shd w:val="clear" w:color="auto" w:fill="FEFEFF"/>
        <w:spacing w:after="0" w:line="240" w:lineRule="auto"/>
        <w:rPr>
          <w:ins w:id="2246" w:author="Unknown"/>
          <w:rFonts w:ascii="Calibri" w:hAnsi="Calibri"/>
          <w:color w:val="000000"/>
          <w:sz w:val="26"/>
          <w:szCs w:val="26"/>
        </w:rPr>
      </w:pPr>
      <w:ins w:id="2247" w:author="Unknown">
        <w:r>
          <w:rPr>
            <w:rFonts w:ascii="Calibri" w:hAnsi="Calibri"/>
            <w:color w:val="000000"/>
            <w:sz w:val="26"/>
            <w:szCs w:val="26"/>
          </w:rPr>
          <w:br/>
        </w:r>
      </w:ins>
    </w:p>
    <w:p w:rsidR="00EE2F06" w:rsidRDefault="00EE2F06" w:rsidP="00EE2F06">
      <w:pPr>
        <w:pStyle w:val="Heading3"/>
        <w:shd w:val="clear" w:color="auto" w:fill="FEFEFF"/>
        <w:spacing w:before="180" w:after="135"/>
        <w:ind w:left="300"/>
        <w:rPr>
          <w:ins w:id="2248" w:author="Unknown"/>
          <w:rFonts w:ascii="Calibri" w:hAnsi="Calibri"/>
          <w:color w:val="000000"/>
          <w:spacing w:val="15"/>
          <w:sz w:val="27"/>
          <w:szCs w:val="27"/>
          <w:u w:val="single"/>
        </w:rPr>
      </w:pPr>
      <w:ins w:id="2249" w:author="Unknown">
        <w:r>
          <w:rPr>
            <w:rFonts w:ascii="Calibri" w:hAnsi="Calibri"/>
            <w:color w:val="000000"/>
            <w:spacing w:val="15"/>
            <w:u w:val="single"/>
          </w:rPr>
          <w:t>Metode ale obiectului Math</w:t>
        </w:r>
      </w:ins>
    </w:p>
    <w:p w:rsidR="00EE2F06" w:rsidRDefault="00EE2F06" w:rsidP="00EE2F06">
      <w:pPr>
        <w:numPr>
          <w:ilvl w:val="0"/>
          <w:numId w:val="20"/>
        </w:numPr>
        <w:shd w:val="clear" w:color="auto" w:fill="FEFEFF"/>
        <w:spacing w:before="100" w:beforeAutospacing="1" w:after="100" w:afterAutospacing="1" w:line="319" w:lineRule="atLeast"/>
        <w:ind w:left="525"/>
        <w:rPr>
          <w:ins w:id="2250" w:author="Unknown"/>
          <w:rFonts w:ascii="Calibri" w:hAnsi="Calibri"/>
          <w:color w:val="000000"/>
          <w:sz w:val="26"/>
          <w:szCs w:val="26"/>
        </w:rPr>
      </w:pPr>
      <w:ins w:id="2251" w:author="Unknown">
        <w:r>
          <w:rPr>
            <w:rStyle w:val="HTMLCode"/>
            <w:rFonts w:eastAsiaTheme="minorHAnsi"/>
            <w:b/>
            <w:bCs/>
            <w:color w:val="0000EE"/>
          </w:rPr>
          <w:t>Math.abs(x)</w:t>
        </w:r>
        <w:r>
          <w:rPr>
            <w:rFonts w:ascii="Calibri" w:hAnsi="Calibri"/>
            <w:color w:val="000000"/>
            <w:sz w:val="26"/>
            <w:szCs w:val="26"/>
          </w:rPr>
          <w:t> - returneaza valoarea absoluta (pozitiva) a numarului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52" w:author="Unknown"/>
          <w:color w:val="0101FF"/>
          <w:sz w:val="23"/>
          <w:szCs w:val="23"/>
        </w:rPr>
      </w:pPr>
      <w:ins w:id="2253" w:author="Unknown">
        <w:r>
          <w:rPr>
            <w:color w:val="0101FF"/>
            <w:sz w:val="23"/>
            <w:szCs w:val="23"/>
          </w:rPr>
          <w:t>var n1 = 18;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54" w:author="Unknown"/>
          <w:color w:val="0101FF"/>
          <w:sz w:val="23"/>
          <w:szCs w:val="23"/>
        </w:rPr>
      </w:pPr>
      <w:ins w:id="2255" w:author="Unknown">
        <w:r>
          <w:rPr>
            <w:color w:val="0101FF"/>
            <w:sz w:val="23"/>
            <w:szCs w:val="23"/>
          </w:rPr>
          <w:t>var n2 = -25.3;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56"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57" w:author="Unknown"/>
          <w:color w:val="0101FF"/>
          <w:sz w:val="23"/>
          <w:szCs w:val="23"/>
        </w:rPr>
      </w:pPr>
      <w:ins w:id="2258" w:author="Unknown">
        <w:r>
          <w:rPr>
            <w:color w:val="0101FF"/>
            <w:sz w:val="23"/>
            <w:szCs w:val="23"/>
          </w:rPr>
          <w:lastRenderedPageBreak/>
          <w:t>console.log(Math.abs(n1)); // 18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59" w:author="Unknown"/>
          <w:color w:val="0101FF"/>
          <w:sz w:val="23"/>
          <w:szCs w:val="23"/>
        </w:rPr>
      </w:pPr>
      <w:ins w:id="2260" w:author="Unknown">
        <w:r>
          <w:rPr>
            <w:color w:val="0101FF"/>
            <w:sz w:val="23"/>
            <w:szCs w:val="23"/>
          </w:rPr>
          <w:t>console.log(Math.abs(n2)); // 25.3</w:t>
        </w:r>
      </w:ins>
    </w:p>
    <w:p w:rsidR="00EE2F06" w:rsidRDefault="00EE2F06" w:rsidP="00EE2F06">
      <w:pPr>
        <w:shd w:val="clear" w:color="auto" w:fill="FEFEFF"/>
        <w:spacing w:beforeAutospacing="1" w:afterAutospacing="1" w:line="319" w:lineRule="atLeast"/>
        <w:ind w:left="525"/>
        <w:rPr>
          <w:ins w:id="2261" w:author="Unknown"/>
          <w:rFonts w:ascii="Calibri" w:hAnsi="Calibri"/>
          <w:color w:val="000000"/>
          <w:sz w:val="26"/>
          <w:szCs w:val="26"/>
        </w:rPr>
      </w:pPr>
      <w:ins w:id="2262"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263" w:author="Unknown"/>
          <w:rFonts w:ascii="Calibri" w:hAnsi="Calibri"/>
          <w:color w:val="000000"/>
          <w:sz w:val="26"/>
          <w:szCs w:val="26"/>
        </w:rPr>
      </w:pPr>
      <w:ins w:id="2264" w:author="Unknown">
        <w:r>
          <w:rPr>
            <w:rStyle w:val="HTMLCode"/>
            <w:rFonts w:eastAsiaTheme="minorHAnsi"/>
            <w:b/>
            <w:bCs/>
            <w:color w:val="0000EE"/>
          </w:rPr>
          <w:t>Math.acos(x)</w:t>
        </w:r>
        <w:r>
          <w:rPr>
            <w:rFonts w:ascii="Calibri" w:hAnsi="Calibri"/>
            <w:color w:val="000000"/>
            <w:sz w:val="26"/>
            <w:szCs w:val="26"/>
          </w:rPr>
          <w:t> - returneaza arccosinus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65" w:author="Unknown"/>
          <w:color w:val="0101FF"/>
          <w:sz w:val="23"/>
          <w:szCs w:val="23"/>
        </w:rPr>
      </w:pPr>
      <w:ins w:id="2266" w:author="Unknown">
        <w:r>
          <w:rPr>
            <w:color w:val="0101FF"/>
            <w:sz w:val="23"/>
            <w:szCs w:val="23"/>
          </w:rPr>
          <w:t>var 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67" w:author="Unknown"/>
          <w:color w:val="0101FF"/>
          <w:sz w:val="23"/>
          <w:szCs w:val="23"/>
        </w:rPr>
      </w:pPr>
      <w:ins w:id="2268" w:author="Unknown">
        <w:r>
          <w:rPr>
            <w:color w:val="0101FF"/>
            <w:sz w:val="23"/>
            <w:szCs w:val="23"/>
          </w:rPr>
          <w:t>var n2 = 0.5;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69"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70" w:author="Unknown"/>
          <w:color w:val="0101FF"/>
          <w:sz w:val="23"/>
          <w:szCs w:val="23"/>
        </w:rPr>
      </w:pPr>
      <w:ins w:id="2271" w:author="Unknown">
        <w:r>
          <w:rPr>
            <w:color w:val="0101FF"/>
            <w:sz w:val="23"/>
            <w:szCs w:val="23"/>
          </w:rPr>
          <w:t>console.log(Math.acos(n1)); // 3.141592653589793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72" w:author="Unknown"/>
          <w:color w:val="0101FF"/>
          <w:sz w:val="23"/>
          <w:szCs w:val="23"/>
        </w:rPr>
      </w:pPr>
      <w:ins w:id="2273" w:author="Unknown">
        <w:r>
          <w:rPr>
            <w:color w:val="0101FF"/>
            <w:sz w:val="23"/>
            <w:szCs w:val="23"/>
          </w:rPr>
          <w:t>console.log(Math.acos(n2)); // 1.0471975511965979</w:t>
        </w:r>
      </w:ins>
    </w:p>
    <w:p w:rsidR="00EE2F06" w:rsidRDefault="00EE2F06" w:rsidP="00EE2F06">
      <w:pPr>
        <w:shd w:val="clear" w:color="auto" w:fill="FEFEFF"/>
        <w:spacing w:beforeAutospacing="1" w:afterAutospacing="1" w:line="319" w:lineRule="atLeast"/>
        <w:ind w:left="525"/>
        <w:rPr>
          <w:ins w:id="2274" w:author="Unknown"/>
          <w:rFonts w:ascii="Calibri" w:hAnsi="Calibri"/>
          <w:color w:val="000000"/>
          <w:sz w:val="26"/>
          <w:szCs w:val="26"/>
        </w:rPr>
      </w:pPr>
      <w:ins w:id="2275"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276" w:author="Unknown"/>
          <w:rFonts w:ascii="Calibri" w:hAnsi="Calibri"/>
          <w:color w:val="000000"/>
          <w:sz w:val="26"/>
          <w:szCs w:val="26"/>
        </w:rPr>
      </w:pPr>
      <w:ins w:id="2277" w:author="Unknown">
        <w:r>
          <w:rPr>
            <w:rStyle w:val="HTMLCode"/>
            <w:rFonts w:eastAsiaTheme="minorHAnsi"/>
            <w:b/>
            <w:bCs/>
            <w:color w:val="0000EE"/>
          </w:rPr>
          <w:t>Math.asin(x)</w:t>
        </w:r>
        <w:r>
          <w:rPr>
            <w:rFonts w:ascii="Calibri" w:hAnsi="Calibri"/>
            <w:color w:val="000000"/>
            <w:sz w:val="26"/>
            <w:szCs w:val="26"/>
          </w:rPr>
          <w:t> - returneaza arcsinus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78" w:author="Unknown"/>
          <w:color w:val="0101FF"/>
          <w:sz w:val="23"/>
          <w:szCs w:val="23"/>
        </w:rPr>
      </w:pPr>
      <w:ins w:id="2279" w:author="Unknown">
        <w:r>
          <w:rPr>
            <w:color w:val="0101FF"/>
            <w:sz w:val="23"/>
            <w:szCs w:val="23"/>
          </w:rPr>
          <w:t>var 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80" w:author="Unknown"/>
          <w:color w:val="0101FF"/>
          <w:sz w:val="23"/>
          <w:szCs w:val="23"/>
        </w:rPr>
      </w:pPr>
      <w:ins w:id="2281" w:author="Unknown">
        <w:r>
          <w:rPr>
            <w:color w:val="0101FF"/>
            <w:sz w:val="23"/>
            <w:szCs w:val="23"/>
          </w:rPr>
          <w:t>var n2 = 0.5;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82"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83" w:author="Unknown"/>
          <w:color w:val="0101FF"/>
          <w:sz w:val="23"/>
          <w:szCs w:val="23"/>
        </w:rPr>
      </w:pPr>
      <w:ins w:id="2284" w:author="Unknown">
        <w:r>
          <w:rPr>
            <w:color w:val="0101FF"/>
            <w:sz w:val="23"/>
            <w:szCs w:val="23"/>
          </w:rPr>
          <w:t>console.log(Math.asin(n1)); // -1.5707963267948966 (-pi/2)</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85" w:author="Unknown"/>
          <w:color w:val="0101FF"/>
          <w:sz w:val="23"/>
          <w:szCs w:val="23"/>
        </w:rPr>
      </w:pPr>
      <w:ins w:id="2286" w:author="Unknown">
        <w:r>
          <w:rPr>
            <w:color w:val="0101FF"/>
            <w:sz w:val="23"/>
            <w:szCs w:val="23"/>
          </w:rPr>
          <w:t>console.log(Math.asin(n2)); // 0.5235987755982989</w:t>
        </w:r>
      </w:ins>
    </w:p>
    <w:p w:rsidR="00EE2F06" w:rsidRDefault="00EE2F06" w:rsidP="00EE2F06">
      <w:pPr>
        <w:shd w:val="clear" w:color="auto" w:fill="FEFEFF"/>
        <w:spacing w:beforeAutospacing="1" w:afterAutospacing="1" w:line="319" w:lineRule="atLeast"/>
        <w:ind w:left="525"/>
        <w:rPr>
          <w:ins w:id="2287" w:author="Unknown"/>
          <w:rFonts w:ascii="Calibri" w:hAnsi="Calibri"/>
          <w:color w:val="000000"/>
          <w:sz w:val="26"/>
          <w:szCs w:val="26"/>
        </w:rPr>
      </w:pPr>
      <w:ins w:id="2288"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289" w:author="Unknown"/>
          <w:rFonts w:ascii="Calibri" w:hAnsi="Calibri"/>
          <w:color w:val="000000"/>
          <w:sz w:val="26"/>
          <w:szCs w:val="26"/>
        </w:rPr>
      </w:pPr>
      <w:ins w:id="2290" w:author="Unknown">
        <w:r>
          <w:rPr>
            <w:rStyle w:val="HTMLCode"/>
            <w:rFonts w:eastAsiaTheme="minorHAnsi"/>
            <w:b/>
            <w:bCs/>
            <w:color w:val="0000EE"/>
          </w:rPr>
          <w:t>Math.atan(x)</w:t>
        </w:r>
        <w:r>
          <w:rPr>
            <w:rFonts w:ascii="Calibri" w:hAnsi="Calibri"/>
            <w:color w:val="000000"/>
            <w:sz w:val="26"/>
            <w:szCs w:val="26"/>
          </w:rPr>
          <w:t> - returneaza arctangenta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91" w:author="Unknown"/>
          <w:color w:val="0101FF"/>
          <w:sz w:val="23"/>
          <w:szCs w:val="23"/>
        </w:rPr>
      </w:pPr>
      <w:ins w:id="2292" w:author="Unknown">
        <w:r>
          <w:rPr>
            <w:color w:val="0101FF"/>
            <w:sz w:val="23"/>
            <w:szCs w:val="23"/>
          </w:rPr>
          <w:t>var 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93" w:author="Unknown"/>
          <w:color w:val="0101FF"/>
          <w:sz w:val="23"/>
          <w:szCs w:val="23"/>
        </w:rPr>
      </w:pPr>
      <w:ins w:id="2294" w:author="Unknown">
        <w:r>
          <w:rPr>
            <w:color w:val="0101FF"/>
            <w:sz w:val="23"/>
            <w:szCs w:val="23"/>
          </w:rPr>
          <w:t>var n2 = 0.5;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95"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96" w:author="Unknown"/>
          <w:color w:val="0101FF"/>
          <w:sz w:val="23"/>
          <w:szCs w:val="23"/>
        </w:rPr>
      </w:pPr>
      <w:ins w:id="2297" w:author="Unknown">
        <w:r>
          <w:rPr>
            <w:color w:val="0101FF"/>
            <w:sz w:val="23"/>
            <w:szCs w:val="23"/>
          </w:rPr>
          <w:t>console.log(Math.atan(n1)); // 0.7853981633974483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298" w:author="Unknown"/>
          <w:color w:val="0101FF"/>
          <w:sz w:val="23"/>
          <w:szCs w:val="23"/>
        </w:rPr>
      </w:pPr>
      <w:ins w:id="2299" w:author="Unknown">
        <w:r>
          <w:rPr>
            <w:color w:val="0101FF"/>
            <w:sz w:val="23"/>
            <w:szCs w:val="23"/>
          </w:rPr>
          <w:t>console.log(Math.atan(n2)); // 0.4636476090008061</w:t>
        </w:r>
      </w:ins>
    </w:p>
    <w:p w:rsidR="00EE2F06" w:rsidRDefault="00EE2F06" w:rsidP="00EE2F06">
      <w:pPr>
        <w:shd w:val="clear" w:color="auto" w:fill="FEFEFF"/>
        <w:spacing w:beforeAutospacing="1" w:afterAutospacing="1" w:line="319" w:lineRule="atLeast"/>
        <w:ind w:left="525"/>
        <w:rPr>
          <w:ins w:id="2300" w:author="Unknown"/>
          <w:rFonts w:ascii="Calibri" w:hAnsi="Calibri"/>
          <w:color w:val="000000"/>
          <w:sz w:val="26"/>
          <w:szCs w:val="26"/>
        </w:rPr>
      </w:pPr>
      <w:ins w:id="2301"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02" w:author="Unknown"/>
          <w:rFonts w:ascii="Calibri" w:hAnsi="Calibri"/>
          <w:color w:val="000000"/>
          <w:sz w:val="26"/>
          <w:szCs w:val="26"/>
        </w:rPr>
      </w:pPr>
      <w:ins w:id="2303" w:author="Unknown">
        <w:r>
          <w:rPr>
            <w:rStyle w:val="HTMLCode"/>
            <w:rFonts w:eastAsiaTheme="minorHAnsi"/>
            <w:b/>
            <w:bCs/>
            <w:color w:val="0000EE"/>
          </w:rPr>
          <w:t>Math.atan2(y, x)</w:t>
        </w:r>
        <w:r>
          <w:rPr>
            <w:rFonts w:ascii="Calibri" w:hAnsi="Calibri"/>
            <w:color w:val="000000"/>
            <w:sz w:val="26"/>
            <w:szCs w:val="26"/>
          </w:rPr>
          <w:t> - returneaza unghiul dintre axa si un punct de coordonate (x,y).</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04" w:author="Unknown"/>
          <w:color w:val="0101FF"/>
          <w:sz w:val="23"/>
          <w:szCs w:val="23"/>
        </w:rPr>
      </w:pPr>
      <w:ins w:id="2305" w:author="Unknown">
        <w:r>
          <w:rPr>
            <w:color w:val="0101FF"/>
            <w:sz w:val="23"/>
            <w:szCs w:val="23"/>
          </w:rPr>
          <w:t>var v1 = Math.atan2(90, 15);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06" w:author="Unknown"/>
          <w:color w:val="0101FF"/>
          <w:sz w:val="23"/>
          <w:szCs w:val="23"/>
        </w:rPr>
      </w:pPr>
      <w:ins w:id="2307" w:author="Unknown">
        <w:r>
          <w:rPr>
            <w:color w:val="0101FF"/>
            <w:sz w:val="23"/>
            <w:szCs w:val="23"/>
          </w:rPr>
          <w:t>var v2 = Math.atan2(15, 90);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08"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09" w:author="Unknown"/>
          <w:color w:val="0101FF"/>
          <w:sz w:val="23"/>
          <w:szCs w:val="23"/>
        </w:rPr>
      </w:pPr>
      <w:ins w:id="2310" w:author="Unknown">
        <w:r>
          <w:rPr>
            <w:color w:val="0101FF"/>
            <w:sz w:val="23"/>
            <w:szCs w:val="23"/>
          </w:rPr>
          <w:t>console.log(v1); // 1.4056476493802699</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11" w:author="Unknown"/>
          <w:color w:val="0101FF"/>
          <w:sz w:val="23"/>
          <w:szCs w:val="23"/>
        </w:rPr>
      </w:pPr>
      <w:ins w:id="2312" w:author="Unknown">
        <w:r>
          <w:rPr>
            <w:color w:val="0101FF"/>
            <w:sz w:val="23"/>
            <w:szCs w:val="23"/>
          </w:rPr>
          <w:t>console.log(v2); // 0.16514867741462683</w:t>
        </w:r>
      </w:ins>
    </w:p>
    <w:p w:rsidR="00EE2F06" w:rsidRDefault="00EE2F06" w:rsidP="00EE2F06">
      <w:pPr>
        <w:shd w:val="clear" w:color="auto" w:fill="FEFEFF"/>
        <w:spacing w:beforeAutospacing="1" w:afterAutospacing="1" w:line="319" w:lineRule="atLeast"/>
        <w:ind w:left="525"/>
        <w:rPr>
          <w:ins w:id="2313" w:author="Unknown"/>
          <w:rFonts w:ascii="Calibri" w:hAnsi="Calibri"/>
          <w:color w:val="000000"/>
          <w:sz w:val="26"/>
          <w:szCs w:val="26"/>
        </w:rPr>
      </w:pPr>
      <w:ins w:id="2314" w:author="Unknown">
        <w:r>
          <w:rPr>
            <w:rFonts w:ascii="Calibri" w:hAnsi="Calibri"/>
            <w:color w:val="000000"/>
            <w:sz w:val="26"/>
            <w:szCs w:val="26"/>
          </w:rPr>
          <w:lastRenderedPageBreak/>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15" w:author="Unknown"/>
          <w:rFonts w:ascii="Calibri" w:hAnsi="Calibri"/>
          <w:color w:val="000000"/>
          <w:sz w:val="26"/>
          <w:szCs w:val="26"/>
        </w:rPr>
      </w:pPr>
      <w:ins w:id="2316" w:author="Unknown">
        <w:r>
          <w:rPr>
            <w:rStyle w:val="HTMLCode"/>
            <w:rFonts w:eastAsiaTheme="minorHAnsi"/>
            <w:b/>
            <w:bCs/>
            <w:color w:val="0000EE"/>
          </w:rPr>
          <w:t>Math.cbrt(x)</w:t>
        </w:r>
        <w:r>
          <w:rPr>
            <w:rFonts w:ascii="Calibri" w:hAnsi="Calibri"/>
            <w:color w:val="000000"/>
            <w:sz w:val="26"/>
            <w:szCs w:val="26"/>
          </w:rPr>
          <w:t> - returneaza radacina cubica (radical de ordin 3) a numarului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17" w:author="Unknown"/>
          <w:color w:val="0101FF"/>
          <w:sz w:val="23"/>
          <w:szCs w:val="23"/>
        </w:rPr>
      </w:pPr>
      <w:ins w:id="2318" w:author="Unknown">
        <w:r>
          <w:rPr>
            <w:color w:val="0101FF"/>
            <w:sz w:val="23"/>
            <w:szCs w:val="23"/>
          </w:rPr>
          <w:t>var n1 = 64;</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19"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20" w:author="Unknown"/>
          <w:color w:val="0101FF"/>
          <w:sz w:val="23"/>
          <w:szCs w:val="23"/>
        </w:rPr>
      </w:pPr>
      <w:ins w:id="2321" w:author="Unknown">
        <w:r>
          <w:rPr>
            <w:color w:val="0101FF"/>
            <w:sz w:val="23"/>
            <w:szCs w:val="23"/>
          </w:rPr>
          <w:t>console.log(Math.cbrt(n1)); // 4</w:t>
        </w:r>
      </w:ins>
    </w:p>
    <w:p w:rsidR="00EE2F06" w:rsidRDefault="00EE2F06" w:rsidP="00EE2F06">
      <w:pPr>
        <w:shd w:val="clear" w:color="auto" w:fill="FEFEFF"/>
        <w:spacing w:beforeAutospacing="1" w:afterAutospacing="1" w:line="319" w:lineRule="atLeast"/>
        <w:ind w:left="525"/>
        <w:rPr>
          <w:ins w:id="2322" w:author="Unknown"/>
          <w:rFonts w:ascii="Calibri" w:hAnsi="Calibri"/>
          <w:color w:val="000000"/>
          <w:sz w:val="26"/>
          <w:szCs w:val="26"/>
        </w:rPr>
      </w:pPr>
      <w:ins w:id="2323"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24" w:author="Unknown"/>
          <w:rFonts w:ascii="Calibri" w:hAnsi="Calibri"/>
          <w:color w:val="000000"/>
          <w:sz w:val="26"/>
          <w:szCs w:val="26"/>
        </w:rPr>
      </w:pPr>
      <w:ins w:id="2325" w:author="Unknown">
        <w:r>
          <w:rPr>
            <w:rStyle w:val="HTMLCode"/>
            <w:rFonts w:eastAsiaTheme="minorHAnsi"/>
            <w:b/>
            <w:bCs/>
            <w:color w:val="0000EE"/>
          </w:rPr>
          <w:t>Math.ceil(x)</w:t>
        </w:r>
        <w:r>
          <w:rPr>
            <w:rFonts w:ascii="Calibri" w:hAnsi="Calibri"/>
            <w:color w:val="000000"/>
            <w:sz w:val="26"/>
            <w:szCs w:val="26"/>
          </w:rPr>
          <w:t> - returneaza cel mai apropiat intreg mai mare sau egal cu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26" w:author="Unknown"/>
          <w:color w:val="0101FF"/>
          <w:sz w:val="23"/>
          <w:szCs w:val="23"/>
        </w:rPr>
      </w:pPr>
      <w:ins w:id="2327" w:author="Unknown">
        <w:r>
          <w:rPr>
            <w:color w:val="0101FF"/>
            <w:sz w:val="23"/>
            <w:szCs w:val="23"/>
          </w:rPr>
          <w:t>var n1 = 18.7;</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28" w:author="Unknown"/>
          <w:color w:val="0101FF"/>
          <w:sz w:val="23"/>
          <w:szCs w:val="23"/>
        </w:rPr>
      </w:pPr>
      <w:ins w:id="2329" w:author="Unknown">
        <w:r>
          <w:rPr>
            <w:color w:val="0101FF"/>
            <w:sz w:val="23"/>
            <w:szCs w:val="23"/>
          </w:rPr>
          <w:t>var n2 = -25.3;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30"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31" w:author="Unknown"/>
          <w:color w:val="0101FF"/>
          <w:sz w:val="23"/>
          <w:szCs w:val="23"/>
        </w:rPr>
      </w:pPr>
      <w:ins w:id="2332" w:author="Unknown">
        <w:r>
          <w:rPr>
            <w:color w:val="0101FF"/>
            <w:sz w:val="23"/>
            <w:szCs w:val="23"/>
          </w:rPr>
          <w:t>console.log(Math.ceil(n1)); // 19</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33" w:author="Unknown"/>
          <w:color w:val="0101FF"/>
          <w:sz w:val="23"/>
          <w:szCs w:val="23"/>
        </w:rPr>
      </w:pPr>
      <w:ins w:id="2334" w:author="Unknown">
        <w:r>
          <w:rPr>
            <w:color w:val="0101FF"/>
            <w:sz w:val="23"/>
            <w:szCs w:val="23"/>
          </w:rPr>
          <w:t>console.log(Math.ceil(n2)); // -25</w:t>
        </w:r>
      </w:ins>
    </w:p>
    <w:p w:rsidR="00EE2F06" w:rsidRDefault="00EE2F06" w:rsidP="00EE2F06">
      <w:pPr>
        <w:shd w:val="clear" w:color="auto" w:fill="FEFEFF"/>
        <w:spacing w:beforeAutospacing="1" w:afterAutospacing="1" w:line="319" w:lineRule="atLeast"/>
        <w:ind w:left="525"/>
        <w:rPr>
          <w:ins w:id="2335" w:author="Unknown"/>
          <w:rFonts w:ascii="Calibri" w:hAnsi="Calibri"/>
          <w:color w:val="000000"/>
          <w:sz w:val="26"/>
          <w:szCs w:val="26"/>
        </w:rPr>
      </w:pPr>
      <w:ins w:id="2336"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37" w:author="Unknown"/>
          <w:rFonts w:ascii="Calibri" w:hAnsi="Calibri"/>
          <w:color w:val="000000"/>
          <w:sz w:val="26"/>
          <w:szCs w:val="26"/>
        </w:rPr>
      </w:pPr>
      <w:ins w:id="2338" w:author="Unknown">
        <w:r>
          <w:rPr>
            <w:rStyle w:val="HTMLCode"/>
            <w:rFonts w:eastAsiaTheme="minorHAnsi"/>
            <w:b/>
            <w:bCs/>
            <w:color w:val="0000EE"/>
          </w:rPr>
          <w:t>Math.cos(x)</w:t>
        </w:r>
        <w:r>
          <w:rPr>
            <w:rFonts w:ascii="Calibri" w:hAnsi="Calibri"/>
            <w:color w:val="000000"/>
            <w:sz w:val="26"/>
            <w:szCs w:val="26"/>
          </w:rPr>
          <w:t> - returneaza cosinus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39" w:author="Unknown"/>
          <w:color w:val="0101FF"/>
          <w:sz w:val="23"/>
          <w:szCs w:val="23"/>
        </w:rPr>
      </w:pPr>
      <w:ins w:id="2340" w:author="Unknown">
        <w:r>
          <w:rPr>
            <w:color w:val="0101FF"/>
            <w:sz w:val="23"/>
            <w:szCs w:val="23"/>
          </w:rPr>
          <w:t>var n1 = 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41" w:author="Unknown"/>
          <w:color w:val="0101FF"/>
          <w:sz w:val="23"/>
          <w:szCs w:val="23"/>
        </w:rPr>
      </w:pPr>
      <w:ins w:id="2342" w:author="Unknown">
        <w:r>
          <w:rPr>
            <w:color w:val="0101FF"/>
            <w:sz w:val="23"/>
            <w:szCs w:val="23"/>
          </w:rPr>
          <w:t>var n2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43"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44" w:author="Unknown"/>
          <w:color w:val="0101FF"/>
          <w:sz w:val="23"/>
          <w:szCs w:val="23"/>
        </w:rPr>
      </w:pPr>
      <w:ins w:id="2345" w:author="Unknown">
        <w:r>
          <w:rPr>
            <w:color w:val="0101FF"/>
            <w:sz w:val="23"/>
            <w:szCs w:val="23"/>
          </w:rPr>
          <w:t>console.log(Math.cos(n1));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46" w:author="Unknown"/>
          <w:color w:val="0101FF"/>
          <w:sz w:val="23"/>
          <w:szCs w:val="23"/>
        </w:rPr>
      </w:pPr>
      <w:ins w:id="2347" w:author="Unknown">
        <w:r>
          <w:rPr>
            <w:color w:val="0101FF"/>
            <w:sz w:val="23"/>
            <w:szCs w:val="23"/>
          </w:rPr>
          <w:t>console.log(Math.cos(n2)); // 0.5403023058681398</w:t>
        </w:r>
      </w:ins>
    </w:p>
    <w:p w:rsidR="00EE2F06" w:rsidRDefault="00EE2F06" w:rsidP="00EE2F06">
      <w:pPr>
        <w:shd w:val="clear" w:color="auto" w:fill="FEFEFF"/>
        <w:spacing w:beforeAutospacing="1" w:afterAutospacing="1" w:line="319" w:lineRule="atLeast"/>
        <w:ind w:left="525"/>
        <w:rPr>
          <w:ins w:id="2348" w:author="Unknown"/>
          <w:rFonts w:ascii="Calibri" w:hAnsi="Calibri"/>
          <w:color w:val="000000"/>
          <w:sz w:val="26"/>
          <w:szCs w:val="26"/>
        </w:rPr>
      </w:pPr>
      <w:ins w:id="2349"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50" w:author="Unknown"/>
          <w:rFonts w:ascii="Calibri" w:hAnsi="Calibri"/>
          <w:color w:val="000000"/>
          <w:sz w:val="26"/>
          <w:szCs w:val="26"/>
        </w:rPr>
      </w:pPr>
      <w:ins w:id="2351" w:author="Unknown">
        <w:r>
          <w:rPr>
            <w:rStyle w:val="HTMLCode"/>
            <w:rFonts w:eastAsiaTheme="minorHAnsi"/>
            <w:b/>
            <w:bCs/>
            <w:color w:val="0000EE"/>
          </w:rPr>
          <w:t>Math.exp(x)</w:t>
        </w:r>
        <w:r>
          <w:rPr>
            <w:rFonts w:ascii="Calibri" w:hAnsi="Calibri"/>
            <w:color w:val="000000"/>
            <w:sz w:val="26"/>
            <w:szCs w:val="26"/>
          </w:rPr>
          <w:t> - returneaza valoarea lui E la puterea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52" w:author="Unknown"/>
          <w:color w:val="0101FF"/>
          <w:sz w:val="23"/>
          <w:szCs w:val="23"/>
        </w:rPr>
      </w:pPr>
      <w:ins w:id="2353" w:author="Unknown">
        <w:r>
          <w:rPr>
            <w:color w:val="0101FF"/>
            <w:sz w:val="23"/>
            <w:szCs w:val="23"/>
          </w:rPr>
          <w:t>var n1 = 2;</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54" w:author="Unknown"/>
          <w:color w:val="0101FF"/>
          <w:sz w:val="23"/>
          <w:szCs w:val="23"/>
        </w:rPr>
      </w:pPr>
      <w:ins w:id="2355" w:author="Unknown">
        <w:r>
          <w:rPr>
            <w:color w:val="0101FF"/>
            <w:sz w:val="23"/>
            <w:szCs w:val="23"/>
          </w:rPr>
          <w:t>var n2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56"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57" w:author="Unknown"/>
          <w:color w:val="0101FF"/>
          <w:sz w:val="23"/>
          <w:szCs w:val="23"/>
        </w:rPr>
      </w:pPr>
      <w:ins w:id="2358" w:author="Unknown">
        <w:r>
          <w:rPr>
            <w:color w:val="0101FF"/>
            <w:sz w:val="23"/>
            <w:szCs w:val="23"/>
          </w:rPr>
          <w:t>console.log(Math.exp(n1)); // 7.38905609893065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59" w:author="Unknown"/>
          <w:color w:val="0101FF"/>
          <w:sz w:val="23"/>
          <w:szCs w:val="23"/>
        </w:rPr>
      </w:pPr>
      <w:ins w:id="2360" w:author="Unknown">
        <w:r>
          <w:rPr>
            <w:color w:val="0101FF"/>
            <w:sz w:val="23"/>
            <w:szCs w:val="23"/>
          </w:rPr>
          <w:t>console.log(Math.exp(n2)); // 0.36787944117144233</w:t>
        </w:r>
      </w:ins>
    </w:p>
    <w:p w:rsidR="00EE2F06" w:rsidRDefault="00EE2F06" w:rsidP="00EE2F06">
      <w:pPr>
        <w:shd w:val="clear" w:color="auto" w:fill="FEFEFF"/>
        <w:spacing w:beforeAutospacing="1" w:afterAutospacing="1" w:line="319" w:lineRule="atLeast"/>
        <w:ind w:left="525"/>
        <w:rPr>
          <w:ins w:id="2361" w:author="Unknown"/>
          <w:rFonts w:ascii="Calibri" w:hAnsi="Calibri"/>
          <w:color w:val="000000"/>
          <w:sz w:val="26"/>
          <w:szCs w:val="26"/>
        </w:rPr>
      </w:pPr>
      <w:ins w:id="2362"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63" w:author="Unknown"/>
          <w:rFonts w:ascii="Calibri" w:hAnsi="Calibri"/>
          <w:color w:val="000000"/>
          <w:sz w:val="26"/>
          <w:szCs w:val="26"/>
        </w:rPr>
      </w:pPr>
      <w:ins w:id="2364" w:author="Unknown">
        <w:r>
          <w:rPr>
            <w:rStyle w:val="HTMLCode"/>
            <w:rFonts w:eastAsiaTheme="minorHAnsi"/>
            <w:b/>
            <w:bCs/>
            <w:color w:val="0000EE"/>
          </w:rPr>
          <w:t>Math.floor(x)</w:t>
        </w:r>
        <w:r>
          <w:rPr>
            <w:rFonts w:ascii="Calibri" w:hAnsi="Calibri"/>
            <w:color w:val="000000"/>
            <w:sz w:val="26"/>
            <w:szCs w:val="26"/>
          </w:rPr>
          <w:t> - returneaza cel mai apropiat intreg mai mic sau egal cu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65" w:author="Unknown"/>
          <w:color w:val="0101FF"/>
          <w:sz w:val="23"/>
          <w:szCs w:val="23"/>
        </w:rPr>
      </w:pPr>
      <w:ins w:id="2366" w:author="Unknown">
        <w:r>
          <w:rPr>
            <w:color w:val="0101FF"/>
            <w:sz w:val="23"/>
            <w:szCs w:val="23"/>
          </w:rPr>
          <w:t>var n1 = 18.7;</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67" w:author="Unknown"/>
          <w:color w:val="0101FF"/>
          <w:sz w:val="23"/>
          <w:szCs w:val="23"/>
        </w:rPr>
      </w:pPr>
      <w:ins w:id="2368" w:author="Unknown">
        <w:r>
          <w:rPr>
            <w:color w:val="0101FF"/>
            <w:sz w:val="23"/>
            <w:szCs w:val="23"/>
          </w:rPr>
          <w:t>var n2 = -25.3;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69"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70" w:author="Unknown"/>
          <w:color w:val="0101FF"/>
          <w:sz w:val="23"/>
          <w:szCs w:val="23"/>
        </w:rPr>
      </w:pPr>
      <w:ins w:id="2371" w:author="Unknown">
        <w:r>
          <w:rPr>
            <w:color w:val="0101FF"/>
            <w:sz w:val="23"/>
            <w:szCs w:val="23"/>
          </w:rPr>
          <w:t>console.log(Math.floor(n1)); // 18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72" w:author="Unknown"/>
          <w:color w:val="0101FF"/>
          <w:sz w:val="23"/>
          <w:szCs w:val="23"/>
        </w:rPr>
      </w:pPr>
      <w:ins w:id="2373" w:author="Unknown">
        <w:r>
          <w:rPr>
            <w:color w:val="0101FF"/>
            <w:sz w:val="23"/>
            <w:szCs w:val="23"/>
          </w:rPr>
          <w:t>console.log(Math.floor(n2)); // -26</w:t>
        </w:r>
      </w:ins>
    </w:p>
    <w:p w:rsidR="00EE2F06" w:rsidRDefault="00EE2F06" w:rsidP="00EE2F06">
      <w:pPr>
        <w:shd w:val="clear" w:color="auto" w:fill="FEFEFF"/>
        <w:spacing w:beforeAutospacing="1" w:afterAutospacing="1" w:line="319" w:lineRule="atLeast"/>
        <w:ind w:left="525"/>
        <w:rPr>
          <w:ins w:id="2374" w:author="Unknown"/>
          <w:rFonts w:ascii="Calibri" w:hAnsi="Calibri"/>
          <w:color w:val="000000"/>
          <w:sz w:val="26"/>
          <w:szCs w:val="26"/>
        </w:rPr>
      </w:pPr>
      <w:ins w:id="2375"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76" w:author="Unknown"/>
          <w:rFonts w:ascii="Calibri" w:hAnsi="Calibri"/>
          <w:color w:val="000000"/>
          <w:sz w:val="26"/>
          <w:szCs w:val="26"/>
        </w:rPr>
      </w:pPr>
      <w:ins w:id="2377" w:author="Unknown">
        <w:r>
          <w:rPr>
            <w:rStyle w:val="HTMLCode"/>
            <w:rFonts w:eastAsiaTheme="minorHAnsi"/>
            <w:b/>
            <w:bCs/>
            <w:color w:val="0000EE"/>
          </w:rPr>
          <w:t>Math.hypot(x1, x2, ...)</w:t>
        </w:r>
        <w:r>
          <w:rPr>
            <w:rFonts w:ascii="Calibri" w:hAnsi="Calibri"/>
            <w:color w:val="000000"/>
            <w:sz w:val="26"/>
            <w:szCs w:val="26"/>
          </w:rPr>
          <w:t> - returneaza radicalul sumei patratelor numerelor x1, x2, ...</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78" w:author="Unknown"/>
          <w:color w:val="0101FF"/>
          <w:sz w:val="23"/>
          <w:szCs w:val="23"/>
        </w:rPr>
      </w:pPr>
      <w:ins w:id="2379" w:author="Unknown">
        <w:r>
          <w:rPr>
            <w:color w:val="0101FF"/>
            <w:sz w:val="23"/>
            <w:szCs w:val="23"/>
          </w:rPr>
          <w:t>var n1 = 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80" w:author="Unknown"/>
          <w:color w:val="0101FF"/>
          <w:sz w:val="23"/>
          <w:szCs w:val="23"/>
        </w:rPr>
      </w:pPr>
      <w:ins w:id="2381" w:author="Unknown">
        <w:r>
          <w:rPr>
            <w:color w:val="0101FF"/>
            <w:sz w:val="23"/>
            <w:szCs w:val="23"/>
          </w:rPr>
          <w:t>var n2 = 4;</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82"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83" w:author="Unknown"/>
          <w:color w:val="0101FF"/>
          <w:sz w:val="23"/>
          <w:szCs w:val="23"/>
        </w:rPr>
      </w:pPr>
      <w:ins w:id="2384" w:author="Unknown">
        <w:r>
          <w:rPr>
            <w:color w:val="0101FF"/>
            <w:sz w:val="23"/>
            <w:szCs w:val="23"/>
          </w:rPr>
          <w:t>console.log(Math.hypot(n1, n2)); // 5</w:t>
        </w:r>
      </w:ins>
    </w:p>
    <w:p w:rsidR="00EE2F06" w:rsidRDefault="00EE2F06" w:rsidP="00EE2F06">
      <w:pPr>
        <w:shd w:val="clear" w:color="auto" w:fill="FEFEFF"/>
        <w:spacing w:beforeAutospacing="1" w:afterAutospacing="1" w:line="319" w:lineRule="atLeast"/>
        <w:ind w:left="525"/>
        <w:rPr>
          <w:ins w:id="2385" w:author="Unknown"/>
          <w:rFonts w:ascii="Calibri" w:hAnsi="Calibri"/>
          <w:color w:val="000000"/>
          <w:sz w:val="26"/>
          <w:szCs w:val="26"/>
        </w:rPr>
      </w:pPr>
      <w:ins w:id="2386"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387" w:author="Unknown"/>
          <w:rFonts w:ascii="Calibri" w:hAnsi="Calibri"/>
          <w:color w:val="000000"/>
          <w:sz w:val="26"/>
          <w:szCs w:val="26"/>
        </w:rPr>
      </w:pPr>
      <w:ins w:id="2388" w:author="Unknown">
        <w:r>
          <w:rPr>
            <w:rStyle w:val="HTMLCode"/>
            <w:rFonts w:eastAsiaTheme="minorHAnsi"/>
            <w:b/>
            <w:bCs/>
            <w:color w:val="0000EE"/>
          </w:rPr>
          <w:t>Math.log(x)</w:t>
        </w:r>
        <w:r>
          <w:rPr>
            <w:rFonts w:ascii="Calibri" w:hAnsi="Calibri"/>
            <w:color w:val="000000"/>
            <w:sz w:val="26"/>
            <w:szCs w:val="26"/>
          </w:rPr>
          <w:t> - returneaza logaritm natural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89" w:author="Unknown"/>
          <w:color w:val="0101FF"/>
          <w:sz w:val="23"/>
          <w:szCs w:val="23"/>
        </w:rPr>
      </w:pPr>
      <w:ins w:id="2390" w:author="Unknown">
        <w:r>
          <w:rPr>
            <w:color w:val="0101FF"/>
            <w:sz w:val="23"/>
            <w:szCs w:val="23"/>
          </w:rPr>
          <w:t>var 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91" w:author="Unknown"/>
          <w:color w:val="0101FF"/>
          <w:sz w:val="23"/>
          <w:szCs w:val="23"/>
        </w:rPr>
      </w:pPr>
      <w:ins w:id="2392" w:author="Unknown">
        <w:r>
          <w:rPr>
            <w:color w:val="0101FF"/>
            <w:sz w:val="23"/>
            <w:szCs w:val="23"/>
          </w:rPr>
          <w:t>var n2 = 10;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93"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94" w:author="Unknown"/>
          <w:color w:val="0101FF"/>
          <w:sz w:val="23"/>
          <w:szCs w:val="23"/>
        </w:rPr>
      </w:pPr>
      <w:ins w:id="2395" w:author="Unknown">
        <w:r>
          <w:rPr>
            <w:color w:val="0101FF"/>
            <w:sz w:val="23"/>
            <w:szCs w:val="23"/>
          </w:rPr>
          <w:t>console.log(Math.log(n1)); // 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396" w:author="Unknown"/>
          <w:color w:val="0101FF"/>
          <w:sz w:val="23"/>
          <w:szCs w:val="23"/>
        </w:rPr>
      </w:pPr>
      <w:ins w:id="2397" w:author="Unknown">
        <w:r>
          <w:rPr>
            <w:color w:val="0101FF"/>
            <w:sz w:val="23"/>
            <w:szCs w:val="23"/>
          </w:rPr>
          <w:t>console.log(Math.log(n2)); // 2.302585092994046</w:t>
        </w:r>
      </w:ins>
    </w:p>
    <w:p w:rsidR="00EE2F06" w:rsidRDefault="00EE2F06" w:rsidP="00EE2F06">
      <w:pPr>
        <w:shd w:val="clear" w:color="auto" w:fill="FEFEFF"/>
        <w:spacing w:beforeAutospacing="1" w:afterAutospacing="1" w:line="319" w:lineRule="atLeast"/>
        <w:ind w:left="525"/>
        <w:rPr>
          <w:ins w:id="2398" w:author="Unknown"/>
          <w:rFonts w:ascii="Calibri" w:hAnsi="Calibri"/>
          <w:color w:val="000000"/>
          <w:sz w:val="26"/>
          <w:szCs w:val="26"/>
        </w:rPr>
      </w:pPr>
      <w:ins w:id="2399"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00" w:author="Unknown"/>
          <w:rFonts w:ascii="Calibri" w:hAnsi="Calibri"/>
          <w:color w:val="000000"/>
          <w:sz w:val="26"/>
          <w:szCs w:val="26"/>
        </w:rPr>
      </w:pPr>
      <w:ins w:id="2401" w:author="Unknown">
        <w:r>
          <w:rPr>
            <w:rStyle w:val="HTMLCode"/>
            <w:rFonts w:eastAsiaTheme="minorHAnsi"/>
            <w:b/>
            <w:bCs/>
            <w:color w:val="0000EE"/>
          </w:rPr>
          <w:t>Math.log10(x)</w:t>
        </w:r>
        <w:r>
          <w:rPr>
            <w:rFonts w:ascii="Calibri" w:hAnsi="Calibri"/>
            <w:color w:val="000000"/>
            <w:sz w:val="26"/>
            <w:szCs w:val="26"/>
          </w:rPr>
          <w:t> - returneaza logaritm in baza 10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02" w:author="Unknown"/>
          <w:color w:val="0101FF"/>
          <w:sz w:val="23"/>
          <w:szCs w:val="23"/>
        </w:rPr>
      </w:pPr>
      <w:ins w:id="2403" w:author="Unknown">
        <w:r>
          <w:rPr>
            <w:color w:val="0101FF"/>
            <w:sz w:val="23"/>
            <w:szCs w:val="23"/>
          </w:rPr>
          <w:t>var n1 = 100000;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04" w:author="Unknown"/>
          <w:color w:val="0101FF"/>
          <w:sz w:val="23"/>
          <w:szCs w:val="23"/>
        </w:rPr>
      </w:pPr>
      <w:ins w:id="2405" w:author="Unknown">
        <w:r>
          <w:rPr>
            <w:color w:val="0101FF"/>
            <w:sz w:val="23"/>
            <w:szCs w:val="23"/>
          </w:rPr>
          <w:t>var n2 = 2;</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06"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07" w:author="Unknown"/>
          <w:color w:val="0101FF"/>
          <w:sz w:val="23"/>
          <w:szCs w:val="23"/>
        </w:rPr>
      </w:pPr>
      <w:ins w:id="2408" w:author="Unknown">
        <w:r>
          <w:rPr>
            <w:color w:val="0101FF"/>
            <w:sz w:val="23"/>
            <w:szCs w:val="23"/>
          </w:rPr>
          <w:t>console.log(Math.log10(n1)); // 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09" w:author="Unknown"/>
          <w:color w:val="0101FF"/>
          <w:sz w:val="23"/>
          <w:szCs w:val="23"/>
        </w:rPr>
      </w:pPr>
      <w:ins w:id="2410" w:author="Unknown">
        <w:r>
          <w:rPr>
            <w:color w:val="0101FF"/>
            <w:sz w:val="23"/>
            <w:szCs w:val="23"/>
          </w:rPr>
          <w:t>console.log(Math.log10(n2)); // 0.3010299956639812</w:t>
        </w:r>
      </w:ins>
    </w:p>
    <w:p w:rsidR="00EE2F06" w:rsidRDefault="00EE2F06" w:rsidP="00EE2F06">
      <w:pPr>
        <w:shd w:val="clear" w:color="auto" w:fill="FEFEFF"/>
        <w:spacing w:beforeAutospacing="1" w:afterAutospacing="1" w:line="319" w:lineRule="atLeast"/>
        <w:ind w:left="525"/>
        <w:rPr>
          <w:ins w:id="2411" w:author="Unknown"/>
          <w:rFonts w:ascii="Calibri" w:hAnsi="Calibri"/>
          <w:color w:val="000000"/>
          <w:sz w:val="26"/>
          <w:szCs w:val="26"/>
        </w:rPr>
      </w:pPr>
      <w:ins w:id="2412"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13" w:author="Unknown"/>
          <w:rFonts w:ascii="Calibri" w:hAnsi="Calibri"/>
          <w:color w:val="000000"/>
          <w:sz w:val="26"/>
          <w:szCs w:val="26"/>
        </w:rPr>
      </w:pPr>
      <w:ins w:id="2414" w:author="Unknown">
        <w:r>
          <w:rPr>
            <w:rStyle w:val="HTMLCode"/>
            <w:rFonts w:eastAsiaTheme="minorHAnsi"/>
            <w:b/>
            <w:bCs/>
            <w:color w:val="0000EE"/>
          </w:rPr>
          <w:t>Math.max(x1, x2, ...)</w:t>
        </w:r>
        <w:r>
          <w:rPr>
            <w:rFonts w:ascii="Calibri" w:hAnsi="Calibri"/>
            <w:color w:val="000000"/>
            <w:sz w:val="26"/>
            <w:szCs w:val="26"/>
          </w:rPr>
          <w:t> - returneaza maximul dintre x1, x2, ...</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15" w:author="Unknown"/>
          <w:color w:val="0101FF"/>
          <w:sz w:val="23"/>
          <w:szCs w:val="23"/>
        </w:rPr>
      </w:pPr>
      <w:ins w:id="2416" w:author="Unknown">
        <w:r>
          <w:rPr>
            <w:color w:val="0101FF"/>
            <w:sz w:val="23"/>
            <w:szCs w:val="23"/>
          </w:rPr>
          <w:t>var n1 = 61.5;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17" w:author="Unknown"/>
          <w:color w:val="0101FF"/>
          <w:sz w:val="23"/>
          <w:szCs w:val="23"/>
        </w:rPr>
      </w:pPr>
      <w:ins w:id="2418" w:author="Unknown">
        <w:r>
          <w:rPr>
            <w:color w:val="0101FF"/>
            <w:sz w:val="23"/>
            <w:szCs w:val="23"/>
          </w:rPr>
          <w:t>var n2 = -65.3;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19" w:author="Unknown"/>
          <w:color w:val="0101FF"/>
          <w:sz w:val="23"/>
          <w:szCs w:val="23"/>
        </w:rPr>
      </w:pPr>
      <w:ins w:id="2420" w:author="Unknown">
        <w:r>
          <w:rPr>
            <w:color w:val="0101FF"/>
            <w:sz w:val="23"/>
            <w:szCs w:val="23"/>
          </w:rPr>
          <w:t>var n3 = 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21"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22" w:author="Unknown"/>
          <w:color w:val="0101FF"/>
          <w:sz w:val="23"/>
          <w:szCs w:val="23"/>
        </w:rPr>
      </w:pPr>
      <w:ins w:id="2423" w:author="Unknown">
        <w:r>
          <w:rPr>
            <w:color w:val="0101FF"/>
            <w:sz w:val="23"/>
            <w:szCs w:val="23"/>
          </w:rPr>
          <w:lastRenderedPageBreak/>
          <w:t>console.log(Math.max(n1, n2, n3)); // 61.5</w:t>
        </w:r>
      </w:ins>
    </w:p>
    <w:p w:rsidR="00EE2F06" w:rsidRDefault="00EE2F06" w:rsidP="00EE2F06">
      <w:pPr>
        <w:shd w:val="clear" w:color="auto" w:fill="FEFEFF"/>
        <w:spacing w:beforeAutospacing="1" w:afterAutospacing="1" w:line="319" w:lineRule="atLeast"/>
        <w:ind w:left="525"/>
        <w:rPr>
          <w:ins w:id="2424" w:author="Unknown"/>
          <w:rFonts w:ascii="Calibri" w:hAnsi="Calibri"/>
          <w:color w:val="000000"/>
          <w:sz w:val="26"/>
          <w:szCs w:val="26"/>
        </w:rPr>
      </w:pPr>
      <w:ins w:id="2425"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26" w:author="Unknown"/>
          <w:rFonts w:ascii="Calibri" w:hAnsi="Calibri"/>
          <w:color w:val="000000"/>
          <w:sz w:val="26"/>
          <w:szCs w:val="26"/>
        </w:rPr>
      </w:pPr>
      <w:ins w:id="2427" w:author="Unknown">
        <w:r>
          <w:rPr>
            <w:rStyle w:val="HTMLCode"/>
            <w:rFonts w:eastAsiaTheme="minorHAnsi"/>
            <w:b/>
            <w:bCs/>
            <w:color w:val="0000EE"/>
          </w:rPr>
          <w:t>Math.min(x1, x2, ...)</w:t>
        </w:r>
        <w:r>
          <w:rPr>
            <w:rFonts w:ascii="Calibri" w:hAnsi="Calibri"/>
            <w:color w:val="000000"/>
            <w:sz w:val="26"/>
            <w:szCs w:val="26"/>
          </w:rPr>
          <w:t> - returneaza minimul dintre x1, x2, ...</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28" w:author="Unknown"/>
          <w:color w:val="0101FF"/>
          <w:sz w:val="23"/>
          <w:szCs w:val="23"/>
        </w:rPr>
      </w:pPr>
      <w:ins w:id="2429" w:author="Unknown">
        <w:r>
          <w:rPr>
            <w:color w:val="0101FF"/>
            <w:sz w:val="23"/>
            <w:szCs w:val="23"/>
          </w:rPr>
          <w:t>var n1 = 61.5;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30" w:author="Unknown"/>
          <w:color w:val="0101FF"/>
          <w:sz w:val="23"/>
          <w:szCs w:val="23"/>
        </w:rPr>
      </w:pPr>
      <w:ins w:id="2431" w:author="Unknown">
        <w:r>
          <w:rPr>
            <w:color w:val="0101FF"/>
            <w:sz w:val="23"/>
            <w:szCs w:val="23"/>
          </w:rPr>
          <w:t>var n2 = -65.3;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32" w:author="Unknown"/>
          <w:color w:val="0101FF"/>
          <w:sz w:val="23"/>
          <w:szCs w:val="23"/>
        </w:rPr>
      </w:pPr>
      <w:ins w:id="2433" w:author="Unknown">
        <w:r>
          <w:rPr>
            <w:color w:val="0101FF"/>
            <w:sz w:val="23"/>
            <w:szCs w:val="23"/>
          </w:rPr>
          <w:t>var n3 = 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34"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35" w:author="Unknown"/>
          <w:color w:val="0101FF"/>
          <w:sz w:val="23"/>
          <w:szCs w:val="23"/>
        </w:rPr>
      </w:pPr>
      <w:ins w:id="2436" w:author="Unknown">
        <w:r>
          <w:rPr>
            <w:color w:val="0101FF"/>
            <w:sz w:val="23"/>
            <w:szCs w:val="23"/>
          </w:rPr>
          <w:t>console.log(Math.min(n1, n2, n3)); // -65.3</w:t>
        </w:r>
      </w:ins>
    </w:p>
    <w:p w:rsidR="00EE2F06" w:rsidRDefault="00EE2F06" w:rsidP="00EE2F06">
      <w:pPr>
        <w:shd w:val="clear" w:color="auto" w:fill="FEFEFF"/>
        <w:spacing w:beforeAutospacing="1" w:afterAutospacing="1" w:line="319" w:lineRule="atLeast"/>
        <w:ind w:left="525"/>
        <w:rPr>
          <w:ins w:id="2437" w:author="Unknown"/>
          <w:rFonts w:ascii="Calibri" w:hAnsi="Calibri"/>
          <w:color w:val="000000"/>
          <w:sz w:val="26"/>
          <w:szCs w:val="26"/>
        </w:rPr>
      </w:pPr>
      <w:ins w:id="2438"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39" w:author="Unknown"/>
          <w:rFonts w:ascii="Calibri" w:hAnsi="Calibri"/>
          <w:color w:val="000000"/>
          <w:sz w:val="26"/>
          <w:szCs w:val="26"/>
        </w:rPr>
      </w:pPr>
      <w:ins w:id="2440" w:author="Unknown">
        <w:r>
          <w:rPr>
            <w:rStyle w:val="HTMLCode"/>
            <w:rFonts w:eastAsiaTheme="minorHAnsi"/>
            <w:b/>
            <w:bCs/>
            <w:color w:val="0000EE"/>
          </w:rPr>
          <w:t>Math.pow(x, y)</w:t>
        </w:r>
        <w:r>
          <w:rPr>
            <w:rFonts w:ascii="Calibri" w:hAnsi="Calibri"/>
            <w:color w:val="000000"/>
            <w:sz w:val="26"/>
            <w:szCs w:val="26"/>
          </w:rPr>
          <w:t> - returneaza valoarea lui x la puterea y.</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41" w:author="Unknown"/>
          <w:color w:val="0101FF"/>
          <w:sz w:val="23"/>
          <w:szCs w:val="23"/>
        </w:rPr>
      </w:pPr>
      <w:ins w:id="2442" w:author="Unknown">
        <w:r>
          <w:rPr>
            <w:color w:val="0101FF"/>
            <w:sz w:val="23"/>
            <w:szCs w:val="23"/>
          </w:rPr>
          <w:t>var x = 4;</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43" w:author="Unknown"/>
          <w:color w:val="0101FF"/>
          <w:sz w:val="23"/>
          <w:szCs w:val="23"/>
        </w:rPr>
      </w:pPr>
      <w:ins w:id="2444" w:author="Unknown">
        <w:r>
          <w:rPr>
            <w:color w:val="0101FF"/>
            <w:sz w:val="23"/>
            <w:szCs w:val="23"/>
          </w:rPr>
          <w:t>var y = 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45"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46" w:author="Unknown"/>
          <w:color w:val="0101FF"/>
          <w:sz w:val="23"/>
          <w:szCs w:val="23"/>
        </w:rPr>
      </w:pPr>
      <w:ins w:id="2447" w:author="Unknown">
        <w:r>
          <w:rPr>
            <w:color w:val="0101FF"/>
            <w:sz w:val="23"/>
            <w:szCs w:val="23"/>
          </w:rPr>
          <w:t>console.log(Math.pow(x, y)); // 64</w:t>
        </w:r>
      </w:ins>
    </w:p>
    <w:p w:rsidR="00EE2F06" w:rsidRDefault="00EE2F06" w:rsidP="00EE2F06">
      <w:pPr>
        <w:shd w:val="clear" w:color="auto" w:fill="FEFEFF"/>
        <w:spacing w:beforeAutospacing="1" w:afterAutospacing="1" w:line="319" w:lineRule="atLeast"/>
        <w:ind w:left="525"/>
        <w:rPr>
          <w:ins w:id="2448" w:author="Unknown"/>
          <w:rFonts w:ascii="Calibri" w:hAnsi="Calibri"/>
          <w:color w:val="000000"/>
          <w:sz w:val="26"/>
          <w:szCs w:val="26"/>
        </w:rPr>
      </w:pPr>
      <w:ins w:id="2449"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50" w:author="Unknown"/>
          <w:rFonts w:ascii="Calibri" w:hAnsi="Calibri"/>
          <w:color w:val="000000"/>
          <w:sz w:val="26"/>
          <w:szCs w:val="26"/>
        </w:rPr>
      </w:pPr>
      <w:ins w:id="2451" w:author="Unknown">
        <w:r>
          <w:rPr>
            <w:rStyle w:val="HTMLCode"/>
            <w:rFonts w:eastAsiaTheme="minorHAnsi"/>
            <w:b/>
            <w:bCs/>
            <w:color w:val="0000EE"/>
          </w:rPr>
          <w:t>Math.random()</w:t>
        </w:r>
        <w:r>
          <w:rPr>
            <w:rFonts w:ascii="Calibri" w:hAnsi="Calibri"/>
            <w:color w:val="000000"/>
            <w:sz w:val="26"/>
            <w:szCs w:val="26"/>
          </w:rPr>
          <w:t> - returneaza un numar aleator intre 0 si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52" w:author="Unknown"/>
          <w:color w:val="0101FF"/>
          <w:sz w:val="23"/>
          <w:szCs w:val="23"/>
        </w:rPr>
      </w:pPr>
      <w:ins w:id="2453" w:author="Unknown">
        <w:r>
          <w:rPr>
            <w:color w:val="0101FF"/>
            <w:sz w:val="23"/>
            <w:szCs w:val="23"/>
          </w:rPr>
          <w:t>document.write('&lt;br&gt; - Numar aleator intre 0 si 1: '+ Math.random());</w:t>
        </w:r>
      </w:ins>
    </w:p>
    <w:p w:rsidR="00EE2F06" w:rsidRDefault="00EE2F06" w:rsidP="00EE2F06">
      <w:pPr>
        <w:shd w:val="clear" w:color="auto" w:fill="FEFEFF"/>
        <w:spacing w:beforeAutospacing="1" w:afterAutospacing="1" w:line="319" w:lineRule="atLeast"/>
        <w:ind w:left="525"/>
        <w:rPr>
          <w:ins w:id="2454" w:author="Unknown"/>
          <w:rFonts w:ascii="Calibri" w:hAnsi="Calibri"/>
          <w:color w:val="000000"/>
          <w:sz w:val="26"/>
          <w:szCs w:val="26"/>
        </w:rPr>
      </w:pPr>
      <w:ins w:id="2455"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56" w:author="Unknown"/>
          <w:rFonts w:ascii="Calibri" w:hAnsi="Calibri"/>
          <w:color w:val="000000"/>
          <w:sz w:val="26"/>
          <w:szCs w:val="26"/>
        </w:rPr>
      </w:pPr>
      <w:ins w:id="2457" w:author="Unknown">
        <w:r>
          <w:rPr>
            <w:rStyle w:val="HTMLCode"/>
            <w:rFonts w:eastAsiaTheme="minorHAnsi"/>
            <w:b/>
            <w:bCs/>
            <w:color w:val="0000EE"/>
          </w:rPr>
          <w:t>Math.round(x)</w:t>
        </w:r>
        <w:r>
          <w:rPr>
            <w:rFonts w:ascii="Calibri" w:hAnsi="Calibri"/>
            <w:color w:val="000000"/>
            <w:sz w:val="26"/>
            <w:szCs w:val="26"/>
          </w:rPr>
          <w:t> - rotunjeste pe x la cel mai apropiat intreg.</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58" w:author="Unknown"/>
          <w:color w:val="0101FF"/>
          <w:sz w:val="23"/>
          <w:szCs w:val="23"/>
        </w:rPr>
      </w:pPr>
      <w:ins w:id="2459" w:author="Unknown">
        <w:r>
          <w:rPr>
            <w:color w:val="0101FF"/>
            <w:sz w:val="23"/>
            <w:szCs w:val="23"/>
          </w:rPr>
          <w:t>var n1 = 5.8;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60" w:author="Unknown"/>
          <w:color w:val="0101FF"/>
          <w:sz w:val="23"/>
          <w:szCs w:val="23"/>
        </w:rPr>
      </w:pPr>
      <w:ins w:id="2461" w:author="Unknown">
        <w:r>
          <w:rPr>
            <w:color w:val="0101FF"/>
            <w:sz w:val="23"/>
            <w:szCs w:val="23"/>
          </w:rPr>
          <w:t>var n2 = -25.38;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62"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63" w:author="Unknown"/>
          <w:color w:val="0101FF"/>
          <w:sz w:val="23"/>
          <w:szCs w:val="23"/>
        </w:rPr>
      </w:pPr>
      <w:ins w:id="2464" w:author="Unknown">
        <w:r>
          <w:rPr>
            <w:color w:val="0101FF"/>
            <w:sz w:val="23"/>
            <w:szCs w:val="23"/>
          </w:rPr>
          <w:t>console.log(Math.round(n1)); // 6</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65" w:author="Unknown"/>
          <w:color w:val="0101FF"/>
          <w:sz w:val="23"/>
          <w:szCs w:val="23"/>
        </w:rPr>
      </w:pPr>
      <w:ins w:id="2466" w:author="Unknown">
        <w:r>
          <w:rPr>
            <w:color w:val="0101FF"/>
            <w:sz w:val="23"/>
            <w:szCs w:val="23"/>
          </w:rPr>
          <w:t>console.log(Math.round(n2)); // -25</w:t>
        </w:r>
      </w:ins>
    </w:p>
    <w:p w:rsidR="00EE2F06" w:rsidRDefault="00EE2F06" w:rsidP="00EE2F06">
      <w:pPr>
        <w:shd w:val="clear" w:color="auto" w:fill="FEFEFF"/>
        <w:spacing w:beforeAutospacing="1" w:afterAutospacing="1" w:line="319" w:lineRule="atLeast"/>
        <w:ind w:left="525"/>
        <w:rPr>
          <w:ins w:id="2467" w:author="Unknown"/>
          <w:rFonts w:ascii="Calibri" w:hAnsi="Calibri"/>
          <w:color w:val="000000"/>
          <w:sz w:val="26"/>
          <w:szCs w:val="26"/>
        </w:rPr>
      </w:pPr>
      <w:ins w:id="2468"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69" w:author="Unknown"/>
          <w:rFonts w:ascii="Calibri" w:hAnsi="Calibri"/>
          <w:color w:val="000000"/>
          <w:sz w:val="26"/>
          <w:szCs w:val="26"/>
        </w:rPr>
      </w:pPr>
      <w:ins w:id="2470" w:author="Unknown">
        <w:r>
          <w:rPr>
            <w:rStyle w:val="HTMLCode"/>
            <w:rFonts w:eastAsiaTheme="minorHAnsi"/>
            <w:b/>
            <w:bCs/>
            <w:color w:val="0000EE"/>
          </w:rPr>
          <w:t>Math.sin(x)</w:t>
        </w:r>
        <w:r>
          <w:rPr>
            <w:rFonts w:ascii="Calibri" w:hAnsi="Calibri"/>
            <w:color w:val="000000"/>
            <w:sz w:val="26"/>
            <w:szCs w:val="26"/>
          </w:rPr>
          <w:t> - returneaza sinus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71" w:author="Unknown"/>
          <w:color w:val="0101FF"/>
          <w:sz w:val="23"/>
          <w:szCs w:val="23"/>
        </w:rPr>
      </w:pPr>
      <w:ins w:id="2472" w:author="Unknown">
        <w:r>
          <w:rPr>
            <w:color w:val="0101FF"/>
            <w:sz w:val="23"/>
            <w:szCs w:val="23"/>
          </w:rPr>
          <w:t>var n1 = 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73" w:author="Unknown"/>
          <w:color w:val="0101FF"/>
          <w:sz w:val="23"/>
          <w:szCs w:val="23"/>
        </w:rPr>
      </w:pPr>
      <w:ins w:id="2474" w:author="Unknown">
        <w:r>
          <w:rPr>
            <w:color w:val="0101FF"/>
            <w:sz w:val="23"/>
            <w:szCs w:val="23"/>
          </w:rPr>
          <w:lastRenderedPageBreak/>
          <w:t>var n2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75" w:author="Unknown"/>
          <w:color w:val="0101FF"/>
          <w:sz w:val="23"/>
          <w:szCs w:val="23"/>
        </w:rPr>
      </w:pPr>
      <w:ins w:id="2476" w:author="Unknown">
        <w:r>
          <w:rPr>
            <w:color w:val="0101FF"/>
            <w:sz w:val="23"/>
            <w:szCs w:val="23"/>
          </w:rPr>
          <w:t>var n3 = Math.PI /2;</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77"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78" w:author="Unknown"/>
          <w:color w:val="0101FF"/>
          <w:sz w:val="23"/>
          <w:szCs w:val="23"/>
        </w:rPr>
      </w:pPr>
      <w:ins w:id="2479" w:author="Unknown">
        <w:r>
          <w:rPr>
            <w:color w:val="0101FF"/>
            <w:sz w:val="23"/>
            <w:szCs w:val="23"/>
          </w:rPr>
          <w:t>console.log(Math.sin(n1)); // 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80" w:author="Unknown"/>
          <w:color w:val="0101FF"/>
          <w:sz w:val="23"/>
          <w:szCs w:val="23"/>
        </w:rPr>
      </w:pPr>
      <w:ins w:id="2481" w:author="Unknown">
        <w:r>
          <w:rPr>
            <w:color w:val="0101FF"/>
            <w:sz w:val="23"/>
            <w:szCs w:val="23"/>
          </w:rPr>
          <w:t>console.log(Math.sin(n2)); // 0.8414709848078965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82" w:author="Unknown"/>
          <w:color w:val="0101FF"/>
          <w:sz w:val="23"/>
          <w:szCs w:val="23"/>
        </w:rPr>
      </w:pPr>
      <w:ins w:id="2483" w:author="Unknown">
        <w:r>
          <w:rPr>
            <w:color w:val="0101FF"/>
            <w:sz w:val="23"/>
            <w:szCs w:val="23"/>
          </w:rPr>
          <w:t>console.log(Math.sin(n3)); // 1</w:t>
        </w:r>
      </w:ins>
    </w:p>
    <w:p w:rsidR="00EE2F06" w:rsidRDefault="00EE2F06" w:rsidP="00EE2F06">
      <w:pPr>
        <w:shd w:val="clear" w:color="auto" w:fill="FEFEFF"/>
        <w:spacing w:beforeAutospacing="1" w:afterAutospacing="1" w:line="319" w:lineRule="atLeast"/>
        <w:ind w:left="525"/>
        <w:rPr>
          <w:ins w:id="2484" w:author="Unknown"/>
          <w:rFonts w:ascii="Calibri" w:hAnsi="Calibri"/>
          <w:color w:val="000000"/>
          <w:sz w:val="26"/>
          <w:szCs w:val="26"/>
        </w:rPr>
      </w:pPr>
      <w:ins w:id="2485"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86" w:author="Unknown"/>
          <w:rFonts w:ascii="Calibri" w:hAnsi="Calibri"/>
          <w:color w:val="000000"/>
          <w:sz w:val="26"/>
          <w:szCs w:val="26"/>
        </w:rPr>
      </w:pPr>
      <w:ins w:id="2487" w:author="Unknown">
        <w:r>
          <w:rPr>
            <w:rStyle w:val="HTMLCode"/>
            <w:rFonts w:eastAsiaTheme="minorHAnsi"/>
            <w:b/>
            <w:bCs/>
            <w:color w:val="0000EE"/>
          </w:rPr>
          <w:t>Math.sqrt(x)</w:t>
        </w:r>
        <w:r>
          <w:rPr>
            <w:rFonts w:ascii="Calibri" w:hAnsi="Calibri"/>
            <w:color w:val="000000"/>
            <w:sz w:val="26"/>
            <w:szCs w:val="26"/>
          </w:rPr>
          <w:t> - returneaza radical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88" w:author="Unknown"/>
          <w:color w:val="0101FF"/>
          <w:sz w:val="23"/>
          <w:szCs w:val="23"/>
        </w:rPr>
      </w:pPr>
      <w:ins w:id="2489" w:author="Unknown">
        <w:r>
          <w:rPr>
            <w:color w:val="0101FF"/>
            <w:sz w:val="23"/>
            <w:szCs w:val="23"/>
          </w:rPr>
          <w:t>var n1 = 4;</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90" w:author="Unknown"/>
          <w:color w:val="0101FF"/>
          <w:sz w:val="23"/>
          <w:szCs w:val="23"/>
        </w:rPr>
      </w:pPr>
      <w:ins w:id="2491" w:author="Unknown">
        <w:r>
          <w:rPr>
            <w:color w:val="0101FF"/>
            <w:sz w:val="23"/>
            <w:szCs w:val="23"/>
          </w:rPr>
          <w:t>var n2 = 81.25;</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92"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93" w:author="Unknown"/>
          <w:color w:val="0101FF"/>
          <w:sz w:val="23"/>
          <w:szCs w:val="23"/>
        </w:rPr>
      </w:pPr>
      <w:ins w:id="2494" w:author="Unknown">
        <w:r>
          <w:rPr>
            <w:color w:val="0101FF"/>
            <w:sz w:val="23"/>
            <w:szCs w:val="23"/>
          </w:rPr>
          <w:t>console.log(Math.sqrt(n1)); // 2</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495" w:author="Unknown"/>
          <w:color w:val="0101FF"/>
          <w:sz w:val="23"/>
          <w:szCs w:val="23"/>
        </w:rPr>
      </w:pPr>
      <w:ins w:id="2496" w:author="Unknown">
        <w:r>
          <w:rPr>
            <w:color w:val="0101FF"/>
            <w:sz w:val="23"/>
            <w:szCs w:val="23"/>
          </w:rPr>
          <w:t>console.log(Math.sqrt(n2)); // 9.013878188659973</w:t>
        </w:r>
      </w:ins>
    </w:p>
    <w:p w:rsidR="00EE2F06" w:rsidRDefault="00EE2F06" w:rsidP="00EE2F06">
      <w:pPr>
        <w:shd w:val="clear" w:color="auto" w:fill="FEFEFF"/>
        <w:spacing w:beforeAutospacing="1" w:afterAutospacing="1" w:line="319" w:lineRule="atLeast"/>
        <w:ind w:left="525"/>
        <w:rPr>
          <w:ins w:id="2497" w:author="Unknown"/>
          <w:rFonts w:ascii="Calibri" w:hAnsi="Calibri"/>
          <w:color w:val="000000"/>
          <w:sz w:val="26"/>
          <w:szCs w:val="26"/>
        </w:rPr>
      </w:pPr>
      <w:ins w:id="2498"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499" w:author="Unknown"/>
          <w:rFonts w:ascii="Calibri" w:hAnsi="Calibri"/>
          <w:color w:val="000000"/>
          <w:sz w:val="26"/>
          <w:szCs w:val="26"/>
        </w:rPr>
      </w:pPr>
      <w:ins w:id="2500" w:author="Unknown">
        <w:r>
          <w:rPr>
            <w:rStyle w:val="HTMLCode"/>
            <w:rFonts w:eastAsiaTheme="minorHAnsi"/>
            <w:b/>
            <w:bCs/>
            <w:color w:val="0000EE"/>
          </w:rPr>
          <w:t>Math.tan(x)</w:t>
        </w:r>
        <w:r>
          <w:rPr>
            <w:rFonts w:ascii="Calibri" w:hAnsi="Calibri"/>
            <w:color w:val="000000"/>
            <w:sz w:val="26"/>
            <w:szCs w:val="26"/>
          </w:rPr>
          <w:t> - returneaza tangenta din x.</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01" w:author="Unknown"/>
          <w:color w:val="0101FF"/>
          <w:sz w:val="23"/>
          <w:szCs w:val="23"/>
        </w:rPr>
      </w:pPr>
      <w:ins w:id="2502" w:author="Unknown">
        <w:r>
          <w:rPr>
            <w:color w:val="0101FF"/>
            <w:sz w:val="23"/>
            <w:szCs w:val="23"/>
          </w:rPr>
          <w:t>var n1 = 1;</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03" w:author="Unknown"/>
          <w:color w:val="0101FF"/>
          <w:sz w:val="23"/>
          <w:szCs w:val="23"/>
        </w:rPr>
      </w:pPr>
      <w:ins w:id="2504" w:author="Unknown">
        <w:r>
          <w:rPr>
            <w:color w:val="0101FF"/>
            <w:sz w:val="23"/>
            <w:szCs w:val="23"/>
          </w:rPr>
          <w:t>var n2 = 90;</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05"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06" w:author="Unknown"/>
          <w:color w:val="0101FF"/>
          <w:sz w:val="23"/>
          <w:szCs w:val="23"/>
        </w:rPr>
      </w:pPr>
      <w:ins w:id="2507" w:author="Unknown">
        <w:r>
          <w:rPr>
            <w:color w:val="0101FF"/>
            <w:sz w:val="23"/>
            <w:szCs w:val="23"/>
          </w:rPr>
          <w:t>console.log(Math.tan(n1)); // 1.5574077246549023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08" w:author="Unknown"/>
          <w:color w:val="0101FF"/>
          <w:sz w:val="23"/>
          <w:szCs w:val="23"/>
        </w:rPr>
      </w:pPr>
      <w:ins w:id="2509" w:author="Unknown">
        <w:r>
          <w:rPr>
            <w:color w:val="0101FF"/>
            <w:sz w:val="23"/>
            <w:szCs w:val="23"/>
          </w:rPr>
          <w:t>console.log(Math.tan(n2)); // -1.995200412208242</w:t>
        </w:r>
      </w:ins>
    </w:p>
    <w:p w:rsidR="00EE2F06" w:rsidRDefault="00EE2F06" w:rsidP="00EE2F06">
      <w:pPr>
        <w:shd w:val="clear" w:color="auto" w:fill="FEFEFF"/>
        <w:spacing w:beforeAutospacing="1" w:afterAutospacing="1" w:line="319" w:lineRule="atLeast"/>
        <w:ind w:left="525"/>
        <w:rPr>
          <w:ins w:id="2510" w:author="Unknown"/>
          <w:rFonts w:ascii="Calibri" w:hAnsi="Calibri"/>
          <w:color w:val="000000"/>
          <w:sz w:val="26"/>
          <w:szCs w:val="26"/>
        </w:rPr>
      </w:pPr>
      <w:ins w:id="2511" w:author="Unknown">
        <w:r>
          <w:rPr>
            <w:rFonts w:ascii="Calibri" w:hAnsi="Calibri"/>
            <w:color w:val="000000"/>
            <w:sz w:val="26"/>
            <w:szCs w:val="26"/>
          </w:rPr>
          <w:t>Incercati codul</w:t>
        </w:r>
      </w:ins>
    </w:p>
    <w:p w:rsidR="00EE2F06" w:rsidRDefault="00EE2F06" w:rsidP="00EE2F06">
      <w:pPr>
        <w:numPr>
          <w:ilvl w:val="0"/>
          <w:numId w:val="20"/>
        </w:numPr>
        <w:shd w:val="clear" w:color="auto" w:fill="FEFEFF"/>
        <w:spacing w:before="100" w:beforeAutospacing="1" w:after="100" w:afterAutospacing="1" w:line="319" w:lineRule="atLeast"/>
        <w:ind w:left="525"/>
        <w:rPr>
          <w:ins w:id="2512" w:author="Unknown"/>
          <w:rFonts w:ascii="Calibri" w:hAnsi="Calibri"/>
          <w:color w:val="000000"/>
          <w:sz w:val="26"/>
          <w:szCs w:val="26"/>
        </w:rPr>
      </w:pPr>
      <w:ins w:id="2513" w:author="Unknown">
        <w:r>
          <w:rPr>
            <w:rStyle w:val="HTMLCode"/>
            <w:rFonts w:eastAsiaTheme="minorHAnsi"/>
            <w:b/>
            <w:bCs/>
            <w:color w:val="0000EE"/>
          </w:rPr>
          <w:t>Math.trunc(x)</w:t>
        </w:r>
        <w:r>
          <w:rPr>
            <w:rFonts w:ascii="Calibri" w:hAnsi="Calibri"/>
            <w:color w:val="000000"/>
            <w:sz w:val="26"/>
            <w:szCs w:val="26"/>
          </w:rPr>
          <w:t> - returneaza partea intreaga a numarului x (eliminand zecimalele).</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14" w:author="Unknown"/>
          <w:color w:val="0101FF"/>
          <w:sz w:val="23"/>
          <w:szCs w:val="23"/>
        </w:rPr>
      </w:pPr>
      <w:ins w:id="2515" w:author="Unknown">
        <w:r>
          <w:rPr>
            <w:color w:val="0101FF"/>
            <w:sz w:val="23"/>
            <w:szCs w:val="23"/>
          </w:rPr>
          <w:t>var n1 = 18.78;</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16" w:author="Unknown"/>
          <w:color w:val="0101FF"/>
          <w:sz w:val="23"/>
          <w:szCs w:val="23"/>
        </w:rPr>
      </w:pPr>
      <w:ins w:id="2517" w:author="Unknown">
        <w:r>
          <w:rPr>
            <w:color w:val="0101FF"/>
            <w:sz w:val="23"/>
            <w:szCs w:val="23"/>
          </w:rPr>
          <w:t>var n2 = -25.3;</w:t>
        </w:r>
      </w:ins>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18" w:author="Unknown"/>
          <w:color w:val="0101FF"/>
          <w:sz w:val="23"/>
          <w:szCs w:val="23"/>
        </w:rPr>
      </w:pPr>
    </w:p>
    <w:p w:rsidR="00EE2F06" w:rsidRDefault="00EE2F06" w:rsidP="00EE2F06">
      <w:pPr>
        <w:pStyle w:val="HTMLPreformatted"/>
        <w:numPr>
          <w:ilvl w:val="0"/>
          <w:numId w:val="2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2519" w:author="Unknown"/>
          <w:color w:val="0101FF"/>
          <w:sz w:val="23"/>
          <w:szCs w:val="23"/>
        </w:rPr>
      </w:pPr>
      <w:ins w:id="2520" w:author="Unknown">
        <w:r>
          <w:rPr>
            <w:color w:val="0101FF"/>
            <w:sz w:val="23"/>
            <w:szCs w:val="23"/>
          </w:rPr>
          <w:t>console.log(Math.trunc(n1)); // 18</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2521" w:author="Unknown"/>
          <w:color w:val="0101FF"/>
          <w:sz w:val="23"/>
          <w:szCs w:val="23"/>
        </w:rPr>
      </w:pPr>
      <w:ins w:id="2522" w:author="Unknown">
        <w:r>
          <w:rPr>
            <w:color w:val="0101FF"/>
            <w:sz w:val="23"/>
            <w:szCs w:val="23"/>
          </w:rPr>
          <w:t>console.log(Math.trunc(n2)); // -25</w:t>
        </w:r>
      </w:ins>
    </w:p>
    <w:p w:rsidR="00F426A0" w:rsidRDefault="00F426A0"/>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Array</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165"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66"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67"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68"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69"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70"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71"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72"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73"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74"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75" type="#_x0000_t75" style="width:1in;height:1in" o:ole="">
            <v:imagedata r:id="rId17" o:title=""/>
          </v:shape>
          <w:control r:id="rId175" w:name="DefaultOcxName14" w:shapeid="_x0000_i1075"/>
        </w:object>
      </w:r>
    </w:p>
    <w:p w:rsidR="00EE2F06" w:rsidRDefault="00EE2F06" w:rsidP="00EE2F06">
      <w:pPr>
        <w:pStyle w:val="z-BottomofForm"/>
      </w:pPr>
      <w:r>
        <w:t>Bottom of Form</w:t>
      </w:r>
    </w:p>
    <w:p w:rsidR="00EE2F06" w:rsidRDefault="00EE2F06" w:rsidP="00EE2F06">
      <w:pPr>
        <w:numPr>
          <w:ilvl w:val="0"/>
          <w:numId w:val="21"/>
        </w:numPr>
        <w:shd w:val="clear" w:color="auto" w:fill="FEFEFF"/>
        <w:spacing w:before="100" w:beforeAutospacing="1" w:after="100" w:afterAutospacing="1" w:line="319" w:lineRule="atLeast"/>
        <w:ind w:left="525"/>
        <w:rPr>
          <w:ins w:id="2523" w:author="Unknown"/>
          <w:rFonts w:ascii="Calibri" w:hAnsi="Calibri"/>
          <w:color w:val="000000"/>
          <w:sz w:val="26"/>
          <w:szCs w:val="26"/>
        </w:rPr>
      </w:pPr>
      <w:ins w:id="252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"https://marplo.net/javascript/obiectul-array" \l "hshaea" \o "Accesare element din Array" </w:instrText>
        </w:r>
        <w:r>
          <w:rPr>
            <w:rFonts w:ascii="Calibri" w:hAnsi="Calibri"/>
            <w:color w:val="000000"/>
            <w:sz w:val="26"/>
            <w:szCs w:val="26"/>
          </w:rPr>
          <w:fldChar w:fldCharType="separate"/>
        </w:r>
        <w:r>
          <w:rPr>
            <w:rStyle w:val="Hyperlink"/>
            <w:rFonts w:ascii="Calibri" w:hAnsi="Calibri"/>
            <w:sz w:val="26"/>
            <w:szCs w:val="26"/>
          </w:rPr>
          <w:t>Accesare element din Array</w:t>
        </w:r>
        <w:r>
          <w:rPr>
            <w:rFonts w:ascii="Calibri" w:hAnsi="Calibri"/>
            <w:color w:val="000000"/>
            <w:sz w:val="26"/>
            <w:szCs w:val="26"/>
          </w:rPr>
          <w:fldChar w:fldCharType="end"/>
        </w:r>
      </w:ins>
    </w:p>
    <w:p w:rsidR="00EE2F06" w:rsidRDefault="00EE2F06" w:rsidP="00EE2F06">
      <w:pPr>
        <w:numPr>
          <w:ilvl w:val="0"/>
          <w:numId w:val="21"/>
        </w:numPr>
        <w:shd w:val="clear" w:color="auto" w:fill="FEFEFF"/>
        <w:spacing w:before="100" w:beforeAutospacing="1" w:after="100" w:afterAutospacing="1" w:line="319" w:lineRule="atLeast"/>
        <w:ind w:left="525"/>
        <w:rPr>
          <w:ins w:id="2525" w:author="Unknown"/>
          <w:rFonts w:ascii="Calibri" w:hAnsi="Calibri"/>
          <w:color w:val="000000"/>
          <w:sz w:val="26"/>
          <w:szCs w:val="26"/>
        </w:rPr>
      </w:pPr>
      <w:ins w:id="252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"https://marplo.net/javascript/obiectul-array" \l "hshama" \o "Adaugare si Modificare elemente in Array" </w:instrText>
        </w:r>
        <w:r>
          <w:rPr>
            <w:rFonts w:ascii="Calibri" w:hAnsi="Calibri"/>
            <w:color w:val="000000"/>
            <w:sz w:val="26"/>
            <w:szCs w:val="26"/>
          </w:rPr>
          <w:fldChar w:fldCharType="separate"/>
        </w:r>
        <w:r>
          <w:rPr>
            <w:rStyle w:val="Hyperlink"/>
            <w:rFonts w:ascii="Calibri" w:hAnsi="Calibri"/>
            <w:sz w:val="26"/>
            <w:szCs w:val="26"/>
          </w:rPr>
          <w:t>Adaugare si Modificare elemente in Array</w:t>
        </w:r>
        <w:r>
          <w:rPr>
            <w:rFonts w:ascii="Calibri" w:hAnsi="Calibri"/>
            <w:color w:val="000000"/>
            <w:sz w:val="26"/>
            <w:szCs w:val="26"/>
          </w:rPr>
          <w:fldChar w:fldCharType="end"/>
        </w:r>
      </w:ins>
    </w:p>
    <w:p w:rsidR="00EE2F06" w:rsidRDefault="00EE2F06" w:rsidP="00EE2F06">
      <w:pPr>
        <w:numPr>
          <w:ilvl w:val="0"/>
          <w:numId w:val="21"/>
        </w:numPr>
        <w:shd w:val="clear" w:color="auto" w:fill="FEFEFF"/>
        <w:spacing w:before="100" w:beforeAutospacing="1" w:after="100" w:afterAutospacing="1" w:line="319" w:lineRule="atLeast"/>
        <w:ind w:left="525"/>
        <w:rPr>
          <w:ins w:id="2527" w:author="Unknown"/>
          <w:rFonts w:ascii="Calibri" w:hAnsi="Calibri"/>
          <w:color w:val="000000"/>
          <w:sz w:val="26"/>
          <w:szCs w:val="26"/>
        </w:rPr>
      </w:pPr>
      <w:ins w:id="252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"https://marplo.net/javascript/obiectul-array" \l "hshpa" \o "Parcurgere Array" </w:instrText>
        </w:r>
        <w:r>
          <w:rPr>
            <w:rFonts w:ascii="Calibri" w:hAnsi="Calibri"/>
            <w:color w:val="000000"/>
            <w:sz w:val="26"/>
            <w:szCs w:val="26"/>
          </w:rPr>
          <w:fldChar w:fldCharType="separate"/>
        </w:r>
        <w:r>
          <w:rPr>
            <w:rStyle w:val="Hyperlink"/>
            <w:rFonts w:ascii="Calibri" w:hAnsi="Calibri"/>
            <w:sz w:val="26"/>
            <w:szCs w:val="26"/>
          </w:rPr>
          <w:t>Parcurgere Array</w:t>
        </w:r>
        <w:r>
          <w:rPr>
            <w:rFonts w:ascii="Calibri" w:hAnsi="Calibri"/>
            <w:color w:val="000000"/>
            <w:sz w:val="26"/>
            <w:szCs w:val="26"/>
          </w:rPr>
          <w:fldChar w:fldCharType="end"/>
        </w:r>
      </w:ins>
    </w:p>
    <w:p w:rsidR="00EE2F06" w:rsidRDefault="00EE2F06" w:rsidP="00EE2F06">
      <w:pPr>
        <w:numPr>
          <w:ilvl w:val="0"/>
          <w:numId w:val="21"/>
        </w:numPr>
        <w:shd w:val="clear" w:color="auto" w:fill="FEFEFF"/>
        <w:spacing w:before="100" w:beforeAutospacing="1" w:after="100" w:afterAutospacing="1" w:line="319" w:lineRule="atLeast"/>
        <w:ind w:left="525"/>
        <w:rPr>
          <w:ins w:id="2529" w:author="Unknown"/>
          <w:rFonts w:ascii="Calibri" w:hAnsi="Calibri"/>
          <w:color w:val="000000"/>
          <w:sz w:val="26"/>
          <w:szCs w:val="26"/>
        </w:rPr>
      </w:pPr>
      <w:ins w:id="253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"https://marplo.net/javascript/obiectul-array" \l "hshlea" \o "Lucru cu elemente din Array" </w:instrText>
        </w:r>
        <w:r>
          <w:rPr>
            <w:rFonts w:ascii="Calibri" w:hAnsi="Calibri"/>
            <w:color w:val="000000"/>
            <w:sz w:val="26"/>
            <w:szCs w:val="26"/>
          </w:rPr>
          <w:fldChar w:fldCharType="separate"/>
        </w:r>
        <w:r>
          <w:rPr>
            <w:rStyle w:val="Hyperlink"/>
            <w:rFonts w:ascii="Calibri" w:hAnsi="Calibri"/>
            <w:sz w:val="26"/>
            <w:szCs w:val="26"/>
          </w:rPr>
          <w:t>Lucru cu elemente din Array</w:t>
        </w:r>
        <w:r>
          <w:rPr>
            <w:rFonts w:ascii="Calibri" w:hAnsi="Calibri"/>
            <w:color w:val="000000"/>
            <w:sz w:val="26"/>
            <w:szCs w:val="26"/>
          </w:rPr>
          <w:fldChar w:fldCharType="end"/>
        </w:r>
      </w:ins>
    </w:p>
    <w:p w:rsidR="00EE2F06" w:rsidRDefault="00EE2F06" w:rsidP="00EE2F06">
      <w:pPr>
        <w:numPr>
          <w:ilvl w:val="0"/>
          <w:numId w:val="21"/>
        </w:numPr>
        <w:shd w:val="clear" w:color="auto" w:fill="FEFEFF"/>
        <w:spacing w:before="100" w:beforeAutospacing="1" w:after="100" w:afterAutospacing="1" w:line="319" w:lineRule="atLeast"/>
        <w:ind w:left="525"/>
        <w:rPr>
          <w:ins w:id="2531" w:author="Unknown"/>
          <w:rFonts w:ascii="Calibri" w:hAnsi="Calibri"/>
          <w:color w:val="000000"/>
          <w:sz w:val="26"/>
          <w:szCs w:val="26"/>
        </w:rPr>
      </w:pPr>
      <w:ins w:id="253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"https://marplo.net/javascript/obiectul-array" \l "hsham" \o "Array Multidimensional" </w:instrText>
        </w:r>
        <w:r>
          <w:rPr>
            <w:rFonts w:ascii="Calibri" w:hAnsi="Calibri"/>
            <w:color w:val="000000"/>
            <w:sz w:val="26"/>
            <w:szCs w:val="26"/>
          </w:rPr>
          <w:fldChar w:fldCharType="separate"/>
        </w:r>
        <w:r>
          <w:rPr>
            <w:rStyle w:val="Hyperlink"/>
            <w:rFonts w:ascii="Calibri" w:hAnsi="Calibri"/>
            <w:sz w:val="26"/>
            <w:szCs w:val="26"/>
          </w:rPr>
          <w:t>Array Multidimensional</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2533" w:author="Unknown"/>
          <w:rFonts w:ascii="Calibri" w:hAnsi="Calibri"/>
          <w:color w:val="000000"/>
          <w:sz w:val="26"/>
          <w:szCs w:val="26"/>
        </w:rPr>
      </w:pPr>
    </w:p>
    <w:p w:rsidR="00EE2F06" w:rsidRDefault="00EE2F06" w:rsidP="00EE2F06">
      <w:pPr>
        <w:pStyle w:val="Heading2"/>
        <w:shd w:val="clear" w:color="auto" w:fill="FEFEFF"/>
        <w:spacing w:before="180" w:beforeAutospacing="0" w:after="135" w:afterAutospacing="0"/>
        <w:ind w:left="300"/>
        <w:rPr>
          <w:ins w:id="2534" w:author="Unknown"/>
          <w:rFonts w:ascii="Calibri" w:hAnsi="Calibri"/>
          <w:color w:val="000000"/>
          <w:spacing w:val="15"/>
          <w:sz w:val="27"/>
          <w:szCs w:val="27"/>
          <w:u w:val="single"/>
        </w:rPr>
      </w:pPr>
      <w:ins w:id="2535" w:author="Unknown">
        <w:r>
          <w:rPr>
            <w:rFonts w:ascii="Calibri" w:hAnsi="Calibri"/>
            <w:color w:val="000000"/>
            <w:spacing w:val="15"/>
            <w:sz w:val="27"/>
            <w:szCs w:val="27"/>
            <w:u w:val="single"/>
          </w:rPr>
          <w:t>Definire si Utilizare Array</w:t>
        </w:r>
      </w:ins>
    </w:p>
    <w:p w:rsidR="00EE2F06" w:rsidRDefault="00EE2F06" w:rsidP="00EE2F06">
      <w:pPr>
        <w:pStyle w:val="ptxt"/>
        <w:shd w:val="clear" w:color="auto" w:fill="FEFEFF"/>
        <w:spacing w:before="105" w:beforeAutospacing="0" w:after="120" w:afterAutospacing="0"/>
        <w:ind w:left="120" w:firstLine="300"/>
        <w:rPr>
          <w:ins w:id="2536" w:author="Unknown"/>
          <w:rFonts w:ascii="Calibri" w:hAnsi="Calibri"/>
          <w:color w:val="000000"/>
          <w:sz w:val="26"/>
          <w:szCs w:val="26"/>
        </w:rPr>
      </w:pPr>
      <w:ins w:id="2537" w:author="Unknown">
        <w:r>
          <w:rPr>
            <w:rFonts w:ascii="Calibri" w:hAnsi="Calibri"/>
            <w:color w:val="000000"/>
            <w:sz w:val="26"/>
            <w:szCs w:val="26"/>
          </w:rPr>
          <w:t>Array este un obiect care poate sa contina mai multe valori intr-o singura variabila. Aceste valori sunt ordonate cu un index numeric incepand de la 0.</w:t>
        </w:r>
        <w:r>
          <w:rPr>
            <w:rFonts w:ascii="Calibri" w:hAnsi="Calibri"/>
            <w:color w:val="000000"/>
            <w:sz w:val="26"/>
            <w:szCs w:val="26"/>
          </w:rPr>
          <w:br/>
          <w:t>Un Array se poate crea adaugand valorile intre paranteze patrate, sau cu formula: </w:t>
        </w:r>
        <w:r>
          <w:rPr>
            <w:rStyle w:val="HTMLCode"/>
            <w:b/>
            <w:bCs/>
            <w:color w:val="0000EE"/>
          </w:rPr>
          <w:t>new Array()</w:t>
        </w:r>
        <w:r>
          <w:rPr>
            <w:rFonts w:ascii="Calibri" w:hAnsi="Calibri"/>
            <w:color w:val="000000"/>
            <w:sz w:val="26"/>
            <w:szCs w:val="26"/>
          </w:rPr>
          <w:t>.</w:t>
        </w:r>
        <w:r>
          <w:rPr>
            <w:rFonts w:ascii="Calibri" w:hAnsi="Calibri"/>
            <w:color w:val="000000"/>
            <w:sz w:val="26"/>
            <w:szCs w:val="26"/>
          </w:rPr>
          <w:br/>
          <w:t>Valorile se pot adauga si dupa definirea array-ului.</w:t>
        </w:r>
      </w:ins>
    </w:p>
    <w:p w:rsidR="00EE2F06" w:rsidRDefault="00EE2F06" w:rsidP="00EE2F06">
      <w:pPr>
        <w:shd w:val="clear" w:color="auto" w:fill="FEFEFF"/>
        <w:rPr>
          <w:ins w:id="2538" w:author="Unknown"/>
          <w:rFonts w:ascii="Calibri" w:hAnsi="Calibri"/>
          <w:color w:val="000000"/>
          <w:sz w:val="26"/>
          <w:szCs w:val="26"/>
        </w:rPr>
      </w:pPr>
      <w:ins w:id="2539" w:author="Unknown">
        <w:r>
          <w:rPr>
            <w:rFonts w:ascii="Calibri" w:hAnsi="Calibri"/>
            <w:color w:val="000000"/>
            <w:sz w:val="26"/>
            <w:szCs w:val="26"/>
          </w:rPr>
          <w:t>- Sintaxa cu paranteze patrate:</w:t>
        </w:r>
      </w:ins>
    </w:p>
    <w:p w:rsidR="00EE2F06" w:rsidRDefault="00EE2F06" w:rsidP="00EE2F06">
      <w:pPr>
        <w:pStyle w:val="HTMLPreformatted"/>
        <w:shd w:val="clear" w:color="auto" w:fill="F0FEF1"/>
        <w:rPr>
          <w:ins w:id="2540" w:author="Unknown"/>
          <w:b/>
          <w:bCs/>
          <w:color w:val="000000"/>
          <w:sz w:val="24"/>
          <w:szCs w:val="24"/>
        </w:rPr>
      </w:pPr>
      <w:ins w:id="2541" w:author="Unknown">
        <w:r>
          <w:rPr>
            <w:b/>
            <w:bCs/>
            <w:color w:val="000000"/>
            <w:sz w:val="24"/>
            <w:szCs w:val="24"/>
          </w:rPr>
          <w:t>let nume_array =['v1', 'v2', 'v3'];</w:t>
        </w:r>
      </w:ins>
    </w:p>
    <w:p w:rsidR="00EE2F06" w:rsidRDefault="00EE2F06" w:rsidP="00EE2F06">
      <w:pPr>
        <w:pStyle w:val="HTMLPreformatted"/>
        <w:shd w:val="clear" w:color="auto" w:fill="F0FEF1"/>
        <w:rPr>
          <w:ins w:id="2542" w:author="Unknown"/>
          <w:b/>
          <w:bCs/>
          <w:color w:val="000000"/>
          <w:sz w:val="24"/>
          <w:szCs w:val="24"/>
        </w:rPr>
      </w:pPr>
    </w:p>
    <w:p w:rsidR="00EE2F06" w:rsidRDefault="00EE2F06" w:rsidP="00EE2F06">
      <w:pPr>
        <w:pStyle w:val="HTMLPreformatted"/>
        <w:shd w:val="clear" w:color="auto" w:fill="F0FEF1"/>
        <w:rPr>
          <w:ins w:id="2543" w:author="Unknown"/>
          <w:b/>
          <w:bCs/>
          <w:color w:val="000000"/>
          <w:sz w:val="24"/>
          <w:szCs w:val="24"/>
        </w:rPr>
      </w:pPr>
      <w:ins w:id="2544" w:author="Unknown">
        <w:r>
          <w:rPr>
            <w:b/>
            <w:bCs/>
            <w:color w:val="000000"/>
            <w:sz w:val="24"/>
            <w:szCs w:val="24"/>
          </w:rPr>
          <w:t>//sau</w:t>
        </w:r>
      </w:ins>
    </w:p>
    <w:p w:rsidR="00EE2F06" w:rsidRDefault="00EE2F06" w:rsidP="00EE2F06">
      <w:pPr>
        <w:pStyle w:val="HTMLPreformatted"/>
        <w:shd w:val="clear" w:color="auto" w:fill="F0FEF1"/>
        <w:rPr>
          <w:ins w:id="2545" w:author="Unknown"/>
          <w:b/>
          <w:bCs/>
          <w:color w:val="000000"/>
          <w:sz w:val="24"/>
          <w:szCs w:val="24"/>
        </w:rPr>
      </w:pPr>
      <w:ins w:id="2546" w:author="Unknown">
        <w:r>
          <w:rPr>
            <w:b/>
            <w:bCs/>
            <w:color w:val="000000"/>
            <w:sz w:val="24"/>
            <w:szCs w:val="24"/>
          </w:rPr>
          <w:t>let nume_array =[];</w:t>
        </w:r>
      </w:ins>
    </w:p>
    <w:p w:rsidR="00EE2F06" w:rsidRDefault="00EE2F06" w:rsidP="00EE2F06">
      <w:pPr>
        <w:pStyle w:val="HTMLPreformatted"/>
        <w:shd w:val="clear" w:color="auto" w:fill="F0FEF1"/>
        <w:rPr>
          <w:ins w:id="2547" w:author="Unknown"/>
          <w:b/>
          <w:bCs/>
          <w:color w:val="000000"/>
          <w:sz w:val="24"/>
          <w:szCs w:val="24"/>
        </w:rPr>
      </w:pPr>
      <w:ins w:id="2548" w:author="Unknown">
        <w:r>
          <w:rPr>
            <w:b/>
            <w:bCs/>
            <w:color w:val="000000"/>
            <w:sz w:val="24"/>
            <w:szCs w:val="24"/>
          </w:rPr>
          <w:t>nume_array[0] ='v1';</w:t>
        </w:r>
      </w:ins>
    </w:p>
    <w:p w:rsidR="00EE2F06" w:rsidRDefault="00EE2F06" w:rsidP="00EE2F06">
      <w:pPr>
        <w:pStyle w:val="HTMLPreformatted"/>
        <w:shd w:val="clear" w:color="auto" w:fill="F0FEF1"/>
        <w:rPr>
          <w:ins w:id="2549" w:author="Unknown"/>
          <w:b/>
          <w:bCs/>
          <w:color w:val="000000"/>
          <w:sz w:val="24"/>
          <w:szCs w:val="24"/>
        </w:rPr>
      </w:pPr>
      <w:ins w:id="2550" w:author="Unknown">
        <w:r>
          <w:rPr>
            <w:b/>
            <w:bCs/>
            <w:color w:val="000000"/>
            <w:sz w:val="24"/>
            <w:szCs w:val="24"/>
          </w:rPr>
          <w:t>nume_array[1] ='v2';</w:t>
        </w:r>
      </w:ins>
    </w:p>
    <w:p w:rsidR="00EE2F06" w:rsidRDefault="00EE2F06" w:rsidP="00EE2F06">
      <w:pPr>
        <w:pStyle w:val="HTMLPreformatted"/>
        <w:shd w:val="clear" w:color="auto" w:fill="F0FEF1"/>
        <w:rPr>
          <w:ins w:id="2551" w:author="Unknown"/>
          <w:b/>
          <w:bCs/>
          <w:color w:val="000000"/>
          <w:sz w:val="24"/>
          <w:szCs w:val="24"/>
        </w:rPr>
      </w:pPr>
      <w:ins w:id="2552" w:author="Unknown">
        <w:r>
          <w:rPr>
            <w:b/>
            <w:bCs/>
            <w:color w:val="000000"/>
            <w:sz w:val="24"/>
            <w:szCs w:val="24"/>
          </w:rPr>
          <w:t>nume_array[2] ='v3';</w:t>
        </w:r>
      </w:ins>
    </w:p>
    <w:p w:rsidR="00EE2F06" w:rsidRDefault="00EE2F06" w:rsidP="00EE2F06">
      <w:pPr>
        <w:shd w:val="clear" w:color="auto" w:fill="FEFEFF"/>
        <w:rPr>
          <w:ins w:id="2553" w:author="Unknown"/>
          <w:rFonts w:ascii="Calibri" w:hAnsi="Calibri"/>
          <w:color w:val="000000"/>
          <w:sz w:val="26"/>
          <w:szCs w:val="26"/>
        </w:rPr>
      </w:pPr>
      <w:ins w:id="2554" w:author="Unknown">
        <w:r>
          <w:rPr>
            <w:rFonts w:ascii="Calibri" w:hAnsi="Calibri"/>
            <w:color w:val="000000"/>
            <w:sz w:val="26"/>
            <w:szCs w:val="26"/>
          </w:rPr>
          <w:br/>
          <w:t>- Sintaxa cu 'new':</w:t>
        </w:r>
      </w:ins>
    </w:p>
    <w:p w:rsidR="00EE2F06" w:rsidRDefault="00EE2F06" w:rsidP="00EE2F06">
      <w:pPr>
        <w:pStyle w:val="HTMLPreformatted"/>
        <w:shd w:val="clear" w:color="auto" w:fill="F0FEF1"/>
        <w:rPr>
          <w:ins w:id="2555" w:author="Unknown"/>
          <w:b/>
          <w:bCs/>
          <w:color w:val="000000"/>
          <w:sz w:val="24"/>
          <w:szCs w:val="24"/>
        </w:rPr>
      </w:pPr>
      <w:ins w:id="2556" w:author="Unknown">
        <w:r>
          <w:rPr>
            <w:b/>
            <w:bCs/>
            <w:color w:val="000000"/>
            <w:sz w:val="24"/>
            <w:szCs w:val="24"/>
          </w:rPr>
          <w:t>let nume_array = new Array('v1', 'v2', 'v3');</w:t>
        </w:r>
      </w:ins>
    </w:p>
    <w:p w:rsidR="00EE2F06" w:rsidRDefault="00EE2F06" w:rsidP="00EE2F06">
      <w:pPr>
        <w:pStyle w:val="HTMLPreformatted"/>
        <w:shd w:val="clear" w:color="auto" w:fill="F0FEF1"/>
        <w:rPr>
          <w:ins w:id="2557" w:author="Unknown"/>
          <w:b/>
          <w:bCs/>
          <w:color w:val="000000"/>
          <w:sz w:val="24"/>
          <w:szCs w:val="24"/>
        </w:rPr>
      </w:pPr>
    </w:p>
    <w:p w:rsidR="00EE2F06" w:rsidRDefault="00EE2F06" w:rsidP="00EE2F06">
      <w:pPr>
        <w:pStyle w:val="HTMLPreformatted"/>
        <w:shd w:val="clear" w:color="auto" w:fill="F0FEF1"/>
        <w:rPr>
          <w:ins w:id="2558" w:author="Unknown"/>
          <w:b/>
          <w:bCs/>
          <w:color w:val="000000"/>
          <w:sz w:val="24"/>
          <w:szCs w:val="24"/>
        </w:rPr>
      </w:pPr>
      <w:ins w:id="2559" w:author="Unknown">
        <w:r>
          <w:rPr>
            <w:b/>
            <w:bCs/>
            <w:color w:val="000000"/>
            <w:sz w:val="24"/>
            <w:szCs w:val="24"/>
          </w:rPr>
          <w:t>//sau</w:t>
        </w:r>
      </w:ins>
    </w:p>
    <w:p w:rsidR="00EE2F06" w:rsidRDefault="00EE2F06" w:rsidP="00EE2F06">
      <w:pPr>
        <w:pStyle w:val="HTMLPreformatted"/>
        <w:shd w:val="clear" w:color="auto" w:fill="F0FEF1"/>
        <w:rPr>
          <w:ins w:id="2560" w:author="Unknown"/>
          <w:b/>
          <w:bCs/>
          <w:color w:val="000000"/>
          <w:sz w:val="24"/>
          <w:szCs w:val="24"/>
        </w:rPr>
      </w:pPr>
      <w:ins w:id="2561" w:author="Unknown">
        <w:r>
          <w:rPr>
            <w:b/>
            <w:bCs/>
            <w:color w:val="000000"/>
            <w:sz w:val="24"/>
            <w:szCs w:val="24"/>
          </w:rPr>
          <w:t>let nume_array = new Array();</w:t>
        </w:r>
      </w:ins>
    </w:p>
    <w:p w:rsidR="00EE2F06" w:rsidRDefault="00EE2F06" w:rsidP="00EE2F06">
      <w:pPr>
        <w:pStyle w:val="HTMLPreformatted"/>
        <w:shd w:val="clear" w:color="auto" w:fill="F0FEF1"/>
        <w:rPr>
          <w:ins w:id="2562" w:author="Unknown"/>
          <w:b/>
          <w:bCs/>
          <w:color w:val="000000"/>
          <w:sz w:val="24"/>
          <w:szCs w:val="24"/>
        </w:rPr>
      </w:pPr>
      <w:ins w:id="2563" w:author="Unknown">
        <w:r>
          <w:rPr>
            <w:b/>
            <w:bCs/>
            <w:color w:val="000000"/>
            <w:sz w:val="24"/>
            <w:szCs w:val="24"/>
          </w:rPr>
          <w:t>nume_array[0] ='v1';</w:t>
        </w:r>
      </w:ins>
    </w:p>
    <w:p w:rsidR="00EE2F06" w:rsidRDefault="00EE2F06" w:rsidP="00EE2F06">
      <w:pPr>
        <w:pStyle w:val="HTMLPreformatted"/>
        <w:shd w:val="clear" w:color="auto" w:fill="F0FEF1"/>
        <w:rPr>
          <w:ins w:id="2564" w:author="Unknown"/>
          <w:b/>
          <w:bCs/>
          <w:color w:val="000000"/>
          <w:sz w:val="24"/>
          <w:szCs w:val="24"/>
        </w:rPr>
      </w:pPr>
      <w:ins w:id="2565" w:author="Unknown">
        <w:r>
          <w:rPr>
            <w:b/>
            <w:bCs/>
            <w:color w:val="000000"/>
            <w:sz w:val="24"/>
            <w:szCs w:val="24"/>
          </w:rPr>
          <w:t>nume_array[1] ='v2';</w:t>
        </w:r>
      </w:ins>
    </w:p>
    <w:p w:rsidR="00EE2F06" w:rsidRDefault="00EE2F06" w:rsidP="00EE2F06">
      <w:pPr>
        <w:pStyle w:val="HTMLPreformatted"/>
        <w:shd w:val="clear" w:color="auto" w:fill="F0FEF1"/>
        <w:rPr>
          <w:ins w:id="2566" w:author="Unknown"/>
          <w:b/>
          <w:bCs/>
          <w:color w:val="000000"/>
          <w:sz w:val="24"/>
          <w:szCs w:val="24"/>
        </w:rPr>
      </w:pPr>
      <w:ins w:id="2567" w:author="Unknown">
        <w:r>
          <w:rPr>
            <w:b/>
            <w:bCs/>
            <w:color w:val="000000"/>
            <w:sz w:val="24"/>
            <w:szCs w:val="24"/>
          </w:rPr>
          <w:t>nume_array[2] ='v3';</w:t>
        </w:r>
      </w:ins>
    </w:p>
    <w:p w:rsidR="00EE2F06" w:rsidRDefault="00EE2F06" w:rsidP="00EE2F06">
      <w:pPr>
        <w:shd w:val="clear" w:color="auto" w:fill="FEFEFF"/>
        <w:rPr>
          <w:ins w:id="2568" w:author="Unknown"/>
          <w:rFonts w:ascii="Calibri" w:hAnsi="Calibri"/>
          <w:color w:val="000000"/>
          <w:sz w:val="26"/>
          <w:szCs w:val="26"/>
        </w:rPr>
      </w:pPr>
      <w:ins w:id="2569" w:author="Unknown">
        <w:r>
          <w:rPr>
            <w:rFonts w:ascii="Calibri" w:hAnsi="Calibri"/>
            <w:color w:val="000000"/>
            <w:sz w:val="26"/>
            <w:szCs w:val="26"/>
          </w:rPr>
          <w:t>- 'nume_array' poate fi orice nume de variabila.</w:t>
        </w:r>
        <w:r>
          <w:rPr>
            <w:rFonts w:ascii="Calibri" w:hAnsi="Calibri"/>
            <w:color w:val="000000"/>
            <w:sz w:val="26"/>
            <w:szCs w:val="26"/>
          </w:rPr>
          <w:br/>
          <w:t xml:space="preserve">- valorile adaugate pot fi orice tip de valoare: string (sir), numar, boolean (true /false), </w:t>
        </w:r>
        <w:r>
          <w:rPr>
            <w:rFonts w:ascii="Calibri" w:hAnsi="Calibri"/>
            <w:color w:val="000000"/>
            <w:sz w:val="26"/>
            <w:szCs w:val="26"/>
          </w:rPr>
          <w:lastRenderedPageBreak/>
          <w:t>obiect (chiar si un alt array).</w:t>
        </w:r>
        <w:r>
          <w:rPr>
            <w:rFonts w:ascii="Calibri" w:hAnsi="Calibri"/>
            <w:color w:val="000000"/>
            <w:sz w:val="26"/>
            <w:szCs w:val="26"/>
          </w:rPr>
          <w:br/>
        </w:r>
        <w:r>
          <w:rPr>
            <w:rFonts w:ascii="Calibri" w:hAnsi="Calibri"/>
            <w:color w:val="000000"/>
            <w:sz w:val="26"/>
            <w:szCs w:val="26"/>
          </w:rPr>
          <w:br/>
        </w:r>
      </w:ins>
    </w:p>
    <w:p w:rsidR="00EE2F06" w:rsidRDefault="00EE2F06" w:rsidP="00EE2F06">
      <w:pPr>
        <w:pStyle w:val="Heading3"/>
        <w:shd w:val="clear" w:color="auto" w:fill="FEFEFF"/>
        <w:spacing w:before="180" w:after="135"/>
        <w:ind w:left="300"/>
        <w:rPr>
          <w:ins w:id="2570" w:author="Unknown"/>
          <w:rFonts w:ascii="Calibri" w:hAnsi="Calibri"/>
          <w:color w:val="000000"/>
          <w:spacing w:val="15"/>
          <w:sz w:val="27"/>
          <w:szCs w:val="27"/>
          <w:u w:val="single"/>
        </w:rPr>
      </w:pPr>
      <w:ins w:id="2571" w:author="Unknown">
        <w:r>
          <w:rPr>
            <w:rFonts w:ascii="Calibri" w:hAnsi="Calibri"/>
            <w:color w:val="000000"/>
            <w:spacing w:val="15"/>
            <w:u w:val="single"/>
          </w:rPr>
          <w:t>Accesare element din Array</w:t>
        </w:r>
      </w:ins>
    </w:p>
    <w:p w:rsidR="00EE2F06" w:rsidRDefault="00EE2F06" w:rsidP="00EE2F06">
      <w:pPr>
        <w:pStyle w:val="ptxt"/>
        <w:shd w:val="clear" w:color="auto" w:fill="FEFEFF"/>
        <w:spacing w:before="105" w:beforeAutospacing="0" w:after="120" w:afterAutospacing="0"/>
        <w:ind w:left="120" w:firstLine="300"/>
        <w:rPr>
          <w:ins w:id="2572" w:author="Unknown"/>
          <w:rFonts w:ascii="Calibri" w:hAnsi="Calibri"/>
          <w:color w:val="000000"/>
          <w:sz w:val="26"/>
          <w:szCs w:val="26"/>
        </w:rPr>
      </w:pPr>
      <w:ins w:id="2573" w:author="Unknown">
        <w:r>
          <w:rPr>
            <w:rFonts w:ascii="Calibri" w:hAnsi="Calibri"/>
            <w:color w:val="000000"/>
            <w:sz w:val="26"/>
            <w:szCs w:val="26"/>
          </w:rPr>
          <w:t>Fiecare valoare adaugata intr-un Array devine un element al Array-ului si are asociat un index numeric. Cu acest index se poate accesa oricare element din array.</w:t>
        </w:r>
      </w:ins>
    </w:p>
    <w:p w:rsidR="00EE2F06" w:rsidRDefault="00EE2F06" w:rsidP="00EE2F06">
      <w:pPr>
        <w:shd w:val="clear" w:color="auto" w:fill="FEFEFF"/>
        <w:rPr>
          <w:ins w:id="2574" w:author="Unknown"/>
          <w:rFonts w:ascii="Calibri" w:hAnsi="Calibri"/>
          <w:color w:val="000000"/>
          <w:sz w:val="26"/>
          <w:szCs w:val="26"/>
        </w:rPr>
      </w:pPr>
      <w:ins w:id="2575" w:author="Unknown">
        <w:r>
          <w:rPr>
            <w:rFonts w:ascii="Calibri" w:hAnsi="Calibri"/>
            <w:color w:val="000000"/>
            <w:sz w:val="26"/>
            <w:szCs w:val="26"/>
          </w:rPr>
          <w:t>- Sintaxa:</w:t>
        </w:r>
      </w:ins>
    </w:p>
    <w:p w:rsidR="00EE2F06" w:rsidRDefault="00EE2F06" w:rsidP="00EE2F06">
      <w:pPr>
        <w:shd w:val="clear" w:color="auto" w:fill="F0FEF1"/>
        <w:rPr>
          <w:ins w:id="2576" w:author="Unknown"/>
          <w:rFonts w:ascii="Calibri" w:hAnsi="Calibri"/>
          <w:b/>
          <w:bCs/>
          <w:color w:val="000000"/>
          <w:sz w:val="24"/>
          <w:szCs w:val="24"/>
        </w:rPr>
      </w:pPr>
      <w:ins w:id="2577" w:author="Unknown">
        <w:r>
          <w:rPr>
            <w:rFonts w:ascii="Calibri" w:hAnsi="Calibri"/>
            <w:b/>
            <w:bCs/>
            <w:color w:val="000000"/>
          </w:rPr>
          <w:t>nume_array[index]</w:t>
        </w:r>
      </w:ins>
    </w:p>
    <w:p w:rsidR="00EE2F06" w:rsidRDefault="00EE2F06" w:rsidP="00EE2F06">
      <w:pPr>
        <w:shd w:val="clear" w:color="auto" w:fill="FEFEFF"/>
        <w:rPr>
          <w:ins w:id="2578" w:author="Unknown"/>
          <w:rFonts w:ascii="Calibri" w:hAnsi="Calibri"/>
          <w:color w:val="000000"/>
          <w:sz w:val="26"/>
          <w:szCs w:val="26"/>
        </w:rPr>
      </w:pPr>
      <w:ins w:id="2579" w:author="Unknown">
        <w:r>
          <w:rPr>
            <w:rFonts w:ascii="Calibri" w:hAnsi="Calibri"/>
            <w:color w:val="000000"/>
            <w:sz w:val="26"/>
            <w:szCs w:val="26"/>
          </w:rPr>
          <w:t>Indexul incepe de la 0. Primul element are index 0, al doilea are index 1, al treilea index 2, etc.</w:t>
        </w:r>
        <w:r>
          <w:rPr>
            <w:rFonts w:ascii="Calibri" w:hAnsi="Calibri"/>
            <w:color w:val="000000"/>
            <w:sz w:val="26"/>
            <w:szCs w:val="26"/>
          </w:rPr>
          <w:br/>
        </w:r>
        <w:r>
          <w:rPr>
            <w:rFonts w:ascii="Calibri" w:hAnsi="Calibri"/>
            <w:color w:val="000000"/>
            <w:sz w:val="26"/>
            <w:szCs w:val="26"/>
          </w:rPr>
          <w:br/>
          <w:t>- Exemplu, se defineste un Array cu trei elemente si se scrie in pagina valoarea de la al doilea element (cu index 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80" w:author="Unknown"/>
          <w:color w:val="0101FF"/>
          <w:sz w:val="23"/>
          <w:szCs w:val="23"/>
        </w:rPr>
      </w:pPr>
      <w:ins w:id="2581"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82" w:author="Unknown"/>
          <w:color w:val="0101FF"/>
          <w:sz w:val="23"/>
          <w:szCs w:val="23"/>
        </w:rPr>
      </w:pPr>
      <w:ins w:id="2583" w:author="Unknown">
        <w:r>
          <w:rPr>
            <w:color w:val="0101FF"/>
            <w:sz w:val="23"/>
            <w:szCs w:val="23"/>
          </w:rPr>
          <w:t>//se defineste un array cu 3 elemente si se acceseaza elementul al doilea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84" w:author="Unknown"/>
          <w:color w:val="0101FF"/>
          <w:sz w:val="23"/>
          <w:szCs w:val="23"/>
        </w:rPr>
      </w:pPr>
      <w:ins w:id="2585" w:author="Unknown">
        <w:r>
          <w:rPr>
            <w:color w:val="0101FF"/>
            <w:sz w:val="23"/>
            <w:szCs w:val="23"/>
          </w:rPr>
          <w:t>let arr =['HTML', 'JavaScript', 890];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86" w:author="Unknown"/>
          <w:color w:val="0101FF"/>
          <w:sz w:val="23"/>
          <w:szCs w:val="23"/>
        </w:rPr>
      </w:pPr>
      <w:ins w:id="2587" w:author="Unknown">
        <w:r>
          <w:rPr>
            <w:color w:val="0101FF"/>
            <w:sz w:val="23"/>
            <w:szCs w:val="23"/>
          </w:rPr>
          <w:t>var v2 = arr[1];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88" w:author="Unknown"/>
          <w:color w:val="0101FF"/>
          <w:sz w:val="23"/>
          <w:szCs w:val="23"/>
        </w:rPr>
      </w:pPr>
      <w:ins w:id="2589" w:author="Unknown">
        <w:r>
          <w:rPr>
            <w:color w:val="0101FF"/>
            <w:sz w:val="23"/>
            <w:szCs w:val="23"/>
          </w:rPr>
          <w:t>document.write(v2); //JavaScript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590" w:author="Unknown"/>
          <w:color w:val="0101FF"/>
          <w:sz w:val="23"/>
          <w:szCs w:val="23"/>
        </w:rPr>
      </w:pPr>
      <w:ins w:id="2591" w:author="Unknown">
        <w:r>
          <w:rPr>
            <w:color w:val="0101FF"/>
            <w:sz w:val="23"/>
            <w:szCs w:val="23"/>
          </w:rPr>
          <w:t>&lt;/script&gt;</w:t>
        </w:r>
      </w:ins>
    </w:p>
    <w:p w:rsidR="00EE2F06" w:rsidRDefault="00EE2F06" w:rsidP="00EE2F06">
      <w:pPr>
        <w:shd w:val="clear" w:color="auto" w:fill="FEFEFF"/>
        <w:rPr>
          <w:ins w:id="2592" w:author="Unknown"/>
          <w:rFonts w:ascii="Calibri" w:hAnsi="Calibri"/>
          <w:color w:val="000000"/>
          <w:sz w:val="26"/>
          <w:szCs w:val="26"/>
        </w:rPr>
      </w:pPr>
      <w:ins w:id="2593"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594" w:author="Unknown"/>
          <w:rFonts w:ascii="Calibri" w:hAnsi="Calibri"/>
          <w:color w:val="000000"/>
          <w:spacing w:val="15"/>
          <w:sz w:val="27"/>
          <w:szCs w:val="27"/>
          <w:u w:val="single"/>
        </w:rPr>
      </w:pPr>
      <w:ins w:id="2595" w:author="Unknown">
        <w:r>
          <w:rPr>
            <w:rFonts w:ascii="Calibri" w:hAnsi="Calibri"/>
            <w:color w:val="000000"/>
            <w:spacing w:val="15"/>
            <w:u w:val="single"/>
          </w:rPr>
          <w:t>Adaugare si Modificare elemente in Array</w:t>
        </w:r>
      </w:ins>
    </w:p>
    <w:p w:rsidR="00EE2F06" w:rsidRDefault="00EE2F06" w:rsidP="00EE2F06">
      <w:pPr>
        <w:shd w:val="clear" w:color="auto" w:fill="FEFEFF"/>
        <w:rPr>
          <w:ins w:id="2596" w:author="Unknown"/>
          <w:rFonts w:ascii="Calibri" w:hAnsi="Calibri"/>
          <w:color w:val="000000"/>
          <w:sz w:val="26"/>
          <w:szCs w:val="26"/>
        </w:rPr>
      </w:pPr>
      <w:ins w:id="2597" w:author="Unknown">
        <w:r>
          <w:rPr>
            <w:rFonts w:ascii="Calibri" w:hAnsi="Calibri"/>
            <w:color w:val="000000"/>
            <w:sz w:val="26"/>
            <w:szCs w:val="26"/>
          </w:rPr>
          <w:t>Dupa ce a fost creat un array, se poat adauga elemente noi in el sau modifica cele deja adaugate; folosind acceeasi formula ca la accesare, cu indexul intre paranteze patrate.</w:t>
        </w:r>
        <w:r>
          <w:rPr>
            <w:rFonts w:ascii="Calibri" w:hAnsi="Calibri"/>
            <w:color w:val="000000"/>
            <w:sz w:val="26"/>
            <w:szCs w:val="26"/>
          </w:rPr>
          <w:br/>
          <w:t>- Sintaxa:</w:t>
        </w:r>
      </w:ins>
    </w:p>
    <w:p w:rsidR="00EE2F06" w:rsidRDefault="00EE2F06" w:rsidP="00EE2F06">
      <w:pPr>
        <w:shd w:val="clear" w:color="auto" w:fill="F0FEF1"/>
        <w:rPr>
          <w:ins w:id="2598" w:author="Unknown"/>
          <w:rFonts w:ascii="Calibri" w:hAnsi="Calibri"/>
          <w:b/>
          <w:bCs/>
          <w:color w:val="000000"/>
          <w:sz w:val="24"/>
          <w:szCs w:val="24"/>
        </w:rPr>
      </w:pPr>
      <w:ins w:id="2599" w:author="Unknown">
        <w:r>
          <w:rPr>
            <w:rFonts w:ascii="Calibri" w:hAnsi="Calibri"/>
            <w:b/>
            <w:bCs/>
            <w:color w:val="000000"/>
          </w:rPr>
          <w:t>nume_array[index] ='valoare';</w:t>
        </w:r>
      </w:ins>
    </w:p>
    <w:p w:rsidR="00EE2F06" w:rsidRDefault="00EE2F06" w:rsidP="00EE2F06">
      <w:pPr>
        <w:shd w:val="clear" w:color="auto" w:fill="FEFEFF"/>
        <w:rPr>
          <w:ins w:id="2600" w:author="Unknown"/>
          <w:rFonts w:ascii="Calibri" w:hAnsi="Calibri"/>
          <w:color w:val="000000"/>
          <w:sz w:val="26"/>
          <w:szCs w:val="26"/>
        </w:rPr>
      </w:pPr>
      <w:ins w:id="2601" w:author="Unknown">
        <w:r>
          <w:rPr>
            <w:rFonts w:ascii="Calibri" w:hAnsi="Calibri"/>
            <w:color w:val="000000"/>
            <w:sz w:val="26"/>
            <w:szCs w:val="26"/>
          </w:rPr>
          <w:br/>
          <w:t>Un mod simplu de a adauga un nou element la sfarsitul unui array (dupa ultimul adaugat) e cu metoda </w:t>
        </w:r>
        <w:r>
          <w:rPr>
            <w:rStyle w:val="HTMLCode"/>
            <w:rFonts w:eastAsiaTheme="minorHAnsi"/>
            <w:b/>
            <w:bCs/>
            <w:color w:val="0000EE"/>
          </w:rPr>
          <w:t>push()</w:t>
        </w:r>
        <w:r>
          <w:rPr>
            <w:rFonts w:ascii="Calibri" w:hAnsi="Calibri"/>
            <w:color w:val="000000"/>
            <w:sz w:val="26"/>
            <w:szCs w:val="26"/>
          </w:rPr>
          <w:t>, aceasta adauga unul sau mai multe elemente la sfarsitul unui array.</w:t>
        </w:r>
        <w:r>
          <w:rPr>
            <w:rFonts w:ascii="Calibri" w:hAnsi="Calibri"/>
            <w:color w:val="000000"/>
            <w:sz w:val="26"/>
            <w:szCs w:val="26"/>
          </w:rPr>
          <w:br/>
          <w:t>- Sintaxa:</w:t>
        </w:r>
      </w:ins>
    </w:p>
    <w:p w:rsidR="00EE2F06" w:rsidRDefault="00EE2F06" w:rsidP="00EE2F06">
      <w:pPr>
        <w:pStyle w:val="HTMLPreformatted"/>
        <w:shd w:val="clear" w:color="auto" w:fill="F0FEF1"/>
        <w:rPr>
          <w:ins w:id="2602" w:author="Unknown"/>
          <w:b/>
          <w:bCs/>
          <w:color w:val="000000"/>
          <w:sz w:val="24"/>
          <w:szCs w:val="24"/>
        </w:rPr>
      </w:pPr>
      <w:ins w:id="2603" w:author="Unknown">
        <w:r>
          <w:rPr>
            <w:b/>
            <w:bCs/>
            <w:color w:val="000000"/>
            <w:sz w:val="24"/>
            <w:szCs w:val="24"/>
          </w:rPr>
          <w:t>var nume_array =['v1'];</w:t>
        </w:r>
      </w:ins>
    </w:p>
    <w:p w:rsidR="00EE2F06" w:rsidRDefault="00EE2F06" w:rsidP="00EE2F06">
      <w:pPr>
        <w:pStyle w:val="HTMLPreformatted"/>
        <w:shd w:val="clear" w:color="auto" w:fill="F0FEF1"/>
        <w:rPr>
          <w:ins w:id="2604" w:author="Unknown"/>
          <w:b/>
          <w:bCs/>
          <w:color w:val="000000"/>
          <w:sz w:val="24"/>
          <w:szCs w:val="24"/>
        </w:rPr>
      </w:pPr>
      <w:ins w:id="2605" w:author="Unknown">
        <w:r>
          <w:rPr>
            <w:b/>
            <w:bCs/>
            <w:color w:val="000000"/>
            <w:sz w:val="24"/>
            <w:szCs w:val="24"/>
          </w:rPr>
          <w:lastRenderedPageBreak/>
          <w:t>nume_array.push('v2', 'v3');</w:t>
        </w:r>
      </w:ins>
    </w:p>
    <w:p w:rsidR="00EE2F06" w:rsidRDefault="00EE2F06" w:rsidP="00EE2F06">
      <w:pPr>
        <w:shd w:val="clear" w:color="auto" w:fill="FEFEFF"/>
        <w:rPr>
          <w:ins w:id="2606" w:author="Unknown"/>
          <w:rFonts w:ascii="Calibri" w:hAnsi="Calibri"/>
          <w:color w:val="000000"/>
          <w:sz w:val="26"/>
          <w:szCs w:val="26"/>
        </w:rPr>
      </w:pPr>
      <w:ins w:id="2607" w:author="Unknown">
        <w:r>
          <w:rPr>
            <w:rFonts w:ascii="Calibri" w:hAnsi="Calibri"/>
            <w:color w:val="000000"/>
            <w:sz w:val="26"/>
            <w:szCs w:val="26"/>
          </w:rPr>
          <w:br/>
          <w:t>Numarul de elemente dintr-un array se poate afla cu proprietatea </w:t>
        </w:r>
        <w:r>
          <w:rPr>
            <w:rStyle w:val="HTMLCode"/>
            <w:rFonts w:eastAsiaTheme="minorHAnsi"/>
            <w:b/>
            <w:bCs/>
            <w:color w:val="0000EE"/>
          </w:rPr>
          <w:t>length</w:t>
        </w:r>
        <w:r>
          <w:rPr>
            <w:rFonts w:ascii="Calibri" w:hAnsi="Calibri"/>
            <w:color w:val="000000"/>
            <w:sz w:val="26"/>
            <w:szCs w:val="26"/>
          </w:rPr>
          <w:t>.</w:t>
        </w:r>
        <w:r>
          <w:rPr>
            <w:rFonts w:ascii="Calibri" w:hAnsi="Calibri"/>
            <w:color w:val="000000"/>
            <w:sz w:val="26"/>
            <w:szCs w:val="26"/>
          </w:rPr>
          <w:br/>
          <w:t>Indexul ultimului element se poate afla cu: </w:t>
        </w:r>
        <w:r>
          <w:rPr>
            <w:rStyle w:val="HTMLCode"/>
            <w:rFonts w:eastAsiaTheme="minorHAnsi"/>
            <w:b/>
            <w:bCs/>
            <w:color w:val="0000EE"/>
          </w:rPr>
          <w:t>(array.length -1)</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 Exemplu, la un Array cu doua elemente se modifica valoarea de la al doilea element si se mai adauga unul.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08" w:author="Unknown"/>
          <w:color w:val="0101FF"/>
          <w:sz w:val="23"/>
          <w:szCs w:val="23"/>
        </w:rPr>
      </w:pPr>
      <w:ins w:id="2609"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0" w:author="Unknown"/>
          <w:color w:val="0101FF"/>
          <w:sz w:val="23"/>
          <w:szCs w:val="23"/>
        </w:rPr>
      </w:pPr>
      <w:ins w:id="2611" w:author="Unknown">
        <w:r>
          <w:rPr>
            <w:color w:val="0101FF"/>
            <w:sz w:val="23"/>
            <w:szCs w:val="23"/>
          </w:rPr>
          <w:t>//array cu 2 elemente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2" w:author="Unknown"/>
          <w:color w:val="0101FF"/>
          <w:sz w:val="23"/>
          <w:szCs w:val="23"/>
        </w:rPr>
      </w:pPr>
      <w:ins w:id="2613" w:author="Unknown">
        <w:r>
          <w:rPr>
            <w:color w:val="0101FF"/>
            <w:sz w:val="23"/>
            <w:szCs w:val="23"/>
          </w:rPr>
          <w:t>let arr =['HTML', 'PHP'];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5" w:author="Unknown"/>
          <w:color w:val="0101FF"/>
          <w:sz w:val="23"/>
          <w:szCs w:val="23"/>
        </w:rPr>
      </w:pPr>
      <w:ins w:id="2616" w:author="Unknown">
        <w:r>
          <w:rPr>
            <w:color w:val="0101FF"/>
            <w:sz w:val="23"/>
            <w:szCs w:val="23"/>
          </w:rPr>
          <w:t>//modifica al doilea element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7" w:author="Unknown"/>
          <w:color w:val="0101FF"/>
          <w:sz w:val="23"/>
          <w:szCs w:val="23"/>
        </w:rPr>
      </w:pPr>
      <w:ins w:id="2618" w:author="Unknown">
        <w:r>
          <w:rPr>
            <w:color w:val="0101FF"/>
            <w:sz w:val="23"/>
            <w:szCs w:val="23"/>
          </w:rPr>
          <w:t>arr[1] ='Tutorial JS';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1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0" w:author="Unknown"/>
          <w:color w:val="0101FF"/>
          <w:sz w:val="23"/>
          <w:szCs w:val="23"/>
        </w:rPr>
      </w:pPr>
      <w:ins w:id="2621" w:author="Unknown">
        <w:r>
          <w:rPr>
            <w:color w:val="0101FF"/>
            <w:sz w:val="23"/>
            <w:szCs w:val="23"/>
          </w:rPr>
          <w:t>//adauga un nou element dupa ultimul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2" w:author="Unknown"/>
          <w:color w:val="0101FF"/>
          <w:sz w:val="23"/>
          <w:szCs w:val="23"/>
        </w:rPr>
      </w:pPr>
      <w:ins w:id="2623" w:author="Unknown">
        <w:r>
          <w:rPr>
            <w:color w:val="0101FF"/>
            <w:sz w:val="23"/>
            <w:szCs w:val="23"/>
          </w:rPr>
          <w:t>arr.push('New item');</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5" w:author="Unknown"/>
          <w:color w:val="0101FF"/>
          <w:sz w:val="23"/>
          <w:szCs w:val="23"/>
        </w:rPr>
      </w:pPr>
      <w:ins w:id="2626" w:author="Unknown">
        <w:r>
          <w:rPr>
            <w:color w:val="0101FF"/>
            <w:sz w:val="23"/>
            <w:szCs w:val="23"/>
          </w:rPr>
          <w:t>//test, arr are acum 3 elemente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7" w:author="Unknown"/>
          <w:color w:val="0101FF"/>
          <w:sz w:val="23"/>
          <w:szCs w:val="23"/>
        </w:rPr>
      </w:pPr>
      <w:ins w:id="2628" w:author="Unknown">
        <w:r>
          <w:rPr>
            <w:color w:val="0101FF"/>
            <w:sz w:val="23"/>
            <w:szCs w:val="23"/>
          </w:rPr>
          <w:t>document.write('&lt;br&gt;Array-ul arr are '+ arr.length +' elemente. Al doilea e: '+ arr[1]);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29" w:author="Unknown"/>
          <w:color w:val="0101FF"/>
          <w:sz w:val="23"/>
          <w:szCs w:val="23"/>
        </w:rPr>
      </w:pPr>
      <w:ins w:id="2630" w:author="Unknown">
        <w:r>
          <w:rPr>
            <w:color w:val="0101FF"/>
            <w:sz w:val="23"/>
            <w:szCs w:val="23"/>
          </w:rPr>
          <w:t>&lt;/script&gt;</w:t>
        </w:r>
      </w:ins>
    </w:p>
    <w:p w:rsidR="00EE2F06" w:rsidRDefault="00EE2F06" w:rsidP="00EE2F06">
      <w:pPr>
        <w:shd w:val="clear" w:color="auto" w:fill="FEFEFF"/>
        <w:rPr>
          <w:ins w:id="2631" w:author="Unknown"/>
          <w:rFonts w:ascii="Calibri" w:hAnsi="Calibri"/>
          <w:color w:val="000000"/>
          <w:sz w:val="26"/>
          <w:szCs w:val="26"/>
        </w:rPr>
      </w:pPr>
      <w:ins w:id="2632"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633" w:author="Unknown"/>
          <w:rFonts w:ascii="Calibri" w:hAnsi="Calibri"/>
          <w:color w:val="000000"/>
          <w:spacing w:val="15"/>
          <w:sz w:val="27"/>
          <w:szCs w:val="27"/>
          <w:u w:val="single"/>
        </w:rPr>
      </w:pPr>
      <w:ins w:id="2634" w:author="Unknown">
        <w:r>
          <w:rPr>
            <w:rFonts w:ascii="Calibri" w:hAnsi="Calibri"/>
            <w:color w:val="000000"/>
            <w:spacing w:val="15"/>
            <w:u w:val="single"/>
          </w:rPr>
          <w:t>Parcurgere Array</w:t>
        </w:r>
      </w:ins>
    </w:p>
    <w:p w:rsidR="00EE2F06" w:rsidRDefault="00EE2F06" w:rsidP="00EE2F06">
      <w:pPr>
        <w:shd w:val="clear" w:color="auto" w:fill="FEFEFF"/>
        <w:rPr>
          <w:ins w:id="2635" w:author="Unknown"/>
          <w:rFonts w:ascii="Calibri" w:hAnsi="Calibri"/>
          <w:color w:val="000000"/>
          <w:sz w:val="26"/>
          <w:szCs w:val="26"/>
        </w:rPr>
      </w:pPr>
      <w:ins w:id="2636" w:author="Unknown">
        <w:r>
          <w:rPr>
            <w:rFonts w:ascii="Calibri" w:hAnsi="Calibri"/>
            <w:color w:val="000000"/>
            <w:sz w:val="26"/>
            <w:szCs w:val="26"/>
          </w:rPr>
          <w:t>Un Array poate fi parcurs cu instructiune </w:t>
        </w:r>
        <w:r>
          <w:rPr>
            <w:rStyle w:val="HTMLCode"/>
            <w:rFonts w:eastAsiaTheme="minorHAnsi"/>
            <w:b/>
            <w:bCs/>
            <w:color w:val="0000EE"/>
          </w:rPr>
          <w:t>for()</w:t>
        </w:r>
        <w:r>
          <w:rPr>
            <w:rFonts w:ascii="Calibri" w:hAnsi="Calibri"/>
            <w:color w:val="000000"/>
            <w:sz w:val="26"/>
            <w:szCs w:val="26"/>
          </w:rPr>
          <w:t> sau cu metoda </w:t>
        </w:r>
        <w:r>
          <w:rPr>
            <w:rStyle w:val="HTMLCode"/>
            <w:rFonts w:eastAsiaTheme="minorHAnsi"/>
            <w:b/>
            <w:bCs/>
            <w:color w:val="0000EE"/>
          </w:rPr>
          <w:t>forEach()</w:t>
        </w:r>
        <w:r>
          <w:rPr>
            <w:rFonts w:ascii="Calibri" w:hAnsi="Calibri"/>
            <w:color w:val="000000"/>
            <w:sz w:val="26"/>
            <w:szCs w:val="26"/>
          </w:rPr>
          <w:t>.</w:t>
        </w:r>
        <w:r>
          <w:rPr>
            <w:rFonts w:ascii="Calibri" w:hAnsi="Calibri"/>
            <w:color w:val="000000"/>
            <w:sz w:val="26"/>
            <w:szCs w:val="26"/>
          </w:rPr>
          <w:br/>
          <w:t>- Exemplu cu for(), parcurge si afiseaza vloarea elementelor dintr-un array.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37" w:author="Unknown"/>
          <w:color w:val="0101FF"/>
          <w:sz w:val="23"/>
          <w:szCs w:val="23"/>
        </w:rPr>
      </w:pPr>
      <w:ins w:id="2638"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39" w:author="Unknown"/>
          <w:color w:val="0101FF"/>
          <w:sz w:val="23"/>
          <w:szCs w:val="23"/>
        </w:rPr>
      </w:pPr>
      <w:ins w:id="2640" w:author="Unknown">
        <w:r>
          <w:rPr>
            <w:color w:val="0101FF"/>
            <w:sz w:val="23"/>
            <w:szCs w:val="23"/>
          </w:rPr>
          <w:t>//array cu 4 elemente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41" w:author="Unknown"/>
          <w:color w:val="0101FF"/>
          <w:sz w:val="23"/>
          <w:szCs w:val="23"/>
        </w:rPr>
      </w:pPr>
      <w:ins w:id="2642" w:author="Unknown">
        <w:r>
          <w:rPr>
            <w:color w:val="0101FF"/>
            <w:sz w:val="23"/>
            <w:szCs w:val="23"/>
          </w:rPr>
          <w:t>let arr =['HTML', 'CSS', 'JavaScript', 'PHP'];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4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44" w:author="Unknown"/>
          <w:color w:val="0101FF"/>
          <w:sz w:val="23"/>
          <w:szCs w:val="23"/>
        </w:rPr>
      </w:pPr>
      <w:ins w:id="2645" w:author="Unknown">
        <w:r>
          <w:rPr>
            <w:color w:val="0101FF"/>
            <w:sz w:val="23"/>
            <w:szCs w:val="23"/>
          </w:rPr>
          <w:t>//parcurge array-ul si scrie valoarea fiecarui element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46" w:author="Unknown"/>
          <w:color w:val="0101FF"/>
          <w:sz w:val="23"/>
          <w:szCs w:val="23"/>
        </w:rPr>
      </w:pPr>
      <w:ins w:id="2647" w:author="Unknown">
        <w:r>
          <w:rPr>
            <w:color w:val="0101FF"/>
            <w:sz w:val="23"/>
            <w:szCs w:val="23"/>
          </w:rPr>
          <w:t>for(var i=0; i&lt;arr.length; 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48" w:author="Unknown"/>
          <w:color w:val="0101FF"/>
          <w:sz w:val="23"/>
          <w:szCs w:val="23"/>
        </w:rPr>
      </w:pPr>
      <w:ins w:id="2649" w:author="Unknown">
        <w:r>
          <w:rPr>
            <w:color w:val="0101FF"/>
            <w:sz w:val="23"/>
            <w:szCs w:val="23"/>
          </w:rPr>
          <w:t xml:space="preserve"> document.write('&lt;br&gt;'+ arr[i]);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50" w:author="Unknown"/>
          <w:color w:val="0101FF"/>
          <w:sz w:val="23"/>
          <w:szCs w:val="23"/>
        </w:rPr>
      </w:pPr>
      <w:ins w:id="2651"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52" w:author="Unknown"/>
          <w:color w:val="0101FF"/>
          <w:sz w:val="23"/>
          <w:szCs w:val="23"/>
        </w:rPr>
      </w:pPr>
      <w:ins w:id="2653" w:author="Unknown">
        <w:r>
          <w:rPr>
            <w:color w:val="0101FF"/>
            <w:sz w:val="23"/>
            <w:szCs w:val="23"/>
          </w:rPr>
          <w:t>&lt;/script&gt;</w:t>
        </w:r>
      </w:ins>
    </w:p>
    <w:p w:rsidR="00EE2F06" w:rsidRDefault="00EE2F06" w:rsidP="00EE2F06">
      <w:pPr>
        <w:shd w:val="clear" w:color="auto" w:fill="FEFEFF"/>
        <w:rPr>
          <w:ins w:id="2654" w:author="Unknown"/>
          <w:rFonts w:ascii="Calibri" w:hAnsi="Calibri"/>
          <w:color w:val="000000"/>
          <w:sz w:val="26"/>
          <w:szCs w:val="26"/>
        </w:rPr>
      </w:pPr>
      <w:ins w:id="2655" w:author="Unknown">
        <w:r>
          <w:rPr>
            <w:rFonts w:ascii="Calibri" w:hAnsi="Calibri"/>
            <w:color w:val="000000"/>
            <w:sz w:val="26"/>
            <w:szCs w:val="26"/>
          </w:rPr>
          <w:t>Incercati codul</w:t>
        </w:r>
      </w:ins>
    </w:p>
    <w:p w:rsidR="00EE2F06" w:rsidRDefault="00EE2F06" w:rsidP="00EE2F06">
      <w:pPr>
        <w:shd w:val="clear" w:color="auto" w:fill="FEFEFF"/>
        <w:rPr>
          <w:ins w:id="2656" w:author="Unknown"/>
          <w:rFonts w:ascii="Calibri" w:hAnsi="Calibri"/>
          <w:color w:val="000000"/>
          <w:sz w:val="26"/>
          <w:szCs w:val="26"/>
        </w:rPr>
      </w:pPr>
      <w:ins w:id="2657" w:author="Unknown">
        <w:r>
          <w:rPr>
            <w:rFonts w:ascii="Calibri" w:hAnsi="Calibri"/>
            <w:color w:val="000000"/>
            <w:sz w:val="26"/>
            <w:szCs w:val="26"/>
          </w:rPr>
          <w:t>Metoda </w:t>
        </w:r>
        <w:r>
          <w:rPr>
            <w:rStyle w:val="HTMLCode"/>
            <w:rFonts w:eastAsiaTheme="minorHAnsi"/>
            <w:b/>
            <w:bCs/>
            <w:color w:val="0000EE"/>
          </w:rPr>
          <w:t>forEach()</w:t>
        </w:r>
        <w:r>
          <w:rPr>
            <w:rFonts w:ascii="Calibri" w:hAnsi="Calibri"/>
            <w:color w:val="000000"/>
            <w:sz w:val="26"/>
            <w:szCs w:val="26"/>
          </w:rPr>
          <w:t> preia ca argument o functie 'callback' cu 3 argumente.</w:t>
        </w:r>
        <w:r>
          <w:rPr>
            <w:rFonts w:ascii="Calibri" w:hAnsi="Calibri"/>
            <w:color w:val="000000"/>
            <w:sz w:val="26"/>
            <w:szCs w:val="26"/>
          </w:rPr>
          <w:br/>
          <w:t>- Sintaxa:</w:t>
        </w:r>
      </w:ins>
    </w:p>
    <w:p w:rsidR="00EE2F06" w:rsidRDefault="00EE2F06" w:rsidP="00EE2F06">
      <w:pPr>
        <w:shd w:val="clear" w:color="auto" w:fill="F0FEF1"/>
        <w:rPr>
          <w:ins w:id="2658" w:author="Unknown"/>
          <w:rFonts w:ascii="Calibri" w:hAnsi="Calibri"/>
          <w:b/>
          <w:bCs/>
          <w:color w:val="000000"/>
          <w:sz w:val="24"/>
          <w:szCs w:val="24"/>
        </w:rPr>
      </w:pPr>
      <w:ins w:id="2659" w:author="Unknown">
        <w:r>
          <w:rPr>
            <w:rFonts w:ascii="Calibri" w:hAnsi="Calibri"/>
            <w:b/>
            <w:bCs/>
            <w:color w:val="000000"/>
          </w:rPr>
          <w:t>array.forEach(callbackF)</w:t>
        </w:r>
      </w:ins>
    </w:p>
    <w:p w:rsidR="00EE2F06" w:rsidRDefault="00EE2F06" w:rsidP="00EE2F06">
      <w:pPr>
        <w:shd w:val="clear" w:color="auto" w:fill="FEFEFF"/>
        <w:rPr>
          <w:ins w:id="2660" w:author="Unknown"/>
          <w:rFonts w:ascii="Calibri" w:hAnsi="Calibri"/>
          <w:color w:val="000000"/>
          <w:sz w:val="26"/>
          <w:szCs w:val="26"/>
        </w:rPr>
      </w:pPr>
      <w:ins w:id="2661" w:author="Unknown">
        <w:r>
          <w:rPr>
            <w:rFonts w:ascii="Calibri" w:hAnsi="Calibri"/>
            <w:color w:val="000000"/>
            <w:sz w:val="26"/>
            <w:szCs w:val="26"/>
          </w:rPr>
          <w:lastRenderedPageBreak/>
          <w:t>- 'callbackF' e o functie care se executa pt. fiecare element, si poate avea trei argumente.</w:t>
        </w:r>
      </w:ins>
    </w:p>
    <w:p w:rsidR="00EE2F06" w:rsidRDefault="00EE2F06" w:rsidP="00EE2F06">
      <w:pPr>
        <w:shd w:val="clear" w:color="auto" w:fill="F0FEF1"/>
        <w:rPr>
          <w:ins w:id="2662" w:author="Unknown"/>
          <w:rFonts w:ascii="Calibri" w:hAnsi="Calibri"/>
          <w:b/>
          <w:bCs/>
          <w:color w:val="000000"/>
          <w:sz w:val="24"/>
          <w:szCs w:val="24"/>
        </w:rPr>
      </w:pPr>
      <w:ins w:id="2663" w:author="Unknown">
        <w:r>
          <w:rPr>
            <w:rFonts w:ascii="Calibri" w:hAnsi="Calibri"/>
            <w:b/>
            <w:bCs/>
            <w:color w:val="000000"/>
          </w:rPr>
          <w:t>callbackF(val, index, array)</w:t>
        </w:r>
      </w:ins>
    </w:p>
    <w:p w:rsidR="00EE2F06" w:rsidRDefault="00EE2F06" w:rsidP="00EE2F06">
      <w:pPr>
        <w:numPr>
          <w:ilvl w:val="0"/>
          <w:numId w:val="22"/>
        </w:numPr>
        <w:shd w:val="clear" w:color="auto" w:fill="FEFEFF"/>
        <w:spacing w:before="100" w:beforeAutospacing="1" w:after="100" w:afterAutospacing="1" w:line="319" w:lineRule="atLeast"/>
        <w:ind w:left="525"/>
        <w:rPr>
          <w:ins w:id="2664" w:author="Unknown"/>
          <w:rFonts w:ascii="Calibri" w:hAnsi="Calibri"/>
          <w:color w:val="000000"/>
          <w:sz w:val="26"/>
          <w:szCs w:val="26"/>
        </w:rPr>
      </w:pPr>
      <w:ins w:id="2665" w:author="Unknown">
        <w:r>
          <w:rPr>
            <w:rFonts w:ascii="Calibri" w:hAnsi="Calibri"/>
            <w:color w:val="000000"/>
            <w:sz w:val="26"/>
            <w:szCs w:val="26"/>
          </w:rPr>
          <w:t>val - valoarea elementului curent.</w:t>
        </w:r>
      </w:ins>
    </w:p>
    <w:p w:rsidR="00EE2F06" w:rsidRDefault="00EE2F06" w:rsidP="00EE2F06">
      <w:pPr>
        <w:numPr>
          <w:ilvl w:val="0"/>
          <w:numId w:val="22"/>
        </w:numPr>
        <w:shd w:val="clear" w:color="auto" w:fill="FEFEFF"/>
        <w:spacing w:before="100" w:beforeAutospacing="1" w:after="100" w:afterAutospacing="1" w:line="319" w:lineRule="atLeast"/>
        <w:ind w:left="525"/>
        <w:rPr>
          <w:ins w:id="2666" w:author="Unknown"/>
          <w:rFonts w:ascii="Calibri" w:hAnsi="Calibri"/>
          <w:color w:val="000000"/>
          <w:sz w:val="26"/>
          <w:szCs w:val="26"/>
        </w:rPr>
      </w:pPr>
      <w:ins w:id="2667" w:author="Unknown">
        <w:r>
          <w:rPr>
            <w:rFonts w:ascii="Calibri" w:hAnsi="Calibri"/>
            <w:color w:val="000000"/>
            <w:sz w:val="26"/>
            <w:szCs w:val="26"/>
          </w:rPr>
          <w:t>index - indexul elementului</w:t>
        </w:r>
      </w:ins>
    </w:p>
    <w:p w:rsidR="00EE2F06" w:rsidRDefault="00EE2F06" w:rsidP="00EE2F06">
      <w:pPr>
        <w:numPr>
          <w:ilvl w:val="0"/>
          <w:numId w:val="22"/>
        </w:numPr>
        <w:shd w:val="clear" w:color="auto" w:fill="FEFEFF"/>
        <w:spacing w:before="100" w:beforeAutospacing="1" w:after="100" w:afterAutospacing="1" w:line="319" w:lineRule="atLeast"/>
        <w:ind w:left="525"/>
        <w:rPr>
          <w:ins w:id="2668" w:author="Unknown"/>
          <w:rFonts w:ascii="Calibri" w:hAnsi="Calibri"/>
          <w:color w:val="000000"/>
          <w:sz w:val="26"/>
          <w:szCs w:val="26"/>
        </w:rPr>
      </w:pPr>
      <w:ins w:id="2669" w:author="Unknown">
        <w:r>
          <w:rPr>
            <w:rFonts w:ascii="Calibri" w:hAnsi="Calibri"/>
            <w:color w:val="000000"/>
            <w:sz w:val="26"/>
            <w:szCs w:val="26"/>
          </w:rPr>
          <w:t>array - (optional) array-ul parcurs.</w:t>
        </w:r>
      </w:ins>
    </w:p>
    <w:p w:rsidR="00EE2F06" w:rsidRDefault="00EE2F06" w:rsidP="00EE2F06">
      <w:pPr>
        <w:shd w:val="clear" w:color="auto" w:fill="FEFEFF"/>
        <w:spacing w:after="0" w:line="240" w:lineRule="auto"/>
        <w:rPr>
          <w:ins w:id="2670" w:author="Unknown"/>
          <w:rFonts w:ascii="Calibri" w:hAnsi="Calibri"/>
          <w:color w:val="000000"/>
          <w:sz w:val="26"/>
          <w:szCs w:val="26"/>
        </w:rPr>
      </w:pPr>
      <w:ins w:id="2671" w:author="Unknown">
        <w:r>
          <w:rPr>
            <w:rFonts w:ascii="Calibri" w:hAnsi="Calibri"/>
            <w:color w:val="000000"/>
            <w:sz w:val="26"/>
            <w:szCs w:val="26"/>
          </w:rPr>
          <w:t>- Exemplu cu forEach(), parcurge si afiseaza indexul si vloarea elementelor dintr-un array.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72" w:author="Unknown"/>
          <w:color w:val="0101FF"/>
          <w:sz w:val="23"/>
          <w:szCs w:val="23"/>
        </w:rPr>
      </w:pPr>
      <w:ins w:id="2673"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74" w:author="Unknown"/>
          <w:color w:val="0101FF"/>
          <w:sz w:val="23"/>
          <w:szCs w:val="23"/>
        </w:rPr>
      </w:pPr>
      <w:ins w:id="2675" w:author="Unknown">
        <w:r>
          <w:rPr>
            <w:color w:val="0101FF"/>
            <w:sz w:val="23"/>
            <w:szCs w:val="23"/>
          </w:rPr>
          <w:t>//functia callback pt. forEach()</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76" w:author="Unknown"/>
          <w:color w:val="0101FF"/>
          <w:sz w:val="23"/>
          <w:szCs w:val="23"/>
        </w:rPr>
      </w:pPr>
      <w:ins w:id="2677" w:author="Unknown">
        <w:r>
          <w:rPr>
            <w:color w:val="0101FF"/>
            <w:sz w:val="23"/>
            <w:szCs w:val="23"/>
          </w:rPr>
          <w:t>let parseArr =(v, i)=&gt;{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78" w:author="Unknown"/>
          <w:color w:val="0101FF"/>
          <w:sz w:val="23"/>
          <w:szCs w:val="23"/>
        </w:rPr>
      </w:pPr>
      <w:ins w:id="2679" w:author="Unknown">
        <w:r>
          <w:rPr>
            <w:color w:val="0101FF"/>
            <w:sz w:val="23"/>
            <w:szCs w:val="23"/>
          </w:rPr>
          <w:t xml:space="preserve"> //scrie indexul si valoarea elementului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0" w:author="Unknown"/>
          <w:color w:val="0101FF"/>
          <w:sz w:val="23"/>
          <w:szCs w:val="23"/>
        </w:rPr>
      </w:pPr>
      <w:ins w:id="2681" w:author="Unknown">
        <w:r>
          <w:rPr>
            <w:color w:val="0101FF"/>
            <w:sz w:val="23"/>
            <w:szCs w:val="23"/>
          </w:rPr>
          <w:t xml:space="preserve"> document.write('&lt;br&gt;'+ i +' - '+ arr[i]);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2" w:author="Unknown"/>
          <w:color w:val="0101FF"/>
          <w:sz w:val="23"/>
          <w:szCs w:val="23"/>
        </w:rPr>
      </w:pPr>
      <w:ins w:id="2683"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5" w:author="Unknown"/>
          <w:color w:val="0101FF"/>
          <w:sz w:val="23"/>
          <w:szCs w:val="23"/>
        </w:rPr>
      </w:pPr>
      <w:ins w:id="2686" w:author="Unknown">
        <w:r>
          <w:rPr>
            <w:color w:val="0101FF"/>
            <w:sz w:val="23"/>
            <w:szCs w:val="23"/>
          </w:rPr>
          <w:t>//array cu 4 elemente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7" w:author="Unknown"/>
          <w:color w:val="0101FF"/>
          <w:sz w:val="23"/>
          <w:szCs w:val="23"/>
        </w:rPr>
      </w:pPr>
      <w:ins w:id="2688" w:author="Unknown">
        <w:r>
          <w:rPr>
            <w:color w:val="0101FF"/>
            <w:sz w:val="23"/>
            <w:szCs w:val="23"/>
          </w:rPr>
          <w:t>let arr =['HTML', 'CSS', 'JavaScript', 'PHP'];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8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90" w:author="Unknown"/>
          <w:color w:val="0101FF"/>
          <w:sz w:val="23"/>
          <w:szCs w:val="23"/>
        </w:rPr>
      </w:pPr>
      <w:ins w:id="2691" w:author="Unknown">
        <w:r>
          <w:rPr>
            <w:color w:val="0101FF"/>
            <w:sz w:val="23"/>
            <w:szCs w:val="23"/>
          </w:rPr>
          <w:t>//parcurge array-ul cu forEach() si functia parseArr()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92" w:author="Unknown"/>
          <w:color w:val="0101FF"/>
          <w:sz w:val="23"/>
          <w:szCs w:val="23"/>
        </w:rPr>
      </w:pPr>
      <w:ins w:id="2693" w:author="Unknown">
        <w:r>
          <w:rPr>
            <w:color w:val="0101FF"/>
            <w:sz w:val="23"/>
            <w:szCs w:val="23"/>
          </w:rPr>
          <w:t>arr.forEach(parseArr);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694" w:author="Unknown"/>
          <w:color w:val="0101FF"/>
          <w:sz w:val="23"/>
          <w:szCs w:val="23"/>
        </w:rPr>
      </w:pPr>
      <w:ins w:id="2695" w:author="Unknown">
        <w:r>
          <w:rPr>
            <w:color w:val="0101FF"/>
            <w:sz w:val="23"/>
            <w:szCs w:val="23"/>
          </w:rPr>
          <w:t>&lt;/script&gt;</w:t>
        </w:r>
      </w:ins>
    </w:p>
    <w:p w:rsidR="00EE2F06" w:rsidRDefault="00EE2F06" w:rsidP="00EE2F06">
      <w:pPr>
        <w:shd w:val="clear" w:color="auto" w:fill="FEFEFF"/>
        <w:rPr>
          <w:ins w:id="2696" w:author="Unknown"/>
          <w:rFonts w:ascii="Calibri" w:hAnsi="Calibri"/>
          <w:color w:val="000000"/>
          <w:sz w:val="26"/>
          <w:szCs w:val="26"/>
        </w:rPr>
      </w:pPr>
      <w:ins w:id="2697" w:author="Unknown">
        <w:r>
          <w:rPr>
            <w:rFonts w:ascii="Calibri" w:hAnsi="Calibri"/>
            <w:color w:val="000000"/>
            <w:sz w:val="26"/>
            <w:szCs w:val="26"/>
          </w:rPr>
          <w:t>Incercati codul</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2698" w:author="Unknown"/>
          <w:rFonts w:ascii="Calibri" w:hAnsi="Calibri"/>
          <w:i/>
          <w:iCs/>
          <w:color w:val="000000"/>
          <w:sz w:val="23"/>
          <w:szCs w:val="23"/>
        </w:rPr>
      </w:pPr>
      <w:ins w:id="2699" w:author="Unknown">
        <w:r>
          <w:rPr>
            <w:rFonts w:ascii="Calibri" w:hAnsi="Calibri"/>
            <w:i/>
            <w:iCs/>
            <w:color w:val="000000"/>
            <w:sz w:val="23"/>
            <w:szCs w:val="23"/>
          </w:rPr>
          <w:t>Ca performanta, </w:t>
        </w:r>
        <w:r>
          <w:rPr>
            <w:rStyle w:val="sb"/>
            <w:rFonts w:ascii="Calibri" w:hAnsi="Calibri"/>
            <w:b/>
            <w:bCs/>
            <w:i/>
            <w:iCs/>
            <w:color w:val="000000"/>
            <w:sz w:val="23"/>
            <w:szCs w:val="23"/>
          </w:rPr>
          <w:t>for()</w:t>
        </w:r>
        <w:r>
          <w:rPr>
            <w:rFonts w:ascii="Calibri" w:hAnsi="Calibri"/>
            <w:i/>
            <w:iCs/>
            <w:color w:val="000000"/>
            <w:sz w:val="23"/>
            <w:szCs w:val="23"/>
          </w:rPr>
          <w:t> e mai rapid decat </w:t>
        </w:r>
        <w:r>
          <w:rPr>
            <w:rStyle w:val="sb"/>
            <w:rFonts w:ascii="Calibri" w:hAnsi="Calibri"/>
            <w:b/>
            <w:bCs/>
            <w:i/>
            <w:iCs/>
            <w:color w:val="000000"/>
            <w:sz w:val="23"/>
            <w:szCs w:val="23"/>
          </w:rPr>
          <w:t>forEach()</w:t>
        </w:r>
        <w:r>
          <w:rPr>
            <w:rFonts w:ascii="Calibri" w:hAnsi="Calibri"/>
            <w:i/>
            <w:iCs/>
            <w:color w:val="000000"/>
            <w:sz w:val="23"/>
            <w:szCs w:val="23"/>
          </w:rPr>
          <w:t>.</w:t>
        </w:r>
        <w:r>
          <w:rPr>
            <w:rFonts w:ascii="Calibri" w:hAnsi="Calibri"/>
            <w:i/>
            <w:iCs/>
            <w:color w:val="000000"/>
            <w:sz w:val="23"/>
            <w:szCs w:val="23"/>
          </w:rPr>
          <w:br/>
          <w:t>- Un array se poate parcurge si cu instructiunile: </w:t>
        </w:r>
        <w:r>
          <w:rPr>
            <w:rStyle w:val="HTMLCode"/>
            <w:b/>
            <w:bCs/>
            <w:i/>
            <w:iCs/>
            <w:color w:val="0000EE"/>
          </w:rPr>
          <w:t>for..in</w:t>
        </w:r>
        <w:r>
          <w:rPr>
            <w:rFonts w:ascii="Calibri" w:hAnsi="Calibri"/>
            <w:i/>
            <w:iCs/>
            <w:color w:val="000000"/>
            <w:sz w:val="23"/>
            <w:szCs w:val="23"/>
          </w:rPr>
          <w:t> si </w:t>
        </w:r>
        <w:r>
          <w:rPr>
            <w:rStyle w:val="HTMLCode"/>
            <w:b/>
            <w:bCs/>
            <w:i/>
            <w:iCs/>
            <w:color w:val="0000EE"/>
          </w:rPr>
          <w:t>for..of</w:t>
        </w:r>
        <w:r>
          <w:rPr>
            <w:rFonts w:ascii="Calibri" w:hAnsi="Calibri"/>
            <w:i/>
            <w:iCs/>
            <w:color w:val="000000"/>
            <w:sz w:val="23"/>
            <w:szCs w:val="23"/>
          </w:rPr>
          <w:t>, vedeti lectia de la: </w:t>
        </w:r>
        <w:r>
          <w:rPr>
            <w:rFonts w:ascii="Calibri" w:hAnsi="Calibri"/>
            <w:i/>
            <w:iCs/>
            <w:color w:val="000000"/>
            <w:sz w:val="23"/>
            <w:szCs w:val="23"/>
          </w:rPr>
          <w:fldChar w:fldCharType="begin"/>
        </w:r>
        <w:r>
          <w:rPr>
            <w:rFonts w:ascii="Calibri" w:hAnsi="Calibri"/>
            <w:i/>
            <w:iCs/>
            <w:color w:val="000000"/>
            <w:sz w:val="23"/>
            <w:szCs w:val="23"/>
          </w:rPr>
          <w:instrText xml:space="preserve"> HYPERLINK "https://marplo.net/javascript/instructiuni-repetitive-for" \o "Instructiuni repetitive for()" </w:instrText>
        </w:r>
        <w:r>
          <w:rPr>
            <w:rFonts w:ascii="Calibri" w:hAnsi="Calibri"/>
            <w:i/>
            <w:iCs/>
            <w:color w:val="000000"/>
            <w:sz w:val="23"/>
            <w:szCs w:val="23"/>
          </w:rPr>
          <w:fldChar w:fldCharType="separate"/>
        </w:r>
        <w:r>
          <w:rPr>
            <w:rStyle w:val="Hyperlink"/>
            <w:rFonts w:ascii="Calibri" w:hAnsi="Calibri"/>
            <w:i/>
            <w:iCs/>
            <w:sz w:val="23"/>
            <w:szCs w:val="23"/>
          </w:rPr>
          <w:t>marplo.net/javascript/instructiuni-repetitive-for</w:t>
        </w:r>
        <w:r>
          <w:rPr>
            <w:rFonts w:ascii="Calibri" w:hAnsi="Calibri"/>
            <w:i/>
            <w:iCs/>
            <w:color w:val="000000"/>
            <w:sz w:val="23"/>
            <w:szCs w:val="23"/>
          </w:rPr>
          <w:fldChar w:fldCharType="end"/>
        </w:r>
      </w:ins>
    </w:p>
    <w:p w:rsidR="00EE2F06" w:rsidRDefault="00EE2F06" w:rsidP="00EE2F06">
      <w:pPr>
        <w:shd w:val="clear" w:color="auto" w:fill="FEFEFF"/>
        <w:rPr>
          <w:ins w:id="2700" w:author="Unknown"/>
          <w:rFonts w:ascii="Calibri" w:hAnsi="Calibri"/>
          <w:color w:val="000000"/>
          <w:sz w:val="26"/>
          <w:szCs w:val="26"/>
        </w:rPr>
      </w:pPr>
      <w:ins w:id="2701" w:author="Unknown">
        <w:r>
          <w:rPr>
            <w:rFonts w:ascii="Calibri" w:hAnsi="Calibri"/>
            <w:color w:val="000000"/>
            <w:sz w:val="26"/>
            <w:szCs w:val="26"/>
          </w:rPr>
          <w:br/>
        </w:r>
      </w:ins>
    </w:p>
    <w:p w:rsidR="00EE2F06" w:rsidRDefault="00EE2F06" w:rsidP="00EE2F06">
      <w:pPr>
        <w:pStyle w:val="Heading3"/>
        <w:shd w:val="clear" w:color="auto" w:fill="FEFEFF"/>
        <w:spacing w:before="180" w:after="135"/>
        <w:ind w:left="300"/>
        <w:rPr>
          <w:ins w:id="2702" w:author="Unknown"/>
          <w:rFonts w:ascii="Calibri" w:hAnsi="Calibri"/>
          <w:color w:val="000000"/>
          <w:spacing w:val="15"/>
          <w:sz w:val="27"/>
          <w:szCs w:val="27"/>
          <w:u w:val="single"/>
        </w:rPr>
      </w:pPr>
      <w:ins w:id="2703" w:author="Unknown">
        <w:r>
          <w:rPr>
            <w:rFonts w:ascii="Calibri" w:hAnsi="Calibri"/>
            <w:color w:val="000000"/>
            <w:spacing w:val="15"/>
            <w:u w:val="single"/>
          </w:rPr>
          <w:t>Lucru cu elemente din Array</w:t>
        </w:r>
      </w:ins>
    </w:p>
    <w:p w:rsidR="00EE2F06" w:rsidRDefault="00EE2F06" w:rsidP="00EE2F06">
      <w:pPr>
        <w:pStyle w:val="ptxxt"/>
        <w:shd w:val="clear" w:color="auto" w:fill="FEFEFF"/>
        <w:spacing w:before="135" w:beforeAutospacing="0" w:after="60" w:afterAutospacing="0"/>
        <w:ind w:left="15" w:right="15"/>
        <w:rPr>
          <w:ins w:id="2704" w:author="Unknown"/>
          <w:rFonts w:ascii="Calibri" w:hAnsi="Calibri"/>
          <w:color w:val="000000"/>
          <w:sz w:val="26"/>
          <w:szCs w:val="26"/>
        </w:rPr>
      </w:pPr>
      <w:ins w:id="2705" w:author="Unknown">
        <w:r>
          <w:rPr>
            <w:rFonts w:ascii="Calibri" w:hAnsi="Calibri"/>
            <w:color w:val="000000"/>
            <w:sz w:val="26"/>
            <w:szCs w:val="26"/>
          </w:rPr>
          <w:t>JavaScript contine numeroase metode pentru lucru cu elementele unui array. O lista cu aceste metode gasiti la pagina de la adresa: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"https://marplo.net/javascript/metode-obiect-array" \o "Metode ale obiectului Array in JS" </w:instrText>
        </w:r>
        <w:r>
          <w:rPr>
            <w:rFonts w:ascii="Calibri" w:hAnsi="Calibri"/>
            <w:color w:val="000000"/>
            <w:sz w:val="26"/>
            <w:szCs w:val="26"/>
          </w:rPr>
          <w:fldChar w:fldCharType="separate"/>
        </w:r>
        <w:r>
          <w:rPr>
            <w:rStyle w:val="Hyperlink"/>
            <w:rFonts w:ascii="Calibri" w:hAnsi="Calibri"/>
            <w:b/>
            <w:bCs/>
            <w:sz w:val="26"/>
            <w:szCs w:val="26"/>
          </w:rPr>
          <w:t>marplo.net/javascript/metode-obiect-array</w:t>
        </w:r>
        <w:r>
          <w:rPr>
            <w:rFonts w:ascii="Calibri" w:hAnsi="Calibri"/>
            <w:color w:val="000000"/>
            <w:sz w:val="26"/>
            <w:szCs w:val="26"/>
          </w:rPr>
          <w:fldChar w:fldCharType="end"/>
        </w:r>
        <w:r>
          <w:rPr>
            <w:rFonts w:ascii="Calibri" w:hAnsi="Calibri"/>
            <w:color w:val="000000"/>
            <w:sz w:val="26"/>
            <w:szCs w:val="26"/>
          </w:rPr>
          <w:br/>
          <w:t>Iata cateva exemple.</w:t>
        </w:r>
      </w:ins>
    </w:p>
    <w:p w:rsidR="00EE2F06" w:rsidRDefault="00EE2F06" w:rsidP="00EE2F06">
      <w:pPr>
        <w:shd w:val="clear" w:color="auto" w:fill="FEFEFF"/>
        <w:rPr>
          <w:ins w:id="2706" w:author="Unknown"/>
          <w:rFonts w:ascii="Calibri" w:hAnsi="Calibri"/>
          <w:color w:val="000000"/>
          <w:sz w:val="26"/>
          <w:szCs w:val="26"/>
        </w:rPr>
      </w:pPr>
      <w:ins w:id="2707" w:author="Unknown">
        <w:r>
          <w:rPr>
            <w:rFonts w:ascii="Calibri" w:hAnsi="Calibri"/>
            <w:color w:val="000000"/>
            <w:sz w:val="26"/>
            <w:szCs w:val="26"/>
          </w:rPr>
          <w:br/>
          <w:t>- Verificare daca o variabila e array. Se aplica metoda: </w:t>
        </w:r>
        <w:r>
          <w:rPr>
            <w:rStyle w:val="HTMLCode"/>
            <w:rFonts w:eastAsiaTheme="minorHAnsi"/>
            <w:b/>
            <w:bCs/>
            <w:color w:val="0000EE"/>
          </w:rPr>
          <w:t>Array.isArray()</w:t>
        </w:r>
        <w:r>
          <w:rPr>
            <w:rFonts w:ascii="Calibri" w:hAnsi="Calibri"/>
            <w:color w:val="000000"/>
            <w:sz w:val="26"/>
            <w:szCs w:val="26"/>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08" w:author="Unknown"/>
          <w:color w:val="0101FF"/>
          <w:sz w:val="23"/>
          <w:szCs w:val="23"/>
        </w:rPr>
      </w:pPr>
      <w:ins w:id="2709" w:author="Unknown">
        <w:r>
          <w:rPr>
            <w:color w:val="0101FF"/>
            <w:sz w:val="23"/>
            <w:szCs w:val="23"/>
          </w:rPr>
          <w:t>let arr =['MarPlo.net', 'GamV.eu', 90];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1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11" w:author="Unknown"/>
          <w:color w:val="0101FF"/>
          <w:sz w:val="23"/>
          <w:szCs w:val="23"/>
        </w:rPr>
      </w:pPr>
      <w:ins w:id="2712" w:author="Unknown">
        <w:r>
          <w:rPr>
            <w:color w:val="0101FF"/>
            <w:sz w:val="23"/>
            <w:szCs w:val="23"/>
          </w:rPr>
          <w:lastRenderedPageBreak/>
          <w:t>//daca arr e array, afiseaza primul element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13" w:author="Unknown"/>
          <w:color w:val="0101FF"/>
          <w:sz w:val="23"/>
          <w:szCs w:val="23"/>
        </w:rPr>
      </w:pPr>
      <w:ins w:id="2714" w:author="Unknown">
        <w:r>
          <w:rPr>
            <w:color w:val="0101FF"/>
            <w:sz w:val="23"/>
            <w:szCs w:val="23"/>
          </w:rPr>
          <w:t>if(Array.isArray(arr)) document.write('- Primul elm.: '+arr[0]);</w:t>
        </w:r>
      </w:ins>
    </w:p>
    <w:p w:rsidR="00EE2F06" w:rsidRDefault="00EE2F06" w:rsidP="00EE2F06">
      <w:pPr>
        <w:shd w:val="clear" w:color="auto" w:fill="FEFEFF"/>
        <w:rPr>
          <w:ins w:id="2715" w:author="Unknown"/>
          <w:rFonts w:ascii="Calibri" w:hAnsi="Calibri"/>
          <w:color w:val="000000"/>
          <w:sz w:val="26"/>
          <w:szCs w:val="26"/>
        </w:rPr>
      </w:pPr>
      <w:ins w:id="2716" w:author="Unknown">
        <w:r>
          <w:rPr>
            <w:rFonts w:ascii="Calibri" w:hAnsi="Calibri"/>
            <w:color w:val="000000"/>
            <w:sz w:val="26"/>
            <w:szCs w:val="26"/>
          </w:rPr>
          <w:t>Incercati codul</w:t>
        </w:r>
      </w:ins>
    </w:p>
    <w:p w:rsidR="00EE2F06" w:rsidRDefault="00EE2F06" w:rsidP="00EE2F06">
      <w:pPr>
        <w:shd w:val="clear" w:color="auto" w:fill="FEFEFF"/>
        <w:rPr>
          <w:ins w:id="2717" w:author="Unknown"/>
          <w:rFonts w:ascii="Calibri" w:hAnsi="Calibri"/>
          <w:color w:val="000000"/>
          <w:sz w:val="26"/>
          <w:szCs w:val="26"/>
        </w:rPr>
      </w:pPr>
      <w:ins w:id="2718" w:author="Unknown">
        <w:r>
          <w:rPr>
            <w:rFonts w:ascii="Calibri" w:hAnsi="Calibri"/>
            <w:color w:val="000000"/>
            <w:sz w:val="26"/>
            <w:szCs w:val="26"/>
          </w:rPr>
          <w:t>- Aranjare array in ordine alfabetica. Se aplica metoda </w:t>
        </w:r>
        <w:r>
          <w:rPr>
            <w:rStyle w:val="HTMLCode"/>
            <w:rFonts w:eastAsiaTheme="minorHAnsi"/>
            <w:b/>
            <w:bCs/>
            <w:color w:val="0000EE"/>
          </w:rPr>
          <w:t>sort()</w:t>
        </w:r>
        <w:r>
          <w:rPr>
            <w:rFonts w:ascii="Calibri" w:hAnsi="Calibri"/>
            <w:color w:val="000000"/>
            <w:sz w:val="26"/>
            <w:szCs w:val="26"/>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19" w:author="Unknown"/>
          <w:color w:val="0101FF"/>
          <w:sz w:val="23"/>
          <w:szCs w:val="23"/>
        </w:rPr>
      </w:pPr>
      <w:ins w:id="2720" w:author="Unknown">
        <w:r>
          <w:rPr>
            <w:color w:val="0101FF"/>
            <w:sz w:val="23"/>
            <w:szCs w:val="23"/>
          </w:rPr>
          <w:t>let arr =['ef', 'a8', 9, 78];</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21" w:author="Unknown"/>
          <w:color w:val="0101FF"/>
          <w:sz w:val="23"/>
          <w:szCs w:val="23"/>
        </w:rPr>
      </w:pPr>
      <w:ins w:id="2722" w:author="Unknown">
        <w:r>
          <w:rPr>
            <w:color w:val="0101FF"/>
            <w:sz w:val="23"/>
            <w:szCs w:val="23"/>
          </w:rPr>
          <w:t>arr.sort(); //aranjeaza in ordine alfabetica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2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24" w:author="Unknown"/>
          <w:color w:val="0101FF"/>
          <w:sz w:val="23"/>
          <w:szCs w:val="23"/>
        </w:rPr>
      </w:pPr>
      <w:ins w:id="2725" w:author="Unknown">
        <w:r>
          <w:rPr>
            <w:color w:val="0101FF"/>
            <w:sz w:val="23"/>
            <w:szCs w:val="23"/>
          </w:rPr>
          <w:t>console.log(arr); //[78, 9, 'a8', 'ef']</w:t>
        </w:r>
      </w:ins>
    </w:p>
    <w:p w:rsidR="00EE2F06" w:rsidRDefault="00EE2F06" w:rsidP="00EE2F06">
      <w:pPr>
        <w:shd w:val="clear" w:color="auto" w:fill="FEFEFF"/>
        <w:rPr>
          <w:ins w:id="2726" w:author="Unknown"/>
          <w:rFonts w:ascii="Calibri" w:hAnsi="Calibri"/>
          <w:color w:val="000000"/>
          <w:sz w:val="26"/>
          <w:szCs w:val="26"/>
        </w:rPr>
      </w:pPr>
      <w:ins w:id="2727" w:author="Unknown">
        <w:r>
          <w:rPr>
            <w:rFonts w:ascii="Calibri" w:hAnsi="Calibri"/>
            <w:color w:val="000000"/>
            <w:sz w:val="26"/>
            <w:szCs w:val="26"/>
          </w:rPr>
          <w:t>Incercati codul</w:t>
        </w:r>
      </w:ins>
    </w:p>
    <w:p w:rsidR="00EE2F06" w:rsidRDefault="00EE2F06" w:rsidP="00EE2F06">
      <w:pPr>
        <w:shd w:val="clear" w:color="auto" w:fill="FEFEFF"/>
        <w:rPr>
          <w:ins w:id="2728" w:author="Unknown"/>
          <w:rFonts w:ascii="Calibri" w:hAnsi="Calibri"/>
          <w:color w:val="000000"/>
          <w:sz w:val="26"/>
          <w:szCs w:val="26"/>
        </w:rPr>
      </w:pPr>
      <w:ins w:id="2729" w:author="Unknown">
        <w:r>
          <w:rPr>
            <w:rFonts w:ascii="Calibri" w:hAnsi="Calibri"/>
            <w:color w:val="000000"/>
            <w:sz w:val="26"/>
            <w:szCs w:val="26"/>
          </w:rPr>
          <w:t>- Suma si Produsul elementelor dintr-un array. Se aplica metoda </w:t>
        </w:r>
        <w:r>
          <w:rPr>
            <w:rStyle w:val="HTMLCode"/>
            <w:rFonts w:eastAsiaTheme="minorHAnsi"/>
            <w:b/>
            <w:bCs/>
            <w:color w:val="0000EE"/>
          </w:rPr>
          <w:t>reduce()</w:t>
        </w:r>
        <w:r>
          <w:rPr>
            <w:rFonts w:ascii="Calibri" w:hAnsi="Calibri"/>
            <w:color w:val="000000"/>
            <w:sz w:val="26"/>
            <w:szCs w:val="26"/>
          </w:rPr>
          <w:t> cu o functie callback.</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0" w:author="Unknown"/>
          <w:color w:val="0101FF"/>
          <w:sz w:val="23"/>
          <w:szCs w:val="23"/>
        </w:rPr>
      </w:pPr>
      <w:ins w:id="2731" w:author="Unknown">
        <w:r>
          <w:rPr>
            <w:color w:val="0101FF"/>
            <w:sz w:val="23"/>
            <w:szCs w:val="23"/>
          </w:rPr>
          <w:t>const arr =[1, 2, 3, 4];</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2"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3" w:author="Unknown"/>
          <w:color w:val="0101FF"/>
          <w:sz w:val="23"/>
          <w:szCs w:val="23"/>
        </w:rPr>
      </w:pPr>
      <w:ins w:id="2734" w:author="Unknown">
        <w:r>
          <w:rPr>
            <w:color w:val="0101FF"/>
            <w:sz w:val="23"/>
            <w:szCs w:val="23"/>
          </w:rPr>
          <w:t>//suma elementelor din arr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5" w:author="Unknown"/>
          <w:color w:val="0101FF"/>
          <w:sz w:val="23"/>
          <w:szCs w:val="23"/>
        </w:rPr>
      </w:pPr>
      <w:ins w:id="2736" w:author="Unknown">
        <w:r>
          <w:rPr>
            <w:color w:val="0101FF"/>
            <w:sz w:val="23"/>
            <w:szCs w:val="23"/>
          </w:rPr>
          <w:t>const ar_sum = arr.reduce((a, b)=&gt;a+b);</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38" w:author="Unknown"/>
          <w:color w:val="0101FF"/>
          <w:sz w:val="23"/>
          <w:szCs w:val="23"/>
        </w:rPr>
      </w:pPr>
      <w:ins w:id="2739" w:author="Unknown">
        <w:r>
          <w:rPr>
            <w:color w:val="0101FF"/>
            <w:sz w:val="23"/>
            <w:szCs w:val="23"/>
          </w:rPr>
          <w:t>//produsul elementelor din arr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40" w:author="Unknown"/>
          <w:color w:val="0101FF"/>
          <w:sz w:val="23"/>
          <w:szCs w:val="23"/>
        </w:rPr>
      </w:pPr>
      <w:ins w:id="2741" w:author="Unknown">
        <w:r>
          <w:rPr>
            <w:color w:val="0101FF"/>
            <w:sz w:val="23"/>
            <w:szCs w:val="23"/>
          </w:rPr>
          <w:t>const ar_prd = arr.reduce((a, b)=&gt;a*b);</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42"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43" w:author="Unknown"/>
          <w:color w:val="0101FF"/>
          <w:sz w:val="23"/>
          <w:szCs w:val="23"/>
        </w:rPr>
      </w:pPr>
      <w:ins w:id="2744" w:author="Unknown">
        <w:r>
          <w:rPr>
            <w:color w:val="0101FF"/>
            <w:sz w:val="23"/>
            <w:szCs w:val="23"/>
          </w:rPr>
          <w:t>document.write('&lt;p&gt;Suma numerelor din [1, 2, 3, 4] e: '+ar_sum+', Produsul: '+ar_prd+'&lt;/p&gt;');</w:t>
        </w:r>
      </w:ins>
    </w:p>
    <w:p w:rsidR="00EE2F06" w:rsidRDefault="00EE2F06" w:rsidP="00EE2F06">
      <w:pPr>
        <w:shd w:val="clear" w:color="auto" w:fill="FEFEFF"/>
        <w:rPr>
          <w:ins w:id="2745" w:author="Unknown"/>
          <w:rFonts w:ascii="Calibri" w:hAnsi="Calibri"/>
          <w:color w:val="000000"/>
          <w:sz w:val="26"/>
          <w:szCs w:val="26"/>
        </w:rPr>
      </w:pPr>
      <w:ins w:id="2746"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747" w:author="Unknown"/>
          <w:rFonts w:ascii="Calibri" w:hAnsi="Calibri"/>
          <w:color w:val="000000"/>
          <w:spacing w:val="15"/>
          <w:sz w:val="27"/>
          <w:szCs w:val="27"/>
          <w:u w:val="single"/>
        </w:rPr>
      </w:pPr>
      <w:ins w:id="2748" w:author="Unknown">
        <w:r>
          <w:rPr>
            <w:rFonts w:ascii="Calibri" w:hAnsi="Calibri"/>
            <w:color w:val="000000"/>
            <w:spacing w:val="15"/>
            <w:u w:val="single"/>
          </w:rPr>
          <w:t>Array Multidimensional</w:t>
        </w:r>
      </w:ins>
    </w:p>
    <w:p w:rsidR="00EE2F06" w:rsidRDefault="00EE2F06" w:rsidP="00EE2F06">
      <w:pPr>
        <w:shd w:val="clear" w:color="auto" w:fill="FEFEFF"/>
        <w:rPr>
          <w:ins w:id="2749" w:author="Unknown"/>
          <w:rFonts w:ascii="Calibri" w:hAnsi="Calibri"/>
          <w:color w:val="000000"/>
          <w:sz w:val="26"/>
          <w:szCs w:val="26"/>
        </w:rPr>
      </w:pPr>
      <w:ins w:id="2750" w:author="Unknown">
        <w:r>
          <w:rPr>
            <w:rFonts w:ascii="Calibri" w:hAnsi="Calibri"/>
            <w:color w:val="000000"/>
            <w:sz w:val="26"/>
            <w:szCs w:val="26"/>
          </w:rPr>
          <w:t>La elementele unui array se poate adauga ca valoare un alt array.</w:t>
        </w:r>
        <w:r>
          <w:rPr>
            <w:rFonts w:ascii="Calibri" w:hAnsi="Calibri"/>
            <w:color w:val="000000"/>
            <w:sz w:val="26"/>
            <w:szCs w:val="26"/>
          </w:rPr>
          <w:br/>
          <w:t>Elementele array-ului interior se acceseaza ierarhic incepand de la array-ul principal.</w:t>
        </w:r>
        <w:r>
          <w:rPr>
            <w:rFonts w:ascii="Calibri" w:hAnsi="Calibri"/>
            <w:color w:val="000000"/>
            <w:sz w:val="26"/>
            <w:szCs w:val="26"/>
          </w:rPr>
          <w:br/>
          <w:t>- Sintaxa:</w:t>
        </w:r>
      </w:ins>
    </w:p>
    <w:p w:rsidR="00EE2F06" w:rsidRDefault="00EE2F06" w:rsidP="00EE2F06">
      <w:pPr>
        <w:shd w:val="clear" w:color="auto" w:fill="F0FEF1"/>
        <w:rPr>
          <w:ins w:id="2751" w:author="Unknown"/>
          <w:rFonts w:ascii="Calibri" w:hAnsi="Calibri"/>
          <w:b/>
          <w:bCs/>
          <w:color w:val="000000"/>
          <w:sz w:val="24"/>
          <w:szCs w:val="24"/>
        </w:rPr>
      </w:pPr>
      <w:ins w:id="2752" w:author="Unknown">
        <w:r>
          <w:rPr>
            <w:rFonts w:ascii="Calibri" w:hAnsi="Calibri"/>
            <w:b/>
            <w:bCs/>
            <w:color w:val="000000"/>
          </w:rPr>
          <w:t>array[index_array_intern][index_elm]</w:t>
        </w:r>
      </w:ins>
    </w:p>
    <w:p w:rsidR="00EE2F06" w:rsidRDefault="00EE2F06" w:rsidP="00EE2F06">
      <w:pPr>
        <w:shd w:val="clear" w:color="auto" w:fill="FEFEFF"/>
        <w:rPr>
          <w:ins w:id="2753" w:author="Unknown"/>
          <w:rFonts w:ascii="Calibri" w:hAnsi="Calibri"/>
          <w:color w:val="000000"/>
          <w:sz w:val="26"/>
          <w:szCs w:val="26"/>
        </w:rPr>
      </w:pPr>
      <w:ins w:id="2754" w:author="Unknown">
        <w:r>
          <w:rPr>
            <w:rFonts w:ascii="Calibri" w:hAnsi="Calibri"/>
            <w:color w:val="000000"/>
            <w:sz w:val="26"/>
            <w:szCs w:val="26"/>
          </w:rPr>
          <w:t>- Exemplu cu un array Bidimensional: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55" w:author="Unknown"/>
          <w:color w:val="0101FF"/>
          <w:sz w:val="23"/>
          <w:szCs w:val="23"/>
        </w:rPr>
      </w:pPr>
      <w:ins w:id="2756" w:author="Unknown">
        <w:r>
          <w:rPr>
            <w:color w:val="0101FF"/>
            <w:sz w:val="23"/>
            <w:szCs w:val="23"/>
          </w:rPr>
          <w:t>&lt;div id='dv1'&gt;JS, array Bidimensional&lt;/div&gt;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5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58" w:author="Unknown"/>
          <w:color w:val="0101FF"/>
          <w:sz w:val="23"/>
          <w:szCs w:val="23"/>
        </w:rPr>
      </w:pPr>
      <w:ins w:id="2759"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60" w:author="Unknown"/>
          <w:color w:val="0101FF"/>
          <w:sz w:val="23"/>
          <w:szCs w:val="23"/>
        </w:rPr>
      </w:pPr>
      <w:ins w:id="2761" w:author="Unknown">
        <w:r>
          <w:rPr>
            <w:color w:val="0101FF"/>
            <w:sz w:val="23"/>
            <w:szCs w:val="23"/>
          </w:rPr>
          <w:t>//se defineste un array bidimensional (elementul al doilea e un array)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62" w:author="Unknown"/>
          <w:color w:val="0101FF"/>
          <w:sz w:val="23"/>
          <w:szCs w:val="23"/>
        </w:rPr>
      </w:pPr>
      <w:ins w:id="2763" w:author="Unknown">
        <w:r>
          <w:rPr>
            <w:color w:val="0101FF"/>
            <w:sz w:val="23"/>
            <w:szCs w:val="23"/>
          </w:rPr>
          <w:t>let arr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64" w:author="Unknown"/>
          <w:color w:val="0101FF"/>
          <w:sz w:val="23"/>
          <w:szCs w:val="23"/>
        </w:rPr>
      </w:pPr>
      <w:ins w:id="2765" w:author="Unknown">
        <w:r>
          <w:rPr>
            <w:color w:val="0101FF"/>
            <w:sz w:val="23"/>
            <w:szCs w:val="23"/>
          </w:rPr>
          <w:t xml:space="preserve"> 'Web develop',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66" w:author="Unknown"/>
          <w:color w:val="0101FF"/>
          <w:sz w:val="23"/>
          <w:szCs w:val="23"/>
        </w:rPr>
      </w:pPr>
      <w:ins w:id="2767" w:author="Unknown">
        <w:r>
          <w:rPr>
            <w:color w:val="0101FF"/>
            <w:sz w:val="23"/>
            <w:szCs w:val="23"/>
          </w:rPr>
          <w:t xml:space="preserve"> ['html', 'css', 'javascript'],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68" w:author="Unknown"/>
          <w:color w:val="0101FF"/>
          <w:sz w:val="23"/>
          <w:szCs w:val="23"/>
        </w:rPr>
      </w:pPr>
      <w:ins w:id="2769" w:author="Unknown">
        <w:r>
          <w:rPr>
            <w:color w:val="0101FF"/>
            <w:sz w:val="23"/>
            <w:szCs w:val="23"/>
          </w:rPr>
          <w:lastRenderedPageBreak/>
          <w:t xml:space="preserve"> 'xyz'</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0" w:author="Unknown"/>
          <w:color w:val="0101FF"/>
          <w:sz w:val="23"/>
          <w:szCs w:val="23"/>
        </w:rPr>
      </w:pPr>
      <w:ins w:id="2771"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2"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3" w:author="Unknown"/>
          <w:color w:val="0101FF"/>
          <w:sz w:val="23"/>
          <w:szCs w:val="23"/>
        </w:rPr>
      </w:pPr>
      <w:ins w:id="2774" w:author="Unknown">
        <w:r>
          <w:rPr>
            <w:color w:val="0101FF"/>
            <w:sz w:val="23"/>
            <w:szCs w:val="23"/>
          </w:rPr>
          <w:t>//indexul ultimului element din array-ul interior (care e la arr[1])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5" w:author="Unknown"/>
          <w:color w:val="0101FF"/>
          <w:sz w:val="23"/>
          <w:szCs w:val="23"/>
        </w:rPr>
      </w:pPr>
      <w:ins w:id="2776" w:author="Unknown">
        <w:r>
          <w:rPr>
            <w:color w:val="0101FF"/>
            <w:sz w:val="23"/>
            <w:szCs w:val="23"/>
          </w:rPr>
          <w:t>let ix = arr[1].length -1;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78" w:author="Unknown"/>
          <w:color w:val="0101FF"/>
          <w:sz w:val="23"/>
          <w:szCs w:val="23"/>
        </w:rPr>
      </w:pPr>
      <w:ins w:id="2779" w:author="Unknown">
        <w:r>
          <w:rPr>
            <w:color w:val="0101FF"/>
            <w:sz w:val="23"/>
            <w:szCs w:val="23"/>
          </w:rPr>
          <w:t>//preia valoarea primului element din 'arr' si a ultimului din array interior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0" w:author="Unknown"/>
          <w:color w:val="0101FF"/>
          <w:sz w:val="23"/>
          <w:szCs w:val="23"/>
        </w:rPr>
      </w:pPr>
      <w:ins w:id="2781" w:author="Unknown">
        <w:r>
          <w:rPr>
            <w:color w:val="0101FF"/>
            <w:sz w:val="23"/>
            <w:szCs w:val="23"/>
          </w:rPr>
          <w:t>let title = arr[0];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2" w:author="Unknown"/>
          <w:color w:val="0101FF"/>
          <w:sz w:val="23"/>
          <w:szCs w:val="23"/>
        </w:rPr>
      </w:pPr>
      <w:ins w:id="2783" w:author="Unknown">
        <w:r>
          <w:rPr>
            <w:color w:val="0101FF"/>
            <w:sz w:val="23"/>
            <w:szCs w:val="23"/>
          </w:rPr>
          <w:t>let tutor = arr[1][ix];</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5" w:author="Unknown"/>
          <w:color w:val="0101FF"/>
          <w:sz w:val="23"/>
          <w:szCs w:val="23"/>
        </w:rPr>
      </w:pPr>
      <w:ins w:id="2786" w:author="Unknown">
        <w:r>
          <w:rPr>
            <w:color w:val="0101FF"/>
            <w:sz w:val="23"/>
            <w:szCs w:val="23"/>
          </w:rPr>
          <w:t>//adauga in #dv1 valorile preluate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7" w:author="Unknown"/>
          <w:color w:val="0101FF"/>
          <w:sz w:val="23"/>
          <w:szCs w:val="23"/>
        </w:rPr>
      </w:pPr>
      <w:ins w:id="2788" w:author="Unknown">
        <w:r>
          <w:rPr>
            <w:color w:val="0101FF"/>
            <w:sz w:val="23"/>
            <w:szCs w:val="23"/>
          </w:rPr>
          <w:t>document.getElementById('dv1').innerHTML ='&lt;h3&gt;'+ title +'&lt;/h3&gt;Tutorial '+ tutor;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789" w:author="Unknown"/>
          <w:color w:val="0101FF"/>
          <w:sz w:val="23"/>
          <w:szCs w:val="23"/>
        </w:rPr>
      </w:pPr>
      <w:ins w:id="2790" w:author="Unknown">
        <w:r>
          <w:rPr>
            <w:color w:val="0101FF"/>
            <w:sz w:val="23"/>
            <w:szCs w:val="23"/>
          </w:rPr>
          <w:t>&lt;/script&gt;</w:t>
        </w:r>
      </w:ins>
    </w:p>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Date - Lucru cu Data si Timp</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176"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77"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78"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79"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80"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81"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82"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83"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84"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85"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78" type="#_x0000_t75" style="width:1in;height:1in" o:ole="">
            <v:imagedata r:id="rId17" o:title=""/>
          </v:shape>
          <w:control r:id="rId186" w:name="DefaultOcxName15" w:shapeid="_x0000_i1078"/>
        </w:object>
      </w:r>
    </w:p>
    <w:p w:rsidR="00EE2F06" w:rsidRDefault="00EE2F06" w:rsidP="00EE2F06">
      <w:pPr>
        <w:pStyle w:val="z-BottomofForm"/>
      </w:pPr>
      <w:r>
        <w:t>Bottom of Form</w:t>
      </w:r>
    </w:p>
    <w:p w:rsidR="00EE2F06" w:rsidRDefault="00EE2F06" w:rsidP="00EE2F06">
      <w:pPr>
        <w:numPr>
          <w:ilvl w:val="0"/>
          <w:numId w:val="23"/>
        </w:numPr>
        <w:shd w:val="clear" w:color="auto" w:fill="FEFEFF"/>
        <w:spacing w:before="100" w:beforeAutospacing="1" w:after="100" w:afterAutospacing="1" w:line="319" w:lineRule="atLeast"/>
        <w:ind w:left="525"/>
        <w:rPr>
          <w:ins w:id="2791" w:author="Unknown"/>
          <w:rFonts w:ascii="Calibri" w:hAnsi="Calibri"/>
          <w:color w:val="000000"/>
          <w:sz w:val="26"/>
          <w:szCs w:val="26"/>
        </w:rPr>
      </w:pPr>
      <w:ins w:id="279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"https://marplo.net/javascript/obiect-date-timp" \l "hshods" \o "Obiect Date cu data si ora specifice" </w:instrText>
        </w:r>
        <w:r>
          <w:rPr>
            <w:rFonts w:ascii="Calibri" w:hAnsi="Calibri"/>
            <w:color w:val="000000"/>
            <w:sz w:val="26"/>
            <w:szCs w:val="26"/>
          </w:rPr>
          <w:fldChar w:fldCharType="separate"/>
        </w:r>
        <w:r>
          <w:rPr>
            <w:rStyle w:val="Hyperlink"/>
            <w:rFonts w:ascii="Calibri" w:hAnsi="Calibri"/>
            <w:sz w:val="26"/>
            <w:szCs w:val="26"/>
          </w:rPr>
          <w:t>Obiect Date cu data si ora specifice</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2793"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2794" w:author="Unknown"/>
          <w:rFonts w:ascii="Calibri" w:hAnsi="Calibri"/>
          <w:color w:val="000000"/>
          <w:sz w:val="26"/>
          <w:szCs w:val="26"/>
        </w:rPr>
      </w:pPr>
      <w:ins w:id="2795" w:author="Unknown">
        <w:r>
          <w:rPr>
            <w:rFonts w:ascii="Calibri" w:hAnsi="Calibri"/>
            <w:color w:val="000000"/>
            <w:sz w:val="26"/>
            <w:szCs w:val="26"/>
          </w:rPr>
          <w:t>Obiectul </w:t>
        </w:r>
        <w:r>
          <w:rPr>
            <w:rStyle w:val="HTMLCode"/>
            <w:b/>
            <w:bCs/>
            <w:color w:val="0000EE"/>
          </w:rPr>
          <w:t>Date</w:t>
        </w:r>
        <w:r>
          <w:rPr>
            <w:rFonts w:ascii="Calibri" w:hAnsi="Calibri"/>
            <w:color w:val="000000"/>
            <w:sz w:val="26"/>
            <w:szCs w:val="26"/>
          </w:rPr>
          <w:t> se foloseste pentru a lucra cu data zilei si timpul (ora).</w:t>
        </w:r>
      </w:ins>
    </w:p>
    <w:p w:rsidR="00EE2F06" w:rsidRDefault="00EE2F06" w:rsidP="00EE2F06">
      <w:pPr>
        <w:numPr>
          <w:ilvl w:val="0"/>
          <w:numId w:val="24"/>
        </w:numPr>
        <w:shd w:val="clear" w:color="auto" w:fill="FEFEFF"/>
        <w:spacing w:before="100" w:beforeAutospacing="1" w:after="100" w:afterAutospacing="1" w:line="319" w:lineRule="atLeast"/>
        <w:ind w:left="300"/>
        <w:rPr>
          <w:ins w:id="2796" w:author="Unknown"/>
          <w:rFonts w:ascii="Calibri" w:hAnsi="Calibri"/>
          <w:color w:val="000000"/>
          <w:sz w:val="26"/>
          <w:szCs w:val="26"/>
        </w:rPr>
      </w:pPr>
      <w:ins w:id="2797" w:author="Unknown">
        <w:r>
          <w:rPr>
            <w:rFonts w:ascii="Calibri" w:hAnsi="Calibri"/>
            <w:color w:val="000000"/>
            <w:sz w:val="26"/>
            <w:szCs w:val="26"/>
          </w:rPr>
          <w:t>Data initiala 0 (de referinta) este 1-01-1970. Pentru date anterioare are valori negative.</w:t>
        </w:r>
      </w:ins>
    </w:p>
    <w:p w:rsidR="00EE2F06" w:rsidRDefault="00EE2F06" w:rsidP="00EE2F06">
      <w:pPr>
        <w:numPr>
          <w:ilvl w:val="0"/>
          <w:numId w:val="24"/>
        </w:numPr>
        <w:shd w:val="clear" w:color="auto" w:fill="FEFEFF"/>
        <w:spacing w:before="100" w:beforeAutospacing="1" w:after="100" w:afterAutospacing="1" w:line="319" w:lineRule="atLeast"/>
        <w:ind w:left="300"/>
        <w:rPr>
          <w:ins w:id="2798" w:author="Unknown"/>
          <w:rFonts w:ascii="Calibri" w:hAnsi="Calibri"/>
          <w:color w:val="000000"/>
          <w:sz w:val="26"/>
          <w:szCs w:val="26"/>
        </w:rPr>
      </w:pPr>
      <w:ins w:id="2799" w:author="Unknown">
        <w:r>
          <w:rPr>
            <w:rFonts w:ascii="Calibri" w:hAnsi="Calibri"/>
            <w:color w:val="000000"/>
            <w:sz w:val="26"/>
            <w:szCs w:val="26"/>
          </w:rPr>
          <w:t>JavaScript retine data si timpul ca un numar de milisecunde incepand de la 1-01-1970.</w:t>
        </w:r>
      </w:ins>
    </w:p>
    <w:p w:rsidR="00EE2F06" w:rsidRDefault="00EE2F06" w:rsidP="00EE2F06">
      <w:pPr>
        <w:numPr>
          <w:ilvl w:val="0"/>
          <w:numId w:val="24"/>
        </w:numPr>
        <w:shd w:val="clear" w:color="auto" w:fill="FEFEFF"/>
        <w:spacing w:before="100" w:beforeAutospacing="1" w:after="100" w:afterAutospacing="1" w:line="319" w:lineRule="atLeast"/>
        <w:ind w:left="300"/>
        <w:rPr>
          <w:ins w:id="2800" w:author="Unknown"/>
          <w:rFonts w:ascii="Calibri" w:hAnsi="Calibri"/>
          <w:color w:val="000000"/>
          <w:sz w:val="26"/>
          <w:szCs w:val="26"/>
        </w:rPr>
      </w:pPr>
      <w:ins w:id="2801" w:author="Unknown">
        <w:r>
          <w:rPr>
            <w:rFonts w:ascii="Calibri" w:hAnsi="Calibri"/>
            <w:color w:val="000000"/>
            <w:sz w:val="26"/>
            <w:szCs w:val="26"/>
          </w:rPr>
          <w:t>Cand creati un obiect "Date", ora folosita de obiect este aceea de pe calculatorul client (al vizitatorului).</w:t>
        </w:r>
      </w:ins>
    </w:p>
    <w:p w:rsidR="00EE2F06" w:rsidRDefault="00EE2F06" w:rsidP="00EE2F06">
      <w:pPr>
        <w:shd w:val="clear" w:color="auto" w:fill="FEFEFF"/>
        <w:spacing w:after="0" w:line="240" w:lineRule="auto"/>
        <w:rPr>
          <w:ins w:id="2802" w:author="Unknown"/>
          <w:rFonts w:ascii="Calibri" w:hAnsi="Calibri"/>
          <w:color w:val="000000"/>
          <w:sz w:val="26"/>
          <w:szCs w:val="26"/>
        </w:rPr>
      </w:pPr>
    </w:p>
    <w:p w:rsidR="00EE2F06" w:rsidRDefault="00EE2F06" w:rsidP="00EE2F06">
      <w:pPr>
        <w:pStyle w:val="Heading2"/>
        <w:shd w:val="clear" w:color="auto" w:fill="FEFEFF"/>
        <w:spacing w:before="180" w:beforeAutospacing="0" w:after="135" w:afterAutospacing="0"/>
        <w:ind w:left="300"/>
        <w:rPr>
          <w:ins w:id="2803" w:author="Unknown"/>
          <w:rFonts w:ascii="Calibri" w:hAnsi="Calibri"/>
          <w:color w:val="000000"/>
          <w:spacing w:val="15"/>
          <w:sz w:val="27"/>
          <w:szCs w:val="27"/>
          <w:u w:val="single"/>
        </w:rPr>
      </w:pPr>
      <w:ins w:id="2804" w:author="Unknown">
        <w:r>
          <w:rPr>
            <w:rFonts w:ascii="Calibri" w:hAnsi="Calibri"/>
            <w:color w:val="000000"/>
            <w:spacing w:val="15"/>
            <w:sz w:val="27"/>
            <w:szCs w:val="27"/>
            <w:u w:val="single"/>
          </w:rPr>
          <w:t>Creare obiect Date</w:t>
        </w:r>
      </w:ins>
    </w:p>
    <w:p w:rsidR="00EE2F06" w:rsidRDefault="00EE2F06" w:rsidP="00EE2F06">
      <w:pPr>
        <w:shd w:val="clear" w:color="auto" w:fill="FEFEFF"/>
        <w:rPr>
          <w:ins w:id="2805" w:author="Unknown"/>
          <w:rFonts w:ascii="Calibri" w:hAnsi="Calibri"/>
          <w:color w:val="000000"/>
          <w:sz w:val="26"/>
          <w:szCs w:val="26"/>
        </w:rPr>
      </w:pPr>
      <w:ins w:id="2806" w:author="Unknown">
        <w:r>
          <w:rPr>
            <w:rFonts w:ascii="Calibri" w:hAnsi="Calibri"/>
            <w:color w:val="000000"/>
            <w:sz w:val="26"/>
            <w:szCs w:val="26"/>
          </w:rPr>
          <w:lastRenderedPageBreak/>
          <w:t>Data si ora curenta pot fi retinute intr-un obiect Date in JavaScript folosind sintaxa:</w:t>
        </w:r>
      </w:ins>
    </w:p>
    <w:p w:rsidR="00EE2F06" w:rsidRDefault="00EE2F06" w:rsidP="00EE2F06">
      <w:pPr>
        <w:shd w:val="clear" w:color="auto" w:fill="F0FEF1"/>
        <w:rPr>
          <w:ins w:id="2807" w:author="Unknown"/>
          <w:rFonts w:ascii="Calibri" w:hAnsi="Calibri"/>
          <w:b/>
          <w:bCs/>
          <w:color w:val="000000"/>
          <w:sz w:val="24"/>
          <w:szCs w:val="24"/>
        </w:rPr>
      </w:pPr>
      <w:ins w:id="2808" w:author="Unknown">
        <w:r>
          <w:rPr>
            <w:rFonts w:ascii="Calibri" w:hAnsi="Calibri"/>
            <w:b/>
            <w:bCs/>
            <w:color w:val="000000"/>
          </w:rPr>
          <w:t>var dt = new Date();</w:t>
        </w:r>
      </w:ins>
    </w:p>
    <w:p w:rsidR="00EE2F06" w:rsidRDefault="00EE2F06" w:rsidP="00EE2F06">
      <w:pPr>
        <w:shd w:val="clear" w:color="auto" w:fill="FEFEFF"/>
        <w:rPr>
          <w:ins w:id="2809" w:author="Unknown"/>
          <w:rFonts w:ascii="Calibri" w:hAnsi="Calibri"/>
          <w:color w:val="000000"/>
          <w:sz w:val="26"/>
          <w:szCs w:val="26"/>
        </w:rPr>
      </w:pPr>
      <w:ins w:id="2810" w:author="Unknown">
        <w:r>
          <w:rPr>
            <w:rFonts w:ascii="Calibri" w:hAnsi="Calibri"/>
            <w:color w:val="000000"/>
            <w:sz w:val="26"/>
            <w:szCs w:val="26"/>
          </w:rPr>
          <w:t>- 'dt' poate fi orice nume de variabila.</w:t>
        </w:r>
        <w:r>
          <w:rPr>
            <w:rFonts w:ascii="Calibri" w:hAnsi="Calibri"/>
            <w:color w:val="000000"/>
            <w:sz w:val="26"/>
            <w:szCs w:val="26"/>
          </w:rPr>
          <w:br/>
          <w:t>Iata ce contine acest obiect; testati urmatorul cod:</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11" w:author="Unknown"/>
          <w:color w:val="0101FF"/>
          <w:sz w:val="23"/>
          <w:szCs w:val="23"/>
        </w:rPr>
      </w:pPr>
      <w:ins w:id="2812" w:author="Unknown">
        <w:r>
          <w:rPr>
            <w:color w:val="0101FF"/>
            <w:sz w:val="23"/>
            <w:szCs w:val="23"/>
          </w:rPr>
          <w:t>var dt = new 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13" w:author="Unknown"/>
          <w:color w:val="0101FF"/>
          <w:sz w:val="23"/>
          <w:szCs w:val="23"/>
        </w:rPr>
      </w:pPr>
      <w:ins w:id="2814" w:author="Unknown">
        <w:r>
          <w:rPr>
            <w:color w:val="0101FF"/>
            <w:sz w:val="23"/>
            <w:szCs w:val="23"/>
          </w:rPr>
          <w:t>document.write(dt);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15" w:author="Unknown"/>
          <w:color w:val="0101FF"/>
          <w:sz w:val="23"/>
          <w:szCs w:val="23"/>
        </w:rPr>
      </w:pPr>
      <w:ins w:id="2816" w:author="Unknown">
        <w:r>
          <w:rPr>
            <w:color w:val="0101FF"/>
            <w:sz w:val="23"/>
            <w:szCs w:val="23"/>
          </w:rPr>
          <w:t>//similar cu: Mon Jul 09 2018 17:54:20 GMT+0300 (GTB Daylight Time)</w:t>
        </w:r>
      </w:ins>
    </w:p>
    <w:p w:rsidR="00EE2F06" w:rsidRDefault="00EE2F06" w:rsidP="00EE2F06">
      <w:pPr>
        <w:shd w:val="clear" w:color="auto" w:fill="FEFEFF"/>
        <w:rPr>
          <w:ins w:id="2817" w:author="Unknown"/>
          <w:rFonts w:ascii="Calibri" w:hAnsi="Calibri"/>
          <w:color w:val="000000"/>
          <w:sz w:val="26"/>
          <w:szCs w:val="26"/>
        </w:rPr>
      </w:pPr>
      <w:ins w:id="2818" w:author="Unknown">
        <w:r>
          <w:rPr>
            <w:rFonts w:ascii="Calibri" w:hAnsi="Calibri"/>
            <w:color w:val="000000"/>
            <w:sz w:val="26"/>
            <w:szCs w:val="26"/>
          </w:rPr>
          <w:t>Incercati codul</w:t>
        </w:r>
      </w:ins>
    </w:p>
    <w:p w:rsidR="00EE2F06" w:rsidRDefault="00EE2F06" w:rsidP="00EE2F06">
      <w:pPr>
        <w:shd w:val="clear" w:color="auto" w:fill="FEFEFF"/>
        <w:rPr>
          <w:ins w:id="2819" w:author="Unknown"/>
          <w:rFonts w:ascii="Calibri" w:hAnsi="Calibri"/>
          <w:color w:val="000000"/>
          <w:sz w:val="26"/>
          <w:szCs w:val="26"/>
        </w:rPr>
      </w:pPr>
      <w:ins w:id="2820" w:author="Unknown">
        <w:r>
          <w:rPr>
            <w:rFonts w:ascii="Calibri" w:hAnsi="Calibri"/>
            <w:color w:val="000000"/>
            <w:sz w:val="26"/>
            <w:szCs w:val="26"/>
          </w:rPr>
          <w:t>Dupa ce a fost creat obiectul, se pot folosi metodele acestuia pentru a lucra cu componentele lui referitoare la an, luna, zi, ora, minute, secunde.</w:t>
        </w:r>
        <w:r>
          <w:rPr>
            <w:rFonts w:ascii="Calibri" w:hAnsi="Calibri"/>
            <w:color w:val="000000"/>
            <w:sz w:val="26"/>
            <w:szCs w:val="26"/>
          </w:rPr>
          <w:br/>
          <w:t>Iata doua exemple.</w:t>
        </w:r>
        <w:r>
          <w:rPr>
            <w:rFonts w:ascii="Calibri" w:hAnsi="Calibri"/>
            <w:color w:val="000000"/>
            <w:sz w:val="26"/>
            <w:szCs w:val="26"/>
          </w:rPr>
          <w:br/>
        </w:r>
        <w:r>
          <w:rPr>
            <w:rFonts w:ascii="Calibri" w:hAnsi="Calibri"/>
            <w:color w:val="000000"/>
            <w:sz w:val="26"/>
            <w:szCs w:val="26"/>
          </w:rPr>
          <w:br/>
          <w:t>- Preia numarul de milisecunde (cu </w:t>
        </w:r>
        <w:r>
          <w:rPr>
            <w:rStyle w:val="HTMLCode"/>
            <w:rFonts w:eastAsiaTheme="minorHAnsi"/>
            <w:b/>
            <w:bCs/>
            <w:color w:val="0000EE"/>
          </w:rPr>
          <w:t>getTime()</w:t>
        </w:r>
        <w:r>
          <w:rPr>
            <w:rFonts w:ascii="Calibri" w:hAnsi="Calibri"/>
            <w:color w:val="000000"/>
            <w:sz w:val="26"/>
            <w:szCs w:val="26"/>
          </w:rPr>
          <w:t>) din data curenta si afiseaza timpul Timestamp, adica numarul de secunde de la 1-01-1970 pana acum.</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21" w:author="Unknown"/>
          <w:color w:val="0101FF"/>
          <w:sz w:val="23"/>
          <w:szCs w:val="23"/>
        </w:rPr>
      </w:pPr>
      <w:ins w:id="2822" w:author="Unknown">
        <w:r>
          <w:rPr>
            <w:color w:val="0101FF"/>
            <w:sz w:val="23"/>
            <w:szCs w:val="23"/>
          </w:rPr>
          <w:t>//defineste un obiect Date cu timpul curent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23" w:author="Unknown"/>
          <w:color w:val="0101FF"/>
          <w:sz w:val="23"/>
          <w:szCs w:val="23"/>
        </w:rPr>
      </w:pPr>
      <w:ins w:id="2824" w:author="Unknown">
        <w:r>
          <w:rPr>
            <w:color w:val="0101FF"/>
            <w:sz w:val="23"/>
            <w:szCs w:val="23"/>
          </w:rPr>
          <w:t>const dt = new 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2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26" w:author="Unknown"/>
          <w:color w:val="0101FF"/>
          <w:sz w:val="23"/>
          <w:szCs w:val="23"/>
        </w:rPr>
      </w:pPr>
      <w:ins w:id="2827" w:author="Unknown">
        <w:r>
          <w:rPr>
            <w:color w:val="0101FF"/>
            <w:sz w:val="23"/>
            <w:szCs w:val="23"/>
          </w:rPr>
          <w:t>//preia numarul de milisecunde, apoi secundele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28" w:author="Unknown"/>
          <w:color w:val="0101FF"/>
          <w:sz w:val="23"/>
          <w:szCs w:val="23"/>
        </w:rPr>
      </w:pPr>
      <w:ins w:id="2829" w:author="Unknown">
        <w:r>
          <w:rPr>
            <w:color w:val="0101FF"/>
            <w:sz w:val="23"/>
            <w:szCs w:val="23"/>
          </w:rPr>
          <w:t>let mils = dt.getTime();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30" w:author="Unknown"/>
          <w:color w:val="0101FF"/>
          <w:sz w:val="23"/>
          <w:szCs w:val="23"/>
        </w:rPr>
      </w:pPr>
      <w:ins w:id="2831" w:author="Unknown">
        <w:r>
          <w:rPr>
            <w:color w:val="0101FF"/>
            <w:sz w:val="23"/>
            <w:szCs w:val="23"/>
          </w:rPr>
          <w:t>let sec = Math.trunc(mils /1000);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32"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33" w:author="Unknown"/>
          <w:color w:val="0101FF"/>
          <w:sz w:val="23"/>
          <w:szCs w:val="23"/>
        </w:rPr>
      </w:pPr>
      <w:ins w:id="2834" w:author="Unknown">
        <w:r>
          <w:rPr>
            <w:color w:val="0101FF"/>
            <w:sz w:val="23"/>
            <w:szCs w:val="23"/>
          </w:rPr>
          <w:t>//scrie numarul Timestamp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35" w:author="Unknown"/>
          <w:color w:val="0101FF"/>
          <w:sz w:val="23"/>
          <w:szCs w:val="23"/>
        </w:rPr>
      </w:pPr>
      <w:ins w:id="2836" w:author="Unknown">
        <w:r>
          <w:rPr>
            <w:color w:val="0101FF"/>
            <w:sz w:val="23"/>
            <w:szCs w:val="23"/>
          </w:rPr>
          <w:t>document.write('&lt;p&gt;Numar de secunde de la 1-01-1970 pana acum: '+ sec +'&lt;/p&gt;');</w:t>
        </w:r>
      </w:ins>
    </w:p>
    <w:p w:rsidR="00EE2F06" w:rsidRDefault="00EE2F06" w:rsidP="00EE2F06">
      <w:pPr>
        <w:shd w:val="clear" w:color="auto" w:fill="FEFEFF"/>
        <w:rPr>
          <w:ins w:id="2837" w:author="Unknown"/>
          <w:rFonts w:ascii="Calibri" w:hAnsi="Calibri"/>
          <w:color w:val="000000"/>
          <w:sz w:val="26"/>
          <w:szCs w:val="26"/>
        </w:rPr>
      </w:pPr>
      <w:ins w:id="2838" w:author="Unknown">
        <w:r>
          <w:rPr>
            <w:rFonts w:ascii="Calibri" w:hAnsi="Calibri"/>
            <w:color w:val="000000"/>
            <w:sz w:val="26"/>
            <w:szCs w:val="26"/>
          </w:rPr>
          <w:t>Incercati codul</w:t>
        </w:r>
      </w:ins>
    </w:p>
    <w:p w:rsidR="00EE2F06" w:rsidRDefault="00EE2F06" w:rsidP="00EE2F06">
      <w:pPr>
        <w:shd w:val="clear" w:color="auto" w:fill="FEFEFF"/>
        <w:rPr>
          <w:ins w:id="2839" w:author="Unknown"/>
          <w:rFonts w:ascii="Calibri" w:hAnsi="Calibri"/>
          <w:color w:val="000000"/>
          <w:sz w:val="26"/>
          <w:szCs w:val="26"/>
        </w:rPr>
      </w:pPr>
      <w:ins w:id="2840" w:author="Unknown">
        <w:r>
          <w:rPr>
            <w:rFonts w:ascii="Calibri" w:hAnsi="Calibri"/>
            <w:color w:val="000000"/>
            <w:sz w:val="26"/>
            <w:szCs w:val="26"/>
          </w:rPr>
          <w:t>- Preia anul (cu </w:t>
        </w:r>
        <w:r>
          <w:rPr>
            <w:rStyle w:val="HTMLCode"/>
            <w:rFonts w:eastAsiaTheme="minorHAnsi"/>
            <w:b/>
            <w:bCs/>
            <w:color w:val="0000EE"/>
          </w:rPr>
          <w:t>getFullYear()</w:t>
        </w:r>
        <w:r>
          <w:rPr>
            <w:rFonts w:ascii="Calibri" w:hAnsi="Calibri"/>
            <w:color w:val="000000"/>
            <w:sz w:val="26"/>
            <w:szCs w:val="26"/>
          </w:rPr>
          <w:t>), luna (cu </w:t>
        </w:r>
        <w:r>
          <w:rPr>
            <w:rStyle w:val="HTMLCode"/>
            <w:rFonts w:eastAsiaTheme="minorHAnsi"/>
            <w:b/>
            <w:bCs/>
            <w:color w:val="0000EE"/>
          </w:rPr>
          <w:t>getMonth()</w:t>
        </w:r>
        <w:r>
          <w:rPr>
            <w:rFonts w:ascii="Calibri" w:hAnsi="Calibri"/>
            <w:color w:val="000000"/>
            <w:sz w:val="26"/>
            <w:szCs w:val="26"/>
          </w:rPr>
          <w:t>) si numarul curent al zilei (cu </w:t>
        </w:r>
        <w:r>
          <w:rPr>
            <w:rStyle w:val="HTMLCode"/>
            <w:rFonts w:eastAsiaTheme="minorHAnsi"/>
            <w:b/>
            <w:bCs/>
            <w:color w:val="0000EE"/>
          </w:rPr>
          <w:t>getDate()</w:t>
        </w:r>
        <w:r>
          <w:rPr>
            <w:rFonts w:ascii="Calibri" w:hAnsi="Calibri"/>
            <w:color w:val="000000"/>
            <w:sz w:val="26"/>
            <w:szCs w:val="26"/>
          </w:rPr>
          <w:t>), apoi le adauga intr-un element HTML in pagina (</w:t>
        </w:r>
        <w:r>
          <w:rPr>
            <w:rStyle w:val="Emphasis"/>
            <w:rFonts w:ascii="Calibri" w:hAnsi="Calibri"/>
            <w:color w:val="000000"/>
            <w:sz w:val="26"/>
            <w:szCs w:val="26"/>
          </w:rPr>
          <w:t>prima luna are valoarea 0, ultima are valoarea 11</w:t>
        </w:r>
        <w:r>
          <w:rPr>
            <w:rFonts w:ascii="Calibri" w:hAnsi="Calibri"/>
            <w:color w:val="000000"/>
            <w:sz w:val="26"/>
            <w:szCs w:val="26"/>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41" w:author="Unknown"/>
          <w:color w:val="0101FF"/>
          <w:sz w:val="23"/>
          <w:szCs w:val="23"/>
        </w:rPr>
      </w:pPr>
      <w:ins w:id="2842" w:author="Unknown">
        <w:r>
          <w:rPr>
            <w:color w:val="0101FF"/>
            <w:sz w:val="23"/>
            <w:szCs w:val="23"/>
          </w:rPr>
          <w:t>&lt;p id='dv1'&gt;Anul, luna si numarul silei.&lt;/p&gt;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4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44" w:author="Unknown"/>
          <w:color w:val="0101FF"/>
          <w:sz w:val="23"/>
          <w:szCs w:val="23"/>
        </w:rPr>
      </w:pPr>
      <w:ins w:id="2845"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46" w:author="Unknown"/>
          <w:color w:val="0101FF"/>
          <w:sz w:val="23"/>
          <w:szCs w:val="23"/>
        </w:rPr>
      </w:pPr>
      <w:ins w:id="2847" w:author="Unknown">
        <w:r>
          <w:rPr>
            <w:color w:val="0101FF"/>
            <w:sz w:val="23"/>
            <w:szCs w:val="23"/>
          </w:rPr>
          <w:t>//array cu numele lunilor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48" w:author="Unknown"/>
          <w:color w:val="0101FF"/>
          <w:sz w:val="23"/>
          <w:szCs w:val="23"/>
        </w:rPr>
      </w:pPr>
      <w:ins w:id="2849" w:author="Unknown">
        <w:r>
          <w:rPr>
            <w:color w:val="0101FF"/>
            <w:sz w:val="23"/>
            <w:szCs w:val="23"/>
          </w:rPr>
          <w:t>const ar_month =['Ianuarie', 'Februarie', 'Martie', 'Aprilie', 'Mai', 'Iunie', 'Iulie', 'August', 'Septembrie', 'Octombrie', 'Noiembrie', 'Decembrie'];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1" w:author="Unknown"/>
          <w:color w:val="0101FF"/>
          <w:sz w:val="23"/>
          <w:szCs w:val="23"/>
        </w:rPr>
      </w:pPr>
      <w:ins w:id="2852" w:author="Unknown">
        <w:r>
          <w:rPr>
            <w:color w:val="0101FF"/>
            <w:sz w:val="23"/>
            <w:szCs w:val="23"/>
          </w:rPr>
          <w:lastRenderedPageBreak/>
          <w:t>//defineste un obiect Date cu timpul curent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3" w:author="Unknown"/>
          <w:color w:val="0101FF"/>
          <w:sz w:val="23"/>
          <w:szCs w:val="23"/>
        </w:rPr>
      </w:pPr>
      <w:ins w:id="2854" w:author="Unknown">
        <w:r>
          <w:rPr>
            <w:color w:val="0101FF"/>
            <w:sz w:val="23"/>
            <w:szCs w:val="23"/>
          </w:rPr>
          <w:t>var dt = new 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6" w:author="Unknown"/>
          <w:color w:val="0101FF"/>
          <w:sz w:val="23"/>
          <w:szCs w:val="23"/>
        </w:rPr>
      </w:pPr>
      <w:ins w:id="2857" w:author="Unknown">
        <w:r>
          <w:rPr>
            <w:color w:val="0101FF"/>
            <w:sz w:val="23"/>
            <w:szCs w:val="23"/>
          </w:rPr>
          <w:t>//preia anul, numarul lunii si al zilei din luna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58" w:author="Unknown"/>
          <w:color w:val="0101FF"/>
          <w:sz w:val="23"/>
          <w:szCs w:val="23"/>
        </w:rPr>
      </w:pPr>
      <w:ins w:id="2859" w:author="Unknown">
        <w:r>
          <w:rPr>
            <w:color w:val="0101FF"/>
            <w:sz w:val="23"/>
            <w:szCs w:val="23"/>
          </w:rPr>
          <w:t>let year = dt.getFullYear();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0" w:author="Unknown"/>
          <w:color w:val="0101FF"/>
          <w:sz w:val="23"/>
          <w:szCs w:val="23"/>
        </w:rPr>
      </w:pPr>
      <w:ins w:id="2861" w:author="Unknown">
        <w:r>
          <w:rPr>
            <w:color w:val="0101FF"/>
            <w:sz w:val="23"/>
            <w:szCs w:val="23"/>
          </w:rPr>
          <w:t>let month = dt.getMonth();</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2" w:author="Unknown"/>
          <w:color w:val="0101FF"/>
          <w:sz w:val="23"/>
          <w:szCs w:val="23"/>
        </w:rPr>
      </w:pPr>
      <w:ins w:id="2863" w:author="Unknown">
        <w:r>
          <w:rPr>
            <w:color w:val="0101FF"/>
            <w:sz w:val="23"/>
            <w:szCs w:val="23"/>
          </w:rPr>
          <w:t>let day = dt.getDate();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5" w:author="Unknown"/>
          <w:color w:val="0101FF"/>
          <w:sz w:val="23"/>
          <w:szCs w:val="23"/>
        </w:rPr>
      </w:pPr>
      <w:ins w:id="2866" w:author="Unknown">
        <w:r>
          <w:rPr>
            <w:color w:val="0101FF"/>
            <w:sz w:val="23"/>
            <w:szCs w:val="23"/>
          </w:rPr>
          <w:t>//adauga in #dv1 luna curenta din 'ar_month' si numarul zilei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7" w:author="Unknown"/>
          <w:color w:val="0101FF"/>
          <w:sz w:val="23"/>
          <w:szCs w:val="23"/>
        </w:rPr>
      </w:pPr>
      <w:ins w:id="2868" w:author="Unknown">
        <w:r>
          <w:rPr>
            <w:color w:val="0101FF"/>
            <w:sz w:val="23"/>
            <w:szCs w:val="23"/>
          </w:rPr>
          <w:t>document.getElementById('dv1').innerHTML ='Data curenta: '+ year +'-'+ ar_month[month] +'-'+ day;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869" w:author="Unknown"/>
          <w:color w:val="0101FF"/>
          <w:sz w:val="23"/>
          <w:szCs w:val="23"/>
        </w:rPr>
      </w:pPr>
      <w:ins w:id="2870" w:author="Unknown">
        <w:r>
          <w:rPr>
            <w:color w:val="0101FF"/>
            <w:sz w:val="23"/>
            <w:szCs w:val="23"/>
          </w:rPr>
          <w:t>&lt;/script&gt;</w:t>
        </w:r>
      </w:ins>
    </w:p>
    <w:p w:rsidR="00EE2F06" w:rsidRDefault="00EE2F06" w:rsidP="00EE2F06">
      <w:pPr>
        <w:shd w:val="clear" w:color="auto" w:fill="FEFEFF"/>
        <w:rPr>
          <w:ins w:id="2871" w:author="Unknown"/>
          <w:rFonts w:ascii="Calibri" w:hAnsi="Calibri"/>
          <w:color w:val="000000"/>
          <w:sz w:val="26"/>
          <w:szCs w:val="26"/>
        </w:rPr>
      </w:pPr>
      <w:ins w:id="2872" w:author="Unknown">
        <w:r>
          <w:rPr>
            <w:rFonts w:ascii="Calibri" w:hAnsi="Calibri"/>
            <w:color w:val="000000"/>
            <w:sz w:val="26"/>
            <w:szCs w:val="26"/>
          </w:rPr>
          <w:t>Incercati codul</w:t>
        </w:r>
      </w:ins>
    </w:p>
    <w:p w:rsidR="00EE2F06" w:rsidRDefault="00EE2F06" w:rsidP="00EE2F06">
      <w:pPr>
        <w:pStyle w:val="Heading2"/>
        <w:shd w:val="clear" w:color="auto" w:fill="FEFEFF"/>
        <w:spacing w:before="180" w:beforeAutospacing="0" w:after="135" w:afterAutospacing="0"/>
        <w:ind w:left="300"/>
        <w:rPr>
          <w:ins w:id="2873" w:author="Unknown"/>
          <w:rFonts w:ascii="Calibri" w:hAnsi="Calibri"/>
          <w:color w:val="000000"/>
          <w:spacing w:val="15"/>
          <w:sz w:val="27"/>
          <w:szCs w:val="27"/>
          <w:u w:val="single"/>
        </w:rPr>
      </w:pPr>
      <w:ins w:id="2874" w:author="Unknown">
        <w:r>
          <w:rPr>
            <w:rFonts w:ascii="Calibri" w:hAnsi="Calibri"/>
            <w:color w:val="000000"/>
            <w:spacing w:val="15"/>
            <w:sz w:val="27"/>
            <w:szCs w:val="27"/>
            <w:u w:val="single"/>
          </w:rPr>
          <w:t>Obiect Date cu data si ora specifice</w:t>
        </w:r>
      </w:ins>
    </w:p>
    <w:p w:rsidR="00EE2F06" w:rsidRDefault="00EE2F06" w:rsidP="00EE2F06">
      <w:pPr>
        <w:shd w:val="clear" w:color="auto" w:fill="FEFEFF"/>
        <w:rPr>
          <w:ins w:id="2875" w:author="Unknown"/>
          <w:rFonts w:ascii="Calibri" w:hAnsi="Calibri"/>
          <w:color w:val="000000"/>
          <w:sz w:val="26"/>
          <w:szCs w:val="26"/>
        </w:rPr>
      </w:pPr>
      <w:ins w:id="2876" w:author="Unknown">
        <w:r>
          <w:rPr>
            <w:rFonts w:ascii="Calibri" w:hAnsi="Calibri"/>
            <w:color w:val="000000"/>
            <w:sz w:val="26"/>
            <w:szCs w:val="26"/>
          </w:rPr>
          <w:t>Pentru alte date si ore specifice (fixe), un obiect Date se poate crea in 3 moduri:</w:t>
        </w:r>
      </w:ins>
    </w:p>
    <w:p w:rsidR="00EE2F06" w:rsidRDefault="00EE2F06" w:rsidP="00EE2F06">
      <w:pPr>
        <w:pStyle w:val="HTMLPreformatted"/>
        <w:shd w:val="clear" w:color="auto" w:fill="F0FEF1"/>
        <w:rPr>
          <w:ins w:id="2877" w:author="Unknown"/>
          <w:b/>
          <w:bCs/>
          <w:color w:val="000000"/>
          <w:sz w:val="24"/>
          <w:szCs w:val="24"/>
        </w:rPr>
      </w:pPr>
      <w:ins w:id="2878" w:author="Unknown">
        <w:r>
          <w:rPr>
            <w:b/>
            <w:bCs/>
            <w:color w:val="000000"/>
            <w:sz w:val="24"/>
            <w:szCs w:val="24"/>
          </w:rPr>
          <w:t>new Date(year, month, day, hours, minutes, seconds, milliseconds)</w:t>
        </w:r>
      </w:ins>
    </w:p>
    <w:p w:rsidR="00EE2F06" w:rsidRDefault="00EE2F06" w:rsidP="00EE2F06">
      <w:pPr>
        <w:pStyle w:val="HTMLPreformatted"/>
        <w:shd w:val="clear" w:color="auto" w:fill="F0FEF1"/>
        <w:rPr>
          <w:ins w:id="2879" w:author="Unknown"/>
          <w:b/>
          <w:bCs/>
          <w:color w:val="000000"/>
          <w:sz w:val="24"/>
          <w:szCs w:val="24"/>
        </w:rPr>
      </w:pPr>
      <w:ins w:id="2880" w:author="Unknown">
        <w:r>
          <w:rPr>
            <w:b/>
            <w:bCs/>
            <w:color w:val="000000"/>
            <w:sz w:val="24"/>
            <w:szCs w:val="24"/>
          </w:rPr>
          <w:t>new Date(milliseconds)</w:t>
        </w:r>
      </w:ins>
    </w:p>
    <w:p w:rsidR="00EE2F06" w:rsidRDefault="00EE2F06" w:rsidP="00EE2F06">
      <w:pPr>
        <w:pStyle w:val="HTMLPreformatted"/>
        <w:shd w:val="clear" w:color="auto" w:fill="F0FEF1"/>
        <w:rPr>
          <w:ins w:id="2881" w:author="Unknown"/>
          <w:b/>
          <w:bCs/>
          <w:color w:val="000000"/>
          <w:sz w:val="24"/>
          <w:szCs w:val="24"/>
        </w:rPr>
      </w:pPr>
      <w:ins w:id="2882" w:author="Unknown">
        <w:r>
          <w:rPr>
            <w:b/>
            <w:bCs/>
            <w:color w:val="000000"/>
            <w:sz w:val="24"/>
            <w:szCs w:val="24"/>
          </w:rPr>
          <w:t>new Date('date string')</w:t>
        </w:r>
      </w:ins>
    </w:p>
    <w:p w:rsidR="00EE2F06" w:rsidRDefault="00EE2F06" w:rsidP="00EE2F06">
      <w:pPr>
        <w:shd w:val="clear" w:color="auto" w:fill="FEFEFF"/>
        <w:spacing w:after="260"/>
        <w:rPr>
          <w:ins w:id="2883" w:author="Unknown"/>
          <w:rFonts w:ascii="Calibri" w:hAnsi="Calibri"/>
          <w:color w:val="000000"/>
          <w:sz w:val="26"/>
          <w:szCs w:val="26"/>
        </w:rPr>
      </w:pPr>
      <w:ins w:id="2884" w:author="Unknown">
        <w:r>
          <w:rPr>
            <w:rFonts w:ascii="Calibri" w:hAnsi="Calibri"/>
            <w:color w:val="000000"/>
            <w:sz w:val="26"/>
            <w:szCs w:val="26"/>
          </w:rPr>
          <w:t>- In continuare e prezentat pe rand fiecare mod, cu exemple.</w:t>
        </w:r>
      </w:ins>
    </w:p>
    <w:p w:rsidR="00EE2F06" w:rsidRDefault="00EE2F06" w:rsidP="00EE2F06">
      <w:pPr>
        <w:pStyle w:val="Heading3"/>
        <w:shd w:val="clear" w:color="auto" w:fill="FEFEFF"/>
        <w:spacing w:before="180" w:after="135"/>
        <w:ind w:left="300"/>
        <w:rPr>
          <w:ins w:id="2885" w:author="Unknown"/>
          <w:rFonts w:ascii="Calibri" w:hAnsi="Calibri"/>
          <w:color w:val="000000"/>
          <w:spacing w:val="15"/>
          <w:sz w:val="27"/>
          <w:szCs w:val="27"/>
          <w:u w:val="single"/>
        </w:rPr>
      </w:pPr>
      <w:ins w:id="2886" w:author="Unknown">
        <w:r>
          <w:rPr>
            <w:rFonts w:ascii="Calibri" w:hAnsi="Calibri"/>
            <w:color w:val="000000"/>
            <w:spacing w:val="15"/>
            <w:u w:val="single"/>
          </w:rPr>
          <w:t>new Date(year, month, ...)</w:t>
        </w:r>
      </w:ins>
    </w:p>
    <w:p w:rsidR="00EE2F06" w:rsidRDefault="00EE2F06" w:rsidP="00EE2F06">
      <w:pPr>
        <w:shd w:val="clear" w:color="auto" w:fill="FEFEFF"/>
        <w:rPr>
          <w:ins w:id="2887" w:author="Unknown"/>
          <w:rFonts w:ascii="Calibri" w:hAnsi="Calibri"/>
          <w:color w:val="000000"/>
          <w:sz w:val="26"/>
          <w:szCs w:val="26"/>
        </w:rPr>
      </w:pPr>
      <w:ins w:id="2888" w:author="Unknown">
        <w:r>
          <w:rPr>
            <w:rFonts w:ascii="Calibri" w:hAnsi="Calibri"/>
            <w:color w:val="000000"/>
            <w:sz w:val="26"/>
            <w:szCs w:val="26"/>
          </w:rPr>
          <w:t>Formula </w:t>
        </w:r>
        <w:r>
          <w:rPr>
            <w:rStyle w:val="HTMLCode"/>
            <w:rFonts w:eastAsiaTheme="minorHAnsi"/>
            <w:b/>
            <w:bCs/>
            <w:color w:val="0000EE"/>
          </w:rPr>
          <w:t>new Date(year, month, ...)</w:t>
        </w:r>
        <w:r>
          <w:rPr>
            <w:rFonts w:ascii="Calibri" w:hAnsi="Calibri"/>
            <w:color w:val="000000"/>
            <w:sz w:val="26"/>
            <w:szCs w:val="26"/>
          </w:rPr>
          <w:t> creaza un obiect Date cu data si timp specific (fix). Poate primi 7 argumente (numere intregi), ultimele 5 sunt optionale.</w:t>
        </w:r>
        <w:r>
          <w:rPr>
            <w:rFonts w:ascii="Calibri" w:hAnsi="Calibri"/>
            <w:color w:val="000000"/>
            <w:sz w:val="26"/>
            <w:szCs w:val="26"/>
          </w:rPr>
          <w:br/>
          <w:t>Sintaxa:</w:t>
        </w:r>
      </w:ins>
    </w:p>
    <w:p w:rsidR="00EE2F06" w:rsidRDefault="00EE2F06" w:rsidP="00EE2F06">
      <w:pPr>
        <w:shd w:val="clear" w:color="auto" w:fill="F0FEF1"/>
        <w:rPr>
          <w:ins w:id="2889" w:author="Unknown"/>
          <w:rFonts w:ascii="Calibri" w:hAnsi="Calibri"/>
          <w:b/>
          <w:bCs/>
          <w:color w:val="000000"/>
          <w:sz w:val="24"/>
          <w:szCs w:val="24"/>
        </w:rPr>
      </w:pPr>
      <w:ins w:id="2890" w:author="Unknown">
        <w:r>
          <w:rPr>
            <w:rFonts w:ascii="Calibri" w:hAnsi="Calibri"/>
            <w:b/>
            <w:bCs/>
            <w:color w:val="000000"/>
          </w:rPr>
          <w:t>new Date(year, month, day, hours, minutes, seconds, milliseconds)</w:t>
        </w:r>
      </w:ins>
    </w:p>
    <w:p w:rsidR="00EE2F06" w:rsidRDefault="00EE2F06" w:rsidP="00EE2F06">
      <w:pPr>
        <w:numPr>
          <w:ilvl w:val="0"/>
          <w:numId w:val="25"/>
        </w:numPr>
        <w:shd w:val="clear" w:color="auto" w:fill="FEFEFF"/>
        <w:spacing w:before="100" w:beforeAutospacing="1" w:after="100" w:afterAutospacing="1" w:line="319" w:lineRule="atLeast"/>
        <w:ind w:left="525"/>
        <w:rPr>
          <w:ins w:id="2891" w:author="Unknown"/>
          <w:rFonts w:ascii="Calibri" w:hAnsi="Calibri"/>
          <w:color w:val="000000"/>
          <w:sz w:val="26"/>
          <w:szCs w:val="26"/>
        </w:rPr>
      </w:pPr>
      <w:ins w:id="2892" w:author="Unknown">
        <w:r>
          <w:rPr>
            <w:rStyle w:val="sbi"/>
            <w:rFonts w:ascii="Calibri" w:hAnsi="Calibri"/>
            <w:b/>
            <w:bCs/>
            <w:i/>
            <w:iCs/>
            <w:color w:val="000000"/>
            <w:sz w:val="26"/>
            <w:szCs w:val="26"/>
          </w:rPr>
          <w:t>year</w:t>
        </w:r>
        <w:r>
          <w:rPr>
            <w:rFonts w:ascii="Calibri" w:hAnsi="Calibri"/>
            <w:color w:val="000000"/>
            <w:sz w:val="26"/>
            <w:szCs w:val="26"/>
          </w:rPr>
          <w:t> - anul, un numar cu 4 sa 2 cifre. Cu doua caractere reprezinta anul intre 1900 si 1999 (ex.: 84 = 1984).</w:t>
        </w:r>
      </w:ins>
    </w:p>
    <w:p w:rsidR="00EE2F06" w:rsidRDefault="00EE2F06" w:rsidP="00EE2F06">
      <w:pPr>
        <w:numPr>
          <w:ilvl w:val="0"/>
          <w:numId w:val="25"/>
        </w:numPr>
        <w:shd w:val="clear" w:color="auto" w:fill="FEFEFF"/>
        <w:spacing w:before="100" w:beforeAutospacing="1" w:after="100" w:afterAutospacing="1" w:line="319" w:lineRule="atLeast"/>
        <w:ind w:left="525"/>
        <w:rPr>
          <w:ins w:id="2893" w:author="Unknown"/>
          <w:rFonts w:ascii="Calibri" w:hAnsi="Calibri"/>
          <w:color w:val="000000"/>
          <w:sz w:val="26"/>
          <w:szCs w:val="26"/>
        </w:rPr>
      </w:pPr>
      <w:ins w:id="2894" w:author="Unknown">
        <w:r>
          <w:rPr>
            <w:rStyle w:val="sbi"/>
            <w:rFonts w:ascii="Calibri" w:hAnsi="Calibri"/>
            <w:b/>
            <w:bCs/>
            <w:i/>
            <w:iCs/>
            <w:color w:val="000000"/>
            <w:sz w:val="26"/>
            <w:szCs w:val="26"/>
          </w:rPr>
          <w:t>month</w:t>
        </w:r>
        <w:r>
          <w:rPr>
            <w:rFonts w:ascii="Calibri" w:hAnsi="Calibri"/>
            <w:color w:val="000000"/>
            <w:sz w:val="26"/>
            <w:szCs w:val="26"/>
          </w:rPr>
          <w:t> - numarul lunii din an, incepand cu 0 pt. Ianuarie pana la 11 pt. Decembrie.</w:t>
        </w:r>
      </w:ins>
    </w:p>
    <w:p w:rsidR="00EE2F06" w:rsidRDefault="00EE2F06" w:rsidP="00EE2F06">
      <w:pPr>
        <w:numPr>
          <w:ilvl w:val="0"/>
          <w:numId w:val="25"/>
        </w:numPr>
        <w:shd w:val="clear" w:color="auto" w:fill="FEFEFF"/>
        <w:spacing w:before="100" w:beforeAutospacing="1" w:after="100" w:afterAutospacing="1" w:line="319" w:lineRule="atLeast"/>
        <w:ind w:left="525"/>
        <w:rPr>
          <w:ins w:id="2895" w:author="Unknown"/>
          <w:rFonts w:ascii="Calibri" w:hAnsi="Calibri"/>
          <w:color w:val="000000"/>
          <w:sz w:val="26"/>
          <w:szCs w:val="26"/>
        </w:rPr>
      </w:pPr>
      <w:ins w:id="2896" w:author="Unknown">
        <w:r>
          <w:rPr>
            <w:rStyle w:val="sbi"/>
            <w:rFonts w:ascii="Calibri" w:hAnsi="Calibri"/>
            <w:b/>
            <w:bCs/>
            <w:i/>
            <w:iCs/>
            <w:color w:val="000000"/>
            <w:sz w:val="26"/>
            <w:szCs w:val="26"/>
          </w:rPr>
          <w:t>day</w:t>
        </w:r>
        <w:r>
          <w:rPr>
            <w:rFonts w:ascii="Calibri" w:hAnsi="Calibri"/>
            <w:color w:val="000000"/>
            <w:sz w:val="26"/>
            <w:szCs w:val="26"/>
          </w:rPr>
          <w:t> - (optional) numarul zilei din luna.</w:t>
        </w:r>
      </w:ins>
    </w:p>
    <w:p w:rsidR="00EE2F06" w:rsidRDefault="00EE2F06" w:rsidP="00EE2F06">
      <w:pPr>
        <w:numPr>
          <w:ilvl w:val="0"/>
          <w:numId w:val="25"/>
        </w:numPr>
        <w:shd w:val="clear" w:color="auto" w:fill="FEFEFF"/>
        <w:spacing w:before="100" w:beforeAutospacing="1" w:after="100" w:afterAutospacing="1" w:line="319" w:lineRule="atLeast"/>
        <w:ind w:left="525"/>
        <w:rPr>
          <w:ins w:id="2897" w:author="Unknown"/>
          <w:rFonts w:ascii="Calibri" w:hAnsi="Calibri"/>
          <w:color w:val="000000"/>
          <w:sz w:val="26"/>
          <w:szCs w:val="26"/>
        </w:rPr>
      </w:pPr>
      <w:ins w:id="2898" w:author="Unknown">
        <w:r>
          <w:rPr>
            <w:rStyle w:val="sbi"/>
            <w:rFonts w:ascii="Calibri" w:hAnsi="Calibri"/>
            <w:b/>
            <w:bCs/>
            <w:i/>
            <w:iCs/>
            <w:color w:val="000000"/>
            <w:sz w:val="26"/>
            <w:szCs w:val="26"/>
          </w:rPr>
          <w:t>hour</w:t>
        </w:r>
        <w:r>
          <w:rPr>
            <w:rFonts w:ascii="Calibri" w:hAnsi="Calibri"/>
            <w:color w:val="000000"/>
            <w:sz w:val="26"/>
            <w:szCs w:val="26"/>
          </w:rPr>
          <w:t> - (optional) ora.</w:t>
        </w:r>
      </w:ins>
    </w:p>
    <w:p w:rsidR="00EE2F06" w:rsidRDefault="00EE2F06" w:rsidP="00EE2F06">
      <w:pPr>
        <w:numPr>
          <w:ilvl w:val="0"/>
          <w:numId w:val="25"/>
        </w:numPr>
        <w:shd w:val="clear" w:color="auto" w:fill="FEFEFF"/>
        <w:spacing w:before="100" w:beforeAutospacing="1" w:after="100" w:afterAutospacing="1" w:line="319" w:lineRule="atLeast"/>
        <w:ind w:left="525"/>
        <w:rPr>
          <w:ins w:id="2899" w:author="Unknown"/>
          <w:rFonts w:ascii="Calibri" w:hAnsi="Calibri"/>
          <w:color w:val="000000"/>
          <w:sz w:val="26"/>
          <w:szCs w:val="26"/>
        </w:rPr>
      </w:pPr>
      <w:ins w:id="2900" w:author="Unknown">
        <w:r>
          <w:rPr>
            <w:rStyle w:val="sbi"/>
            <w:rFonts w:ascii="Calibri" w:hAnsi="Calibri"/>
            <w:b/>
            <w:bCs/>
            <w:i/>
            <w:iCs/>
            <w:color w:val="000000"/>
            <w:sz w:val="26"/>
            <w:szCs w:val="26"/>
          </w:rPr>
          <w:t>minutes</w:t>
        </w:r>
        <w:r>
          <w:rPr>
            <w:rFonts w:ascii="Calibri" w:hAnsi="Calibri"/>
            <w:color w:val="000000"/>
            <w:sz w:val="26"/>
            <w:szCs w:val="26"/>
          </w:rPr>
          <w:t> - (optional) minute.</w:t>
        </w:r>
      </w:ins>
    </w:p>
    <w:p w:rsidR="00EE2F06" w:rsidRDefault="00EE2F06" w:rsidP="00EE2F06">
      <w:pPr>
        <w:numPr>
          <w:ilvl w:val="0"/>
          <w:numId w:val="25"/>
        </w:numPr>
        <w:shd w:val="clear" w:color="auto" w:fill="FEFEFF"/>
        <w:spacing w:before="100" w:beforeAutospacing="1" w:after="100" w:afterAutospacing="1" w:line="319" w:lineRule="atLeast"/>
        <w:ind w:left="525"/>
        <w:rPr>
          <w:ins w:id="2901" w:author="Unknown"/>
          <w:rFonts w:ascii="Calibri" w:hAnsi="Calibri"/>
          <w:color w:val="000000"/>
          <w:sz w:val="26"/>
          <w:szCs w:val="26"/>
        </w:rPr>
      </w:pPr>
      <w:ins w:id="2902" w:author="Unknown">
        <w:r>
          <w:rPr>
            <w:rStyle w:val="sbi"/>
            <w:rFonts w:ascii="Calibri" w:hAnsi="Calibri"/>
            <w:b/>
            <w:bCs/>
            <w:i/>
            <w:iCs/>
            <w:color w:val="000000"/>
            <w:sz w:val="26"/>
            <w:szCs w:val="26"/>
          </w:rPr>
          <w:t>seconds</w:t>
        </w:r>
        <w:r>
          <w:rPr>
            <w:rFonts w:ascii="Calibri" w:hAnsi="Calibri"/>
            <w:color w:val="000000"/>
            <w:sz w:val="26"/>
            <w:szCs w:val="26"/>
          </w:rPr>
          <w:t> - (optional) secunde.</w:t>
        </w:r>
      </w:ins>
    </w:p>
    <w:p w:rsidR="00EE2F06" w:rsidRDefault="00EE2F06" w:rsidP="00EE2F06">
      <w:pPr>
        <w:numPr>
          <w:ilvl w:val="0"/>
          <w:numId w:val="25"/>
        </w:numPr>
        <w:shd w:val="clear" w:color="auto" w:fill="FEFEFF"/>
        <w:spacing w:before="100" w:beforeAutospacing="1" w:after="100" w:afterAutospacing="1" w:line="319" w:lineRule="atLeast"/>
        <w:ind w:left="525"/>
        <w:rPr>
          <w:ins w:id="2903" w:author="Unknown"/>
          <w:rFonts w:ascii="Calibri" w:hAnsi="Calibri"/>
          <w:color w:val="000000"/>
          <w:sz w:val="26"/>
          <w:szCs w:val="26"/>
        </w:rPr>
      </w:pPr>
      <w:ins w:id="2904" w:author="Unknown">
        <w:r>
          <w:rPr>
            <w:rStyle w:val="sbi"/>
            <w:rFonts w:ascii="Calibri" w:hAnsi="Calibri"/>
            <w:b/>
            <w:bCs/>
            <w:i/>
            <w:iCs/>
            <w:color w:val="000000"/>
            <w:sz w:val="26"/>
            <w:szCs w:val="26"/>
          </w:rPr>
          <w:t>milliseconds</w:t>
        </w:r>
        <w:r>
          <w:rPr>
            <w:rFonts w:ascii="Calibri" w:hAnsi="Calibri"/>
            <w:color w:val="000000"/>
            <w:sz w:val="26"/>
            <w:szCs w:val="26"/>
          </w:rPr>
          <w:t> - (optional) milisecunde.</w:t>
        </w:r>
      </w:ins>
    </w:p>
    <w:p w:rsidR="00EE2F06" w:rsidRDefault="00EE2F06" w:rsidP="00EE2F06">
      <w:pPr>
        <w:shd w:val="clear" w:color="auto" w:fill="FEFEFF"/>
        <w:spacing w:after="0" w:line="240" w:lineRule="auto"/>
        <w:rPr>
          <w:ins w:id="2905" w:author="Unknown"/>
          <w:rFonts w:ascii="Calibri" w:hAnsi="Calibri"/>
          <w:color w:val="000000"/>
          <w:sz w:val="26"/>
          <w:szCs w:val="26"/>
        </w:rPr>
      </w:pPr>
      <w:ins w:id="2906" w:author="Unknown">
        <w:r>
          <w:rPr>
            <w:rFonts w:ascii="Calibri" w:hAnsi="Calibri"/>
            <w:color w:val="000000"/>
            <w:sz w:val="26"/>
            <w:szCs w:val="26"/>
          </w:rPr>
          <w:br/>
          <w:t>- Exemple: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07" w:author="Unknown"/>
          <w:color w:val="0101FF"/>
          <w:sz w:val="23"/>
          <w:szCs w:val="23"/>
        </w:rPr>
      </w:pPr>
      <w:ins w:id="2908" w:author="Unknown">
        <w:r>
          <w:rPr>
            <w:color w:val="0101FF"/>
            <w:sz w:val="23"/>
            <w:szCs w:val="23"/>
          </w:rPr>
          <w:lastRenderedPageBreak/>
          <w:t>var dt = new Date(2018, 7, 21, 11, 35, 20); //Reprezinta: 21 August 2018, Ora 11:35:20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09" w:author="Unknown"/>
          <w:color w:val="0101FF"/>
          <w:sz w:val="23"/>
          <w:szCs w:val="23"/>
        </w:rPr>
      </w:pPr>
      <w:ins w:id="2910" w:author="Unknown">
        <w:r>
          <w:rPr>
            <w:color w:val="0101FF"/>
            <w:sz w:val="23"/>
            <w:szCs w:val="23"/>
          </w:rPr>
          <w:t>var dt = new Date(98, 0, 8, 9); //Reprezinta: 8 Ianuarie 1998, Ora 9:00:00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11" w:author="Unknown"/>
          <w:color w:val="0101FF"/>
          <w:sz w:val="23"/>
          <w:szCs w:val="23"/>
        </w:rPr>
      </w:pPr>
      <w:ins w:id="2912" w:author="Unknown">
        <w:r>
          <w:rPr>
            <w:color w:val="0101FF"/>
            <w:sz w:val="23"/>
            <w:szCs w:val="23"/>
          </w:rPr>
          <w:t>var dt = new Date(2019, 11, 25); //Reprezinta: 25 Decembrie 2019</w:t>
        </w:r>
      </w:ins>
    </w:p>
    <w:p w:rsidR="00EE2F06" w:rsidRDefault="00EE2F06" w:rsidP="00EE2F06">
      <w:pPr>
        <w:shd w:val="clear" w:color="auto" w:fill="FEFEFF"/>
        <w:rPr>
          <w:ins w:id="2913" w:author="Unknown"/>
          <w:rFonts w:ascii="Calibri" w:hAnsi="Calibri"/>
          <w:color w:val="000000"/>
          <w:sz w:val="26"/>
          <w:szCs w:val="26"/>
        </w:rPr>
      </w:pPr>
      <w:ins w:id="2914" w:author="Unknown">
        <w:r>
          <w:rPr>
            <w:rFonts w:ascii="Calibri" w:hAnsi="Calibri"/>
            <w:color w:val="000000"/>
            <w:sz w:val="26"/>
            <w:szCs w:val="26"/>
          </w:rPr>
          <w:br/>
          <w:t>- Exemplu practic. Preia numarul de milisecunde dintr-un obiect cu data fixa si afiseaza timpul Timestamp (numarul de secunde de la 1-01-1970 pana la acea data si ora).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15" w:author="Unknown"/>
          <w:color w:val="0101FF"/>
          <w:sz w:val="23"/>
          <w:szCs w:val="23"/>
        </w:rPr>
      </w:pPr>
      <w:ins w:id="2916" w:author="Unknown">
        <w:r>
          <w:rPr>
            <w:color w:val="0101FF"/>
            <w:sz w:val="23"/>
            <w:szCs w:val="23"/>
          </w:rPr>
          <w:t>//defineste un obiect Date pt. data 23 Martie 2018, Ora 14:35</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17" w:author="Unknown"/>
          <w:color w:val="0101FF"/>
          <w:sz w:val="23"/>
          <w:szCs w:val="23"/>
        </w:rPr>
      </w:pPr>
      <w:ins w:id="2918" w:author="Unknown">
        <w:r>
          <w:rPr>
            <w:color w:val="0101FF"/>
            <w:sz w:val="23"/>
            <w:szCs w:val="23"/>
          </w:rPr>
          <w:t>const dt = new Date(2018, 2, 23, 14, 35);</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1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0" w:author="Unknown"/>
          <w:color w:val="0101FF"/>
          <w:sz w:val="23"/>
          <w:szCs w:val="23"/>
        </w:rPr>
      </w:pPr>
      <w:ins w:id="2921" w:author="Unknown">
        <w:r>
          <w:rPr>
            <w:color w:val="0101FF"/>
            <w:sz w:val="23"/>
            <w:szCs w:val="23"/>
          </w:rPr>
          <w:t>//preia numarul de milisecunde, apoi secundele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2" w:author="Unknown"/>
          <w:color w:val="0101FF"/>
          <w:sz w:val="23"/>
          <w:szCs w:val="23"/>
        </w:rPr>
      </w:pPr>
      <w:ins w:id="2923" w:author="Unknown">
        <w:r>
          <w:rPr>
            <w:color w:val="0101FF"/>
            <w:sz w:val="23"/>
            <w:szCs w:val="23"/>
          </w:rPr>
          <w:t>let mils = dt.getTime();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4" w:author="Unknown"/>
          <w:color w:val="0101FF"/>
          <w:sz w:val="23"/>
          <w:szCs w:val="23"/>
        </w:rPr>
      </w:pPr>
      <w:ins w:id="2925" w:author="Unknown">
        <w:r>
          <w:rPr>
            <w:color w:val="0101FF"/>
            <w:sz w:val="23"/>
            <w:szCs w:val="23"/>
          </w:rPr>
          <w:t>let sec = Math.trunc(mils /1000); // 1521808500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6"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7" w:author="Unknown"/>
          <w:color w:val="0101FF"/>
          <w:sz w:val="23"/>
          <w:szCs w:val="23"/>
        </w:rPr>
      </w:pPr>
      <w:ins w:id="2928" w:author="Unknown">
        <w:r>
          <w:rPr>
            <w:color w:val="0101FF"/>
            <w:sz w:val="23"/>
            <w:szCs w:val="23"/>
          </w:rPr>
          <w:t>//scrie numarul Timestamp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29" w:author="Unknown"/>
          <w:color w:val="0101FF"/>
          <w:sz w:val="23"/>
          <w:szCs w:val="23"/>
        </w:rPr>
      </w:pPr>
      <w:ins w:id="2930" w:author="Unknown">
        <w:r>
          <w:rPr>
            <w:color w:val="0101FF"/>
            <w:sz w:val="23"/>
            <w:szCs w:val="23"/>
          </w:rPr>
          <w:t>document.write('&lt;p&gt;Numar de secunde de la 1-01-1970 pana la 23-Martie-2018, 14:35 este: '+ sec +'&lt;/p&gt;');</w:t>
        </w:r>
      </w:ins>
    </w:p>
    <w:p w:rsidR="00EE2F06" w:rsidRDefault="00EE2F06" w:rsidP="00EE2F06">
      <w:pPr>
        <w:shd w:val="clear" w:color="auto" w:fill="FEFEFF"/>
        <w:rPr>
          <w:ins w:id="2931" w:author="Unknown"/>
          <w:rFonts w:ascii="Calibri" w:hAnsi="Calibri"/>
          <w:color w:val="000000"/>
          <w:sz w:val="26"/>
          <w:szCs w:val="26"/>
        </w:rPr>
      </w:pPr>
      <w:ins w:id="2932"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933" w:author="Unknown"/>
          <w:rFonts w:ascii="Calibri" w:hAnsi="Calibri"/>
          <w:color w:val="000000"/>
          <w:spacing w:val="15"/>
          <w:sz w:val="27"/>
          <w:szCs w:val="27"/>
          <w:u w:val="single"/>
        </w:rPr>
      </w:pPr>
      <w:ins w:id="2934" w:author="Unknown">
        <w:r>
          <w:rPr>
            <w:rFonts w:ascii="Calibri" w:hAnsi="Calibri"/>
            <w:color w:val="000000"/>
            <w:spacing w:val="15"/>
            <w:u w:val="single"/>
          </w:rPr>
          <w:t>new Date(milliseconds)</w:t>
        </w:r>
      </w:ins>
    </w:p>
    <w:p w:rsidR="00EE2F06" w:rsidRDefault="00EE2F06" w:rsidP="00EE2F06">
      <w:pPr>
        <w:shd w:val="clear" w:color="auto" w:fill="FEFEFF"/>
        <w:rPr>
          <w:ins w:id="2935" w:author="Unknown"/>
          <w:rFonts w:ascii="Calibri" w:hAnsi="Calibri"/>
          <w:color w:val="000000"/>
          <w:sz w:val="26"/>
          <w:szCs w:val="26"/>
        </w:rPr>
      </w:pPr>
      <w:ins w:id="2936" w:author="Unknown">
        <w:r>
          <w:rPr>
            <w:rFonts w:ascii="Calibri" w:hAnsi="Calibri"/>
            <w:color w:val="000000"/>
            <w:sz w:val="26"/>
            <w:szCs w:val="26"/>
          </w:rPr>
          <w:t>Formula </w:t>
        </w:r>
        <w:r>
          <w:rPr>
            <w:rStyle w:val="HTMLCode"/>
            <w:rFonts w:eastAsiaTheme="minorHAnsi"/>
            <w:b/>
            <w:bCs/>
            <w:color w:val="0000EE"/>
          </w:rPr>
          <w:t>new Date(milliseconds)</w:t>
        </w:r>
        <w:r>
          <w:rPr>
            <w:rFonts w:ascii="Calibri" w:hAnsi="Calibri"/>
            <w:color w:val="000000"/>
            <w:sz w:val="26"/>
            <w:szCs w:val="26"/>
          </w:rPr>
          <w:t> creaza un obiect Date cu </w:t>
        </w:r>
        <w:r>
          <w:rPr>
            <w:rStyle w:val="Strong"/>
            <w:rFonts w:ascii="Calibri" w:hAnsi="Calibri"/>
            <w:color w:val="000000"/>
            <w:sz w:val="26"/>
            <w:szCs w:val="26"/>
          </w:rPr>
          <w:t>timpul 0 (1970-01-1) plus numarul de milisecunde specificat</w:t>
        </w:r>
        <w:r>
          <w:rPr>
            <w:rFonts w:ascii="Calibri" w:hAnsi="Calibri"/>
            <w:color w:val="000000"/>
            <w:sz w:val="26"/>
            <w:szCs w:val="26"/>
          </w:rPr>
          <w:t>.</w:t>
        </w:r>
        <w:r>
          <w:rPr>
            <w:rFonts w:ascii="Calibri" w:hAnsi="Calibri"/>
            <w:color w:val="000000"/>
            <w:sz w:val="26"/>
            <w:szCs w:val="26"/>
          </w:rPr>
          <w:br/>
          <w:t>Daca numarul de milisecunde e negativ, data e anterioara anului 1970.</w:t>
        </w:r>
        <w:r>
          <w:rPr>
            <w:rFonts w:ascii="Calibri" w:hAnsi="Calibri"/>
            <w:color w:val="000000"/>
            <w:sz w:val="26"/>
            <w:szCs w:val="26"/>
          </w:rPr>
          <w:br/>
          <w:t>- Exemple: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37" w:author="Unknown"/>
          <w:color w:val="0101FF"/>
          <w:sz w:val="23"/>
          <w:szCs w:val="23"/>
        </w:rPr>
      </w:pPr>
      <w:ins w:id="2938" w:author="Unknown">
        <w:r>
          <w:rPr>
            <w:color w:val="0101FF"/>
            <w:sz w:val="23"/>
            <w:szCs w:val="23"/>
          </w:rPr>
          <w:t>//obiect Date cu numar de secunde ori 1000 (pt. milisecunde)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39" w:author="Unknown"/>
          <w:color w:val="0101FF"/>
          <w:sz w:val="23"/>
          <w:szCs w:val="23"/>
        </w:rPr>
      </w:pPr>
      <w:ins w:id="2940" w:author="Unknown">
        <w:r>
          <w:rPr>
            <w:color w:val="0101FF"/>
            <w:sz w:val="23"/>
            <w:szCs w:val="23"/>
          </w:rPr>
          <w:t>const dt = new Date(1521808500 *1000);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41" w:author="Unknown"/>
          <w:color w:val="0101FF"/>
          <w:sz w:val="23"/>
          <w:szCs w:val="23"/>
        </w:rPr>
      </w:pPr>
      <w:ins w:id="2942" w:author="Unknown">
        <w:r>
          <w:rPr>
            <w:color w:val="0101FF"/>
            <w:sz w:val="23"/>
            <w:szCs w:val="23"/>
          </w:rPr>
          <w:t>document.write('&lt;p&gt;'+ dt +'&lt;/p&gt;');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43" w:author="Unknown"/>
          <w:color w:val="0101FF"/>
          <w:sz w:val="23"/>
          <w:szCs w:val="23"/>
        </w:rPr>
      </w:pPr>
      <w:ins w:id="2944" w:author="Unknown">
        <w:r>
          <w:rPr>
            <w:color w:val="0101FF"/>
            <w:sz w:val="23"/>
            <w:szCs w:val="23"/>
          </w:rPr>
          <w:t>// Fri Mar 23 2018 14:35:00 GMT+0200 (GTB Standard Time)</w:t>
        </w:r>
      </w:ins>
    </w:p>
    <w:p w:rsidR="00EE2F06" w:rsidRDefault="00EE2F06" w:rsidP="00EE2F06">
      <w:pPr>
        <w:shd w:val="clear" w:color="auto" w:fill="FEFEFF"/>
        <w:rPr>
          <w:ins w:id="2945" w:author="Unknown"/>
          <w:rFonts w:ascii="Calibri" w:hAnsi="Calibri"/>
          <w:color w:val="000000"/>
          <w:sz w:val="26"/>
          <w:szCs w:val="26"/>
        </w:rPr>
      </w:pPr>
      <w:ins w:id="2946" w:author="Unknown">
        <w:r>
          <w:rPr>
            <w:rFonts w:ascii="Calibri" w:hAnsi="Calibri"/>
            <w:color w:val="000000"/>
            <w:sz w:val="26"/>
            <w:szCs w:val="26"/>
          </w:rPr>
          <w:t>Incercati codul</w:t>
        </w:r>
      </w:ins>
    </w:p>
    <w:p w:rsidR="00EE2F06" w:rsidRDefault="00EE2F06" w:rsidP="00EE2F06">
      <w:pPr>
        <w:shd w:val="clear" w:color="auto" w:fill="FEFEFF"/>
        <w:rPr>
          <w:ins w:id="2947" w:author="Unknown"/>
          <w:rFonts w:ascii="Calibri" w:hAnsi="Calibri"/>
          <w:color w:val="000000"/>
          <w:sz w:val="26"/>
          <w:szCs w:val="26"/>
        </w:rPr>
      </w:pPr>
      <w:ins w:id="2948" w:author="Unknown">
        <w:r>
          <w:rPr>
            <w:rFonts w:ascii="Calibri" w:hAnsi="Calibri"/>
            <w:color w:val="000000"/>
            <w:sz w:val="26"/>
            <w:szCs w:val="26"/>
          </w:rPr>
          <w:t>Cu valoare negativa.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49" w:author="Unknown"/>
          <w:color w:val="0101FF"/>
          <w:sz w:val="23"/>
          <w:szCs w:val="23"/>
        </w:rPr>
      </w:pPr>
      <w:ins w:id="2950" w:author="Unknown">
        <w:r>
          <w:rPr>
            <w:color w:val="0101FF"/>
            <w:sz w:val="23"/>
            <w:szCs w:val="23"/>
          </w:rPr>
          <w:t>//obiect Date cu numar de secunde ori 1000 (pt. milisecunde)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51" w:author="Unknown"/>
          <w:color w:val="0101FF"/>
          <w:sz w:val="23"/>
          <w:szCs w:val="23"/>
        </w:rPr>
      </w:pPr>
      <w:ins w:id="2952" w:author="Unknown">
        <w:r>
          <w:rPr>
            <w:color w:val="0101FF"/>
            <w:sz w:val="23"/>
            <w:szCs w:val="23"/>
          </w:rPr>
          <w:t>const dt = new Date(-152180850 *1000);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53" w:author="Unknown"/>
          <w:color w:val="0101FF"/>
          <w:sz w:val="23"/>
          <w:szCs w:val="23"/>
        </w:rPr>
      </w:pPr>
      <w:ins w:id="2954" w:author="Unknown">
        <w:r>
          <w:rPr>
            <w:color w:val="0101FF"/>
            <w:sz w:val="23"/>
            <w:szCs w:val="23"/>
          </w:rPr>
          <w:t>document.write('&lt;p&gt;'+ dt +'&lt;/p&gt;');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55" w:author="Unknown"/>
          <w:color w:val="0101FF"/>
          <w:sz w:val="23"/>
          <w:szCs w:val="23"/>
        </w:rPr>
      </w:pPr>
      <w:ins w:id="2956" w:author="Unknown">
        <w:r>
          <w:rPr>
            <w:color w:val="0101FF"/>
            <w:sz w:val="23"/>
            <w:szCs w:val="23"/>
          </w:rPr>
          <w:t>// Sat Mar 06 1965 17:32:30 GMT+0200 (GTB Standard Time)</w:t>
        </w:r>
      </w:ins>
    </w:p>
    <w:p w:rsidR="00EE2F06" w:rsidRDefault="00EE2F06" w:rsidP="00EE2F06">
      <w:pPr>
        <w:shd w:val="clear" w:color="auto" w:fill="FEFEFF"/>
        <w:rPr>
          <w:ins w:id="2957" w:author="Unknown"/>
          <w:rFonts w:ascii="Calibri" w:hAnsi="Calibri"/>
          <w:color w:val="000000"/>
          <w:sz w:val="26"/>
          <w:szCs w:val="26"/>
        </w:rPr>
      </w:pPr>
      <w:ins w:id="2958"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2959" w:author="Unknown"/>
          <w:rFonts w:ascii="Calibri" w:hAnsi="Calibri"/>
          <w:color w:val="000000"/>
          <w:spacing w:val="15"/>
          <w:sz w:val="27"/>
          <w:szCs w:val="27"/>
          <w:u w:val="single"/>
        </w:rPr>
      </w:pPr>
      <w:ins w:id="2960" w:author="Unknown">
        <w:r>
          <w:rPr>
            <w:rFonts w:ascii="Calibri" w:hAnsi="Calibri"/>
            <w:color w:val="000000"/>
            <w:spacing w:val="15"/>
            <w:u w:val="single"/>
          </w:rPr>
          <w:lastRenderedPageBreak/>
          <w:t>new Date('date string')</w:t>
        </w:r>
      </w:ins>
    </w:p>
    <w:p w:rsidR="00EE2F06" w:rsidRDefault="00EE2F06" w:rsidP="00EE2F06">
      <w:pPr>
        <w:shd w:val="clear" w:color="auto" w:fill="FEFEFF"/>
        <w:rPr>
          <w:ins w:id="2961" w:author="Unknown"/>
          <w:rFonts w:ascii="Calibri" w:hAnsi="Calibri"/>
          <w:color w:val="000000"/>
          <w:sz w:val="26"/>
          <w:szCs w:val="26"/>
        </w:rPr>
      </w:pPr>
      <w:ins w:id="2962" w:author="Unknown">
        <w:r>
          <w:rPr>
            <w:rFonts w:ascii="Calibri" w:hAnsi="Calibri"/>
            <w:color w:val="000000"/>
            <w:sz w:val="26"/>
            <w:szCs w:val="26"/>
          </w:rPr>
          <w:t>Formula </w:t>
        </w:r>
        <w:r>
          <w:rPr>
            <w:rStyle w:val="HTMLCode"/>
            <w:rFonts w:eastAsiaTheme="minorHAnsi"/>
            <w:b/>
            <w:bCs/>
            <w:color w:val="0000EE"/>
          </w:rPr>
          <w:t>new Date('date string')</w:t>
        </w:r>
        <w:r>
          <w:rPr>
            <w:rFonts w:ascii="Calibri" w:hAnsi="Calibri"/>
            <w:color w:val="000000"/>
            <w:sz w:val="26"/>
            <w:szCs w:val="26"/>
          </w:rPr>
          <w:t> creaza un obiect Date dintr-un sir cu data si ora specificate literar.</w:t>
        </w:r>
        <w:r>
          <w:rPr>
            <w:rFonts w:ascii="Calibri" w:hAnsi="Calibri"/>
            <w:color w:val="000000"/>
            <w:sz w:val="26"/>
            <w:szCs w:val="26"/>
          </w:rPr>
          <w:br/>
          <w:t>Sirul de data poatea avea unul din aceste formate:</w:t>
        </w:r>
      </w:ins>
    </w:p>
    <w:p w:rsidR="00EE2F06" w:rsidRDefault="00EE2F06" w:rsidP="00EE2F06">
      <w:pPr>
        <w:pStyle w:val="HTMLPreformatted"/>
        <w:shd w:val="clear" w:color="auto" w:fill="F0FEF1"/>
        <w:rPr>
          <w:ins w:id="2963" w:author="Unknown"/>
          <w:b/>
          <w:bCs/>
          <w:color w:val="000000"/>
          <w:sz w:val="24"/>
          <w:szCs w:val="24"/>
        </w:rPr>
      </w:pPr>
      <w:ins w:id="2964" w:author="Unknown">
        <w:r>
          <w:rPr>
            <w:b/>
            <w:bCs/>
            <w:color w:val="000000"/>
            <w:sz w:val="24"/>
            <w:szCs w:val="24"/>
          </w:rPr>
          <w:t>new Date('Month DD, YYYY hh:mm:ss'); // Aug 05, 2018 09:25:30</w:t>
        </w:r>
      </w:ins>
    </w:p>
    <w:p w:rsidR="00EE2F06" w:rsidRDefault="00EE2F06" w:rsidP="00EE2F06">
      <w:pPr>
        <w:pStyle w:val="HTMLPreformatted"/>
        <w:shd w:val="clear" w:color="auto" w:fill="F0FEF1"/>
        <w:rPr>
          <w:ins w:id="2965" w:author="Unknown"/>
          <w:b/>
          <w:bCs/>
          <w:color w:val="000000"/>
          <w:sz w:val="24"/>
          <w:szCs w:val="24"/>
        </w:rPr>
      </w:pPr>
      <w:ins w:id="2966" w:author="Unknown">
        <w:r>
          <w:rPr>
            <w:b/>
            <w:bCs/>
            <w:color w:val="000000"/>
            <w:sz w:val="24"/>
            <w:szCs w:val="24"/>
          </w:rPr>
          <w:t>new Date('Month DD YYYY'); // Aug 05 2018</w:t>
        </w:r>
      </w:ins>
    </w:p>
    <w:p w:rsidR="00EE2F06" w:rsidRDefault="00EE2F06" w:rsidP="00EE2F06">
      <w:pPr>
        <w:pStyle w:val="HTMLPreformatted"/>
        <w:shd w:val="clear" w:color="auto" w:fill="F0FEF1"/>
        <w:rPr>
          <w:ins w:id="2967" w:author="Unknown"/>
          <w:b/>
          <w:bCs/>
          <w:color w:val="000000"/>
          <w:sz w:val="24"/>
          <w:szCs w:val="24"/>
        </w:rPr>
      </w:pPr>
      <w:ins w:id="2968" w:author="Unknown">
        <w:r>
          <w:rPr>
            <w:b/>
            <w:bCs/>
            <w:color w:val="000000"/>
            <w:sz w:val="24"/>
            <w:szCs w:val="24"/>
          </w:rPr>
          <w:t>new Date('DD Month YYYY'); // 05 Aug 2018</w:t>
        </w:r>
      </w:ins>
    </w:p>
    <w:p w:rsidR="00EE2F06" w:rsidRDefault="00EE2F06" w:rsidP="00EE2F06">
      <w:pPr>
        <w:pStyle w:val="HTMLPreformatted"/>
        <w:shd w:val="clear" w:color="auto" w:fill="F0FEF1"/>
        <w:rPr>
          <w:ins w:id="2969" w:author="Unknown"/>
          <w:b/>
          <w:bCs/>
          <w:color w:val="000000"/>
          <w:sz w:val="24"/>
          <w:szCs w:val="24"/>
        </w:rPr>
      </w:pPr>
      <w:ins w:id="2970" w:author="Unknown">
        <w:r>
          <w:rPr>
            <w:b/>
            <w:bCs/>
            <w:color w:val="000000"/>
            <w:sz w:val="24"/>
            <w:szCs w:val="24"/>
          </w:rPr>
          <w:t>new Date('YYYY-MM-DD'); // 2018-08-05</w:t>
        </w:r>
      </w:ins>
    </w:p>
    <w:p w:rsidR="00EE2F06" w:rsidRDefault="00EE2F06" w:rsidP="00EE2F06">
      <w:pPr>
        <w:pStyle w:val="HTMLPreformatted"/>
        <w:shd w:val="clear" w:color="auto" w:fill="F0FEF1"/>
        <w:rPr>
          <w:ins w:id="2971" w:author="Unknown"/>
          <w:b/>
          <w:bCs/>
          <w:color w:val="000000"/>
          <w:sz w:val="24"/>
          <w:szCs w:val="24"/>
        </w:rPr>
      </w:pPr>
      <w:ins w:id="2972" w:author="Unknown">
        <w:r>
          <w:rPr>
            <w:b/>
            <w:bCs/>
            <w:color w:val="000000"/>
            <w:sz w:val="24"/>
            <w:szCs w:val="24"/>
          </w:rPr>
          <w:t>new Date('YYYY-MM-DDThh:mm:ss'); // 2018-08-05T09:25:30</w:t>
        </w:r>
      </w:ins>
    </w:p>
    <w:p w:rsidR="00EE2F06" w:rsidRDefault="00EE2F06" w:rsidP="00EE2F06">
      <w:pPr>
        <w:numPr>
          <w:ilvl w:val="0"/>
          <w:numId w:val="26"/>
        </w:numPr>
        <w:shd w:val="clear" w:color="auto" w:fill="FEFEFF"/>
        <w:spacing w:before="100" w:beforeAutospacing="1" w:after="100" w:afterAutospacing="1" w:line="319" w:lineRule="atLeast"/>
        <w:ind w:left="525"/>
        <w:rPr>
          <w:ins w:id="2973" w:author="Unknown"/>
          <w:rFonts w:ascii="Calibri" w:hAnsi="Calibri"/>
          <w:color w:val="000000"/>
          <w:sz w:val="26"/>
          <w:szCs w:val="26"/>
        </w:rPr>
      </w:pPr>
      <w:ins w:id="2974" w:author="Unknown">
        <w:r>
          <w:rPr>
            <w:rStyle w:val="sb"/>
            <w:rFonts w:ascii="Calibri" w:hAnsi="Calibri"/>
            <w:b/>
            <w:bCs/>
            <w:color w:val="000000"/>
            <w:sz w:val="26"/>
            <w:szCs w:val="26"/>
          </w:rPr>
          <w:t>Month</w:t>
        </w:r>
        <w:r>
          <w:rPr>
            <w:rFonts w:ascii="Calibri" w:hAnsi="Calibri"/>
            <w:color w:val="000000"/>
            <w:sz w:val="26"/>
            <w:szCs w:val="26"/>
          </w:rPr>
          <w:t> - numele lunii in engleza (january, february, march, ...), poate fi si prescurtat cu primele trei litere (Jan, Feb, Mar).</w:t>
        </w:r>
      </w:ins>
    </w:p>
    <w:p w:rsidR="00EE2F06" w:rsidRDefault="00EE2F06" w:rsidP="00EE2F06">
      <w:pPr>
        <w:numPr>
          <w:ilvl w:val="0"/>
          <w:numId w:val="26"/>
        </w:numPr>
        <w:shd w:val="clear" w:color="auto" w:fill="FEFEFF"/>
        <w:spacing w:before="100" w:beforeAutospacing="1" w:after="100" w:afterAutospacing="1" w:line="319" w:lineRule="atLeast"/>
        <w:ind w:left="525"/>
        <w:rPr>
          <w:ins w:id="2975" w:author="Unknown"/>
          <w:rFonts w:ascii="Calibri" w:hAnsi="Calibri"/>
          <w:color w:val="000000"/>
          <w:sz w:val="26"/>
          <w:szCs w:val="26"/>
        </w:rPr>
      </w:pPr>
      <w:ins w:id="2976" w:author="Unknown">
        <w:r>
          <w:rPr>
            <w:rStyle w:val="sb"/>
            <w:rFonts w:ascii="Calibri" w:hAnsi="Calibri"/>
            <w:b/>
            <w:bCs/>
            <w:color w:val="000000"/>
            <w:sz w:val="26"/>
            <w:szCs w:val="26"/>
          </w:rPr>
          <w:t>YYYY</w:t>
        </w:r>
        <w:r>
          <w:rPr>
            <w:rFonts w:ascii="Calibri" w:hAnsi="Calibri"/>
            <w:color w:val="000000"/>
            <w:sz w:val="26"/>
            <w:szCs w:val="26"/>
          </w:rPr>
          <w:t> - reprezinta anul. Daca e cu doua caractere (YY) reprezinta anul intre 1900 si 1999.</w:t>
        </w:r>
      </w:ins>
    </w:p>
    <w:p w:rsidR="00EE2F06" w:rsidRDefault="00EE2F06" w:rsidP="00EE2F06">
      <w:pPr>
        <w:numPr>
          <w:ilvl w:val="0"/>
          <w:numId w:val="26"/>
        </w:numPr>
        <w:shd w:val="clear" w:color="auto" w:fill="FEFEFF"/>
        <w:spacing w:before="100" w:beforeAutospacing="1" w:after="100" w:afterAutospacing="1" w:line="319" w:lineRule="atLeast"/>
        <w:ind w:left="525"/>
        <w:rPr>
          <w:ins w:id="2977" w:author="Unknown"/>
          <w:rFonts w:ascii="Calibri" w:hAnsi="Calibri"/>
          <w:color w:val="000000"/>
          <w:sz w:val="26"/>
          <w:szCs w:val="26"/>
        </w:rPr>
      </w:pPr>
      <w:ins w:id="2978" w:author="Unknown">
        <w:r>
          <w:rPr>
            <w:rStyle w:val="sb"/>
            <w:rFonts w:ascii="Calibri" w:hAnsi="Calibri"/>
            <w:b/>
            <w:bCs/>
            <w:color w:val="000000"/>
            <w:sz w:val="26"/>
            <w:szCs w:val="26"/>
          </w:rPr>
          <w:t>MM</w:t>
        </w:r>
        <w:r>
          <w:rPr>
            <w:rFonts w:ascii="Calibri" w:hAnsi="Calibri"/>
            <w:color w:val="000000"/>
            <w:sz w:val="26"/>
            <w:szCs w:val="26"/>
          </w:rPr>
          <w:t> - numarul lunii din an, indicat cu doua caractere: 01 (pt. Ianuarie), 02 (pt. Februarie), ... 12 (Decembrie).</w:t>
        </w:r>
      </w:ins>
    </w:p>
    <w:p w:rsidR="00EE2F06" w:rsidRDefault="00EE2F06" w:rsidP="00EE2F06">
      <w:pPr>
        <w:numPr>
          <w:ilvl w:val="0"/>
          <w:numId w:val="26"/>
        </w:numPr>
        <w:shd w:val="clear" w:color="auto" w:fill="FEFEFF"/>
        <w:spacing w:before="100" w:beforeAutospacing="1" w:after="100" w:afterAutospacing="1" w:line="319" w:lineRule="atLeast"/>
        <w:ind w:left="525"/>
        <w:rPr>
          <w:ins w:id="2979" w:author="Unknown"/>
          <w:rFonts w:ascii="Calibri" w:hAnsi="Calibri"/>
          <w:color w:val="000000"/>
          <w:sz w:val="26"/>
          <w:szCs w:val="26"/>
        </w:rPr>
      </w:pPr>
      <w:ins w:id="2980" w:author="Unknown">
        <w:r>
          <w:rPr>
            <w:rStyle w:val="sb"/>
            <w:rFonts w:ascii="Calibri" w:hAnsi="Calibri"/>
            <w:b/>
            <w:bCs/>
            <w:color w:val="000000"/>
            <w:sz w:val="26"/>
            <w:szCs w:val="26"/>
          </w:rPr>
          <w:t>DD</w:t>
        </w:r>
        <w:r>
          <w:rPr>
            <w:rFonts w:ascii="Calibri" w:hAnsi="Calibri"/>
            <w:color w:val="000000"/>
            <w:sz w:val="26"/>
            <w:szCs w:val="26"/>
          </w:rPr>
          <w:t> - numarul zilei din luna, 1...31</w:t>
        </w:r>
      </w:ins>
    </w:p>
    <w:p w:rsidR="00EE2F06" w:rsidRDefault="00EE2F06" w:rsidP="00EE2F06">
      <w:pPr>
        <w:numPr>
          <w:ilvl w:val="0"/>
          <w:numId w:val="26"/>
        </w:numPr>
        <w:shd w:val="clear" w:color="auto" w:fill="FEFEFF"/>
        <w:spacing w:before="100" w:beforeAutospacing="1" w:after="100" w:afterAutospacing="1" w:line="319" w:lineRule="atLeast"/>
        <w:ind w:left="525"/>
        <w:rPr>
          <w:ins w:id="2981" w:author="Unknown"/>
          <w:rFonts w:ascii="Calibri" w:hAnsi="Calibri"/>
          <w:color w:val="000000"/>
          <w:sz w:val="26"/>
          <w:szCs w:val="26"/>
        </w:rPr>
      </w:pPr>
      <w:ins w:id="2982" w:author="Unknown">
        <w:r>
          <w:rPr>
            <w:rStyle w:val="sb"/>
            <w:rFonts w:ascii="Calibri" w:hAnsi="Calibri"/>
            <w:b/>
            <w:bCs/>
            <w:color w:val="000000"/>
            <w:sz w:val="26"/>
            <w:szCs w:val="26"/>
          </w:rPr>
          <w:t>hh</w:t>
        </w:r>
        <w:r>
          <w:rPr>
            <w:rFonts w:ascii="Calibri" w:hAnsi="Calibri"/>
            <w:color w:val="000000"/>
            <w:sz w:val="26"/>
            <w:szCs w:val="26"/>
          </w:rPr>
          <w:t> - ora.</w:t>
        </w:r>
      </w:ins>
    </w:p>
    <w:p w:rsidR="00EE2F06" w:rsidRDefault="00EE2F06" w:rsidP="00EE2F06">
      <w:pPr>
        <w:numPr>
          <w:ilvl w:val="0"/>
          <w:numId w:val="26"/>
        </w:numPr>
        <w:shd w:val="clear" w:color="auto" w:fill="FEFEFF"/>
        <w:spacing w:before="100" w:beforeAutospacing="1" w:after="100" w:afterAutospacing="1" w:line="319" w:lineRule="atLeast"/>
        <w:ind w:left="525"/>
        <w:rPr>
          <w:ins w:id="2983" w:author="Unknown"/>
          <w:rFonts w:ascii="Calibri" w:hAnsi="Calibri"/>
          <w:color w:val="000000"/>
          <w:sz w:val="26"/>
          <w:szCs w:val="26"/>
        </w:rPr>
      </w:pPr>
      <w:ins w:id="2984" w:author="Unknown">
        <w:r>
          <w:rPr>
            <w:rStyle w:val="sb"/>
            <w:rFonts w:ascii="Calibri" w:hAnsi="Calibri"/>
            <w:b/>
            <w:bCs/>
            <w:color w:val="000000"/>
            <w:sz w:val="26"/>
            <w:szCs w:val="26"/>
          </w:rPr>
          <w:t>mm</w:t>
        </w:r>
        <w:r>
          <w:rPr>
            <w:rFonts w:ascii="Calibri" w:hAnsi="Calibri"/>
            <w:color w:val="000000"/>
            <w:sz w:val="26"/>
            <w:szCs w:val="26"/>
          </w:rPr>
          <w:t> - minute.</w:t>
        </w:r>
      </w:ins>
    </w:p>
    <w:p w:rsidR="00EE2F06" w:rsidRDefault="00EE2F06" w:rsidP="00EE2F06">
      <w:pPr>
        <w:numPr>
          <w:ilvl w:val="0"/>
          <w:numId w:val="26"/>
        </w:numPr>
        <w:shd w:val="clear" w:color="auto" w:fill="FEFEFF"/>
        <w:spacing w:before="100" w:beforeAutospacing="1" w:after="100" w:afterAutospacing="1" w:line="319" w:lineRule="atLeast"/>
        <w:ind w:left="525"/>
        <w:rPr>
          <w:ins w:id="2985" w:author="Unknown"/>
          <w:rFonts w:ascii="Calibri" w:hAnsi="Calibri"/>
          <w:color w:val="000000"/>
          <w:sz w:val="26"/>
          <w:szCs w:val="26"/>
        </w:rPr>
      </w:pPr>
      <w:ins w:id="2986" w:author="Unknown">
        <w:r>
          <w:rPr>
            <w:rStyle w:val="sb"/>
            <w:rFonts w:ascii="Calibri" w:hAnsi="Calibri"/>
            <w:b/>
            <w:bCs/>
            <w:color w:val="000000"/>
            <w:sz w:val="26"/>
            <w:szCs w:val="26"/>
          </w:rPr>
          <w:t>ss</w:t>
        </w:r>
        <w:r>
          <w:rPr>
            <w:rFonts w:ascii="Calibri" w:hAnsi="Calibri"/>
            <w:color w:val="000000"/>
            <w:sz w:val="26"/>
            <w:szCs w:val="26"/>
          </w:rPr>
          <w:t> - secunde.</w:t>
        </w:r>
      </w:ins>
    </w:p>
    <w:p w:rsidR="00EE2F06" w:rsidRDefault="00EE2F06" w:rsidP="00EE2F06">
      <w:pPr>
        <w:numPr>
          <w:ilvl w:val="0"/>
          <w:numId w:val="26"/>
        </w:numPr>
        <w:shd w:val="clear" w:color="auto" w:fill="FEFEFF"/>
        <w:spacing w:before="100" w:beforeAutospacing="1" w:after="100" w:afterAutospacing="1" w:line="319" w:lineRule="atLeast"/>
        <w:ind w:left="525"/>
        <w:rPr>
          <w:ins w:id="2987" w:author="Unknown"/>
          <w:rFonts w:ascii="Calibri" w:hAnsi="Calibri"/>
          <w:color w:val="000000"/>
          <w:sz w:val="26"/>
          <w:szCs w:val="26"/>
        </w:rPr>
      </w:pPr>
      <w:ins w:id="2988" w:author="Unknown">
        <w:r>
          <w:rPr>
            <w:rStyle w:val="sb"/>
            <w:rFonts w:ascii="Calibri" w:hAnsi="Calibri"/>
            <w:b/>
            <w:bCs/>
            <w:color w:val="000000"/>
            <w:sz w:val="26"/>
            <w:szCs w:val="26"/>
          </w:rPr>
          <w:t>T</w:t>
        </w:r>
        <w:r>
          <w:rPr>
            <w:rFonts w:ascii="Calibri" w:hAnsi="Calibri"/>
            <w:color w:val="000000"/>
            <w:sz w:val="26"/>
            <w:szCs w:val="26"/>
          </w:rPr>
          <w:t> - se adauga ca separator de Timp intre data si ora (ex.: '2018-12-17T03:24:00').</w:t>
        </w:r>
      </w:ins>
    </w:p>
    <w:p w:rsidR="00EE2F06" w:rsidRDefault="00EE2F06" w:rsidP="00EE2F06">
      <w:pPr>
        <w:shd w:val="clear" w:color="auto" w:fill="FEFEFF"/>
        <w:spacing w:after="0" w:line="240" w:lineRule="auto"/>
        <w:rPr>
          <w:ins w:id="2989" w:author="Unknown"/>
          <w:rFonts w:ascii="Calibri" w:hAnsi="Calibri"/>
          <w:color w:val="000000"/>
          <w:sz w:val="26"/>
          <w:szCs w:val="26"/>
        </w:rPr>
      </w:pPr>
      <w:ins w:id="2990" w:author="Unknown">
        <w:r>
          <w:rPr>
            <w:rFonts w:ascii="Calibri" w:hAnsi="Calibri"/>
            <w:color w:val="000000"/>
            <w:sz w:val="26"/>
            <w:szCs w:val="26"/>
          </w:rPr>
          <w:br/>
          <w:t>- Exemplu, preia si afiseaza numarul de secunde dintre data curenta si un sir cu o alta data si ora.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91" w:author="Unknown"/>
          <w:color w:val="0101FF"/>
          <w:sz w:val="23"/>
          <w:szCs w:val="23"/>
        </w:rPr>
      </w:pPr>
      <w:ins w:id="2992" w:author="Unknown">
        <w:r>
          <w:rPr>
            <w:color w:val="0101FF"/>
            <w:sz w:val="23"/>
            <w:szCs w:val="23"/>
          </w:rPr>
          <w:t>//obiect cu data curenta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93" w:author="Unknown"/>
          <w:color w:val="0101FF"/>
          <w:sz w:val="23"/>
          <w:szCs w:val="23"/>
        </w:rPr>
      </w:pPr>
      <w:ins w:id="2994" w:author="Unknown">
        <w:r>
          <w:rPr>
            <w:color w:val="0101FF"/>
            <w:sz w:val="23"/>
            <w:szCs w:val="23"/>
          </w:rPr>
          <w:t>const dt1 = new 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9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96" w:author="Unknown"/>
          <w:color w:val="0101FF"/>
          <w:sz w:val="23"/>
          <w:szCs w:val="23"/>
        </w:rPr>
      </w:pPr>
      <w:ins w:id="2997" w:author="Unknown">
        <w:r>
          <w:rPr>
            <w:color w:val="0101FF"/>
            <w:sz w:val="23"/>
            <w:szCs w:val="23"/>
          </w:rPr>
          <w:t>//defineste un obiect Date pt. data 23 August 2018, Ora 14:35</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2998" w:author="Unknown"/>
          <w:color w:val="0101FF"/>
          <w:sz w:val="23"/>
          <w:szCs w:val="23"/>
        </w:rPr>
      </w:pPr>
      <w:ins w:id="2999" w:author="Unknown">
        <w:r>
          <w:rPr>
            <w:color w:val="0101FF"/>
            <w:sz w:val="23"/>
            <w:szCs w:val="23"/>
          </w:rPr>
          <w:t>const dt2 = new Date('2018-08-25T14:35:00');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1" w:author="Unknown"/>
          <w:color w:val="0101FF"/>
          <w:sz w:val="23"/>
          <w:szCs w:val="23"/>
        </w:rPr>
      </w:pPr>
      <w:ins w:id="3002" w:author="Unknown">
        <w:r>
          <w:rPr>
            <w:color w:val="0101FF"/>
            <w:sz w:val="23"/>
            <w:szCs w:val="23"/>
          </w:rPr>
          <w:t>//preia diferenta de milisecunde dintre dt1 si dt2</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3" w:author="Unknown"/>
          <w:color w:val="0101FF"/>
          <w:sz w:val="23"/>
          <w:szCs w:val="23"/>
        </w:rPr>
      </w:pPr>
      <w:ins w:id="3004" w:author="Unknown">
        <w:r>
          <w:rPr>
            <w:color w:val="0101FF"/>
            <w:sz w:val="23"/>
            <w:szCs w:val="23"/>
          </w:rPr>
          <w:t>let mils = dt1.getTime() - dt2.getTime();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6" w:author="Unknown"/>
          <w:color w:val="0101FF"/>
          <w:sz w:val="23"/>
          <w:szCs w:val="23"/>
        </w:rPr>
      </w:pPr>
      <w:ins w:id="3007" w:author="Unknown">
        <w:r>
          <w:rPr>
            <w:color w:val="0101FF"/>
            <w:sz w:val="23"/>
            <w:szCs w:val="23"/>
          </w:rPr>
          <w:t>//retine secundele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08" w:author="Unknown"/>
          <w:color w:val="0101FF"/>
          <w:sz w:val="23"/>
          <w:szCs w:val="23"/>
        </w:rPr>
      </w:pPr>
      <w:ins w:id="3009" w:author="Unknown">
        <w:r>
          <w:rPr>
            <w:color w:val="0101FF"/>
            <w:sz w:val="23"/>
            <w:szCs w:val="23"/>
          </w:rPr>
          <w:t>let sec = Math.trunc(mils /1000);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1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11" w:author="Unknown"/>
          <w:color w:val="0101FF"/>
          <w:sz w:val="23"/>
          <w:szCs w:val="23"/>
        </w:rPr>
      </w:pPr>
      <w:ins w:id="3012" w:author="Unknown">
        <w:r>
          <w:rPr>
            <w:color w:val="0101FF"/>
            <w:sz w:val="23"/>
            <w:szCs w:val="23"/>
          </w:rPr>
          <w:t>//scrie numarul Timestamp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13" w:author="Unknown"/>
          <w:color w:val="0101FF"/>
          <w:sz w:val="23"/>
          <w:szCs w:val="23"/>
        </w:rPr>
      </w:pPr>
      <w:ins w:id="3014" w:author="Unknown">
        <w:r>
          <w:rPr>
            <w:color w:val="0101FF"/>
            <w:sz w:val="23"/>
            <w:szCs w:val="23"/>
          </w:rPr>
          <w:t>document.write('&lt;p&gt;Numar de secunde de la 23-August-2018, 14:35 pana acum: '+ sec +'&lt;/p&gt;');</w:t>
        </w:r>
      </w:ins>
    </w:p>
    <w:p w:rsidR="00EE2F06" w:rsidRDefault="00EE2F06" w:rsidP="00EE2F06">
      <w:pPr>
        <w:shd w:val="clear" w:color="auto" w:fill="FEFEFF"/>
        <w:rPr>
          <w:ins w:id="3015" w:author="Unknown"/>
          <w:rFonts w:ascii="Calibri" w:hAnsi="Calibri"/>
          <w:color w:val="000000"/>
          <w:sz w:val="26"/>
          <w:szCs w:val="26"/>
        </w:rPr>
      </w:pPr>
      <w:ins w:id="3016" w:author="Unknown">
        <w:r>
          <w:rPr>
            <w:rFonts w:ascii="Calibri" w:hAnsi="Calibri"/>
            <w:color w:val="000000"/>
            <w:sz w:val="26"/>
            <w:szCs w:val="26"/>
          </w:rPr>
          <w:t>Incercati codul</w:t>
        </w:r>
      </w:ins>
    </w:p>
    <w:p w:rsidR="00EE2F06" w:rsidRDefault="00EE2F06" w:rsidP="00EE2F06">
      <w:pPr>
        <w:shd w:val="clear" w:color="auto" w:fill="FEFEFF"/>
        <w:rPr>
          <w:ins w:id="3017" w:author="Unknown"/>
          <w:rFonts w:ascii="Calibri" w:hAnsi="Calibri"/>
          <w:color w:val="000000"/>
          <w:sz w:val="26"/>
          <w:szCs w:val="26"/>
        </w:rPr>
      </w:pPr>
      <w:ins w:id="3018" w:author="Unknown">
        <w:r>
          <w:rPr>
            <w:rFonts w:ascii="Calibri" w:hAnsi="Calibri"/>
            <w:color w:val="000000"/>
            <w:sz w:val="26"/>
            <w:szCs w:val="26"/>
          </w:rPr>
          <w:lastRenderedPageBreak/>
          <w:t>Obiectul Date contine metode pentru preluarea componentelor din data (an, luna, zi, etc.), dar si pentru adaugare /setare.</w:t>
        </w:r>
        <w:r>
          <w:rPr>
            <w:rFonts w:ascii="Calibri" w:hAnsi="Calibri"/>
            <w:color w:val="000000"/>
            <w:sz w:val="26"/>
            <w:szCs w:val="26"/>
          </w:rPr>
          <w:br/>
          <w:t>O lista cu metode ale obiectului Date gasiti la pagina: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"https://marplo.net/javascript/metode-obiect-date" \o "Metode ale obiectului Date" </w:instrText>
        </w:r>
        <w:r>
          <w:rPr>
            <w:rFonts w:ascii="Calibri" w:hAnsi="Calibri"/>
            <w:color w:val="000000"/>
            <w:sz w:val="26"/>
            <w:szCs w:val="26"/>
          </w:rPr>
          <w:fldChar w:fldCharType="separate"/>
        </w:r>
        <w:r>
          <w:rPr>
            <w:rStyle w:val="Hyperlink"/>
            <w:rFonts w:ascii="Calibri" w:hAnsi="Calibri"/>
            <w:b/>
            <w:bCs/>
            <w:sz w:val="26"/>
            <w:szCs w:val="26"/>
          </w:rPr>
          <w:t>marplo.net/javascript/metode-obiect-date</w:t>
        </w:r>
        <w:r>
          <w:rPr>
            <w:rFonts w:ascii="Calibri" w:hAnsi="Calibri"/>
            <w:color w:val="000000"/>
            <w:sz w:val="26"/>
            <w:szCs w:val="26"/>
          </w:rPr>
          <w:fldChar w:fldCharType="end"/>
        </w:r>
        <w:r>
          <w:rPr>
            <w:rFonts w:ascii="Calibri" w:hAnsi="Calibri"/>
            <w:color w:val="000000"/>
            <w:sz w:val="26"/>
            <w:szCs w:val="26"/>
          </w:rPr>
          <w:br/>
        </w:r>
        <w:r>
          <w:rPr>
            <w:rFonts w:ascii="Calibri" w:hAnsi="Calibri"/>
            <w:color w:val="000000"/>
            <w:sz w:val="26"/>
            <w:szCs w:val="26"/>
          </w:rPr>
          <w:br/>
          <w:t>- Exemplu, adauga o ora si 30 minute la data curenta, apoi preia fi afiseaza intr-un element HTML numele zilei din saptamana si ora.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19" w:author="Unknown"/>
          <w:color w:val="0101FF"/>
          <w:sz w:val="23"/>
          <w:szCs w:val="23"/>
        </w:rPr>
      </w:pPr>
      <w:ins w:id="3020" w:author="Unknown">
        <w:r>
          <w:rPr>
            <w:color w:val="0101FF"/>
            <w:sz w:val="23"/>
            <w:szCs w:val="23"/>
          </w:rPr>
          <w:t>&lt;p id='p1'&gt;Example Date objet in JavaScript&lt;/p&gt;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2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22" w:author="Unknown"/>
          <w:color w:val="0101FF"/>
          <w:sz w:val="23"/>
          <w:szCs w:val="23"/>
        </w:rPr>
      </w:pPr>
      <w:ins w:id="3023"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24" w:author="Unknown"/>
          <w:color w:val="0101FF"/>
          <w:sz w:val="23"/>
          <w:szCs w:val="23"/>
        </w:rPr>
      </w:pPr>
      <w:ins w:id="3025" w:author="Unknown">
        <w:r>
          <w:rPr>
            <w:color w:val="0101FF"/>
            <w:sz w:val="23"/>
            <w:szCs w:val="23"/>
          </w:rPr>
          <w:t>//array cu zilele din saptamana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26" w:author="Unknown"/>
          <w:color w:val="0101FF"/>
          <w:sz w:val="23"/>
          <w:szCs w:val="23"/>
        </w:rPr>
      </w:pPr>
      <w:ins w:id="3027" w:author="Unknown">
        <w:r>
          <w:rPr>
            <w:color w:val="0101FF"/>
            <w:sz w:val="23"/>
            <w:szCs w:val="23"/>
          </w:rPr>
          <w:t>const days =['Duminica', 'Luni', 'Marti', 'Miercuri', 'Joi', 'Vineri', 'Sambata'];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28" w:author="Unknown"/>
          <w:color w:val="0101FF"/>
          <w:sz w:val="23"/>
          <w:szCs w:val="23"/>
        </w:rPr>
      </w:pPr>
      <w:ins w:id="3029" w:author="Unknown">
        <w:r>
          <w:rPr>
            <w:color w:val="0101FF"/>
            <w:sz w:val="23"/>
            <w:szCs w:val="23"/>
          </w:rPr>
          <w:t>var ad_m = 90*60*1000; //o ora si 30 minute in milisecunde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1" w:author="Unknown"/>
          <w:color w:val="0101FF"/>
          <w:sz w:val="23"/>
          <w:szCs w:val="23"/>
        </w:rPr>
      </w:pPr>
      <w:ins w:id="3032" w:author="Unknown">
        <w:r>
          <w:rPr>
            <w:color w:val="0101FF"/>
            <w:sz w:val="23"/>
            <w:szCs w:val="23"/>
          </w:rPr>
          <w:t>const dt = new Date();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4" w:author="Unknown"/>
          <w:color w:val="0101FF"/>
          <w:sz w:val="23"/>
          <w:szCs w:val="23"/>
        </w:rPr>
      </w:pPr>
      <w:ins w:id="3035" w:author="Unknown">
        <w:r>
          <w:rPr>
            <w:color w:val="0101FF"/>
            <w:sz w:val="23"/>
            <w:szCs w:val="23"/>
          </w:rPr>
          <w:t>//preia milisecundele din data curenta si adauga ad_m</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6" w:author="Unknown"/>
          <w:color w:val="0101FF"/>
          <w:sz w:val="23"/>
          <w:szCs w:val="23"/>
        </w:rPr>
      </w:pPr>
      <w:ins w:id="3037" w:author="Unknown">
        <w:r>
          <w:rPr>
            <w:color w:val="0101FF"/>
            <w:sz w:val="23"/>
            <w:szCs w:val="23"/>
          </w:rPr>
          <w:t>let mils = dt.getTime();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38" w:author="Unknown"/>
          <w:color w:val="0101FF"/>
          <w:sz w:val="23"/>
          <w:szCs w:val="23"/>
        </w:rPr>
      </w:pPr>
      <w:ins w:id="3039" w:author="Unknown">
        <w:r>
          <w:rPr>
            <w:color w:val="0101FF"/>
            <w:sz w:val="23"/>
            <w:szCs w:val="23"/>
          </w:rPr>
          <w:t>dt.setTime(mils +ad_m);</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1" w:author="Unknown"/>
          <w:color w:val="0101FF"/>
          <w:sz w:val="23"/>
          <w:szCs w:val="23"/>
        </w:rPr>
      </w:pPr>
      <w:ins w:id="3042" w:author="Unknown">
        <w:r>
          <w:rPr>
            <w:color w:val="0101FF"/>
            <w:sz w:val="23"/>
            <w:szCs w:val="23"/>
          </w:rPr>
          <w:t>//preia ziua din saptamana, ora, minute, secunde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3" w:author="Unknown"/>
          <w:color w:val="0101FF"/>
          <w:sz w:val="23"/>
          <w:szCs w:val="23"/>
        </w:rPr>
      </w:pPr>
      <w:ins w:id="3044" w:author="Unknown">
        <w:r>
          <w:rPr>
            <w:color w:val="0101FF"/>
            <w:sz w:val="23"/>
            <w:szCs w:val="23"/>
          </w:rPr>
          <w:t>let wday = dt.getDay();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5" w:author="Unknown"/>
          <w:color w:val="0101FF"/>
          <w:sz w:val="23"/>
          <w:szCs w:val="23"/>
        </w:rPr>
      </w:pPr>
      <w:ins w:id="3046" w:author="Unknown">
        <w:r>
          <w:rPr>
            <w:color w:val="0101FF"/>
            <w:sz w:val="23"/>
            <w:szCs w:val="23"/>
          </w:rPr>
          <w:t>let hour = dt.getHours();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7" w:author="Unknown"/>
          <w:color w:val="0101FF"/>
          <w:sz w:val="23"/>
          <w:szCs w:val="23"/>
        </w:rPr>
      </w:pPr>
      <w:ins w:id="3048" w:author="Unknown">
        <w:r>
          <w:rPr>
            <w:color w:val="0101FF"/>
            <w:sz w:val="23"/>
            <w:szCs w:val="23"/>
          </w:rPr>
          <w:t>let mins = dt.getMinutes();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49" w:author="Unknown"/>
          <w:color w:val="0101FF"/>
          <w:sz w:val="23"/>
          <w:szCs w:val="23"/>
        </w:rPr>
      </w:pPr>
      <w:ins w:id="3050" w:author="Unknown">
        <w:r>
          <w:rPr>
            <w:color w:val="0101FF"/>
            <w:sz w:val="23"/>
            <w:szCs w:val="23"/>
          </w:rPr>
          <w:t>let sec = dt.getSeconds();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5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52" w:author="Unknown"/>
          <w:color w:val="0101FF"/>
          <w:sz w:val="23"/>
          <w:szCs w:val="23"/>
        </w:rPr>
      </w:pPr>
      <w:ins w:id="3053" w:author="Unknown">
        <w:r>
          <w:rPr>
            <w:color w:val="0101FF"/>
            <w:sz w:val="23"/>
            <w:szCs w:val="23"/>
          </w:rPr>
          <w:t>//afiseaza ora in #p1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54" w:author="Unknown"/>
          <w:color w:val="0101FF"/>
          <w:sz w:val="23"/>
          <w:szCs w:val="23"/>
        </w:rPr>
      </w:pPr>
      <w:ins w:id="3055" w:author="Unknown">
        <w:r>
          <w:rPr>
            <w:color w:val="0101FF"/>
            <w:sz w:val="23"/>
            <w:szCs w:val="23"/>
          </w:rPr>
          <w:t>document.getElementById('p1').innerHTML ='Ziua si ora peste o ora si 30 minute: &lt;strong&gt;'+ days[wday] +', '+ hour +':'+ mins +':'+ sec +'&lt;/strong&gt;';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56" w:author="Unknown"/>
          <w:color w:val="0101FF"/>
          <w:sz w:val="23"/>
          <w:szCs w:val="23"/>
        </w:rPr>
      </w:pPr>
      <w:ins w:id="3057" w:author="Unknown">
        <w:r>
          <w:rPr>
            <w:color w:val="0101FF"/>
            <w:sz w:val="23"/>
            <w:szCs w:val="23"/>
          </w:rPr>
          <w:t>&lt;/script&gt;</w:t>
        </w:r>
      </w:ins>
    </w:p>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window</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187"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88"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189"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190"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191"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192"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193"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194"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195"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196"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81" type="#_x0000_t75" style="width:1in;height:1in" o:ole="">
            <v:imagedata r:id="rId17" o:title=""/>
          </v:shape>
          <w:control r:id="rId197" w:name="DefaultOcxName16" w:shapeid="_x0000_i1081"/>
        </w:object>
      </w:r>
    </w:p>
    <w:p w:rsidR="00EE2F06" w:rsidRDefault="00EE2F06" w:rsidP="00EE2F06">
      <w:pPr>
        <w:pStyle w:val="z-BottomofForm"/>
      </w:pPr>
      <w:r>
        <w:lastRenderedPageBreak/>
        <w:t>Bottom of Form</w:t>
      </w:r>
    </w:p>
    <w:p w:rsidR="00EE2F06" w:rsidRDefault="00EE2F06" w:rsidP="00EE2F06">
      <w:pPr>
        <w:numPr>
          <w:ilvl w:val="0"/>
          <w:numId w:val="27"/>
        </w:numPr>
        <w:shd w:val="clear" w:color="auto" w:fill="FEFEFF"/>
        <w:spacing w:before="100" w:beforeAutospacing="1" w:after="100" w:afterAutospacing="1" w:line="319" w:lineRule="atLeast"/>
        <w:ind w:left="525"/>
        <w:rPr>
          <w:ins w:id="3058" w:author="Unknown"/>
          <w:rFonts w:ascii="Calibri" w:hAnsi="Calibri"/>
          <w:color w:val="000000"/>
          <w:sz w:val="26"/>
          <w:szCs w:val="26"/>
        </w:rPr>
      </w:pPr>
      <w:ins w:id="305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"https://marplo.net/javascript/windows.html" \l "hshfp" \o "Ferestre Pop-up" </w:instrText>
        </w:r>
        <w:r>
          <w:rPr>
            <w:rFonts w:ascii="Calibri" w:hAnsi="Calibri"/>
            <w:color w:val="000000"/>
            <w:sz w:val="26"/>
            <w:szCs w:val="26"/>
          </w:rPr>
          <w:fldChar w:fldCharType="separate"/>
        </w:r>
        <w:r>
          <w:rPr>
            <w:rStyle w:val="Hyperlink"/>
            <w:rFonts w:ascii="Calibri" w:hAnsi="Calibri"/>
            <w:sz w:val="26"/>
            <w:szCs w:val="26"/>
          </w:rPr>
          <w:t>Ferestre Pop-up</w:t>
        </w:r>
        <w:r>
          <w:rPr>
            <w:rFonts w:ascii="Calibri" w:hAnsi="Calibri"/>
            <w:color w:val="000000"/>
            <w:sz w:val="26"/>
            <w:szCs w:val="26"/>
          </w:rPr>
          <w:fldChar w:fldCharType="end"/>
        </w:r>
      </w:ins>
    </w:p>
    <w:p w:rsidR="00EE2F06" w:rsidRDefault="00EE2F06" w:rsidP="00EE2F06">
      <w:pPr>
        <w:numPr>
          <w:ilvl w:val="0"/>
          <w:numId w:val="27"/>
        </w:numPr>
        <w:shd w:val="clear" w:color="auto" w:fill="FEFEFF"/>
        <w:spacing w:before="100" w:beforeAutospacing="1" w:after="100" w:afterAutospacing="1" w:line="319" w:lineRule="atLeast"/>
        <w:ind w:left="525"/>
        <w:rPr>
          <w:ins w:id="3060" w:author="Unknown"/>
          <w:rFonts w:ascii="Calibri" w:hAnsi="Calibri"/>
          <w:color w:val="000000"/>
          <w:sz w:val="26"/>
          <w:szCs w:val="26"/>
        </w:rPr>
      </w:pPr>
      <w:ins w:id="306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"https://marplo.net/javascript/windows.html" \l "hshbs" \o "Bara de derulare - scroll" </w:instrText>
        </w:r>
        <w:r>
          <w:rPr>
            <w:rFonts w:ascii="Calibri" w:hAnsi="Calibri"/>
            <w:color w:val="000000"/>
            <w:sz w:val="26"/>
            <w:szCs w:val="26"/>
          </w:rPr>
          <w:fldChar w:fldCharType="separate"/>
        </w:r>
        <w:r>
          <w:rPr>
            <w:rStyle w:val="Hyperlink"/>
            <w:rFonts w:ascii="Calibri" w:hAnsi="Calibri"/>
            <w:sz w:val="26"/>
            <w:szCs w:val="26"/>
          </w:rPr>
          <w:t>Bara de derulare - scroll</w:t>
        </w:r>
        <w:r>
          <w:rPr>
            <w:rFonts w:ascii="Calibri" w:hAnsi="Calibri"/>
            <w:color w:val="000000"/>
            <w:sz w:val="26"/>
            <w:szCs w:val="26"/>
          </w:rPr>
          <w:fldChar w:fldCharType="end"/>
        </w:r>
      </w:ins>
    </w:p>
    <w:p w:rsidR="00EE2F06" w:rsidRDefault="00EE2F06" w:rsidP="00EE2F06">
      <w:pPr>
        <w:numPr>
          <w:ilvl w:val="0"/>
          <w:numId w:val="27"/>
        </w:numPr>
        <w:shd w:val="clear" w:color="auto" w:fill="FEFEFF"/>
        <w:spacing w:before="100" w:beforeAutospacing="1" w:after="100" w:afterAutospacing="1" w:line="319" w:lineRule="atLeast"/>
        <w:ind w:left="525"/>
        <w:rPr>
          <w:ins w:id="3062" w:author="Unknown"/>
          <w:rFonts w:ascii="Calibri" w:hAnsi="Calibri"/>
          <w:color w:val="000000"/>
          <w:sz w:val="26"/>
          <w:szCs w:val="26"/>
        </w:rPr>
      </w:pPr>
      <w:ins w:id="306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"https://marplo.net/javascript/windows.html" \l "hshsb" \o "Salvare date in browser" </w:instrText>
        </w:r>
        <w:r>
          <w:rPr>
            <w:rFonts w:ascii="Calibri" w:hAnsi="Calibri"/>
            <w:color w:val="000000"/>
            <w:sz w:val="26"/>
            <w:szCs w:val="26"/>
          </w:rPr>
          <w:fldChar w:fldCharType="separate"/>
        </w:r>
        <w:r>
          <w:rPr>
            <w:rStyle w:val="Hyperlink"/>
            <w:rFonts w:ascii="Calibri" w:hAnsi="Calibri"/>
            <w:sz w:val="26"/>
            <w:szCs w:val="26"/>
          </w:rPr>
          <w:t>Salvare date in browser</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3064"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065" w:author="Unknown"/>
          <w:rFonts w:ascii="Calibri" w:hAnsi="Calibri"/>
          <w:color w:val="000000"/>
          <w:sz w:val="26"/>
          <w:szCs w:val="26"/>
        </w:rPr>
      </w:pPr>
      <w:ins w:id="3066" w:author="Unknown">
        <w:r>
          <w:rPr>
            <w:rFonts w:ascii="Calibri" w:hAnsi="Calibri"/>
            <w:color w:val="000000"/>
            <w:sz w:val="26"/>
            <w:szCs w:val="26"/>
          </w:rPr>
          <w:t>Obiectul </w:t>
        </w:r>
        <w:r>
          <w:rPr>
            <w:rStyle w:val="HTMLCode"/>
            <w:b/>
            <w:bCs/>
            <w:color w:val="0000EE"/>
          </w:rPr>
          <w:t>window</w:t>
        </w:r>
        <w:r>
          <w:rPr>
            <w:rFonts w:ascii="Calibri" w:hAnsi="Calibri"/>
            <w:color w:val="000000"/>
            <w:sz w:val="26"/>
            <w:szCs w:val="26"/>
          </w:rPr>
          <w:t> reprezinta fereastra din browser in care e afisat continutul.</w:t>
        </w:r>
        <w:r>
          <w:rPr>
            <w:rFonts w:ascii="Calibri" w:hAnsi="Calibri"/>
            <w:color w:val="000000"/>
            <w:sz w:val="26"/>
            <w:szCs w:val="26"/>
          </w:rPr>
          <w:br/>
          <w:t>Obiectul </w:t>
        </w:r>
        <w:r>
          <w:rPr>
            <w:rStyle w:val="Strong"/>
            <w:rFonts w:ascii="Calibri" w:hAnsi="Calibri"/>
            <w:color w:val="000000"/>
            <w:sz w:val="26"/>
            <w:szCs w:val="26"/>
          </w:rPr>
          <w:t>window</w:t>
        </w:r>
        <w:r>
          <w:rPr>
            <w:rFonts w:ascii="Calibri" w:hAnsi="Calibri"/>
            <w:color w:val="000000"/>
            <w:sz w:val="26"/>
            <w:szCs w:val="26"/>
          </w:rPr>
          <w:t> se creaza automat pentru fiecare fereastra deschisa in browser, inclusiv pentru elemente &lt;iframe&gt; din pagina. Acesta contine proprietati si metode pentru lucru cu elemente ale ferestrei si ale paginii web.</w:t>
        </w:r>
        <w:r>
          <w:rPr>
            <w:rFonts w:ascii="Calibri" w:hAnsi="Calibri"/>
            <w:color w:val="000000"/>
            <w:sz w:val="26"/>
            <w:szCs w:val="26"/>
          </w:rPr>
          <w:br/>
          <w:t>- O lista cu proprietati si metode gasiti la pagina:</w:t>
        </w:r>
        <w:r>
          <w:rPr>
            <w:rFonts w:ascii="Calibri" w:hAnsi="Calibri"/>
            <w:color w:val="000000"/>
            <w:sz w:val="26"/>
            <w:szCs w:val="26"/>
          </w:rPr>
          <w:br/>
        </w:r>
        <w:r>
          <w:rPr>
            <w:rFonts w:ascii="Calibri" w:hAnsi="Calibri"/>
            <w:color w:val="000000"/>
            <w:sz w:val="26"/>
            <w:szCs w:val="26"/>
          </w:rPr>
          <w:fldChar w:fldCharType="begin"/>
        </w:r>
        <w:r>
          <w:rPr>
            <w:rFonts w:ascii="Calibri" w:hAnsi="Calibri"/>
            <w:color w:val="000000"/>
            <w:sz w:val="26"/>
            <w:szCs w:val="26"/>
          </w:rPr>
          <w:instrText xml:space="preserve"> HYPERLINK "https://marplo.net/javascript/proprietati-metode-window" \o "Proprietati si Metode obiect window" </w:instrText>
        </w:r>
        <w:r>
          <w:rPr>
            <w:rFonts w:ascii="Calibri" w:hAnsi="Calibri"/>
            <w:color w:val="000000"/>
            <w:sz w:val="26"/>
            <w:szCs w:val="26"/>
          </w:rPr>
          <w:fldChar w:fldCharType="separate"/>
        </w:r>
        <w:r>
          <w:rPr>
            <w:rStyle w:val="Hyperlink"/>
            <w:rFonts w:ascii="Calibri" w:hAnsi="Calibri"/>
            <w:b/>
            <w:bCs/>
            <w:sz w:val="26"/>
            <w:szCs w:val="26"/>
          </w:rPr>
          <w:t>marplo.net/javascript/proprietati-metode-window</w:t>
        </w:r>
        <w:r>
          <w:rPr>
            <w:rFonts w:ascii="Calibri" w:hAnsi="Calibri"/>
            <w:color w:val="000000"/>
            <w:sz w:val="26"/>
            <w:szCs w:val="26"/>
          </w:rPr>
          <w:fldChar w:fldCharType="end"/>
        </w:r>
      </w:ins>
    </w:p>
    <w:p w:rsidR="00EE2F06" w:rsidRDefault="00EE2F06" w:rsidP="00EE2F06">
      <w:pPr>
        <w:pStyle w:val="Heading4"/>
        <w:shd w:val="clear" w:color="auto" w:fill="FEFEFF"/>
        <w:spacing w:before="240" w:after="105"/>
        <w:ind w:left="1537"/>
        <w:rPr>
          <w:ins w:id="3067" w:author="Unknown"/>
          <w:rFonts w:ascii="Calibri" w:hAnsi="Calibri"/>
          <w:color w:val="000000"/>
          <w:sz w:val="26"/>
          <w:szCs w:val="26"/>
          <w:u w:val="single"/>
        </w:rPr>
      </w:pPr>
      <w:ins w:id="3068" w:author="Unknown">
        <w:r>
          <w:rPr>
            <w:rFonts w:ascii="Calibri" w:hAnsi="Calibri"/>
            <w:color w:val="000000"/>
            <w:sz w:val="26"/>
            <w:szCs w:val="26"/>
            <w:u w:val="single"/>
          </w:rPr>
          <w:t>Cateva exemple</w:t>
        </w:r>
      </w:ins>
    </w:p>
    <w:p w:rsidR="00EE2F06" w:rsidRDefault="00EE2F06" w:rsidP="00EE2F06">
      <w:pPr>
        <w:shd w:val="clear" w:color="auto" w:fill="FEFEFF"/>
        <w:rPr>
          <w:ins w:id="3069" w:author="Unknown"/>
          <w:rFonts w:ascii="Calibri" w:hAnsi="Calibri"/>
          <w:color w:val="000000"/>
          <w:sz w:val="26"/>
          <w:szCs w:val="26"/>
        </w:rPr>
      </w:pPr>
      <w:ins w:id="3070" w:author="Unknown">
        <w:r>
          <w:rPr>
            <w:rFonts w:ascii="Calibri" w:hAnsi="Calibri"/>
            <w:color w:val="000000"/>
            <w:sz w:val="26"/>
            <w:szCs w:val="26"/>
          </w:rPr>
          <w:t>Proprietatea </w:t>
        </w:r>
        <w:r>
          <w:rPr>
            <w:rStyle w:val="HTMLCode"/>
            <w:rFonts w:eastAsiaTheme="minorHAnsi"/>
            <w:b/>
            <w:bCs/>
            <w:color w:val="0000EE"/>
          </w:rPr>
          <w:t>parent</w:t>
        </w:r>
        <w:r>
          <w:rPr>
            <w:rFonts w:ascii="Calibri" w:hAnsi="Calibri"/>
            <w:color w:val="000000"/>
            <w:sz w:val="26"/>
            <w:szCs w:val="26"/>
          </w:rPr>
          <w:t> face referire la fereastra parinte (daca acel continut e intr-un &lt;iframe&gt;).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71" w:author="Unknown"/>
          <w:color w:val="0101FF"/>
          <w:sz w:val="23"/>
          <w:szCs w:val="23"/>
        </w:rPr>
      </w:pPr>
      <w:ins w:id="3072" w:author="Unknown">
        <w:r>
          <w:rPr>
            <w:color w:val="0101FF"/>
            <w:sz w:val="23"/>
            <w:szCs w:val="23"/>
          </w:rPr>
          <w:t>&lt;h4&gt;Exemplu parent&lt;/h4&gt;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73" w:author="Unknown"/>
          <w:color w:val="0101FF"/>
          <w:sz w:val="23"/>
          <w:szCs w:val="23"/>
        </w:rPr>
      </w:pPr>
      <w:ins w:id="3074" w:author="Unknown">
        <w:r>
          <w:rPr>
            <w:color w:val="0101FF"/>
            <w:sz w:val="23"/>
            <w:szCs w:val="23"/>
          </w:rPr>
          <w:t>&lt;p&gt;La clic pe buton modifica culoarea background a ferestrei parinte, in care e aceasta fereastra (iframe).&lt;/p&gt;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75" w:author="Unknown"/>
          <w:color w:val="0101FF"/>
          <w:sz w:val="23"/>
          <w:szCs w:val="23"/>
        </w:rPr>
      </w:pPr>
      <w:ins w:id="3076" w:author="Unknown">
        <w:r>
          <w:rPr>
            <w:color w:val="0101FF"/>
            <w:sz w:val="23"/>
            <w:szCs w:val="23"/>
          </w:rPr>
          <w:t>&lt;button id='btn1'&gt;Parent background&lt;/button&gt;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7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78" w:author="Unknown"/>
          <w:color w:val="0101FF"/>
          <w:sz w:val="23"/>
          <w:szCs w:val="23"/>
        </w:rPr>
      </w:pPr>
      <w:ins w:id="3079"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80" w:author="Unknown"/>
          <w:color w:val="0101FF"/>
          <w:sz w:val="23"/>
          <w:szCs w:val="23"/>
        </w:rPr>
      </w:pPr>
      <w:ins w:id="3081"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82" w:author="Unknown"/>
          <w:color w:val="0101FF"/>
          <w:sz w:val="23"/>
          <w:szCs w:val="23"/>
        </w:rPr>
      </w:pPr>
      <w:ins w:id="3083" w:author="Unknown">
        <w:r>
          <w:rPr>
            <w:color w:val="0101FF"/>
            <w:sz w:val="23"/>
            <w:szCs w:val="23"/>
          </w:rPr>
          <w:t xml:space="preserve"> parent.document.body.style.background ='#bfbffe';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84" w:author="Unknown"/>
          <w:color w:val="0101FF"/>
          <w:sz w:val="23"/>
          <w:szCs w:val="23"/>
        </w:rPr>
      </w:pPr>
      <w:ins w:id="3085"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086" w:author="Unknown"/>
          <w:color w:val="0101FF"/>
          <w:sz w:val="23"/>
          <w:szCs w:val="23"/>
        </w:rPr>
      </w:pPr>
      <w:ins w:id="3087" w:author="Unknown">
        <w:r>
          <w:rPr>
            <w:color w:val="0101FF"/>
            <w:sz w:val="23"/>
            <w:szCs w:val="23"/>
          </w:rPr>
          <w:t>&lt;/script&gt;</w:t>
        </w:r>
      </w:ins>
    </w:p>
    <w:p w:rsidR="00EE2F06" w:rsidRDefault="00EE2F06" w:rsidP="00EE2F06">
      <w:pPr>
        <w:shd w:val="clear" w:color="auto" w:fill="FEFEFF"/>
        <w:rPr>
          <w:ins w:id="3088" w:author="Unknown"/>
          <w:rFonts w:ascii="Calibri" w:hAnsi="Calibri"/>
          <w:color w:val="000000"/>
          <w:sz w:val="26"/>
          <w:szCs w:val="26"/>
        </w:rPr>
      </w:pPr>
      <w:ins w:id="3089" w:author="Unknown">
        <w:r>
          <w:rPr>
            <w:rFonts w:ascii="Calibri" w:hAnsi="Calibri"/>
            <w:color w:val="000000"/>
            <w:sz w:val="26"/>
            <w:szCs w:val="26"/>
          </w:rPr>
          <w:t>Incercati codul</w:t>
        </w:r>
      </w:ins>
    </w:p>
    <w:p w:rsidR="00EE2F06" w:rsidRDefault="00EE2F06" w:rsidP="00EE2F06">
      <w:pPr>
        <w:shd w:val="clear" w:color="auto" w:fill="FEFEFF"/>
        <w:rPr>
          <w:ins w:id="3090" w:author="Unknown"/>
          <w:rFonts w:ascii="Calibri" w:hAnsi="Calibri"/>
          <w:color w:val="000000"/>
          <w:sz w:val="26"/>
          <w:szCs w:val="26"/>
        </w:rPr>
      </w:pPr>
      <w:ins w:id="3091" w:author="Unknown">
        <w:r>
          <w:rPr>
            <w:rFonts w:ascii="Calibri" w:hAnsi="Calibri"/>
            <w:color w:val="000000"/>
            <w:sz w:val="26"/>
            <w:szCs w:val="26"/>
          </w:rPr>
          <w:t>Proprietatea </w:t>
        </w:r>
        <w:r>
          <w:rPr>
            <w:rStyle w:val="HTMLCode"/>
            <w:rFonts w:eastAsiaTheme="minorHAnsi"/>
            <w:b/>
            <w:bCs/>
            <w:color w:val="0000EB"/>
            <w:u w:val="single"/>
          </w:rPr>
          <w:t>self</w:t>
        </w:r>
        <w:r>
          <w:rPr>
            <w:rFonts w:ascii="Calibri" w:hAnsi="Calibri"/>
            <w:color w:val="000000"/>
            <w:sz w:val="26"/>
            <w:szCs w:val="26"/>
          </w:rPr>
          <w:t> face referire la fereastra curenta.</w:t>
        </w:r>
        <w:r>
          <w:rPr>
            <w:rFonts w:ascii="Calibri" w:hAnsi="Calibri"/>
            <w:color w:val="000000"/>
            <w:sz w:val="26"/>
            <w:szCs w:val="26"/>
          </w:rPr>
          <w:br/>
          <w:t>- Cu ea se poate verifica daca continutul e intr-un &lt;iframe&gt; sau in fereastra principala.Proprietatea </w:t>
        </w:r>
        <w:r>
          <w:rPr>
            <w:rStyle w:val="HTMLCode"/>
            <w:rFonts w:eastAsiaTheme="minorHAnsi"/>
            <w:b/>
            <w:bCs/>
            <w:color w:val="0000EB"/>
            <w:u w:val="single"/>
          </w:rPr>
          <w:t>top</w:t>
        </w:r>
        <w:r>
          <w:rPr>
            <w:rFonts w:ascii="Calibri" w:hAnsi="Calibri"/>
            <w:color w:val="000000"/>
            <w:sz w:val="26"/>
            <w:szCs w:val="26"/>
          </w:rPr>
          <w:t> face referire la fereastra primara din browser.</w:t>
        </w:r>
        <w:r>
          <w:rPr>
            <w:rStyle w:val="HTMLCode"/>
            <w:rFonts w:eastAsiaTheme="minorHAnsi"/>
            <w:b/>
            <w:bCs/>
            <w:color w:val="0000EB"/>
            <w:u w:val="single"/>
          </w:rPr>
          <w:t>outerHeight</w:t>
        </w:r>
        <w:r>
          <w:rPr>
            <w:rFonts w:ascii="Calibri" w:hAnsi="Calibri"/>
            <w:color w:val="000000"/>
            <w:sz w:val="26"/>
            <w:szCs w:val="26"/>
          </w:rPr>
          <w:t> - returneaza inaltimea ferestrei (incluzand toolbar), in pixeli.</w:t>
        </w:r>
        <w:r>
          <w:rPr>
            <w:rStyle w:val="HTMLCode"/>
            <w:rFonts w:eastAsiaTheme="minorHAnsi"/>
            <w:b/>
            <w:bCs/>
            <w:color w:val="0000EB"/>
            <w:u w:val="single"/>
          </w:rPr>
          <w:t>outerWidth</w:t>
        </w:r>
        <w:r>
          <w:rPr>
            <w:rFonts w:ascii="Calibri" w:hAnsi="Calibri"/>
            <w:color w:val="000000"/>
            <w:sz w:val="26"/>
            <w:szCs w:val="26"/>
          </w:rPr>
          <w:t> - returneaza lungimea ferestrei (in pixeli).</w:t>
        </w:r>
        <w:r>
          <w:rPr>
            <w:rFonts w:ascii="Calibri" w:hAnsi="Calibri"/>
            <w:color w:val="000000"/>
            <w:sz w:val="26"/>
            <w:szCs w:val="26"/>
          </w:rPr>
          <w:br/>
        </w:r>
      </w:ins>
    </w:p>
    <w:p w:rsidR="00EE2F06" w:rsidRDefault="00EE2F06" w:rsidP="00EE2F06">
      <w:pPr>
        <w:pStyle w:val="Heading3"/>
        <w:shd w:val="clear" w:color="auto" w:fill="FEFEFF"/>
        <w:spacing w:before="180" w:after="135"/>
        <w:ind w:left="300"/>
        <w:rPr>
          <w:ins w:id="3092" w:author="Unknown"/>
          <w:rFonts w:ascii="Calibri" w:hAnsi="Calibri"/>
          <w:color w:val="000000"/>
          <w:spacing w:val="15"/>
          <w:sz w:val="27"/>
          <w:szCs w:val="27"/>
          <w:u w:val="single"/>
        </w:rPr>
      </w:pPr>
      <w:ins w:id="3093" w:author="Unknown">
        <w:r>
          <w:rPr>
            <w:rFonts w:ascii="Calibri" w:hAnsi="Calibri"/>
            <w:color w:val="000000"/>
            <w:spacing w:val="15"/>
            <w:u w:val="single"/>
          </w:rPr>
          <w:t>Ferestre Pop-up</w:t>
        </w:r>
      </w:ins>
    </w:p>
    <w:p w:rsidR="00EE2F06" w:rsidRDefault="00EE2F06" w:rsidP="00EE2F06">
      <w:pPr>
        <w:pStyle w:val="ptxt"/>
        <w:shd w:val="clear" w:color="auto" w:fill="FEFEFF"/>
        <w:spacing w:before="105" w:beforeAutospacing="0" w:after="120" w:afterAutospacing="0"/>
        <w:ind w:left="120" w:firstLine="300"/>
        <w:rPr>
          <w:ins w:id="3094" w:author="Unknown"/>
          <w:rFonts w:ascii="Calibri" w:hAnsi="Calibri"/>
          <w:color w:val="000000"/>
          <w:sz w:val="26"/>
          <w:szCs w:val="26"/>
        </w:rPr>
      </w:pPr>
      <w:ins w:id="3095" w:author="Unknown">
        <w:r>
          <w:rPr>
            <w:rFonts w:ascii="Calibri" w:hAnsi="Calibri"/>
            <w:color w:val="000000"/>
            <w:sz w:val="26"/>
            <w:szCs w:val="26"/>
          </w:rPr>
          <w:t>Ferestrele Pop-up se pot crea din JavaScript cu dimensiuni si pozitie pe ecran stabilite de dv., folosind aceasta sintaxa</w:t>
        </w:r>
      </w:ins>
    </w:p>
    <w:p w:rsidR="00EE2F06" w:rsidRDefault="00EE2F06" w:rsidP="00EE2F06">
      <w:pPr>
        <w:shd w:val="clear" w:color="auto" w:fill="F0FEF1"/>
        <w:rPr>
          <w:ins w:id="3096" w:author="Unknown"/>
          <w:rFonts w:ascii="Calibri" w:hAnsi="Calibri"/>
          <w:b/>
          <w:bCs/>
          <w:color w:val="000000"/>
          <w:sz w:val="24"/>
          <w:szCs w:val="24"/>
        </w:rPr>
      </w:pPr>
      <w:ins w:id="3097" w:author="Unknown">
        <w:r>
          <w:rPr>
            <w:rFonts w:ascii="Calibri" w:hAnsi="Calibri"/>
            <w:b/>
            <w:bCs/>
            <w:color w:val="000000"/>
          </w:rPr>
          <w:t>window.open('URL', 'name', 'props')</w:t>
        </w:r>
      </w:ins>
    </w:p>
    <w:p w:rsidR="00EE2F06" w:rsidRDefault="00EE2F06" w:rsidP="00EE2F06">
      <w:pPr>
        <w:shd w:val="clear" w:color="auto" w:fill="FEFEFF"/>
        <w:rPr>
          <w:ins w:id="3098" w:author="Unknown"/>
          <w:rFonts w:ascii="Calibri" w:hAnsi="Calibri"/>
          <w:color w:val="000000"/>
          <w:sz w:val="26"/>
          <w:szCs w:val="26"/>
        </w:rPr>
      </w:pPr>
      <w:ins w:id="3099" w:author="Unknown">
        <w:r>
          <w:rPr>
            <w:rFonts w:ascii="Calibri" w:hAnsi="Calibri"/>
            <w:color w:val="000000"/>
            <w:sz w:val="26"/>
            <w:szCs w:val="26"/>
          </w:rPr>
          <w:lastRenderedPageBreak/>
          <w:t>- 'URL' - adresa pentru continutul paginii din fereastra. Daca se adauga un sir gol, va afisa o pagina goala.</w:t>
        </w:r>
        <w:r>
          <w:rPr>
            <w:rFonts w:ascii="Calibri" w:hAnsi="Calibri"/>
            <w:color w:val="000000"/>
            <w:sz w:val="26"/>
            <w:szCs w:val="26"/>
          </w:rPr>
          <w:br/>
          <w:t>- 'name' - numele ferestrei.</w:t>
        </w:r>
        <w:r>
          <w:rPr>
            <w:rFonts w:ascii="Calibri" w:hAnsi="Calibri"/>
            <w:color w:val="000000"/>
            <w:sz w:val="26"/>
            <w:szCs w:val="26"/>
          </w:rPr>
          <w:br/>
          <w:t>- 'props' - (optional) perechi </w:t>
        </w:r>
        <w:r>
          <w:rPr>
            <w:rStyle w:val="sbi"/>
            <w:rFonts w:ascii="Calibri" w:hAnsi="Calibri"/>
            <w:b/>
            <w:bCs/>
            <w:i/>
            <w:iCs/>
            <w:color w:val="000000"/>
            <w:sz w:val="26"/>
            <w:szCs w:val="26"/>
          </w:rPr>
          <w:t>nume=valoare</w:t>
        </w:r>
        <w:r>
          <w:rPr>
            <w:rFonts w:ascii="Calibri" w:hAnsi="Calibri"/>
            <w:color w:val="000000"/>
            <w:sz w:val="26"/>
            <w:szCs w:val="26"/>
          </w:rPr>
          <w:t> (separate prin virgula) cu proprietati pentru definirea ferestrei.</w:t>
        </w:r>
      </w:ins>
    </w:p>
    <w:p w:rsidR="00EE2F06" w:rsidRDefault="00EE2F06" w:rsidP="00EE2F06">
      <w:pPr>
        <w:numPr>
          <w:ilvl w:val="0"/>
          <w:numId w:val="28"/>
        </w:numPr>
        <w:shd w:val="clear" w:color="auto" w:fill="FEFEFF"/>
        <w:spacing w:before="100" w:beforeAutospacing="1" w:after="100" w:afterAutospacing="1" w:line="319" w:lineRule="atLeast"/>
        <w:ind w:left="525"/>
        <w:rPr>
          <w:ins w:id="3100" w:author="Unknown"/>
          <w:rFonts w:ascii="Calibri" w:hAnsi="Calibri"/>
          <w:color w:val="000000"/>
          <w:sz w:val="26"/>
          <w:szCs w:val="26"/>
        </w:rPr>
      </w:pPr>
      <w:ins w:id="3101" w:author="Unknown">
        <w:r>
          <w:rPr>
            <w:rStyle w:val="sbi"/>
            <w:rFonts w:ascii="Calibri" w:hAnsi="Calibri"/>
            <w:b/>
            <w:bCs/>
            <w:i/>
            <w:iCs/>
            <w:color w:val="000000"/>
            <w:sz w:val="26"/>
            <w:szCs w:val="26"/>
          </w:rPr>
          <w:t>height</w:t>
        </w:r>
        <w:r>
          <w:rPr>
            <w:rFonts w:ascii="Calibri" w:hAnsi="Calibri"/>
            <w:color w:val="000000"/>
            <w:sz w:val="26"/>
            <w:szCs w:val="26"/>
          </w:rPr>
          <w:t> - inaltimea ferestrei (in pixeli).</w:t>
        </w:r>
      </w:ins>
    </w:p>
    <w:p w:rsidR="00EE2F06" w:rsidRDefault="00EE2F06" w:rsidP="00EE2F06">
      <w:pPr>
        <w:numPr>
          <w:ilvl w:val="0"/>
          <w:numId w:val="28"/>
        </w:numPr>
        <w:shd w:val="clear" w:color="auto" w:fill="FEFEFF"/>
        <w:spacing w:before="100" w:beforeAutospacing="1" w:after="100" w:afterAutospacing="1" w:line="319" w:lineRule="atLeast"/>
        <w:ind w:left="525"/>
        <w:rPr>
          <w:ins w:id="3102" w:author="Unknown"/>
          <w:rFonts w:ascii="Calibri" w:hAnsi="Calibri"/>
          <w:color w:val="000000"/>
          <w:sz w:val="26"/>
          <w:szCs w:val="26"/>
        </w:rPr>
      </w:pPr>
      <w:ins w:id="3103" w:author="Unknown">
        <w:r>
          <w:rPr>
            <w:rStyle w:val="sbi"/>
            <w:rFonts w:ascii="Calibri" w:hAnsi="Calibri"/>
            <w:b/>
            <w:bCs/>
            <w:i/>
            <w:iCs/>
            <w:color w:val="000000"/>
            <w:sz w:val="26"/>
            <w:szCs w:val="26"/>
          </w:rPr>
          <w:t>left</w:t>
        </w:r>
        <w:r>
          <w:rPr>
            <w:rFonts w:ascii="Calibri" w:hAnsi="Calibri"/>
            <w:color w:val="000000"/>
            <w:sz w:val="26"/>
            <w:szCs w:val="26"/>
          </w:rPr>
          <w:t> - distanta ferestrei fata de marginea din stanga ecranului (in pixeli).</w:t>
        </w:r>
      </w:ins>
    </w:p>
    <w:p w:rsidR="00EE2F06" w:rsidRDefault="00EE2F06" w:rsidP="00EE2F06">
      <w:pPr>
        <w:numPr>
          <w:ilvl w:val="0"/>
          <w:numId w:val="28"/>
        </w:numPr>
        <w:shd w:val="clear" w:color="auto" w:fill="FEFEFF"/>
        <w:spacing w:before="100" w:beforeAutospacing="1" w:after="100" w:afterAutospacing="1" w:line="319" w:lineRule="atLeast"/>
        <w:ind w:left="525"/>
        <w:rPr>
          <w:ins w:id="3104" w:author="Unknown"/>
          <w:rFonts w:ascii="Calibri" w:hAnsi="Calibri"/>
          <w:color w:val="000000"/>
          <w:sz w:val="26"/>
          <w:szCs w:val="26"/>
        </w:rPr>
      </w:pPr>
      <w:ins w:id="3105" w:author="Unknown">
        <w:r>
          <w:rPr>
            <w:rStyle w:val="sbi"/>
            <w:rFonts w:ascii="Calibri" w:hAnsi="Calibri"/>
            <w:b/>
            <w:bCs/>
            <w:i/>
            <w:iCs/>
            <w:color w:val="000000"/>
            <w:sz w:val="26"/>
            <w:szCs w:val="26"/>
          </w:rPr>
          <w:t>menubar</w:t>
        </w:r>
        <w:r>
          <w:rPr>
            <w:rFonts w:ascii="Calibri" w:hAnsi="Calibri"/>
            <w:color w:val="000000"/>
            <w:sz w:val="26"/>
            <w:szCs w:val="26"/>
          </w:rPr>
          <w:t> - daca sa afiseze sau nu bara de meniu, folosind valoarea 1 sau 0.</w:t>
        </w:r>
      </w:ins>
    </w:p>
    <w:p w:rsidR="00EE2F06" w:rsidRDefault="00EE2F06" w:rsidP="00EE2F06">
      <w:pPr>
        <w:numPr>
          <w:ilvl w:val="0"/>
          <w:numId w:val="28"/>
        </w:numPr>
        <w:shd w:val="clear" w:color="auto" w:fill="FEFEFF"/>
        <w:spacing w:before="100" w:beforeAutospacing="1" w:after="100" w:afterAutospacing="1" w:line="319" w:lineRule="atLeast"/>
        <w:ind w:left="525"/>
        <w:rPr>
          <w:ins w:id="3106" w:author="Unknown"/>
          <w:rFonts w:ascii="Calibri" w:hAnsi="Calibri"/>
          <w:color w:val="000000"/>
          <w:sz w:val="26"/>
          <w:szCs w:val="26"/>
        </w:rPr>
      </w:pPr>
      <w:ins w:id="3107" w:author="Unknown">
        <w:r>
          <w:rPr>
            <w:rStyle w:val="sbi"/>
            <w:rFonts w:ascii="Calibri" w:hAnsi="Calibri"/>
            <w:b/>
            <w:bCs/>
            <w:i/>
            <w:iCs/>
            <w:color w:val="000000"/>
            <w:sz w:val="26"/>
            <w:szCs w:val="26"/>
          </w:rPr>
          <w:t>titlebar</w:t>
        </w:r>
        <w:r>
          <w:rPr>
            <w:rFonts w:ascii="Calibri" w:hAnsi="Calibri"/>
            <w:color w:val="000000"/>
            <w:sz w:val="26"/>
            <w:szCs w:val="26"/>
          </w:rPr>
          <w:t> - daca sa afiseze sau nu bara de titlu, folosind valoarea 1 sau 0.</w:t>
        </w:r>
      </w:ins>
    </w:p>
    <w:p w:rsidR="00EE2F06" w:rsidRDefault="00EE2F06" w:rsidP="00EE2F06">
      <w:pPr>
        <w:numPr>
          <w:ilvl w:val="0"/>
          <w:numId w:val="28"/>
        </w:numPr>
        <w:shd w:val="clear" w:color="auto" w:fill="FEFEFF"/>
        <w:spacing w:before="100" w:beforeAutospacing="1" w:after="100" w:afterAutospacing="1" w:line="319" w:lineRule="atLeast"/>
        <w:ind w:left="525"/>
        <w:rPr>
          <w:ins w:id="3108" w:author="Unknown"/>
          <w:rFonts w:ascii="Calibri" w:hAnsi="Calibri"/>
          <w:color w:val="000000"/>
          <w:sz w:val="26"/>
          <w:szCs w:val="26"/>
        </w:rPr>
      </w:pPr>
      <w:ins w:id="3109" w:author="Unknown">
        <w:r>
          <w:rPr>
            <w:rStyle w:val="sbi"/>
            <w:rFonts w:ascii="Calibri" w:hAnsi="Calibri"/>
            <w:b/>
            <w:bCs/>
            <w:i/>
            <w:iCs/>
            <w:color w:val="000000"/>
            <w:sz w:val="26"/>
            <w:szCs w:val="26"/>
          </w:rPr>
          <w:t>top</w:t>
        </w:r>
        <w:r>
          <w:rPr>
            <w:rFonts w:ascii="Calibri" w:hAnsi="Calibri"/>
            <w:color w:val="000000"/>
            <w:sz w:val="26"/>
            <w:szCs w:val="26"/>
          </w:rPr>
          <w:t> - distanta ferestrei fata de marginea de sus a ecranului (in pixeli).</w:t>
        </w:r>
      </w:ins>
    </w:p>
    <w:p w:rsidR="00EE2F06" w:rsidRDefault="00EE2F06" w:rsidP="00EE2F06">
      <w:pPr>
        <w:numPr>
          <w:ilvl w:val="0"/>
          <w:numId w:val="28"/>
        </w:numPr>
        <w:shd w:val="clear" w:color="auto" w:fill="FEFEFF"/>
        <w:spacing w:before="100" w:beforeAutospacing="1" w:after="100" w:afterAutospacing="1" w:line="319" w:lineRule="atLeast"/>
        <w:ind w:left="525"/>
        <w:rPr>
          <w:ins w:id="3110" w:author="Unknown"/>
          <w:rFonts w:ascii="Calibri" w:hAnsi="Calibri"/>
          <w:color w:val="000000"/>
          <w:sz w:val="26"/>
          <w:szCs w:val="26"/>
        </w:rPr>
      </w:pPr>
      <w:ins w:id="3111" w:author="Unknown">
        <w:r>
          <w:rPr>
            <w:rStyle w:val="sbi"/>
            <w:rFonts w:ascii="Calibri" w:hAnsi="Calibri"/>
            <w:b/>
            <w:bCs/>
            <w:i/>
            <w:iCs/>
            <w:color w:val="000000"/>
            <w:sz w:val="26"/>
            <w:szCs w:val="26"/>
          </w:rPr>
          <w:t>width</w:t>
        </w:r>
        <w:r>
          <w:rPr>
            <w:rFonts w:ascii="Calibri" w:hAnsi="Calibri"/>
            <w:color w:val="000000"/>
            <w:sz w:val="26"/>
            <w:szCs w:val="26"/>
          </w:rPr>
          <w:t> - lungimea ferestrei (in pixeli).</w:t>
        </w:r>
      </w:ins>
    </w:p>
    <w:p w:rsidR="00EE2F06" w:rsidRDefault="00EE2F06" w:rsidP="00EE2F06">
      <w:pPr>
        <w:shd w:val="clear" w:color="auto" w:fill="FEFEFF"/>
        <w:spacing w:after="0" w:line="240" w:lineRule="auto"/>
        <w:rPr>
          <w:ins w:id="3112" w:author="Unknown"/>
          <w:rFonts w:ascii="Calibri" w:hAnsi="Calibri"/>
          <w:color w:val="000000"/>
          <w:sz w:val="26"/>
          <w:szCs w:val="26"/>
        </w:rPr>
      </w:pPr>
      <w:ins w:id="3113" w:author="Unknown">
        <w:r>
          <w:rPr>
            <w:rFonts w:ascii="Calibri" w:hAnsi="Calibri"/>
            <w:color w:val="000000"/>
            <w:sz w:val="26"/>
            <w:szCs w:val="26"/>
          </w:rPr>
          <w:t>Daca argumentul 'props' nu e adaugat, se va deschide fereastra ca un nou tab in browser.</w:t>
        </w:r>
        <w:r>
          <w:rPr>
            <w:rFonts w:ascii="Calibri" w:hAnsi="Calibri"/>
            <w:color w:val="000000"/>
            <w:sz w:val="26"/>
            <w:szCs w:val="26"/>
          </w:rPr>
          <w:br/>
        </w:r>
        <w:r>
          <w:rPr>
            <w:rFonts w:ascii="Calibri" w:hAnsi="Calibri"/>
            <w:color w:val="000000"/>
            <w:sz w:val="26"/>
            <w:szCs w:val="26"/>
          </w:rPr>
          <w:br/>
          <w:t>- Exemplu, la clic pe un buton se deschide o fereastra cu dimensiuni si pozitie specificate.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14" w:author="Unknown"/>
          <w:color w:val="0101FF"/>
          <w:sz w:val="23"/>
          <w:szCs w:val="23"/>
        </w:rPr>
      </w:pPr>
      <w:ins w:id="3115" w:author="Unknown">
        <w:r>
          <w:rPr>
            <w:color w:val="0101FF"/>
            <w:sz w:val="23"/>
            <w:szCs w:val="23"/>
          </w:rPr>
          <w:t>&lt;h4&gt;Exemplu window.open()&lt;/h4&gt;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16" w:author="Unknown"/>
          <w:color w:val="0101FF"/>
          <w:sz w:val="23"/>
          <w:szCs w:val="23"/>
        </w:rPr>
      </w:pPr>
      <w:ins w:id="3117" w:author="Unknown">
        <w:r>
          <w:rPr>
            <w:color w:val="0101FF"/>
            <w:sz w:val="23"/>
            <w:szCs w:val="23"/>
          </w:rPr>
          <w:t>&lt;p&gt;La clic pe buton se deschide o fereastra pop-up, cu aceste proprietati: &lt;em&gt;'width=650, height=450, left=30, top=50, menubar=0, titlebar=0'&lt;/em&gt;.&lt;/p&gt;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18" w:author="Unknown"/>
          <w:color w:val="0101FF"/>
          <w:sz w:val="23"/>
          <w:szCs w:val="23"/>
        </w:rPr>
      </w:pPr>
      <w:ins w:id="3119" w:author="Unknown">
        <w:r>
          <w:rPr>
            <w:color w:val="0101FF"/>
            <w:sz w:val="23"/>
            <w:szCs w:val="23"/>
          </w:rPr>
          <w:t>&lt;button id='btn1'&gt;Open pop-up&lt;/button&gt;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1" w:author="Unknown"/>
          <w:color w:val="0101FF"/>
          <w:sz w:val="23"/>
          <w:szCs w:val="23"/>
        </w:rPr>
      </w:pPr>
      <w:ins w:id="3122"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3" w:author="Unknown"/>
          <w:color w:val="0101FF"/>
          <w:sz w:val="23"/>
          <w:szCs w:val="23"/>
        </w:rPr>
      </w:pPr>
      <w:ins w:id="3124"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5" w:author="Unknown"/>
          <w:color w:val="0101FF"/>
          <w:sz w:val="23"/>
          <w:szCs w:val="23"/>
        </w:rPr>
      </w:pPr>
      <w:ins w:id="3126" w:author="Unknown">
        <w:r>
          <w:rPr>
            <w:color w:val="0101FF"/>
            <w:sz w:val="23"/>
            <w:szCs w:val="23"/>
          </w:rPr>
          <w:t xml:space="preserve"> var popup = window.open('//gamv.eu/', 'TestWin', 'width=650, height=450, left=30, top=50, menubar=0, titlebar=0');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7" w:author="Unknown"/>
          <w:color w:val="0101FF"/>
          <w:sz w:val="23"/>
          <w:szCs w:val="23"/>
        </w:rPr>
      </w:pPr>
      <w:ins w:id="3128"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29" w:author="Unknown"/>
          <w:color w:val="0101FF"/>
          <w:sz w:val="23"/>
          <w:szCs w:val="23"/>
        </w:rPr>
      </w:pPr>
      <w:ins w:id="3130" w:author="Unknown">
        <w:r>
          <w:rPr>
            <w:color w:val="0101FF"/>
            <w:sz w:val="23"/>
            <w:szCs w:val="23"/>
          </w:rPr>
          <w:t>&lt;/script&gt;</w:t>
        </w:r>
      </w:ins>
    </w:p>
    <w:p w:rsidR="00EE2F06" w:rsidRDefault="00EE2F06" w:rsidP="00EE2F06">
      <w:pPr>
        <w:shd w:val="clear" w:color="auto" w:fill="FEFEFF"/>
        <w:rPr>
          <w:ins w:id="3131" w:author="Unknown"/>
          <w:rFonts w:ascii="Calibri" w:hAnsi="Calibri"/>
          <w:color w:val="000000"/>
          <w:sz w:val="26"/>
          <w:szCs w:val="26"/>
        </w:rPr>
      </w:pPr>
      <w:ins w:id="3132" w:author="Unknown">
        <w:r>
          <w:rPr>
            <w:rFonts w:ascii="Calibri" w:hAnsi="Calibri"/>
            <w:color w:val="000000"/>
            <w:sz w:val="26"/>
            <w:szCs w:val="26"/>
          </w:rPr>
          <w:t>Incercati codul</w:t>
        </w:r>
      </w:ins>
    </w:p>
    <w:p w:rsidR="00EE2F06" w:rsidRDefault="00EE2F06" w:rsidP="00EE2F06">
      <w:pPr>
        <w:pStyle w:val="Heading4"/>
        <w:shd w:val="clear" w:color="auto" w:fill="FEFEFF"/>
        <w:spacing w:before="240" w:after="105"/>
        <w:ind w:left="1537"/>
        <w:rPr>
          <w:ins w:id="3133" w:author="Unknown"/>
          <w:rFonts w:ascii="Calibri" w:hAnsi="Calibri"/>
          <w:color w:val="000000"/>
          <w:sz w:val="26"/>
          <w:szCs w:val="26"/>
          <w:u w:val="single"/>
        </w:rPr>
      </w:pPr>
      <w:ins w:id="3134" w:author="Unknown">
        <w:r>
          <w:rPr>
            <w:rFonts w:ascii="Calibri" w:hAnsi="Calibri"/>
            <w:color w:val="000000"/>
            <w:sz w:val="26"/>
            <w:szCs w:val="26"/>
            <w:u w:val="single"/>
          </w:rPr>
          <w:t>Ferestre cu continut din JavaScript</w:t>
        </w:r>
      </w:ins>
    </w:p>
    <w:p w:rsidR="00EE2F06" w:rsidRDefault="00EE2F06" w:rsidP="00EE2F06">
      <w:pPr>
        <w:pStyle w:val="ptxt"/>
        <w:shd w:val="clear" w:color="auto" w:fill="FEFEFF"/>
        <w:spacing w:before="105" w:beforeAutospacing="0" w:after="120" w:afterAutospacing="0"/>
        <w:ind w:left="120" w:firstLine="300"/>
        <w:rPr>
          <w:ins w:id="3135" w:author="Unknown"/>
          <w:rFonts w:ascii="Calibri" w:hAnsi="Calibri"/>
          <w:color w:val="000000"/>
          <w:sz w:val="26"/>
          <w:szCs w:val="26"/>
        </w:rPr>
      </w:pPr>
      <w:ins w:id="3136" w:author="Unknown">
        <w:r>
          <w:rPr>
            <w:rFonts w:ascii="Calibri" w:hAnsi="Calibri"/>
            <w:color w:val="000000"/>
            <w:sz w:val="26"/>
            <w:szCs w:val="26"/>
          </w:rPr>
          <w:t>Metoda </w:t>
        </w:r>
        <w:r>
          <w:rPr>
            <w:rStyle w:val="HTMLCode"/>
            <w:b/>
            <w:bCs/>
            <w:color w:val="0000EE"/>
          </w:rPr>
          <w:t>window.open()</w:t>
        </w:r>
        <w:r>
          <w:rPr>
            <w:rFonts w:ascii="Calibri" w:hAnsi="Calibri"/>
            <w:color w:val="000000"/>
            <w:sz w:val="26"/>
            <w:szCs w:val="26"/>
          </w:rPr>
          <w:t> returneaza o referinta la fereastra deschisa cu ea. Folosind aceasta referinta, se pot deschide ferestre pop-up cu continut creat direct din JavaScript. In acest caz, la URL se adauga un sir gol.</w:t>
        </w:r>
        <w:r>
          <w:rPr>
            <w:rFonts w:ascii="Calibri" w:hAnsi="Calibri"/>
            <w:color w:val="000000"/>
            <w:sz w:val="26"/>
            <w:szCs w:val="26"/>
          </w:rPr>
          <w:br/>
          <w:t>In fereastra pop-up se poate adauga buton pentru inchiderea ferestrei cu metoda </w:t>
        </w:r>
        <w:r>
          <w:rPr>
            <w:rStyle w:val="HTMLCode"/>
            <w:b/>
            <w:bCs/>
            <w:color w:val="0000EE"/>
          </w:rPr>
          <w:t>close()</w:t>
        </w:r>
        <w:r>
          <w:rPr>
            <w:rFonts w:ascii="Calibri" w:hAnsi="Calibri"/>
            <w:color w:val="000000"/>
            <w:sz w:val="26"/>
            <w:szCs w:val="26"/>
          </w:rPr>
          <w:t>.</w:t>
        </w:r>
      </w:ins>
    </w:p>
    <w:p w:rsidR="00EE2F06" w:rsidRDefault="00EE2F06" w:rsidP="00EE2F06">
      <w:pPr>
        <w:shd w:val="clear" w:color="auto" w:fill="FEFEFF"/>
        <w:rPr>
          <w:ins w:id="3137" w:author="Unknown"/>
          <w:rFonts w:ascii="Calibri" w:hAnsi="Calibri"/>
          <w:color w:val="000000"/>
          <w:sz w:val="26"/>
          <w:szCs w:val="26"/>
        </w:rPr>
      </w:pPr>
      <w:ins w:id="3138" w:author="Unknown">
        <w:r>
          <w:rPr>
            <w:rFonts w:ascii="Calibri" w:hAnsi="Calibri"/>
            <w:color w:val="000000"/>
            <w:sz w:val="26"/>
            <w:szCs w:val="26"/>
          </w:rPr>
          <w:t>- Exemplu, la clic pe un buton se deschide o fereastra fara adresa URL, cu continut adaugat din JavaScript; si cu buton de inchidere.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39" w:author="Unknown"/>
          <w:color w:val="0101FF"/>
          <w:sz w:val="23"/>
          <w:szCs w:val="23"/>
        </w:rPr>
      </w:pPr>
      <w:ins w:id="3140" w:author="Unknown">
        <w:r>
          <w:rPr>
            <w:color w:val="0101FF"/>
            <w:sz w:val="23"/>
            <w:szCs w:val="23"/>
          </w:rPr>
          <w:lastRenderedPageBreak/>
          <w:t>&lt;h4&gt;Exemplu fereastra cu continut din JS si buton Close&lt;/h4&gt;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41" w:author="Unknown"/>
          <w:color w:val="0101FF"/>
          <w:sz w:val="23"/>
          <w:szCs w:val="23"/>
        </w:rPr>
      </w:pPr>
      <w:ins w:id="3142" w:author="Unknown">
        <w:r>
          <w:rPr>
            <w:color w:val="0101FF"/>
            <w:sz w:val="23"/>
            <w:szCs w:val="23"/>
          </w:rPr>
          <w:t>&lt;p&gt;La clic pe buton deschide o fereastra pop-up in care se adauga elemente HTML din JavaScript si un buton Close.&lt;/p&gt;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43" w:author="Unknown"/>
          <w:color w:val="0101FF"/>
          <w:sz w:val="23"/>
          <w:szCs w:val="23"/>
        </w:rPr>
      </w:pPr>
      <w:ins w:id="3144" w:author="Unknown">
        <w:r>
          <w:rPr>
            <w:color w:val="0101FF"/>
            <w:sz w:val="23"/>
            <w:szCs w:val="23"/>
          </w:rPr>
          <w:t>&lt;button id='btn1'&gt;Open pop-up&lt;/button&gt;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4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46" w:author="Unknown"/>
          <w:color w:val="0101FF"/>
          <w:sz w:val="23"/>
          <w:szCs w:val="23"/>
        </w:rPr>
      </w:pPr>
      <w:ins w:id="3147"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48" w:author="Unknown"/>
          <w:color w:val="0101FF"/>
          <w:sz w:val="23"/>
          <w:szCs w:val="23"/>
        </w:rPr>
      </w:pPr>
      <w:ins w:id="3149"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0" w:author="Unknown"/>
          <w:color w:val="0101FF"/>
          <w:sz w:val="23"/>
          <w:szCs w:val="23"/>
        </w:rPr>
      </w:pPr>
      <w:ins w:id="3151" w:author="Unknown">
        <w:r>
          <w:rPr>
            <w:color w:val="0101FF"/>
            <w:sz w:val="23"/>
            <w:szCs w:val="23"/>
          </w:rPr>
          <w:t>//deschide fereastra pop-up</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2" w:author="Unknown"/>
          <w:color w:val="0101FF"/>
          <w:sz w:val="23"/>
          <w:szCs w:val="23"/>
        </w:rPr>
      </w:pPr>
      <w:ins w:id="3153" w:author="Unknown">
        <w:r>
          <w:rPr>
            <w:color w:val="0101FF"/>
            <w:sz w:val="23"/>
            <w:szCs w:val="23"/>
          </w:rPr>
          <w:t>var popup = window.open('', 'TestWindow', 'width=350, height=300, left=20, top=25');</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5" w:author="Unknown"/>
          <w:color w:val="0101FF"/>
          <w:sz w:val="23"/>
          <w:szCs w:val="23"/>
        </w:rPr>
      </w:pPr>
      <w:ins w:id="3156" w:author="Unknown">
        <w:r>
          <w:rPr>
            <w:color w:val="0101FF"/>
            <w:sz w:val="23"/>
            <w:szCs w:val="23"/>
          </w:rPr>
          <w:t>//adauga html si text in ea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7" w:author="Unknown"/>
          <w:color w:val="0101FF"/>
          <w:sz w:val="23"/>
          <w:szCs w:val="23"/>
        </w:rPr>
      </w:pPr>
      <w:ins w:id="3158" w:author="Unknown">
        <w:r>
          <w:rPr>
            <w:color w:val="0101FF"/>
            <w:sz w:val="23"/>
            <w:szCs w:val="23"/>
          </w:rPr>
          <w:t>popup.document.write('&lt;h1&gt;Bucura-te, fii Fericit&lt;/h1&gt;');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59" w:author="Unknown"/>
          <w:color w:val="0101FF"/>
          <w:sz w:val="23"/>
          <w:szCs w:val="23"/>
        </w:rPr>
      </w:pPr>
      <w:ins w:id="3160" w:author="Unknown">
        <w:r>
          <w:rPr>
            <w:color w:val="0101FF"/>
            <w:sz w:val="23"/>
            <w:szCs w:val="23"/>
          </w:rPr>
          <w:t>popup.document.write(`&lt;blockquote style="color:#0000e0; font-size:18px;"&gt;Cea mai pretioasa avere pe care o ai, nimeni nu ti-o poate lua, o poti darui si transmite fara sa scada;&lt;br&gt;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61" w:author="Unknown"/>
          <w:color w:val="0101FF"/>
          <w:sz w:val="23"/>
          <w:szCs w:val="23"/>
        </w:rPr>
      </w:pPr>
      <w:ins w:id="3162" w:author="Unknown">
        <w:r>
          <w:rPr>
            <w:color w:val="0101FF"/>
            <w:sz w:val="23"/>
            <w:szCs w:val="23"/>
          </w:rPr>
          <w:t>Esti tu insuti, starea ta de a fi.&lt;br&gt;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63" w:author="Unknown"/>
          <w:color w:val="0101FF"/>
          <w:sz w:val="23"/>
          <w:szCs w:val="23"/>
        </w:rPr>
      </w:pPr>
      <w:ins w:id="3164" w:author="Unknown">
        <w:r>
          <w:rPr>
            <w:color w:val="0101FF"/>
            <w:sz w:val="23"/>
            <w:szCs w:val="23"/>
          </w:rPr>
          <w:t>Daruieste Bucurie si Pace prin starea ta,&lt;br&gt;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65" w:author="Unknown"/>
          <w:color w:val="0101FF"/>
          <w:sz w:val="23"/>
          <w:szCs w:val="23"/>
        </w:rPr>
      </w:pPr>
      <w:ins w:id="3166" w:author="Unknown">
        <w:r>
          <w:rPr>
            <w:color w:val="0101FF"/>
            <w:sz w:val="23"/>
            <w:szCs w:val="23"/>
          </w:rPr>
          <w:t>Ce si cum daruiesti, tu primesti.&lt;/blockquote&gt;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67" w:author="Unknown"/>
          <w:color w:val="0101FF"/>
          <w:sz w:val="23"/>
          <w:szCs w:val="23"/>
        </w:rPr>
      </w:pPr>
      <w:ins w:id="3168" w:author="Unknown">
        <w:r>
          <w:rPr>
            <w:color w:val="0101FF"/>
            <w:sz w:val="23"/>
            <w:szCs w:val="23"/>
          </w:rPr>
          <w:t>&lt;h4&gt;Transmite Pace si Bucurie, fii Fericit!&lt;/h4&gt;`);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69" w:author="Unknown"/>
          <w:color w:val="0101FF"/>
          <w:sz w:val="23"/>
          <w:szCs w:val="23"/>
        </w:rPr>
      </w:pPr>
      <w:ins w:id="3170" w:author="Unknown">
        <w:r>
          <w:rPr>
            <w:color w:val="0101FF"/>
            <w:sz w:val="23"/>
            <w:szCs w:val="23"/>
          </w:rPr>
          <w:t>popup.document.write('&lt;p&gt; - Nu spun ce sa faci, lumea te reflecta, Tu iti transmiti.&lt;/p&gt;');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2" w:author="Unknown"/>
          <w:color w:val="0101FF"/>
          <w:sz w:val="23"/>
          <w:szCs w:val="23"/>
        </w:rPr>
      </w:pPr>
      <w:ins w:id="3173" w:author="Unknown">
        <w:r>
          <w:rPr>
            <w:color w:val="0101FF"/>
            <w:sz w:val="23"/>
            <w:szCs w:val="23"/>
          </w:rPr>
          <w:t>//adauga buton de inchidere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4" w:author="Unknown"/>
          <w:color w:val="0101FF"/>
          <w:sz w:val="23"/>
          <w:szCs w:val="23"/>
        </w:rPr>
      </w:pPr>
      <w:ins w:id="3175" w:author="Unknown">
        <w:r>
          <w:rPr>
            <w:color w:val="0101FF"/>
            <w:sz w:val="23"/>
            <w:szCs w:val="23"/>
          </w:rPr>
          <w:t>popup.document.write('&lt;button onclick="window.close()"&gt;Close&lt;/button&gt;');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6"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7" w:author="Unknown"/>
          <w:color w:val="0101FF"/>
          <w:sz w:val="23"/>
          <w:szCs w:val="23"/>
        </w:rPr>
      </w:pPr>
      <w:ins w:id="3178" w:author="Unknown">
        <w:r>
          <w:rPr>
            <w:color w:val="0101FF"/>
            <w:sz w:val="23"/>
            <w:szCs w:val="23"/>
          </w:rPr>
          <w:t>//seteaza un background la Body din pagina deschisa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79" w:author="Unknown"/>
          <w:color w:val="0101FF"/>
          <w:sz w:val="23"/>
          <w:szCs w:val="23"/>
        </w:rPr>
      </w:pPr>
      <w:ins w:id="3180" w:author="Unknown">
        <w:r>
          <w:rPr>
            <w:color w:val="0101FF"/>
            <w:sz w:val="23"/>
            <w:szCs w:val="23"/>
          </w:rPr>
          <w:t>popup.document.body.style.background ='#fefee9';</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81" w:author="Unknown"/>
          <w:color w:val="0101FF"/>
          <w:sz w:val="23"/>
          <w:szCs w:val="23"/>
        </w:rPr>
      </w:pPr>
      <w:ins w:id="3182"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183" w:author="Unknown"/>
          <w:color w:val="0101FF"/>
          <w:sz w:val="23"/>
          <w:szCs w:val="23"/>
        </w:rPr>
      </w:pPr>
      <w:ins w:id="3184" w:author="Unknown">
        <w:r>
          <w:rPr>
            <w:color w:val="0101FF"/>
            <w:sz w:val="23"/>
            <w:szCs w:val="23"/>
          </w:rPr>
          <w:t>&lt;/script&gt;</w:t>
        </w:r>
      </w:ins>
    </w:p>
    <w:p w:rsidR="00EE2F06" w:rsidRDefault="00EE2F06" w:rsidP="00EE2F06">
      <w:pPr>
        <w:shd w:val="clear" w:color="auto" w:fill="FEFEFF"/>
        <w:rPr>
          <w:ins w:id="3185" w:author="Unknown"/>
          <w:rFonts w:ascii="Calibri" w:hAnsi="Calibri"/>
          <w:color w:val="000000"/>
          <w:sz w:val="26"/>
          <w:szCs w:val="26"/>
        </w:rPr>
      </w:pPr>
      <w:ins w:id="3186"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187" w:author="Unknown"/>
          <w:rFonts w:ascii="Calibri" w:hAnsi="Calibri"/>
          <w:color w:val="000000"/>
          <w:spacing w:val="15"/>
          <w:sz w:val="27"/>
          <w:szCs w:val="27"/>
          <w:u w:val="single"/>
        </w:rPr>
      </w:pPr>
      <w:ins w:id="3188" w:author="Unknown">
        <w:r>
          <w:rPr>
            <w:rFonts w:ascii="Calibri" w:hAnsi="Calibri"/>
            <w:color w:val="000000"/>
            <w:spacing w:val="15"/>
            <w:u w:val="single"/>
          </w:rPr>
          <w:t>Bara de derulare - scroll</w:t>
        </w:r>
      </w:ins>
    </w:p>
    <w:p w:rsidR="00EE2F06" w:rsidRDefault="00EE2F06" w:rsidP="00EE2F06">
      <w:pPr>
        <w:pStyle w:val="ptxt"/>
        <w:shd w:val="clear" w:color="auto" w:fill="FEFEFF"/>
        <w:spacing w:before="105" w:beforeAutospacing="0" w:after="120" w:afterAutospacing="0"/>
        <w:ind w:left="120" w:firstLine="300"/>
        <w:rPr>
          <w:ins w:id="3189" w:author="Unknown"/>
          <w:rFonts w:ascii="Calibri" w:hAnsi="Calibri"/>
          <w:color w:val="000000"/>
          <w:sz w:val="26"/>
          <w:szCs w:val="26"/>
        </w:rPr>
      </w:pPr>
      <w:ins w:id="3190" w:author="Unknown">
        <w:r>
          <w:rPr>
            <w:rFonts w:ascii="Calibri" w:hAnsi="Calibri"/>
            <w:color w:val="000000"/>
            <w:sz w:val="26"/>
            <w:szCs w:val="26"/>
          </w:rPr>
          <w:t>Bara de derulare a paginii (scroll) apartine obiectului </w:t>
        </w:r>
        <w:r>
          <w:rPr>
            <w:rStyle w:val="HTMLCode"/>
            <w:b/>
            <w:bCs/>
            <w:color w:val="0000EE"/>
          </w:rPr>
          <w:t>window</w:t>
        </w:r>
        <w:r>
          <w:rPr>
            <w:rFonts w:ascii="Calibri" w:hAnsi="Calibri"/>
            <w:color w:val="000000"/>
            <w:sz w:val="26"/>
            <w:szCs w:val="26"/>
          </w:rPr>
          <w:t>. Acesta contine proprietati si metode pentru citirea si setarea pozitiei barelor de derulare a paginii.</w:t>
        </w:r>
      </w:ins>
    </w:p>
    <w:p w:rsidR="00EE2F06" w:rsidRDefault="00EE2F06" w:rsidP="00EE2F06">
      <w:pPr>
        <w:numPr>
          <w:ilvl w:val="0"/>
          <w:numId w:val="29"/>
        </w:numPr>
        <w:shd w:val="clear" w:color="auto" w:fill="FEFEFF"/>
        <w:spacing w:before="100" w:beforeAutospacing="1" w:after="100" w:afterAutospacing="1" w:line="319" w:lineRule="atLeast"/>
        <w:ind w:left="525"/>
        <w:rPr>
          <w:ins w:id="3191" w:author="Unknown"/>
          <w:rFonts w:ascii="Calibri" w:hAnsi="Calibri"/>
          <w:color w:val="000000"/>
          <w:sz w:val="26"/>
          <w:szCs w:val="26"/>
        </w:rPr>
      </w:pPr>
      <w:ins w:id="3192" w:author="Unknown">
        <w:r>
          <w:rPr>
            <w:rStyle w:val="HTMLCode"/>
            <w:rFonts w:eastAsiaTheme="minorHAnsi"/>
            <w:b/>
            <w:bCs/>
            <w:color w:val="0000EE"/>
          </w:rPr>
          <w:t>scrollX</w:t>
        </w:r>
        <w:r>
          <w:rPr>
            <w:rFonts w:ascii="Calibri" w:hAnsi="Calibri"/>
            <w:color w:val="000000"/>
            <w:sz w:val="26"/>
            <w:szCs w:val="26"/>
          </w:rPr>
          <w:t> - returneaza pozitia barei orizontale de derulare fata de marginea din stanga (in pixeli).</w:t>
        </w:r>
      </w:ins>
    </w:p>
    <w:p w:rsidR="00EE2F06" w:rsidRDefault="00EE2F06" w:rsidP="00EE2F06">
      <w:pPr>
        <w:numPr>
          <w:ilvl w:val="0"/>
          <w:numId w:val="29"/>
        </w:numPr>
        <w:shd w:val="clear" w:color="auto" w:fill="FEFEFF"/>
        <w:spacing w:before="100" w:beforeAutospacing="1" w:after="100" w:afterAutospacing="1" w:line="319" w:lineRule="atLeast"/>
        <w:ind w:left="525"/>
        <w:rPr>
          <w:ins w:id="3193" w:author="Unknown"/>
          <w:rFonts w:ascii="Calibri" w:hAnsi="Calibri"/>
          <w:color w:val="000000"/>
          <w:sz w:val="26"/>
          <w:szCs w:val="26"/>
        </w:rPr>
      </w:pPr>
      <w:ins w:id="3194" w:author="Unknown">
        <w:r>
          <w:rPr>
            <w:rStyle w:val="HTMLCode"/>
            <w:rFonts w:eastAsiaTheme="minorHAnsi"/>
            <w:b/>
            <w:bCs/>
            <w:color w:val="0000EE"/>
          </w:rPr>
          <w:t>scrollY</w:t>
        </w:r>
        <w:r>
          <w:rPr>
            <w:rFonts w:ascii="Calibri" w:hAnsi="Calibri"/>
            <w:color w:val="000000"/>
            <w:sz w:val="26"/>
            <w:szCs w:val="26"/>
          </w:rPr>
          <w:t> - returneaza pozitia barei verticale de derulare fata de marginea de sus (in pixeli).</w:t>
        </w:r>
      </w:ins>
    </w:p>
    <w:p w:rsidR="00EE2F06" w:rsidRDefault="00EE2F06" w:rsidP="00EE2F06">
      <w:pPr>
        <w:numPr>
          <w:ilvl w:val="0"/>
          <w:numId w:val="29"/>
        </w:numPr>
        <w:shd w:val="clear" w:color="auto" w:fill="FEFEFF"/>
        <w:spacing w:before="100" w:beforeAutospacing="1" w:after="100" w:afterAutospacing="1" w:line="319" w:lineRule="atLeast"/>
        <w:ind w:left="525"/>
        <w:rPr>
          <w:ins w:id="3195" w:author="Unknown"/>
          <w:rFonts w:ascii="Calibri" w:hAnsi="Calibri"/>
          <w:color w:val="000000"/>
          <w:sz w:val="26"/>
          <w:szCs w:val="26"/>
        </w:rPr>
      </w:pPr>
      <w:ins w:id="3196" w:author="Unknown">
        <w:r>
          <w:rPr>
            <w:rStyle w:val="HTMLCode"/>
            <w:rFonts w:eastAsiaTheme="minorHAnsi"/>
            <w:b/>
            <w:bCs/>
            <w:color w:val="0000EE"/>
          </w:rPr>
          <w:t>scrollBy(x, y)</w:t>
        </w:r>
        <w:r>
          <w:rPr>
            <w:rFonts w:ascii="Calibri" w:hAnsi="Calibri"/>
            <w:color w:val="000000"/>
            <w:sz w:val="26"/>
            <w:szCs w:val="26"/>
          </w:rPr>
          <w:t> - deruleaza continutul cu numarul de pixeli specificati la x si y (orizontal, vertical).</w:t>
        </w:r>
      </w:ins>
    </w:p>
    <w:p w:rsidR="00EE2F06" w:rsidRDefault="00EE2F06" w:rsidP="00EE2F06">
      <w:pPr>
        <w:numPr>
          <w:ilvl w:val="0"/>
          <w:numId w:val="29"/>
        </w:numPr>
        <w:shd w:val="clear" w:color="auto" w:fill="FEFEFF"/>
        <w:spacing w:before="100" w:beforeAutospacing="1" w:after="100" w:afterAutospacing="1" w:line="319" w:lineRule="atLeast"/>
        <w:ind w:left="525"/>
        <w:rPr>
          <w:ins w:id="3197" w:author="Unknown"/>
          <w:rFonts w:ascii="Calibri" w:hAnsi="Calibri"/>
          <w:color w:val="000000"/>
          <w:sz w:val="26"/>
          <w:szCs w:val="26"/>
        </w:rPr>
      </w:pPr>
      <w:ins w:id="3198" w:author="Unknown">
        <w:r>
          <w:rPr>
            <w:rStyle w:val="HTMLCode"/>
            <w:rFonts w:eastAsiaTheme="minorHAnsi"/>
            <w:b/>
            <w:bCs/>
            <w:color w:val="0000EE"/>
          </w:rPr>
          <w:t>scrollTo(x, y)</w:t>
        </w:r>
        <w:r>
          <w:rPr>
            <w:rFonts w:ascii="Calibri" w:hAnsi="Calibri"/>
            <w:color w:val="000000"/>
            <w:sz w:val="26"/>
            <w:szCs w:val="26"/>
          </w:rPr>
          <w:t> - deruleaza continutul (barele de scroll) la pozitiile specificate la x si y (orizontal, vertical).</w:t>
        </w:r>
      </w:ins>
    </w:p>
    <w:p w:rsidR="00EE2F06" w:rsidRDefault="00EE2F06" w:rsidP="00EE2F06">
      <w:pPr>
        <w:shd w:val="clear" w:color="auto" w:fill="FEFEFF"/>
        <w:spacing w:after="0" w:line="240" w:lineRule="auto"/>
        <w:rPr>
          <w:ins w:id="3199" w:author="Unknown"/>
          <w:rFonts w:ascii="Calibri" w:hAnsi="Calibri"/>
          <w:color w:val="000000"/>
          <w:sz w:val="26"/>
          <w:szCs w:val="26"/>
        </w:rPr>
      </w:pPr>
      <w:ins w:id="3200" w:author="Unknown">
        <w:r>
          <w:rPr>
            <w:rFonts w:ascii="Calibri" w:hAnsi="Calibri"/>
            <w:color w:val="000000"/>
            <w:sz w:val="26"/>
            <w:szCs w:val="26"/>
          </w:rPr>
          <w:lastRenderedPageBreak/>
          <w:t>• La obiectul window se poate inregistra evenimentul '</w:t>
        </w:r>
        <w:r>
          <w:rPr>
            <w:rStyle w:val="HTMLCode"/>
            <w:rFonts w:eastAsiaTheme="minorHAnsi"/>
            <w:b/>
            <w:bCs/>
            <w:color w:val="0000EE"/>
          </w:rPr>
          <w:t>scroll</w:t>
        </w:r>
        <w:r>
          <w:rPr>
            <w:rFonts w:ascii="Calibri" w:hAnsi="Calibri"/>
            <w:color w:val="000000"/>
            <w:sz w:val="26"/>
            <w:szCs w:val="26"/>
          </w:rPr>
          <w:t>' prin care se poate detecta cand se deruleaza pagina.</w:t>
        </w:r>
        <w:r>
          <w:rPr>
            <w:rFonts w:ascii="Calibri" w:hAnsi="Calibri"/>
            <w:color w:val="000000"/>
            <w:sz w:val="26"/>
            <w:szCs w:val="26"/>
          </w:rPr>
          <w:br/>
        </w:r>
        <w:r>
          <w:rPr>
            <w:rFonts w:ascii="Calibri" w:hAnsi="Calibri"/>
            <w:color w:val="000000"/>
            <w:sz w:val="26"/>
            <w:szCs w:val="26"/>
          </w:rPr>
          <w:br/>
          <w:t>- Exemplu, buton de derulare cu scrollTo() si afisare coordonate ale barelor de derulare.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01" w:author="Unknown"/>
          <w:color w:val="0101FF"/>
          <w:sz w:val="23"/>
          <w:szCs w:val="23"/>
        </w:rPr>
      </w:pPr>
      <w:ins w:id="3202" w:author="Unknown">
        <w:r>
          <w:rPr>
            <w:color w:val="0101FF"/>
            <w:sz w:val="23"/>
            <w:szCs w:val="23"/>
          </w:rPr>
          <w:t>&lt;h4&gt;Exemplu scrollTo()&lt;/h4&gt;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03" w:author="Unknown"/>
          <w:color w:val="0101FF"/>
          <w:sz w:val="23"/>
          <w:szCs w:val="23"/>
        </w:rPr>
      </w:pPr>
      <w:ins w:id="3204" w:author="Unknown">
        <w:r>
          <w:rPr>
            <w:color w:val="0101FF"/>
            <w:sz w:val="23"/>
            <w:szCs w:val="23"/>
          </w:rPr>
          <w:t>&lt;p style='background:#fdfddb; height:1500px; width:130%;'&gt;La click pe buton, bara de derulare orizontala se va muta la pozitia 300, iar cea verticala se va derula in jos la pozitia 1100 (pixeli).&lt;br&gt;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05" w:author="Unknown"/>
          <w:color w:val="0101FF"/>
          <w:sz w:val="23"/>
          <w:szCs w:val="23"/>
        </w:rPr>
      </w:pPr>
      <w:ins w:id="3206" w:author="Unknown">
        <w:r>
          <w:rPr>
            <w:color w:val="0101FF"/>
            <w:sz w:val="23"/>
            <w:szCs w:val="23"/>
          </w:rPr>
          <w:t>Se afiseaza in buton coordonatele barelor de derulare, x si y (cu evenimentul 'scroll').&lt;br&gt;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07" w:author="Unknown"/>
          <w:color w:val="0101FF"/>
          <w:sz w:val="23"/>
          <w:szCs w:val="23"/>
        </w:rPr>
      </w:pPr>
      <w:ins w:id="3208" w:author="Unknown">
        <w:r>
          <w:rPr>
            <w:color w:val="0101FF"/>
            <w:sz w:val="23"/>
            <w:szCs w:val="23"/>
          </w:rPr>
          <w:t xml:space="preserve"> - In partea de jos e un buton pentru scroll-top.&lt;/p&gt;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09" w:author="Unknown"/>
          <w:color w:val="0101FF"/>
          <w:sz w:val="23"/>
          <w:szCs w:val="23"/>
        </w:rPr>
      </w:pPr>
      <w:ins w:id="3210" w:author="Unknown">
        <w:r>
          <w:rPr>
            <w:color w:val="0101FF"/>
            <w:sz w:val="23"/>
            <w:szCs w:val="23"/>
          </w:rPr>
          <w:t>&lt;button id='btn1' style='position:fixed;left:20%; top:170px;'&gt;Scroll&lt;/button&gt;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1" w:author="Unknown"/>
          <w:color w:val="0101FF"/>
          <w:sz w:val="23"/>
          <w:szCs w:val="23"/>
        </w:rPr>
      </w:pPr>
      <w:ins w:id="3212" w:author="Unknown">
        <w:r>
          <w:rPr>
            <w:color w:val="0101FF"/>
            <w:sz w:val="23"/>
            <w:szCs w:val="23"/>
          </w:rPr>
          <w:t>&lt;button onclick='window.scrollTo(0,0)' style='display:block; margin:5px 25px 8px auto;'&gt;Go-Top&lt;/button&gt;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4" w:author="Unknown"/>
          <w:color w:val="0101FF"/>
          <w:sz w:val="23"/>
          <w:szCs w:val="23"/>
        </w:rPr>
      </w:pPr>
      <w:ins w:id="3215"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6" w:author="Unknown"/>
          <w:color w:val="0101FF"/>
          <w:sz w:val="23"/>
          <w:szCs w:val="23"/>
        </w:rPr>
      </w:pPr>
      <w:ins w:id="3217" w:author="Unknown">
        <w:r>
          <w:rPr>
            <w:color w:val="0101FF"/>
            <w:sz w:val="23"/>
            <w:szCs w:val="23"/>
          </w:rPr>
          <w:t>var btn = document.getElementById('btn1');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8"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19" w:author="Unknown"/>
          <w:color w:val="0101FF"/>
          <w:sz w:val="23"/>
          <w:szCs w:val="23"/>
        </w:rPr>
      </w:pPr>
      <w:ins w:id="3220" w:author="Unknown">
        <w:r>
          <w:rPr>
            <w:color w:val="0101FF"/>
            <w:sz w:val="23"/>
            <w:szCs w:val="23"/>
          </w:rPr>
          <w:t>btn.addEventListener('click',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21" w:author="Unknown"/>
          <w:color w:val="0101FF"/>
          <w:sz w:val="23"/>
          <w:szCs w:val="23"/>
        </w:rPr>
      </w:pPr>
      <w:ins w:id="3222" w:author="Unknown">
        <w:r>
          <w:rPr>
            <w:color w:val="0101FF"/>
            <w:sz w:val="23"/>
            <w:szCs w:val="23"/>
          </w:rPr>
          <w:t xml:space="preserve"> window.scrollTo(300, 1100);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23" w:author="Unknown"/>
          <w:color w:val="0101FF"/>
          <w:sz w:val="23"/>
          <w:szCs w:val="23"/>
        </w:rPr>
      </w:pPr>
      <w:ins w:id="3224"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2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26" w:author="Unknown"/>
          <w:color w:val="0101FF"/>
          <w:sz w:val="23"/>
          <w:szCs w:val="23"/>
        </w:rPr>
      </w:pPr>
      <w:ins w:id="3227" w:author="Unknown">
        <w:r>
          <w:rPr>
            <w:color w:val="0101FF"/>
            <w:sz w:val="23"/>
            <w:szCs w:val="23"/>
          </w:rPr>
          <w:t>//detecteaza cand se face scroll la pagina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28" w:author="Unknown"/>
          <w:color w:val="0101FF"/>
          <w:sz w:val="23"/>
          <w:szCs w:val="23"/>
        </w:rPr>
      </w:pPr>
      <w:ins w:id="3229" w:author="Unknown">
        <w:r>
          <w:rPr>
            <w:color w:val="0101FF"/>
            <w:sz w:val="23"/>
            <w:szCs w:val="23"/>
          </w:rPr>
          <w:t>window.addEventListener('scroll',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30" w:author="Unknown"/>
          <w:color w:val="0101FF"/>
          <w:sz w:val="23"/>
          <w:szCs w:val="23"/>
        </w:rPr>
      </w:pPr>
      <w:ins w:id="3231" w:author="Unknown">
        <w:r>
          <w:rPr>
            <w:color w:val="0101FF"/>
            <w:sz w:val="23"/>
            <w:szCs w:val="23"/>
          </w:rPr>
          <w:t xml:space="preserve"> //afiseaza in btn coordonatele barelor de derulare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32" w:author="Unknown"/>
          <w:color w:val="0101FF"/>
          <w:sz w:val="23"/>
          <w:szCs w:val="23"/>
        </w:rPr>
      </w:pPr>
      <w:ins w:id="3233" w:author="Unknown">
        <w:r>
          <w:rPr>
            <w:color w:val="0101FF"/>
            <w:sz w:val="23"/>
            <w:szCs w:val="23"/>
          </w:rPr>
          <w:t xml:space="preserve"> btn.textContent = window.scrollX +', '+ window.scrollY;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34" w:author="Unknown"/>
          <w:color w:val="0101FF"/>
          <w:sz w:val="23"/>
          <w:szCs w:val="23"/>
        </w:rPr>
      </w:pPr>
      <w:ins w:id="3235"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36" w:author="Unknown"/>
          <w:color w:val="0101FF"/>
          <w:sz w:val="23"/>
          <w:szCs w:val="23"/>
        </w:rPr>
      </w:pPr>
      <w:ins w:id="3237" w:author="Unknown">
        <w:r>
          <w:rPr>
            <w:color w:val="0101FF"/>
            <w:sz w:val="23"/>
            <w:szCs w:val="23"/>
          </w:rPr>
          <w:t>&lt;/script&gt;</w:t>
        </w:r>
      </w:ins>
    </w:p>
    <w:p w:rsidR="00EE2F06" w:rsidRDefault="00EE2F06" w:rsidP="00EE2F06">
      <w:pPr>
        <w:shd w:val="clear" w:color="auto" w:fill="FEFEFF"/>
        <w:rPr>
          <w:ins w:id="3238" w:author="Unknown"/>
          <w:rFonts w:ascii="Calibri" w:hAnsi="Calibri"/>
          <w:color w:val="000000"/>
          <w:sz w:val="26"/>
          <w:szCs w:val="26"/>
        </w:rPr>
      </w:pPr>
      <w:ins w:id="3239"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240" w:author="Unknown"/>
          <w:rFonts w:ascii="Calibri" w:hAnsi="Calibri"/>
          <w:color w:val="000000"/>
          <w:spacing w:val="15"/>
          <w:sz w:val="27"/>
          <w:szCs w:val="27"/>
          <w:u w:val="single"/>
        </w:rPr>
      </w:pPr>
      <w:ins w:id="3241" w:author="Unknown">
        <w:r>
          <w:rPr>
            <w:rFonts w:ascii="Calibri" w:hAnsi="Calibri"/>
            <w:color w:val="000000"/>
            <w:spacing w:val="15"/>
            <w:u w:val="single"/>
          </w:rPr>
          <w:t>Salvare date in browser</w:t>
        </w:r>
      </w:ins>
    </w:p>
    <w:p w:rsidR="00EE2F06" w:rsidRDefault="00EE2F06" w:rsidP="00EE2F06">
      <w:pPr>
        <w:pStyle w:val="ptxt"/>
        <w:shd w:val="clear" w:color="auto" w:fill="FEFEFF"/>
        <w:spacing w:before="105" w:beforeAutospacing="0" w:after="120" w:afterAutospacing="0"/>
        <w:ind w:left="120" w:firstLine="300"/>
        <w:rPr>
          <w:ins w:id="3242" w:author="Unknown"/>
          <w:rFonts w:ascii="Calibri" w:hAnsi="Calibri"/>
          <w:color w:val="000000"/>
          <w:sz w:val="26"/>
          <w:szCs w:val="26"/>
        </w:rPr>
      </w:pPr>
      <w:ins w:id="3243" w:author="Unknown">
        <w:r>
          <w:rPr>
            <w:rFonts w:ascii="Calibri" w:hAnsi="Calibri"/>
            <w:color w:val="000000"/>
            <w:sz w:val="26"/>
            <w:szCs w:val="26"/>
          </w:rPr>
          <w:t>Cu proprietatea </w:t>
        </w:r>
        <w:r>
          <w:rPr>
            <w:rStyle w:val="HTMLCode"/>
            <w:b/>
            <w:bCs/>
            <w:color w:val="0000EE"/>
          </w:rPr>
          <w:t>localStorage</w:t>
        </w:r>
        <w:r>
          <w:rPr>
            <w:rFonts w:ascii="Calibri" w:hAnsi="Calibri"/>
            <w:color w:val="000000"/>
            <w:sz w:val="26"/>
            <w:szCs w:val="26"/>
          </w:rPr>
          <w:t> din obiectul window se pot salva date in browser-ul utilizatorului pe timp nelimitat, pana cand acestea sunt sterse de utilizator sau de alt script.</w:t>
        </w:r>
        <w:r>
          <w:rPr>
            <w:rFonts w:ascii="Calibri" w:hAnsi="Calibri"/>
            <w:color w:val="000000"/>
            <w:sz w:val="26"/>
            <w:szCs w:val="26"/>
          </w:rPr>
          <w:br/>
          <w:t>Datele stocate in browser cu </w:t>
        </w:r>
        <w:r>
          <w:rPr>
            <w:rStyle w:val="Strong"/>
            <w:rFonts w:ascii="Calibri" w:hAnsi="Calibri"/>
            <w:color w:val="000000"/>
            <w:sz w:val="26"/>
            <w:szCs w:val="26"/>
          </w:rPr>
          <w:t>localStorage</w:t>
        </w:r>
        <w:r>
          <w:rPr>
            <w:rFonts w:ascii="Calibri" w:hAnsi="Calibri"/>
            <w:color w:val="000000"/>
            <w:sz w:val="26"/>
            <w:szCs w:val="26"/>
          </w:rPr>
          <w:t> sunt salvate ca </w:t>
        </w:r>
        <w:r>
          <w:rPr>
            <w:rStyle w:val="sbi"/>
            <w:rFonts w:ascii="Calibri" w:hAnsi="Calibri"/>
            <w:b/>
            <w:bCs/>
            <w:i/>
            <w:iCs/>
            <w:color w:val="000000"/>
            <w:sz w:val="26"/>
            <w:szCs w:val="26"/>
          </w:rPr>
          <w:t>string</w:t>
        </w:r>
        <w:r>
          <w:rPr>
            <w:rFonts w:ascii="Calibri" w:hAnsi="Calibri"/>
            <w:color w:val="000000"/>
            <w:sz w:val="26"/>
            <w:szCs w:val="26"/>
          </w:rPr>
          <w:t> (siruri), si pot fi accesate in site-ul din care au fost adaugate de fiecare data cand utilizatorul viziteaza acel site.</w:t>
        </w:r>
        <w:r>
          <w:rPr>
            <w:rFonts w:ascii="Calibri" w:hAnsi="Calibri"/>
            <w:color w:val="000000"/>
            <w:sz w:val="26"/>
            <w:szCs w:val="26"/>
          </w:rPr>
          <w:br/>
          <w:t>- Aceasta proprietate returneaza un obiect cu metode pentru adaugare si preluare date stocate in browser.</w:t>
        </w:r>
      </w:ins>
    </w:p>
    <w:p w:rsidR="00EE2F06" w:rsidRDefault="00EE2F06" w:rsidP="00EE2F06">
      <w:pPr>
        <w:numPr>
          <w:ilvl w:val="0"/>
          <w:numId w:val="30"/>
        </w:numPr>
        <w:shd w:val="clear" w:color="auto" w:fill="FEFEFF"/>
        <w:spacing w:before="100" w:beforeAutospacing="1" w:after="100" w:afterAutospacing="1" w:line="319" w:lineRule="atLeast"/>
        <w:ind w:left="525"/>
        <w:rPr>
          <w:ins w:id="3244" w:author="Unknown"/>
          <w:rFonts w:ascii="Calibri" w:hAnsi="Calibri"/>
          <w:color w:val="000000"/>
          <w:sz w:val="26"/>
          <w:szCs w:val="26"/>
        </w:rPr>
      </w:pPr>
      <w:ins w:id="3245" w:author="Unknown">
        <w:r>
          <w:rPr>
            <w:rStyle w:val="HTMLCode"/>
            <w:rFonts w:eastAsiaTheme="minorHAnsi"/>
            <w:b/>
            <w:bCs/>
            <w:color w:val="0000EE"/>
          </w:rPr>
          <w:t>localStorage.setItem('key', 'val');</w:t>
        </w:r>
        <w:r>
          <w:rPr>
            <w:rFonts w:ascii="Calibri" w:hAnsi="Calibri"/>
            <w:color w:val="000000"/>
            <w:sz w:val="26"/>
            <w:szCs w:val="26"/>
          </w:rPr>
          <w:t> - stocheaza in browser valoarea 'val' ca sir asociat la numele 'key'</w:t>
        </w:r>
      </w:ins>
    </w:p>
    <w:p w:rsidR="00EE2F06" w:rsidRDefault="00EE2F06" w:rsidP="00EE2F06">
      <w:pPr>
        <w:numPr>
          <w:ilvl w:val="0"/>
          <w:numId w:val="30"/>
        </w:numPr>
        <w:shd w:val="clear" w:color="auto" w:fill="FEFEFF"/>
        <w:spacing w:before="100" w:beforeAutospacing="1" w:after="100" w:afterAutospacing="1" w:line="319" w:lineRule="atLeast"/>
        <w:ind w:left="525"/>
        <w:rPr>
          <w:ins w:id="3246" w:author="Unknown"/>
          <w:rFonts w:ascii="Calibri" w:hAnsi="Calibri"/>
          <w:color w:val="000000"/>
          <w:sz w:val="26"/>
          <w:szCs w:val="26"/>
        </w:rPr>
      </w:pPr>
      <w:ins w:id="3247" w:author="Unknown">
        <w:r>
          <w:rPr>
            <w:rStyle w:val="HTMLCode"/>
            <w:rFonts w:eastAsiaTheme="minorHAnsi"/>
            <w:b/>
            <w:bCs/>
            <w:color w:val="0000EE"/>
          </w:rPr>
          <w:t>localStorage.getItem('key');</w:t>
        </w:r>
        <w:r>
          <w:rPr>
            <w:rFonts w:ascii="Calibri" w:hAnsi="Calibri"/>
            <w:color w:val="000000"/>
            <w:sz w:val="26"/>
            <w:szCs w:val="26"/>
          </w:rPr>
          <w:t> - returneaza sirul retinut la 'key'</w:t>
        </w:r>
      </w:ins>
    </w:p>
    <w:p w:rsidR="00EE2F06" w:rsidRDefault="00EE2F06" w:rsidP="00EE2F06">
      <w:pPr>
        <w:numPr>
          <w:ilvl w:val="0"/>
          <w:numId w:val="30"/>
        </w:numPr>
        <w:shd w:val="clear" w:color="auto" w:fill="FEFEFF"/>
        <w:spacing w:before="100" w:beforeAutospacing="1" w:after="100" w:afterAutospacing="1" w:line="319" w:lineRule="atLeast"/>
        <w:ind w:left="525"/>
        <w:rPr>
          <w:ins w:id="3248" w:author="Unknown"/>
          <w:rFonts w:ascii="Calibri" w:hAnsi="Calibri"/>
          <w:color w:val="000000"/>
          <w:sz w:val="26"/>
          <w:szCs w:val="26"/>
        </w:rPr>
      </w:pPr>
      <w:ins w:id="3249" w:author="Unknown">
        <w:r>
          <w:rPr>
            <w:rStyle w:val="HTMLCode"/>
            <w:rFonts w:eastAsiaTheme="minorHAnsi"/>
            <w:b/>
            <w:bCs/>
            <w:color w:val="0000EE"/>
          </w:rPr>
          <w:lastRenderedPageBreak/>
          <w:t>localStorage.removeItem('key');</w:t>
        </w:r>
        <w:r>
          <w:rPr>
            <w:rFonts w:ascii="Calibri" w:hAnsi="Calibri"/>
            <w:color w:val="000000"/>
            <w:sz w:val="26"/>
            <w:szCs w:val="26"/>
          </w:rPr>
          <w:t> - sterge din localStorage elementul cu numele 'key'</w:t>
        </w:r>
      </w:ins>
    </w:p>
    <w:p w:rsidR="00EE2F06" w:rsidRDefault="00EE2F06" w:rsidP="00EE2F06">
      <w:pPr>
        <w:shd w:val="clear" w:color="auto" w:fill="FEFEFF"/>
        <w:spacing w:after="0" w:line="240" w:lineRule="auto"/>
        <w:rPr>
          <w:ins w:id="3250" w:author="Unknown"/>
          <w:rFonts w:ascii="Calibri" w:hAnsi="Calibri"/>
          <w:color w:val="000000"/>
          <w:sz w:val="26"/>
          <w:szCs w:val="26"/>
        </w:rPr>
      </w:pPr>
      <w:ins w:id="3251" w:author="Unknown">
        <w:r>
          <w:rPr>
            <w:rFonts w:ascii="Calibri" w:hAnsi="Calibri"/>
            <w:color w:val="000000"/>
            <w:sz w:val="26"/>
            <w:szCs w:val="26"/>
          </w:rPr>
          <w:br/>
          <w:t>- Exemplu, la clic pe buton salveaza in browser textul adaugat in caseta de text. Iar la click pe alt buton afiseaza din localStorage textul retinut in browser.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52" w:author="Unknown"/>
          <w:color w:val="0101FF"/>
          <w:sz w:val="23"/>
          <w:szCs w:val="23"/>
        </w:rPr>
      </w:pPr>
      <w:ins w:id="3253" w:author="Unknown">
        <w:r>
          <w:rPr>
            <w:color w:val="0101FF"/>
            <w:sz w:val="23"/>
            <w:szCs w:val="23"/>
          </w:rPr>
          <w:t>&lt;h4&gt;Exemplu localStorage&lt;/h4&gt;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54" w:author="Unknown"/>
          <w:color w:val="0101FF"/>
          <w:sz w:val="23"/>
          <w:szCs w:val="23"/>
        </w:rPr>
      </w:pPr>
      <w:ins w:id="3255" w:author="Unknown">
        <w:r>
          <w:rPr>
            <w:color w:val="0101FF"/>
            <w:sz w:val="23"/>
            <w:szCs w:val="23"/>
          </w:rPr>
          <w:t>&lt;p&gt;La clic pe buton salveaza in browser textul adaugat in caseta de text.&lt;br&gt;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56" w:author="Unknown"/>
          <w:color w:val="0101FF"/>
          <w:sz w:val="23"/>
          <w:szCs w:val="23"/>
        </w:rPr>
      </w:pPr>
      <w:ins w:id="3257" w:author="Unknown">
        <w:r>
          <w:rPr>
            <w:color w:val="0101FF"/>
            <w:sz w:val="23"/>
            <w:szCs w:val="23"/>
          </w:rPr>
          <w:t>La click pe urmatorul buton care apare, afiseaza din localStorage textul retinut in browser.&lt;br&gt;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58" w:author="Unknown"/>
          <w:color w:val="0101FF"/>
          <w:sz w:val="23"/>
          <w:szCs w:val="23"/>
        </w:rPr>
      </w:pPr>
      <w:ins w:id="3259" w:author="Unknown">
        <w:r>
          <w:rPr>
            <w:color w:val="0101FF"/>
            <w:sz w:val="23"/>
            <w:szCs w:val="23"/>
          </w:rPr>
          <w:t xml:space="preserve"> - Daca in browser sunt deja salvate date de pe acest site la 'some_key' in localStorage, le afiseaza in elementul #resp.&lt;/p&gt;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60" w:author="Unknown"/>
          <w:color w:val="0101FF"/>
          <w:sz w:val="23"/>
          <w:szCs w:val="23"/>
        </w:rPr>
      </w:pPr>
      <w:ins w:id="3261" w:author="Unknown">
        <w:r>
          <w:rPr>
            <w:color w:val="0101FF"/>
            <w:sz w:val="23"/>
            <w:szCs w:val="23"/>
          </w:rPr>
          <w:t>&lt;div id='dv1'&gt;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62" w:author="Unknown"/>
          <w:color w:val="0101FF"/>
          <w:sz w:val="23"/>
          <w:szCs w:val="23"/>
        </w:rPr>
      </w:pPr>
      <w:ins w:id="3263" w:author="Unknown">
        <w:r>
          <w:rPr>
            <w:color w:val="0101FF"/>
            <w:sz w:val="23"/>
            <w:szCs w:val="23"/>
          </w:rPr>
          <w:t>Text: &lt;input type='text' value='marplo.net' id='txt1'&gt;&lt;br&gt;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64" w:author="Unknown"/>
          <w:color w:val="0101FF"/>
          <w:sz w:val="23"/>
          <w:szCs w:val="23"/>
        </w:rPr>
      </w:pPr>
      <w:ins w:id="3265" w:author="Unknown">
        <w:r>
          <w:rPr>
            <w:color w:val="0101FF"/>
            <w:sz w:val="23"/>
            <w:szCs w:val="23"/>
          </w:rPr>
          <w:t>&lt;button id='btn1'&gt;Add in storage&lt;/button&gt;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66" w:author="Unknown"/>
          <w:color w:val="0101FF"/>
          <w:sz w:val="23"/>
          <w:szCs w:val="23"/>
        </w:rPr>
      </w:pPr>
      <w:ins w:id="3267" w:author="Unknown">
        <w:r>
          <w:rPr>
            <w:color w:val="0101FF"/>
            <w:sz w:val="23"/>
            <w:szCs w:val="23"/>
          </w:rPr>
          <w: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68" w:author="Unknown"/>
          <w:color w:val="0101FF"/>
          <w:sz w:val="23"/>
          <w:szCs w:val="23"/>
        </w:rPr>
      </w:pPr>
      <w:ins w:id="3269" w:author="Unknown">
        <w:r>
          <w:rPr>
            <w:color w:val="0101FF"/>
            <w:sz w:val="23"/>
            <w:szCs w:val="23"/>
          </w:rPr>
          <w:t>&lt;button id='btn2' style='display:none'&gt;Get from storage&lt;/button&gt;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0" w:author="Unknown"/>
          <w:color w:val="0101FF"/>
          <w:sz w:val="23"/>
          <w:szCs w:val="23"/>
        </w:rPr>
      </w:pPr>
      <w:ins w:id="3271" w:author="Unknown">
        <w:r>
          <w:rPr>
            <w:color w:val="0101FF"/>
            <w:sz w:val="23"/>
            <w:szCs w:val="23"/>
          </w:rPr>
          <w:t>&lt;blockquote id='resp'&gt;#resp&lt;/blockquote&gt;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2"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3" w:author="Unknown"/>
          <w:color w:val="0101FF"/>
          <w:sz w:val="23"/>
          <w:szCs w:val="23"/>
        </w:rPr>
      </w:pPr>
      <w:ins w:id="3274"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5" w:author="Unknown"/>
          <w:color w:val="0101FF"/>
          <w:sz w:val="23"/>
          <w:szCs w:val="23"/>
        </w:rPr>
      </w:pPr>
      <w:ins w:id="3276" w:author="Unknown">
        <w:r>
          <w:rPr>
            <w:color w:val="0101FF"/>
            <w:sz w:val="23"/>
            <w:szCs w:val="23"/>
          </w:rPr>
          <w:t>//verifica daca sunt date in localStorage la 'some_key'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7" w:author="Unknown"/>
          <w:color w:val="0101FF"/>
          <w:sz w:val="23"/>
          <w:szCs w:val="23"/>
        </w:rPr>
      </w:pPr>
      <w:ins w:id="3278" w:author="Unknown">
        <w:r>
          <w:rPr>
            <w:color w:val="0101FF"/>
            <w:sz w:val="23"/>
            <w:szCs w:val="23"/>
          </w:rPr>
          <w:t>var ls_val = localStorage.getItem('some_key');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79" w:author="Unknown"/>
          <w:color w:val="0101FF"/>
          <w:sz w:val="23"/>
          <w:szCs w:val="23"/>
        </w:rPr>
      </w:pPr>
      <w:ins w:id="3280" w:author="Unknown">
        <w:r>
          <w:rPr>
            <w:color w:val="0101FF"/>
            <w:sz w:val="23"/>
            <w:szCs w:val="23"/>
          </w:rPr>
          <w:t>if(ls_val) document.getElementById('resp').innerHTML ='Din localStorage:&lt;br&gt;'+ ls_val;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8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82" w:author="Unknown"/>
          <w:color w:val="0101FF"/>
          <w:sz w:val="23"/>
          <w:szCs w:val="23"/>
        </w:rPr>
      </w:pPr>
      <w:ins w:id="3283" w:author="Unknown">
        <w:r>
          <w:rPr>
            <w:color w:val="0101FF"/>
            <w:sz w:val="23"/>
            <w:szCs w:val="23"/>
          </w:rPr>
          <w:t>//salveaza in browser valoarea de la #txt1, cu cheie 'some_key'</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84" w:author="Unknown"/>
          <w:color w:val="0101FF"/>
          <w:sz w:val="23"/>
          <w:szCs w:val="23"/>
        </w:rPr>
      </w:pPr>
      <w:ins w:id="3285"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86" w:author="Unknown"/>
          <w:color w:val="0101FF"/>
          <w:sz w:val="23"/>
          <w:szCs w:val="23"/>
        </w:rPr>
      </w:pPr>
      <w:ins w:id="3287" w:author="Unknown">
        <w:r>
          <w:rPr>
            <w:color w:val="0101FF"/>
            <w:sz w:val="23"/>
            <w:szCs w:val="23"/>
          </w:rPr>
          <w:t xml:space="preserve"> var str = document.getElementById('txt1').value;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88" w:author="Unknown"/>
          <w:color w:val="0101FF"/>
          <w:sz w:val="23"/>
          <w:szCs w:val="23"/>
        </w:rPr>
      </w:pPr>
      <w:ins w:id="3289" w:author="Unknown">
        <w:r>
          <w:rPr>
            <w:color w:val="0101FF"/>
            <w:sz w:val="23"/>
            <w:szCs w:val="23"/>
          </w:rPr>
          <w:t xml:space="preserve"> localStorage.setItem('some_key', str);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9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91" w:author="Unknown"/>
          <w:color w:val="0101FF"/>
          <w:sz w:val="23"/>
          <w:szCs w:val="23"/>
        </w:rPr>
      </w:pPr>
      <w:ins w:id="3292" w:author="Unknown">
        <w:r>
          <w:rPr>
            <w:color w:val="0101FF"/>
            <w:sz w:val="23"/>
            <w:szCs w:val="23"/>
          </w:rPr>
          <w:t xml:space="preserve"> //ascunde #dv1 si afiseaza al doilea buton</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293" w:author="Unknown"/>
          <w:color w:val="0101FF"/>
          <w:sz w:val="23"/>
          <w:szCs w:val="23"/>
        </w:rPr>
      </w:pPr>
      <w:ins w:id="3294" w:author="Unknown">
        <w:r>
          <w:rPr>
            <w:color w:val="0101FF"/>
            <w:sz w:val="23"/>
            <w:szCs w:val="23"/>
          </w:rPr>
          <w:t xml:space="preserve"> document.getElementById('dv1').style.display ='none';</w:t>
        </w:r>
      </w:ins>
    </w:p>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JavaScript HTML DOM - Obiectul document</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198"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199"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00"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01"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02"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03"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04"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05"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06"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07"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86" type="#_x0000_t75" style="width:1in;height:1in" o:ole="">
            <v:imagedata r:id="rId17" o:title=""/>
          </v:shape>
          <w:control r:id="rId208" w:name="DefaultOcxName17" w:shapeid="_x0000_i1086"/>
        </w:object>
      </w:r>
    </w:p>
    <w:p w:rsidR="00EE2F06" w:rsidRDefault="00EE2F06" w:rsidP="00EE2F06">
      <w:pPr>
        <w:pStyle w:val="z-BottomofForm"/>
      </w:pPr>
      <w:r>
        <w:t>Bottom of Form</w:t>
      </w:r>
    </w:p>
    <w:p w:rsidR="00EE2F06" w:rsidRDefault="00EE2F06" w:rsidP="00EE2F06">
      <w:pPr>
        <w:numPr>
          <w:ilvl w:val="0"/>
          <w:numId w:val="31"/>
        </w:numPr>
        <w:shd w:val="clear" w:color="auto" w:fill="FEFEFF"/>
        <w:spacing w:before="100" w:beforeAutospacing="1" w:after="100" w:afterAutospacing="1" w:line="319" w:lineRule="atLeast"/>
        <w:ind w:left="525"/>
        <w:rPr>
          <w:ins w:id="3295" w:author="Unknown"/>
          <w:rFonts w:ascii="Calibri" w:hAnsi="Calibri"/>
          <w:color w:val="000000"/>
          <w:sz w:val="26"/>
          <w:szCs w:val="26"/>
        </w:rPr>
      </w:pPr>
      <w:ins w:id="329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"https://marplo.net/javascript/dom-html-obiect-document" \l "hshpd" \o "Utilizare proprietati din obiectul document" </w:instrText>
        </w:r>
        <w:r>
          <w:rPr>
            <w:rFonts w:ascii="Calibri" w:hAnsi="Calibri"/>
            <w:color w:val="000000"/>
            <w:sz w:val="26"/>
            <w:szCs w:val="26"/>
          </w:rPr>
          <w:fldChar w:fldCharType="separate"/>
        </w:r>
        <w:r>
          <w:rPr>
            <w:rStyle w:val="Hyperlink"/>
            <w:rFonts w:ascii="Calibri" w:hAnsi="Calibri"/>
            <w:sz w:val="26"/>
            <w:szCs w:val="26"/>
          </w:rPr>
          <w:t>Utilizare proprietati din obiectul document</w:t>
        </w:r>
        <w:r>
          <w:rPr>
            <w:rFonts w:ascii="Calibri" w:hAnsi="Calibri"/>
            <w:color w:val="000000"/>
            <w:sz w:val="26"/>
            <w:szCs w:val="26"/>
          </w:rPr>
          <w:fldChar w:fldCharType="end"/>
        </w:r>
      </w:ins>
    </w:p>
    <w:p w:rsidR="00EE2F06" w:rsidRDefault="00EE2F06" w:rsidP="00EE2F06">
      <w:pPr>
        <w:numPr>
          <w:ilvl w:val="0"/>
          <w:numId w:val="31"/>
        </w:numPr>
        <w:shd w:val="clear" w:color="auto" w:fill="FEFEFF"/>
        <w:spacing w:before="100" w:beforeAutospacing="1" w:after="100" w:afterAutospacing="1" w:line="319" w:lineRule="atLeast"/>
        <w:ind w:left="525"/>
        <w:rPr>
          <w:ins w:id="3297" w:author="Unknown"/>
          <w:rFonts w:ascii="Calibri" w:hAnsi="Calibri"/>
          <w:color w:val="000000"/>
          <w:sz w:val="26"/>
          <w:szCs w:val="26"/>
        </w:rPr>
      </w:pPr>
      <w:ins w:id="329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"https://marplo.net/javascript/dom-html-obiect-document" \l "hshmd" \o "Utilizare metode din obiectul document" </w:instrText>
        </w:r>
        <w:r>
          <w:rPr>
            <w:rFonts w:ascii="Calibri" w:hAnsi="Calibri"/>
            <w:color w:val="000000"/>
            <w:sz w:val="26"/>
            <w:szCs w:val="26"/>
          </w:rPr>
          <w:fldChar w:fldCharType="separate"/>
        </w:r>
        <w:r>
          <w:rPr>
            <w:rStyle w:val="Hyperlink"/>
            <w:rFonts w:ascii="Calibri" w:hAnsi="Calibri"/>
            <w:sz w:val="26"/>
            <w:szCs w:val="26"/>
          </w:rPr>
          <w:t>Utilizare metode din obiectul document</w:t>
        </w:r>
        <w:r>
          <w:rPr>
            <w:rFonts w:ascii="Calibri" w:hAnsi="Calibri"/>
            <w:color w:val="000000"/>
            <w:sz w:val="26"/>
            <w:szCs w:val="26"/>
          </w:rPr>
          <w:fldChar w:fldCharType="end"/>
        </w:r>
      </w:ins>
    </w:p>
    <w:p w:rsidR="00EE2F06" w:rsidRDefault="00EE2F06" w:rsidP="00EE2F06">
      <w:pPr>
        <w:numPr>
          <w:ilvl w:val="0"/>
          <w:numId w:val="31"/>
        </w:numPr>
        <w:shd w:val="clear" w:color="auto" w:fill="FEFEFF"/>
        <w:spacing w:before="100" w:beforeAutospacing="1" w:after="100" w:afterAutospacing="1" w:line="319" w:lineRule="atLeast"/>
        <w:ind w:left="525"/>
        <w:rPr>
          <w:ins w:id="3299" w:author="Unknown"/>
          <w:rFonts w:ascii="Calibri" w:hAnsi="Calibri"/>
          <w:color w:val="000000"/>
          <w:sz w:val="26"/>
          <w:szCs w:val="26"/>
        </w:rPr>
      </w:pPr>
      <w:ins w:id="3300" w:author="Unknown">
        <w:r>
          <w:rPr>
            <w:rFonts w:ascii="Calibri" w:hAnsi="Calibri"/>
            <w:color w:val="000000"/>
            <w:sz w:val="26"/>
            <w:szCs w:val="26"/>
          </w:rPr>
          <w:lastRenderedPageBreak/>
          <w:fldChar w:fldCharType="begin"/>
        </w:r>
        <w:r>
          <w:rPr>
            <w:rFonts w:ascii="Calibri" w:hAnsi="Calibri"/>
            <w:color w:val="000000"/>
            <w:sz w:val="26"/>
            <w:szCs w:val="26"/>
          </w:rPr>
          <w:instrText xml:space="preserve"> HYPERLINK "https://marplo.net/javascript/dom-html-obiect-document" \l "hshpmh" \o "Lucru cu Proprietati si Metode ale elementelor HTML in JS" </w:instrText>
        </w:r>
        <w:r>
          <w:rPr>
            <w:rFonts w:ascii="Calibri" w:hAnsi="Calibri"/>
            <w:color w:val="000000"/>
            <w:sz w:val="26"/>
            <w:szCs w:val="26"/>
          </w:rPr>
          <w:fldChar w:fldCharType="separate"/>
        </w:r>
        <w:r>
          <w:rPr>
            <w:rStyle w:val="Hyperlink"/>
            <w:rFonts w:ascii="Calibri" w:hAnsi="Calibri"/>
            <w:sz w:val="26"/>
            <w:szCs w:val="26"/>
          </w:rPr>
          <w:t>Lucru cu Proprietati si Metode ale elementelor HTML in JS</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3301"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302" w:author="Unknown"/>
          <w:rFonts w:ascii="Calibri" w:hAnsi="Calibri"/>
          <w:color w:val="000000"/>
          <w:sz w:val="26"/>
          <w:szCs w:val="26"/>
        </w:rPr>
      </w:pPr>
      <w:ins w:id="3303" w:author="Unknown">
        <w:r>
          <w:rPr>
            <w:rFonts w:ascii="Calibri" w:hAnsi="Calibri"/>
            <w:color w:val="000000"/>
            <w:sz w:val="26"/>
            <w:szCs w:val="26"/>
          </w:rPr>
          <w:t>In JavaScript toate elementele dintr-o pagina web sunt considerate obiecte, si sunt organizate in mod ierarhic, pe sistemul Parinte-Copil.</w:t>
        </w:r>
        <w:r>
          <w:rPr>
            <w:rFonts w:ascii="Calibri" w:hAnsi="Calibri"/>
            <w:color w:val="000000"/>
            <w:sz w:val="26"/>
            <w:szCs w:val="26"/>
          </w:rPr>
          <w:br/>
          <w:t>Parinte este obiectul care contine alte obiecte, iar cele din interiorul lui sunt obiecte Copil. Acestea la randul lor pot contine alte elemente si astfel devin Parinti pentru acelea.</w:t>
        </w:r>
        <w:r>
          <w:rPr>
            <w:rFonts w:ascii="Calibri" w:hAnsi="Calibri"/>
            <w:color w:val="000000"/>
            <w:sz w:val="26"/>
            <w:szCs w:val="26"/>
          </w:rPr>
          <w:br/>
          <w:t>Aceasta structura ierarhica, de continere pe nivele, e cunoscuta ca DOM (</w:t>
        </w:r>
        <w:r>
          <w:rPr>
            <w:rStyle w:val="Emphasis"/>
            <w:rFonts w:ascii="Calibri" w:hAnsi="Calibri"/>
            <w:color w:val="000000"/>
            <w:sz w:val="26"/>
            <w:szCs w:val="26"/>
          </w:rPr>
          <w:t>Document Object Model</w:t>
        </w:r>
        <w:r>
          <w:rPr>
            <w:rFonts w:ascii="Calibri" w:hAnsi="Calibri"/>
            <w:color w:val="000000"/>
            <w:sz w:val="26"/>
            <w:szCs w:val="26"/>
          </w:rPr>
          <w:t>), unde fieare obiect poate fi accesat in mod ierarhic de la primul nivel pana la el, separate cu punct ( </w:t>
        </w:r>
        <w:r>
          <w:rPr>
            <w:rStyle w:val="sbi"/>
            <w:rFonts w:ascii="Calibri" w:hAnsi="Calibri"/>
            <w:b/>
            <w:bCs/>
            <w:i/>
            <w:iCs/>
            <w:color w:val="000000"/>
            <w:sz w:val="26"/>
            <w:szCs w:val="26"/>
          </w:rPr>
          <w:t>parinte.copil</w:t>
        </w:r>
        <w:r>
          <w:rPr>
            <w:rFonts w:ascii="Calibri" w:hAnsi="Calibri"/>
            <w:color w:val="000000"/>
            <w:sz w:val="26"/>
            <w:szCs w:val="26"/>
          </w:rPr>
          <w:t> ).</w:t>
        </w:r>
        <w:r>
          <w:rPr>
            <w:rFonts w:ascii="Calibri" w:hAnsi="Calibri"/>
            <w:color w:val="000000"/>
            <w:sz w:val="26"/>
            <w:szCs w:val="26"/>
          </w:rPr>
          <w:br/>
          <w:t>Obiectul </w:t>
        </w:r>
        <w:r>
          <w:rPr>
            <w:rStyle w:val="HTMLCode"/>
            <w:b/>
            <w:bCs/>
            <w:color w:val="0000EE"/>
          </w:rPr>
          <w:t>window</w:t>
        </w:r>
        <w:r>
          <w:rPr>
            <w:rFonts w:ascii="Calibri" w:hAnsi="Calibri"/>
            <w:color w:val="000000"/>
            <w:sz w:val="26"/>
            <w:szCs w:val="26"/>
          </w:rPr>
          <w:t> e considerat pe primul nivel, acesta contine elementele /obiectele ferestrei: </w:t>
        </w:r>
        <w:r>
          <w:rPr>
            <w:rStyle w:val="sb"/>
            <w:rFonts w:ascii="Calibri" w:hAnsi="Calibri"/>
            <w:b/>
            <w:bCs/>
            <w:color w:val="000000"/>
            <w:sz w:val="26"/>
            <w:szCs w:val="26"/>
          </w:rPr>
          <w:t>Navigator, Location, History, Document</w:t>
        </w:r>
        <w:r>
          <w:rPr>
            <w:rFonts w:ascii="Calibri" w:hAnsi="Calibri"/>
            <w:color w:val="000000"/>
            <w:sz w:val="26"/>
            <w:szCs w:val="26"/>
          </w:rPr>
          <w:t>.</w:t>
        </w:r>
        <w:r>
          <w:rPr>
            <w:rFonts w:ascii="Calibri" w:hAnsi="Calibri"/>
            <w:color w:val="000000"/>
            <w:sz w:val="26"/>
            <w:szCs w:val="26"/>
          </w:rPr>
          <w:br/>
          <w:t>Obiectul </w:t>
        </w:r>
        <w:r>
          <w:rPr>
            <w:rStyle w:val="HTMLCode"/>
            <w:b/>
            <w:bCs/>
            <w:color w:val="0000EE"/>
          </w:rPr>
          <w:t>document</w:t>
        </w:r>
        <w:r>
          <w:rPr>
            <w:rFonts w:ascii="Calibri" w:hAnsi="Calibri"/>
            <w:color w:val="000000"/>
            <w:sz w:val="26"/>
            <w:szCs w:val="26"/>
          </w:rPr>
          <w:t> contine elementele HTML din pagina, tag-urile, proprietatile CSS, atributele si textul, dupa cum se poate vedea in urmatoarea imagine.</w:t>
        </w:r>
        <w:r>
          <w:rPr>
            <w:rFonts w:ascii="Calibri" w:hAnsi="Calibri"/>
            <w:color w:val="000000"/>
            <w:sz w:val="26"/>
            <w:szCs w:val="26"/>
          </w:rPr>
          <w:br/>
        </w:r>
      </w:ins>
      <w:r>
        <w:rPr>
          <w:rFonts w:ascii="Calibri" w:hAnsi="Calibri"/>
          <w:noProof/>
          <w:color w:val="000000"/>
          <w:sz w:val="26"/>
          <w:szCs w:val="26"/>
        </w:rPr>
        <w:drawing>
          <wp:inline distT="0" distB="0" distL="0" distR="0">
            <wp:extent cx="4305300" cy="2447925"/>
            <wp:effectExtent l="0" t="0" r="0" b="9525"/>
            <wp:docPr id="4" name="Picture 4" descr="DOM document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M document HTML tre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305300" cy="2447925"/>
                    </a:xfrm>
                    <a:prstGeom prst="rect">
                      <a:avLst/>
                    </a:prstGeom>
                    <a:noFill/>
                    <a:ln>
                      <a:noFill/>
                    </a:ln>
                  </pic:spPr>
                </pic:pic>
              </a:graphicData>
            </a:graphic>
          </wp:inline>
        </w:drawing>
      </w:r>
    </w:p>
    <w:p w:rsidR="00EE2F06" w:rsidRDefault="00EE2F06" w:rsidP="00EE2F06">
      <w:pPr>
        <w:shd w:val="clear" w:color="auto" w:fill="FEFEFF"/>
        <w:rPr>
          <w:ins w:id="3304" w:author="Unknown"/>
          <w:rFonts w:ascii="Calibri" w:hAnsi="Calibri"/>
          <w:color w:val="000000"/>
          <w:sz w:val="26"/>
          <w:szCs w:val="26"/>
        </w:rPr>
      </w:pPr>
    </w:p>
    <w:p w:rsidR="00EE2F06" w:rsidRDefault="00EE2F06" w:rsidP="00EE2F06">
      <w:pPr>
        <w:pStyle w:val="Heading2"/>
        <w:shd w:val="clear" w:color="auto" w:fill="FEFEFF"/>
        <w:spacing w:before="180" w:beforeAutospacing="0" w:after="135" w:afterAutospacing="0"/>
        <w:ind w:left="300"/>
        <w:rPr>
          <w:ins w:id="3305" w:author="Unknown"/>
          <w:rFonts w:ascii="Calibri" w:hAnsi="Calibri"/>
          <w:color w:val="000000"/>
          <w:spacing w:val="15"/>
          <w:sz w:val="27"/>
          <w:szCs w:val="27"/>
          <w:u w:val="single"/>
        </w:rPr>
      </w:pPr>
      <w:ins w:id="3306" w:author="Unknown">
        <w:r>
          <w:rPr>
            <w:rFonts w:ascii="Calibri" w:hAnsi="Calibri"/>
            <w:color w:val="000000"/>
            <w:spacing w:val="15"/>
            <w:sz w:val="27"/>
            <w:szCs w:val="27"/>
            <w:u w:val="single"/>
          </w:rPr>
          <w:t>Obiectul document</w:t>
        </w:r>
      </w:ins>
    </w:p>
    <w:p w:rsidR="00EE2F06" w:rsidRDefault="00EE2F06" w:rsidP="00EE2F06">
      <w:pPr>
        <w:pStyle w:val="ptxt"/>
        <w:shd w:val="clear" w:color="auto" w:fill="FEFEFF"/>
        <w:spacing w:before="105" w:beforeAutospacing="0" w:after="120" w:afterAutospacing="0"/>
        <w:ind w:left="120" w:firstLine="300"/>
        <w:rPr>
          <w:ins w:id="3307" w:author="Unknown"/>
          <w:rFonts w:ascii="Calibri" w:hAnsi="Calibri"/>
          <w:color w:val="000000"/>
          <w:sz w:val="26"/>
          <w:szCs w:val="26"/>
        </w:rPr>
      </w:pPr>
      <w:ins w:id="3308" w:author="Unknown">
        <w:r>
          <w:rPr>
            <w:rStyle w:val="Strong"/>
            <w:rFonts w:ascii="Calibri" w:hAnsi="Calibri"/>
            <w:color w:val="000000"/>
            <w:sz w:val="26"/>
            <w:szCs w:val="26"/>
          </w:rPr>
          <w:t>Obiectul document</w:t>
        </w:r>
        <w:r>
          <w:rPr>
            <w:rFonts w:ascii="Calibri" w:hAnsi="Calibri"/>
            <w:color w:val="000000"/>
            <w:sz w:val="26"/>
            <w:szCs w:val="26"/>
          </w:rPr>
          <w:t> reprezinta pagina web, in el se gasesc elementele (tag-urile HTML), atributele si continutul dintr-o pagina web.</w:t>
        </w:r>
        <w:r>
          <w:rPr>
            <w:rFonts w:ascii="Calibri" w:hAnsi="Calibri"/>
            <w:color w:val="000000"/>
            <w:sz w:val="26"/>
            <w:szCs w:val="26"/>
          </w:rPr>
          <w:br/>
          <w:t>Acesta contine proprietati si metode prin care se pot adauga, accesa, edita, sterge in mod dinamic elemente si continut in pagina.</w:t>
        </w:r>
        <w:r>
          <w:rPr>
            <w:rFonts w:ascii="Calibri" w:hAnsi="Calibri"/>
            <w:color w:val="000000"/>
            <w:sz w:val="26"/>
            <w:szCs w:val="26"/>
          </w:rPr>
          <w:br/>
          <w:t>Document apartine obiectului </w:t>
        </w:r>
        <w:r>
          <w:rPr>
            <w:rStyle w:val="HTMLCode"/>
            <w:b/>
            <w:bCs/>
            <w:color w:val="0000EE"/>
          </w:rPr>
          <w:t>window</w:t>
        </w:r>
        <w:r>
          <w:rPr>
            <w:rFonts w:ascii="Calibri" w:hAnsi="Calibri"/>
            <w:color w:val="000000"/>
            <w:sz w:val="26"/>
            <w:szCs w:val="26"/>
          </w:rPr>
          <w:t> si se poate accesa prin: </w:t>
        </w:r>
        <w:r>
          <w:rPr>
            <w:rStyle w:val="HTMLCode"/>
            <w:b/>
            <w:bCs/>
            <w:color w:val="0000EE"/>
          </w:rPr>
          <w:t>window.document</w:t>
        </w:r>
        <w:r>
          <w:rPr>
            <w:rFonts w:ascii="Calibri" w:hAnsi="Calibri"/>
            <w:color w:val="000000"/>
            <w:sz w:val="26"/>
            <w:szCs w:val="26"/>
          </w:rPr>
          <w:t>; dar fiindca "window" este obiectul principal, poate fi omis cand se folosesc proprietati si metode ale obiectului "document", si pot fi apelate folosind urmatoarea sintaxa.</w:t>
        </w:r>
      </w:ins>
    </w:p>
    <w:p w:rsidR="00EE2F06" w:rsidRDefault="00EE2F06" w:rsidP="00EE2F06">
      <w:pPr>
        <w:shd w:val="clear" w:color="auto" w:fill="F0FEF1"/>
        <w:rPr>
          <w:ins w:id="3309" w:author="Unknown"/>
          <w:rFonts w:ascii="Calibri" w:hAnsi="Calibri"/>
          <w:b/>
          <w:bCs/>
          <w:color w:val="000000"/>
          <w:sz w:val="24"/>
          <w:szCs w:val="24"/>
        </w:rPr>
      </w:pPr>
      <w:ins w:id="3310" w:author="Unknown">
        <w:r>
          <w:rPr>
            <w:rFonts w:ascii="Calibri" w:hAnsi="Calibri"/>
            <w:b/>
            <w:bCs/>
            <w:color w:val="000000"/>
          </w:rPr>
          <w:t>document.nume_proprietate</w:t>
        </w:r>
        <w:r>
          <w:rPr>
            <w:rFonts w:ascii="Calibri" w:hAnsi="Calibri"/>
            <w:b/>
            <w:bCs/>
            <w:color w:val="000000"/>
          </w:rPr>
          <w:br/>
          <w:t>document.numeMetoda()</w:t>
        </w:r>
      </w:ins>
    </w:p>
    <w:p w:rsidR="00EE2F06" w:rsidRDefault="00EE2F06" w:rsidP="00EE2F06">
      <w:pPr>
        <w:shd w:val="clear" w:color="auto" w:fill="FEFEFF"/>
        <w:spacing w:after="260"/>
        <w:rPr>
          <w:ins w:id="3311" w:author="Unknown"/>
          <w:rFonts w:ascii="Calibri" w:hAnsi="Calibri"/>
          <w:color w:val="000000"/>
          <w:sz w:val="26"/>
          <w:szCs w:val="26"/>
        </w:rPr>
      </w:pPr>
      <w:ins w:id="3312" w:author="Unknown">
        <w:r>
          <w:rPr>
            <w:rFonts w:ascii="Calibri" w:hAnsi="Calibri"/>
            <w:color w:val="000000"/>
            <w:sz w:val="26"/>
            <w:szCs w:val="26"/>
          </w:rPr>
          <w:lastRenderedPageBreak/>
          <w:t>- De exemplu: </w:t>
        </w:r>
        <w:r>
          <w:rPr>
            <w:rStyle w:val="HTMLCode"/>
            <w:rFonts w:eastAsiaTheme="minorHAnsi"/>
            <w:b/>
            <w:bCs/>
            <w:color w:val="0000EE"/>
          </w:rPr>
          <w:t>document.write('String')</w:t>
        </w:r>
        <w:r>
          <w:rPr>
            <w:rFonts w:ascii="Calibri" w:hAnsi="Calibri"/>
            <w:color w:val="000000"/>
            <w:sz w:val="26"/>
            <w:szCs w:val="26"/>
          </w:rPr>
          <w:t> scrie sirul 'String' in pagina.</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313" w:author="Unknown"/>
          <w:rFonts w:ascii="Calibri" w:hAnsi="Calibri"/>
          <w:b/>
          <w:bCs/>
          <w:i/>
          <w:iCs/>
          <w:color w:val="000000"/>
          <w:sz w:val="23"/>
          <w:szCs w:val="23"/>
        </w:rPr>
      </w:pPr>
      <w:ins w:id="3314" w:author="Unknown">
        <w:r>
          <w:rPr>
            <w:rFonts w:ascii="Calibri" w:hAnsi="Calibri"/>
            <w:b/>
            <w:bCs/>
            <w:i/>
            <w:iCs/>
            <w:color w:val="000000"/>
            <w:sz w:val="23"/>
            <w:szCs w:val="23"/>
          </w:rPr>
          <w:t>O lista cu proprietati si metode utile ale obiecului document gasiti la pagina:</w:t>
        </w:r>
        <w:r>
          <w:rPr>
            <w:rFonts w:ascii="Calibri" w:hAnsi="Calibri"/>
            <w:b/>
            <w:bCs/>
            <w:i/>
            <w:iCs/>
            <w:color w:val="000000"/>
            <w:sz w:val="23"/>
            <w:szCs w:val="23"/>
          </w:rPr>
          <w:br/>
        </w:r>
        <w:r>
          <w:rPr>
            <w:rFonts w:ascii="Calibri" w:hAnsi="Calibri"/>
            <w:b/>
            <w:bCs/>
            <w:i/>
            <w:iCs/>
            <w:color w:val="000000"/>
            <w:sz w:val="23"/>
            <w:szCs w:val="23"/>
          </w:rPr>
          <w:fldChar w:fldCharType="begin"/>
        </w:r>
        <w:r>
          <w:rPr>
            <w:rFonts w:ascii="Calibri" w:hAnsi="Calibri"/>
            <w:b/>
            <w:bCs/>
            <w:i/>
            <w:iCs/>
            <w:color w:val="000000"/>
            <w:sz w:val="23"/>
            <w:szCs w:val="23"/>
          </w:rPr>
          <w:instrText xml:space="preserve"> HYPERLINK "https://marplo.net/javascript/proprietati-metode-obiect-document" \o "Proprietati si Metode din obiectul document" </w:instrText>
        </w:r>
        <w:r>
          <w:rPr>
            <w:rFonts w:ascii="Calibri" w:hAnsi="Calibri"/>
            <w:b/>
            <w:bCs/>
            <w:i/>
            <w:iCs/>
            <w:color w:val="000000"/>
            <w:sz w:val="23"/>
            <w:szCs w:val="23"/>
          </w:rPr>
          <w:fldChar w:fldCharType="separate"/>
        </w:r>
        <w:r>
          <w:rPr>
            <w:rStyle w:val="Hyperlink"/>
            <w:rFonts w:ascii="Calibri" w:hAnsi="Calibri"/>
            <w:b/>
            <w:bCs/>
            <w:i/>
            <w:iCs/>
            <w:sz w:val="23"/>
            <w:szCs w:val="23"/>
          </w:rPr>
          <w:t>marplo.net/javascript/proprietati-metode-obiect-document</w:t>
        </w:r>
        <w:r>
          <w:rPr>
            <w:rFonts w:ascii="Calibri" w:hAnsi="Calibri"/>
            <w:b/>
            <w:bCs/>
            <w:i/>
            <w:iCs/>
            <w:color w:val="000000"/>
            <w:sz w:val="23"/>
            <w:szCs w:val="23"/>
          </w:rPr>
          <w:fldChar w:fldCharType="end"/>
        </w:r>
      </w:ins>
    </w:p>
    <w:p w:rsidR="00EE2F06" w:rsidRDefault="00EE2F06" w:rsidP="00EE2F06">
      <w:pPr>
        <w:shd w:val="clear" w:color="auto" w:fill="FEFEFF"/>
        <w:rPr>
          <w:ins w:id="3315" w:author="Unknown"/>
          <w:rFonts w:ascii="Calibri" w:hAnsi="Calibri"/>
          <w:color w:val="000000"/>
          <w:sz w:val="26"/>
          <w:szCs w:val="26"/>
        </w:rPr>
      </w:pPr>
      <w:ins w:id="3316" w:author="Unknown">
        <w:r>
          <w:rPr>
            <w:rFonts w:ascii="Calibri" w:hAnsi="Calibri"/>
            <w:color w:val="000000"/>
            <w:sz w:val="26"/>
            <w:szCs w:val="26"/>
          </w:rPr>
          <w:br/>
        </w:r>
      </w:ins>
    </w:p>
    <w:p w:rsidR="00EE2F06" w:rsidRDefault="00EE2F06" w:rsidP="00EE2F06">
      <w:pPr>
        <w:pStyle w:val="Heading3"/>
        <w:shd w:val="clear" w:color="auto" w:fill="FEFEFF"/>
        <w:spacing w:before="180" w:after="135"/>
        <w:ind w:left="300"/>
        <w:rPr>
          <w:ins w:id="3317" w:author="Unknown"/>
          <w:rFonts w:ascii="Calibri" w:hAnsi="Calibri"/>
          <w:color w:val="000000"/>
          <w:spacing w:val="15"/>
          <w:sz w:val="27"/>
          <w:szCs w:val="27"/>
          <w:u w:val="single"/>
        </w:rPr>
      </w:pPr>
      <w:ins w:id="3318" w:author="Unknown">
        <w:r>
          <w:rPr>
            <w:rFonts w:ascii="Calibri" w:hAnsi="Calibri"/>
            <w:color w:val="000000"/>
            <w:spacing w:val="15"/>
            <w:u w:val="single"/>
          </w:rPr>
          <w:t>Utilizare proprietati din obiectul document</w:t>
        </w:r>
      </w:ins>
    </w:p>
    <w:p w:rsidR="00EE2F06" w:rsidRDefault="00EE2F06" w:rsidP="00EE2F06">
      <w:pPr>
        <w:pStyle w:val="ptxt"/>
        <w:shd w:val="clear" w:color="auto" w:fill="FEFEFF"/>
        <w:spacing w:before="105" w:beforeAutospacing="0" w:after="120" w:afterAutospacing="0"/>
        <w:ind w:left="120" w:firstLine="300"/>
        <w:rPr>
          <w:ins w:id="3319" w:author="Unknown"/>
          <w:rFonts w:ascii="Calibri" w:hAnsi="Calibri"/>
          <w:color w:val="000000"/>
          <w:sz w:val="26"/>
          <w:szCs w:val="26"/>
        </w:rPr>
      </w:pPr>
      <w:ins w:id="3320" w:author="Unknown">
        <w:r>
          <w:rPr>
            <w:rFonts w:ascii="Calibri" w:hAnsi="Calibri"/>
            <w:color w:val="000000"/>
            <w:sz w:val="26"/>
            <w:szCs w:val="26"/>
          </w:rPr>
          <w:t>Obiectul </w:t>
        </w:r>
        <w:r>
          <w:rPr>
            <w:rStyle w:val="HTMLCode"/>
            <w:b/>
            <w:bCs/>
            <w:color w:val="0000EE"/>
          </w:rPr>
          <w:t>document</w:t>
        </w:r>
        <w:r>
          <w:rPr>
            <w:rFonts w:ascii="Calibri" w:hAnsi="Calibri"/>
            <w:color w:val="000000"/>
            <w:sz w:val="26"/>
            <w:szCs w:val="26"/>
          </w:rPr>
          <w:t> contine numeroase proprietati pentru accesarea elementelor din pagina. Majoritatea sunt doar pentru citirea elementelor (Read only), dar sunt cateva si pentru scriere.</w:t>
        </w:r>
        <w:r>
          <w:rPr>
            <w:rFonts w:ascii="Calibri" w:hAnsi="Calibri"/>
            <w:color w:val="000000"/>
            <w:sz w:val="26"/>
            <w:szCs w:val="26"/>
          </w:rPr>
          <w:br/>
          <w:t>Iata cateva exemple.</w:t>
        </w:r>
      </w:ins>
    </w:p>
    <w:p w:rsidR="00EE2F06" w:rsidRDefault="00EE2F06" w:rsidP="00EE2F06">
      <w:pPr>
        <w:shd w:val="clear" w:color="auto" w:fill="FEFEFF"/>
        <w:rPr>
          <w:ins w:id="3321" w:author="Unknown"/>
          <w:rFonts w:ascii="Calibri" w:hAnsi="Calibri"/>
          <w:color w:val="000000"/>
          <w:sz w:val="26"/>
          <w:szCs w:val="26"/>
        </w:rPr>
      </w:pPr>
      <w:ins w:id="3322" w:author="Unknown">
        <w:r>
          <w:rPr>
            <w:rFonts w:ascii="Calibri" w:hAnsi="Calibri"/>
            <w:color w:val="000000"/>
            <w:sz w:val="26"/>
            <w:szCs w:val="26"/>
          </w:rPr>
          <w:t>• </w:t>
        </w:r>
        <w:r>
          <w:rPr>
            <w:rStyle w:val="HTMLCode"/>
            <w:rFonts w:eastAsiaTheme="minorHAnsi"/>
            <w:b/>
            <w:bCs/>
            <w:color w:val="0000EE"/>
          </w:rPr>
          <w:t>document.URL</w:t>
        </w:r>
        <w:r>
          <w:rPr>
            <w:rFonts w:ascii="Calibri" w:hAnsi="Calibri"/>
            <w:color w:val="000000"/>
            <w:sz w:val="26"/>
            <w:szCs w:val="26"/>
          </w:rPr>
          <w:t> - returneaza un sir cu adresa paginii.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23" w:author="Unknown"/>
          <w:color w:val="0101FF"/>
          <w:sz w:val="23"/>
          <w:szCs w:val="23"/>
        </w:rPr>
      </w:pPr>
      <w:ins w:id="3324"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25" w:author="Unknown"/>
          <w:color w:val="0101FF"/>
          <w:sz w:val="23"/>
          <w:szCs w:val="23"/>
        </w:rPr>
      </w:pPr>
      <w:ins w:id="3326" w:author="Unknown">
        <w:r>
          <w:rPr>
            <w:color w:val="0101FF"/>
            <w:sz w:val="23"/>
            <w:szCs w:val="23"/>
          </w:rPr>
          <w:t>var url = document.URL;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27" w:author="Unknown"/>
          <w:color w:val="0101FF"/>
          <w:sz w:val="23"/>
          <w:szCs w:val="23"/>
        </w:rPr>
      </w:pPr>
      <w:ins w:id="3328" w:author="Unknown">
        <w:r>
          <w:rPr>
            <w:color w:val="0101FF"/>
            <w:sz w:val="23"/>
            <w:szCs w:val="23"/>
          </w:rPr>
          <w:t>document.write('URL:&lt;br&gt;'+ url);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29" w:author="Unknown"/>
          <w:color w:val="0101FF"/>
          <w:sz w:val="23"/>
          <w:szCs w:val="23"/>
        </w:rPr>
      </w:pPr>
      <w:ins w:id="3330" w:author="Unknown">
        <w:r>
          <w:rPr>
            <w:color w:val="0101FF"/>
            <w:sz w:val="23"/>
            <w:szCs w:val="23"/>
          </w:rPr>
          <w:t>&lt;/script&gt;</w:t>
        </w:r>
      </w:ins>
    </w:p>
    <w:p w:rsidR="00EE2F06" w:rsidRDefault="00EE2F06" w:rsidP="00EE2F06">
      <w:pPr>
        <w:shd w:val="clear" w:color="auto" w:fill="FEFEFF"/>
        <w:rPr>
          <w:ins w:id="3331" w:author="Unknown"/>
          <w:rFonts w:ascii="Calibri" w:hAnsi="Calibri"/>
          <w:color w:val="000000"/>
          <w:sz w:val="26"/>
          <w:szCs w:val="26"/>
        </w:rPr>
      </w:pPr>
      <w:ins w:id="3332" w:author="Unknown">
        <w:r>
          <w:rPr>
            <w:rFonts w:ascii="Calibri" w:hAnsi="Calibri"/>
            <w:color w:val="000000"/>
            <w:sz w:val="26"/>
            <w:szCs w:val="26"/>
          </w:rPr>
          <w:t>Incercati codul</w:t>
        </w:r>
      </w:ins>
    </w:p>
    <w:p w:rsidR="00EE2F06" w:rsidRDefault="00EE2F06" w:rsidP="00EE2F06">
      <w:pPr>
        <w:shd w:val="clear" w:color="auto" w:fill="FEFEFF"/>
        <w:rPr>
          <w:ins w:id="3333" w:author="Unknown"/>
          <w:rFonts w:ascii="Calibri" w:hAnsi="Calibri"/>
          <w:color w:val="000000"/>
          <w:sz w:val="26"/>
          <w:szCs w:val="26"/>
        </w:rPr>
      </w:pPr>
      <w:ins w:id="3334" w:author="Unknown">
        <w:r>
          <w:rPr>
            <w:rFonts w:ascii="Calibri" w:hAnsi="Calibri"/>
            <w:color w:val="000000"/>
            <w:sz w:val="26"/>
            <w:szCs w:val="26"/>
          </w:rPr>
          <w:t>• </w:t>
        </w:r>
        <w:r>
          <w:rPr>
            <w:rStyle w:val="HTMLCode"/>
            <w:rFonts w:eastAsiaTheme="minorHAnsi"/>
            <w:b/>
            <w:bCs/>
            <w:color w:val="0000EE"/>
          </w:rPr>
          <w:t>document.title</w:t>
        </w:r>
        <w:r>
          <w:rPr>
            <w:rFonts w:ascii="Calibri" w:hAnsi="Calibri"/>
            <w:color w:val="000000"/>
            <w:sz w:val="26"/>
            <w:szCs w:val="26"/>
          </w:rPr>
          <w:t> - returneaza si modifica titlul paginii (din tag-ul &lt;title&gt;).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35" w:author="Unknown"/>
          <w:color w:val="0101FF"/>
          <w:sz w:val="23"/>
          <w:szCs w:val="23"/>
        </w:rPr>
      </w:pPr>
      <w:ins w:id="3336"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37" w:author="Unknown"/>
          <w:color w:val="0101FF"/>
          <w:sz w:val="23"/>
          <w:szCs w:val="23"/>
        </w:rPr>
      </w:pPr>
      <w:ins w:id="3338" w:author="Unknown">
        <w:r>
          <w:rPr>
            <w:color w:val="0101FF"/>
            <w:sz w:val="23"/>
            <w:szCs w:val="23"/>
          </w:rPr>
          <w:t>var title = document.title;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39" w:author="Unknown"/>
          <w:color w:val="0101FF"/>
          <w:sz w:val="23"/>
          <w:szCs w:val="23"/>
        </w:rPr>
      </w:pPr>
      <w:ins w:id="3340" w:author="Unknown">
        <w:r>
          <w:rPr>
            <w:color w:val="0101FF"/>
            <w:sz w:val="23"/>
            <w:szCs w:val="23"/>
          </w:rPr>
          <w:t>document.write('Titlu:&lt;br&gt;'+ title);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4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42" w:author="Unknown"/>
          <w:color w:val="0101FF"/>
          <w:sz w:val="23"/>
          <w:szCs w:val="23"/>
        </w:rPr>
      </w:pPr>
      <w:ins w:id="3343" w:author="Unknown">
        <w:r>
          <w:rPr>
            <w:color w:val="0101FF"/>
            <w:sz w:val="23"/>
            <w:szCs w:val="23"/>
          </w:rPr>
          <w:t>//modifica titlul (se vede la titlu din browser)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44" w:author="Unknown"/>
          <w:color w:val="0101FF"/>
          <w:sz w:val="23"/>
          <w:szCs w:val="23"/>
        </w:rPr>
      </w:pPr>
      <w:ins w:id="3345" w:author="Unknown">
        <w:r>
          <w:rPr>
            <w:color w:val="0101FF"/>
            <w:sz w:val="23"/>
            <w:szCs w:val="23"/>
          </w:rPr>
          <w:t>document.title ='Pacea-i buna';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46" w:author="Unknown"/>
          <w:color w:val="0101FF"/>
          <w:sz w:val="23"/>
          <w:szCs w:val="23"/>
        </w:rPr>
      </w:pPr>
      <w:ins w:id="3347" w:author="Unknown">
        <w:r>
          <w:rPr>
            <w:color w:val="0101FF"/>
            <w:sz w:val="23"/>
            <w:szCs w:val="23"/>
          </w:rPr>
          <w:t>&lt;/script&gt;</w:t>
        </w:r>
      </w:ins>
    </w:p>
    <w:p w:rsidR="00EE2F06" w:rsidRDefault="00EE2F06" w:rsidP="00EE2F06">
      <w:pPr>
        <w:shd w:val="clear" w:color="auto" w:fill="FEFEFF"/>
        <w:rPr>
          <w:ins w:id="3348"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349" w:author="Unknown"/>
          <w:rFonts w:ascii="Calibri" w:hAnsi="Calibri"/>
          <w:color w:val="000000"/>
          <w:sz w:val="26"/>
          <w:szCs w:val="26"/>
        </w:rPr>
      </w:pPr>
      <w:ins w:id="3350" w:author="Unknown">
        <w:r>
          <w:rPr>
            <w:rFonts w:ascii="Calibri" w:hAnsi="Calibri"/>
            <w:color w:val="000000"/>
            <w:sz w:val="26"/>
            <w:szCs w:val="26"/>
          </w:rPr>
          <w:t>Proprietatile pot sa contina la randul lor obiecte care au propriile lor proprietati si metode.</w:t>
        </w:r>
      </w:ins>
    </w:p>
    <w:p w:rsidR="00EE2F06" w:rsidRDefault="00EE2F06" w:rsidP="00EE2F06">
      <w:pPr>
        <w:shd w:val="clear" w:color="auto" w:fill="FEFEFF"/>
        <w:rPr>
          <w:ins w:id="3351" w:author="Unknown"/>
          <w:rFonts w:ascii="Calibri" w:hAnsi="Calibri"/>
          <w:color w:val="000000"/>
          <w:sz w:val="26"/>
          <w:szCs w:val="26"/>
        </w:rPr>
      </w:pPr>
      <w:ins w:id="3352" w:author="Unknown">
        <w:r>
          <w:rPr>
            <w:rFonts w:ascii="Calibri" w:hAnsi="Calibri"/>
            <w:color w:val="000000"/>
            <w:sz w:val="26"/>
            <w:szCs w:val="26"/>
          </w:rPr>
          <w:t>• De exemplu: </w:t>
        </w:r>
        <w:r>
          <w:rPr>
            <w:rStyle w:val="HTMLCode"/>
            <w:rFonts w:eastAsiaTheme="minorHAnsi"/>
            <w:b/>
            <w:bCs/>
            <w:color w:val="0000EE"/>
          </w:rPr>
          <w:t>document.links</w:t>
        </w:r>
        <w:r>
          <w:rPr>
            <w:rFonts w:ascii="Calibri" w:hAnsi="Calibri"/>
            <w:color w:val="000000"/>
            <w:sz w:val="26"/>
            <w:szCs w:val="26"/>
          </w:rPr>
          <w:t> - contine un array cu toate link-urile (tag-uri &lt;a&gt;) din pagina, sub forma de obiecte. Acestea au proprietati specifice elementelor HTML, care reprezinta partile componente (atributele, textul).</w:t>
        </w:r>
        <w:r>
          <w:rPr>
            <w:rFonts w:ascii="Calibri" w:hAnsi="Calibri"/>
            <w:color w:val="000000"/>
            <w:sz w:val="26"/>
            <w:szCs w:val="26"/>
          </w:rPr>
          <w:br/>
          <w:t>Urmatorul exemplu afiseaza adresa 'href' a link-urilor din pagina.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53" w:author="Unknown"/>
          <w:color w:val="0101FF"/>
          <w:sz w:val="23"/>
          <w:szCs w:val="23"/>
        </w:rPr>
      </w:pPr>
      <w:ins w:id="3354" w:author="Unknown">
        <w:r>
          <w:rPr>
            <w:color w:val="0101FF"/>
            <w:sz w:val="23"/>
            <w:szCs w:val="23"/>
          </w:rPr>
          <w:t>&lt;a href='//marplo.net' title='MarPlo.net'&gt;MarPlo.net&lt;/a&gt;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55" w:author="Unknown"/>
          <w:color w:val="0101FF"/>
          <w:sz w:val="23"/>
          <w:szCs w:val="23"/>
        </w:rPr>
      </w:pPr>
      <w:ins w:id="3356" w:author="Unknown">
        <w:r>
          <w:rPr>
            <w:color w:val="0101FF"/>
            <w:sz w:val="23"/>
            <w:szCs w:val="23"/>
          </w:rPr>
          <w:t>&lt;ul&gt;&lt;li&gt;&lt;a href='//gamv.eu' title='GamV.eu'&gt;GamV.eu&lt;/a&gt;&lt;/li&gt;&lt;/ul&gt;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57" w:author="Unknown"/>
          <w:color w:val="0101FF"/>
          <w:sz w:val="23"/>
          <w:szCs w:val="23"/>
        </w:rPr>
      </w:pPr>
      <w:ins w:id="3358" w:author="Unknown">
        <w:r>
          <w:rPr>
            <w:color w:val="0101FF"/>
            <w:sz w:val="23"/>
            <w:szCs w:val="23"/>
          </w:rPr>
          <w:lastRenderedPageBreak/>
          <w:t>&lt;div&gt;&lt;a href='//coursesweb.net' title='CoursesWeb.net'&gt;CoursesWeb.net&lt;/a&gt;&lt;/div&gt;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59" w:author="Unknown"/>
          <w:color w:val="0101FF"/>
          <w:sz w:val="23"/>
          <w:szCs w:val="23"/>
        </w:rPr>
      </w:pPr>
      <w:ins w:id="3360" w:author="Unknown">
        <w:r>
          <w:rPr>
            <w:color w:val="0101FF"/>
            <w:sz w:val="23"/>
            <w:szCs w:val="23"/>
          </w:rPr>
          <w:t>&lt;hr&gt;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2" w:author="Unknown"/>
          <w:color w:val="0101FF"/>
          <w:sz w:val="23"/>
          <w:szCs w:val="23"/>
        </w:rPr>
      </w:pPr>
      <w:ins w:id="3363"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4" w:author="Unknown"/>
          <w:color w:val="0101FF"/>
          <w:sz w:val="23"/>
          <w:szCs w:val="23"/>
        </w:rPr>
      </w:pPr>
      <w:ins w:id="3365" w:author="Unknown">
        <w:r>
          <w:rPr>
            <w:color w:val="0101FF"/>
            <w:sz w:val="23"/>
            <w:szCs w:val="23"/>
          </w:rPr>
          <w:t>var alnk = document.links; //array cu link-urile din pagina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6"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7" w:author="Unknown"/>
          <w:color w:val="0101FF"/>
          <w:sz w:val="23"/>
          <w:szCs w:val="23"/>
        </w:rPr>
      </w:pPr>
      <w:ins w:id="3368" w:author="Unknown">
        <w:r>
          <w:rPr>
            <w:color w:val="0101FF"/>
            <w:sz w:val="23"/>
            <w:szCs w:val="23"/>
          </w:rPr>
          <w:t>//parcurge array-ul si afiseaza valoarea href de la fieare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69" w:author="Unknown"/>
          <w:color w:val="0101FF"/>
          <w:sz w:val="23"/>
          <w:szCs w:val="23"/>
        </w:rPr>
      </w:pPr>
      <w:ins w:id="3370" w:author="Unknown">
        <w:r>
          <w:rPr>
            <w:color w:val="0101FF"/>
            <w:sz w:val="23"/>
            <w:szCs w:val="23"/>
          </w:rPr>
          <w:t>for(var i=0; i&lt;alnk.length; i++) document.write('&lt;br&gt;'+ alnk[i].href);</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71" w:author="Unknown"/>
          <w:color w:val="0101FF"/>
          <w:sz w:val="23"/>
          <w:szCs w:val="23"/>
        </w:rPr>
      </w:pPr>
      <w:ins w:id="3372" w:author="Unknown">
        <w:r>
          <w:rPr>
            <w:color w:val="0101FF"/>
            <w:sz w:val="23"/>
            <w:szCs w:val="23"/>
          </w:rPr>
          <w:t>&lt;/script&gt;</w:t>
        </w:r>
      </w:ins>
    </w:p>
    <w:p w:rsidR="00EE2F06" w:rsidRDefault="00EE2F06" w:rsidP="00EE2F06">
      <w:pPr>
        <w:shd w:val="clear" w:color="auto" w:fill="FEFEFF"/>
        <w:rPr>
          <w:ins w:id="3373" w:author="Unknown"/>
          <w:rFonts w:ascii="Calibri" w:hAnsi="Calibri"/>
          <w:color w:val="000000"/>
          <w:sz w:val="26"/>
          <w:szCs w:val="26"/>
        </w:rPr>
      </w:pPr>
      <w:ins w:id="3374" w:author="Unknown">
        <w:r>
          <w:rPr>
            <w:rFonts w:ascii="Calibri" w:hAnsi="Calibri"/>
            <w:color w:val="000000"/>
            <w:sz w:val="26"/>
            <w:szCs w:val="26"/>
          </w:rPr>
          <w:t>Incercati codul</w:t>
        </w:r>
      </w:ins>
    </w:p>
    <w:p w:rsidR="00EE2F06" w:rsidRDefault="00EE2F06" w:rsidP="00EE2F06">
      <w:pPr>
        <w:pStyle w:val="ptxt"/>
        <w:shd w:val="clear" w:color="auto" w:fill="FEFEFF"/>
        <w:spacing w:before="105" w:beforeAutospacing="0" w:after="120" w:afterAutospacing="0"/>
        <w:ind w:left="120" w:firstLine="300"/>
        <w:rPr>
          <w:ins w:id="3375" w:author="Unknown"/>
          <w:rFonts w:ascii="Calibri" w:hAnsi="Calibri"/>
          <w:color w:val="000000"/>
          <w:sz w:val="26"/>
          <w:szCs w:val="26"/>
        </w:rPr>
      </w:pPr>
      <w:ins w:id="3376" w:author="Unknown">
        <w:r>
          <w:rPr>
            <w:rFonts w:ascii="Calibri" w:hAnsi="Calibri"/>
            <w:color w:val="000000"/>
            <w:sz w:val="26"/>
            <w:szCs w:val="26"/>
          </w:rPr>
          <w:t>• Proprietatea </w:t>
        </w:r>
        <w:r>
          <w:rPr>
            <w:rStyle w:val="HTMLCode"/>
            <w:b/>
            <w:bCs/>
            <w:color w:val="0000EE"/>
          </w:rPr>
          <w:t>innerHTML</w:t>
        </w:r>
        <w:r>
          <w:rPr>
            <w:rFonts w:ascii="Calibri" w:hAnsi="Calibri"/>
            <w:color w:val="000000"/>
            <w:sz w:val="26"/>
            <w:szCs w:val="26"/>
          </w:rPr>
          <w:t> apartine obiectelor HTML din document. Aceasta returneaza sau scrie continutul din elementul HTML la care e aplicata.</w:t>
        </w:r>
      </w:ins>
    </w:p>
    <w:p w:rsidR="00EE2F06" w:rsidRDefault="00EE2F06" w:rsidP="00EE2F06">
      <w:pPr>
        <w:shd w:val="clear" w:color="auto" w:fill="FEFEFF"/>
        <w:rPr>
          <w:ins w:id="3377" w:author="Unknown"/>
          <w:rFonts w:ascii="Calibri" w:hAnsi="Calibri"/>
          <w:color w:val="000000"/>
          <w:sz w:val="26"/>
          <w:szCs w:val="26"/>
        </w:rPr>
      </w:pPr>
      <w:ins w:id="3378" w:author="Unknown">
        <w:r>
          <w:rPr>
            <w:rFonts w:ascii="Calibri" w:hAnsi="Calibri"/>
            <w:color w:val="000000"/>
            <w:sz w:val="26"/>
            <w:szCs w:val="26"/>
          </w:rPr>
          <w:t>- Urmatorul exemplu preia continutul din primul link din pagina, apoi il modifica.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79" w:author="Unknown"/>
          <w:color w:val="0101FF"/>
          <w:sz w:val="23"/>
          <w:szCs w:val="23"/>
        </w:rPr>
      </w:pPr>
      <w:ins w:id="3380" w:author="Unknown">
        <w:r>
          <w:rPr>
            <w:color w:val="0101FF"/>
            <w:sz w:val="23"/>
            <w:szCs w:val="23"/>
          </w:rPr>
          <w:t>&lt;a href='//marplo.net' title='MarPlo.net'&gt;MarPlo.net&lt;/a&gt;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81" w:author="Unknown"/>
          <w:color w:val="0101FF"/>
          <w:sz w:val="23"/>
          <w:szCs w:val="23"/>
        </w:rPr>
      </w:pPr>
      <w:ins w:id="3382" w:author="Unknown">
        <w:r>
          <w:rPr>
            <w:color w:val="0101FF"/>
            <w:sz w:val="23"/>
            <w:szCs w:val="23"/>
          </w:rPr>
          <w:t>&lt;ul&gt;&lt;li&gt;&lt;a href='//gamv.eu' title='GamV.eu'&gt;GamV.eu&lt;/a&gt;&lt;/li&gt;&lt;/ul&gt;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83" w:author="Unknown"/>
          <w:color w:val="0101FF"/>
          <w:sz w:val="23"/>
          <w:szCs w:val="23"/>
        </w:rPr>
      </w:pPr>
      <w:ins w:id="3384" w:author="Unknown">
        <w:r>
          <w:rPr>
            <w:color w:val="0101FF"/>
            <w:sz w:val="23"/>
            <w:szCs w:val="23"/>
          </w:rPr>
          <w:t>&lt;div&gt;&lt;a href='//coursesweb.net' title='CoursesWeb.net'&gt;CoursesWeb.net&lt;/a&gt;&lt;/div&gt;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8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86" w:author="Unknown"/>
          <w:color w:val="0101FF"/>
          <w:sz w:val="23"/>
          <w:szCs w:val="23"/>
        </w:rPr>
      </w:pPr>
      <w:ins w:id="3387"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88" w:author="Unknown"/>
          <w:color w:val="0101FF"/>
          <w:sz w:val="23"/>
          <w:szCs w:val="23"/>
        </w:rPr>
      </w:pPr>
      <w:ins w:id="3389" w:author="Unknown">
        <w:r>
          <w:rPr>
            <w:color w:val="0101FF"/>
            <w:sz w:val="23"/>
            <w:szCs w:val="23"/>
          </w:rPr>
          <w:t>var alnk = document.links; //array cu link-urile din pagina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1" w:author="Unknown"/>
          <w:color w:val="0101FF"/>
          <w:sz w:val="23"/>
          <w:szCs w:val="23"/>
        </w:rPr>
      </w:pPr>
      <w:ins w:id="3392" w:author="Unknown">
        <w:r>
          <w:rPr>
            <w:color w:val="0101FF"/>
            <w:sz w:val="23"/>
            <w:szCs w:val="23"/>
          </w:rPr>
          <w:t>//preia textul din primul link</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3" w:author="Unknown"/>
          <w:color w:val="0101FF"/>
          <w:sz w:val="23"/>
          <w:szCs w:val="23"/>
        </w:rPr>
      </w:pPr>
      <w:ins w:id="3394" w:author="Unknown">
        <w:r>
          <w:rPr>
            <w:color w:val="0101FF"/>
            <w:sz w:val="23"/>
            <w:szCs w:val="23"/>
          </w:rPr>
          <w:t>var txta1 = alnk[0].innerHTML;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6" w:author="Unknown"/>
          <w:color w:val="0101FF"/>
          <w:sz w:val="23"/>
          <w:szCs w:val="23"/>
        </w:rPr>
      </w:pPr>
      <w:ins w:id="3397" w:author="Unknown">
        <w:r>
          <w:rPr>
            <w:color w:val="0101FF"/>
            <w:sz w:val="23"/>
            <w:szCs w:val="23"/>
          </w:rPr>
          <w:t>//modifica textul din primul link</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398" w:author="Unknown"/>
          <w:color w:val="0101FF"/>
          <w:sz w:val="23"/>
          <w:szCs w:val="23"/>
        </w:rPr>
      </w:pPr>
      <w:ins w:id="3399" w:author="Unknown">
        <w:r>
          <w:rPr>
            <w:color w:val="0101FF"/>
            <w:sz w:val="23"/>
            <w:szCs w:val="23"/>
          </w:rPr>
          <w:t>alnk[0].innerHTML ='Text modificat din JS';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0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01" w:author="Unknown"/>
          <w:color w:val="0101FF"/>
          <w:sz w:val="23"/>
          <w:szCs w:val="23"/>
        </w:rPr>
      </w:pPr>
      <w:ins w:id="3402" w:author="Unknown">
        <w:r>
          <w:rPr>
            <w:color w:val="0101FF"/>
            <w:sz w:val="23"/>
            <w:szCs w:val="23"/>
          </w:rPr>
          <w:t>//arata in consola textul initial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03" w:author="Unknown"/>
          <w:color w:val="0101FF"/>
          <w:sz w:val="23"/>
          <w:szCs w:val="23"/>
        </w:rPr>
      </w:pPr>
      <w:ins w:id="3404" w:author="Unknown">
        <w:r>
          <w:rPr>
            <w:color w:val="0101FF"/>
            <w:sz w:val="23"/>
            <w:szCs w:val="23"/>
          </w:rPr>
          <w:t>console.log('Textul din primul link era: '+ txta1);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05" w:author="Unknown"/>
          <w:color w:val="0101FF"/>
          <w:sz w:val="23"/>
          <w:szCs w:val="23"/>
        </w:rPr>
      </w:pPr>
      <w:ins w:id="3406" w:author="Unknown">
        <w:r>
          <w:rPr>
            <w:color w:val="0101FF"/>
            <w:sz w:val="23"/>
            <w:szCs w:val="23"/>
          </w:rPr>
          <w:t>&lt;/script&gt;</w:t>
        </w:r>
      </w:ins>
    </w:p>
    <w:p w:rsidR="00EE2F06" w:rsidRDefault="00EE2F06" w:rsidP="00EE2F06">
      <w:pPr>
        <w:shd w:val="clear" w:color="auto" w:fill="FEFEFF"/>
        <w:rPr>
          <w:ins w:id="3407" w:author="Unknown"/>
          <w:rFonts w:ascii="Calibri" w:hAnsi="Calibri"/>
          <w:color w:val="000000"/>
          <w:sz w:val="26"/>
          <w:szCs w:val="26"/>
        </w:rPr>
      </w:pPr>
      <w:ins w:id="3408"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409" w:author="Unknown"/>
          <w:rFonts w:ascii="Calibri" w:hAnsi="Calibri"/>
          <w:color w:val="000000"/>
          <w:spacing w:val="15"/>
          <w:sz w:val="27"/>
          <w:szCs w:val="27"/>
          <w:u w:val="single"/>
        </w:rPr>
      </w:pPr>
      <w:ins w:id="3410" w:author="Unknown">
        <w:r>
          <w:rPr>
            <w:rFonts w:ascii="Calibri" w:hAnsi="Calibri"/>
            <w:color w:val="000000"/>
            <w:spacing w:val="15"/>
            <w:u w:val="single"/>
          </w:rPr>
          <w:t>Utilizare metode din obiectul document</w:t>
        </w:r>
      </w:ins>
    </w:p>
    <w:p w:rsidR="00EE2F06" w:rsidRDefault="00EE2F06" w:rsidP="00EE2F06">
      <w:pPr>
        <w:pStyle w:val="ptxt"/>
        <w:shd w:val="clear" w:color="auto" w:fill="FEFEFF"/>
        <w:spacing w:before="105" w:beforeAutospacing="0" w:after="120" w:afterAutospacing="0"/>
        <w:ind w:left="120" w:firstLine="300"/>
        <w:rPr>
          <w:ins w:id="3411" w:author="Unknown"/>
          <w:rFonts w:ascii="Calibri" w:hAnsi="Calibri"/>
          <w:color w:val="000000"/>
          <w:sz w:val="26"/>
          <w:szCs w:val="26"/>
        </w:rPr>
      </w:pPr>
      <w:ins w:id="3412" w:author="Unknown">
        <w:r>
          <w:rPr>
            <w:rFonts w:ascii="Calibri" w:hAnsi="Calibri"/>
            <w:color w:val="000000"/>
            <w:sz w:val="26"/>
            <w:szCs w:val="26"/>
          </w:rPr>
          <w:t>Obiectul document contine numeroase metode pentru preluarea si modificarea elementelor HTML din pagina in script-uri JS.</w:t>
        </w:r>
        <w:r>
          <w:rPr>
            <w:rFonts w:ascii="Calibri" w:hAnsi="Calibri"/>
            <w:color w:val="000000"/>
            <w:sz w:val="26"/>
            <w:szCs w:val="26"/>
          </w:rPr>
          <w:br/>
          <w:t>In continuare sunt prezentate cateva exemple cu accesare si manipulare elemente HTML folosind metodele JavaScript.</w:t>
        </w:r>
      </w:ins>
    </w:p>
    <w:p w:rsidR="00EE2F06" w:rsidRDefault="00EE2F06" w:rsidP="00EE2F06">
      <w:pPr>
        <w:shd w:val="clear" w:color="auto" w:fill="FEFEFF"/>
        <w:rPr>
          <w:ins w:id="3413" w:author="Unknown"/>
          <w:rFonts w:ascii="Calibri" w:hAnsi="Calibri"/>
          <w:color w:val="000000"/>
          <w:sz w:val="26"/>
          <w:szCs w:val="26"/>
        </w:rPr>
      </w:pPr>
      <w:ins w:id="3414" w:author="Unknown">
        <w:r>
          <w:rPr>
            <w:rFonts w:ascii="Calibri" w:hAnsi="Calibri"/>
            <w:color w:val="000000"/>
            <w:sz w:val="26"/>
            <w:szCs w:val="26"/>
          </w:rPr>
          <w:br/>
          <w:t>• </w:t>
        </w:r>
        <w:r>
          <w:rPr>
            <w:rStyle w:val="HTMLCode"/>
            <w:rFonts w:eastAsiaTheme="minorHAnsi"/>
            <w:b/>
            <w:bCs/>
            <w:color w:val="0000EE"/>
          </w:rPr>
          <w:t>document.getElementById('id')</w:t>
        </w:r>
        <w:r>
          <w:rPr>
            <w:rFonts w:ascii="Calibri" w:hAnsi="Calibri"/>
            <w:color w:val="000000"/>
            <w:sz w:val="26"/>
            <w:szCs w:val="26"/>
          </w:rPr>
          <w:t> - preia elementul HTML care are id-ul specificat.</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415" w:author="Unknown"/>
          <w:rFonts w:ascii="Calibri" w:hAnsi="Calibri"/>
          <w:i/>
          <w:iCs/>
          <w:color w:val="000000"/>
          <w:sz w:val="23"/>
          <w:szCs w:val="23"/>
        </w:rPr>
      </w:pPr>
      <w:ins w:id="3416" w:author="Unknown">
        <w:r>
          <w:rPr>
            <w:rFonts w:ascii="Calibri" w:hAnsi="Calibri"/>
            <w:i/>
            <w:iCs/>
            <w:color w:val="000000"/>
            <w:sz w:val="23"/>
            <w:szCs w:val="23"/>
          </w:rPr>
          <w:lastRenderedPageBreak/>
          <w:t>Mai multe detalii si exemple cu getElementById() gasiti la Lectia de la pagina: </w:t>
        </w:r>
        <w:r>
          <w:rPr>
            <w:rFonts w:ascii="Calibri" w:hAnsi="Calibri"/>
            <w:i/>
            <w:iCs/>
            <w:color w:val="000000"/>
            <w:sz w:val="23"/>
            <w:szCs w:val="23"/>
          </w:rPr>
          <w:fldChar w:fldCharType="begin"/>
        </w:r>
        <w:r>
          <w:rPr>
            <w:rFonts w:ascii="Calibri" w:hAnsi="Calibri"/>
            <w:i/>
            <w:iCs/>
            <w:color w:val="000000"/>
            <w:sz w:val="23"/>
            <w:szCs w:val="23"/>
          </w:rPr>
          <w:instrText xml:space="preserve"> HYPERLINK "https://marplo.net/javascript/getelementbyid.html" \o "getElementById" </w:instrText>
        </w:r>
        <w:r>
          <w:rPr>
            <w:rFonts w:ascii="Calibri" w:hAnsi="Calibri"/>
            <w:i/>
            <w:iCs/>
            <w:color w:val="000000"/>
            <w:sz w:val="23"/>
            <w:szCs w:val="23"/>
          </w:rPr>
          <w:fldChar w:fldCharType="separate"/>
        </w:r>
        <w:r>
          <w:rPr>
            <w:rStyle w:val="Hyperlink"/>
            <w:rFonts w:ascii="Calibri" w:hAnsi="Calibri"/>
            <w:i/>
            <w:iCs/>
            <w:sz w:val="23"/>
            <w:szCs w:val="23"/>
          </w:rPr>
          <w:t>marplo.net/javascript/getelementbyid.html</w:t>
        </w:r>
        <w:r>
          <w:rPr>
            <w:rFonts w:ascii="Calibri" w:hAnsi="Calibri"/>
            <w:i/>
            <w:iCs/>
            <w:color w:val="000000"/>
            <w:sz w:val="23"/>
            <w:szCs w:val="23"/>
          </w:rPr>
          <w:fldChar w:fldCharType="end"/>
        </w:r>
      </w:ins>
    </w:p>
    <w:p w:rsidR="00EE2F06" w:rsidRDefault="00EE2F06" w:rsidP="00EE2F06">
      <w:pPr>
        <w:shd w:val="clear" w:color="auto" w:fill="FEFEFF"/>
        <w:rPr>
          <w:ins w:id="3417" w:author="Unknown"/>
          <w:rFonts w:ascii="Calibri" w:hAnsi="Calibri"/>
          <w:color w:val="000000"/>
          <w:sz w:val="26"/>
          <w:szCs w:val="26"/>
        </w:rPr>
      </w:pPr>
      <w:ins w:id="3418" w:author="Unknown">
        <w:r>
          <w:rPr>
            <w:rFonts w:ascii="Calibri" w:hAnsi="Calibri"/>
            <w:color w:val="000000"/>
            <w:sz w:val="26"/>
            <w:szCs w:val="26"/>
          </w:rPr>
          <w:t>Exemplu, preia continutul dintr-un Div si il adauga cu proprietatea </w:t>
        </w:r>
        <w:r>
          <w:rPr>
            <w:rStyle w:val="HTMLCode"/>
            <w:rFonts w:eastAsiaTheme="minorHAnsi"/>
            <w:b/>
            <w:bCs/>
            <w:color w:val="0000EE"/>
          </w:rPr>
          <w:t>textContent</w:t>
        </w:r>
        <w:r>
          <w:rPr>
            <w:rFonts w:ascii="Calibri" w:hAnsi="Calibri"/>
            <w:color w:val="000000"/>
            <w:sz w:val="26"/>
            <w:szCs w:val="26"/>
          </w:rPr>
          <w:t> in alt element HTML.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19" w:author="Unknown"/>
          <w:color w:val="0101FF"/>
          <w:sz w:val="23"/>
          <w:szCs w:val="23"/>
        </w:rPr>
      </w:pPr>
      <w:ins w:id="3420" w:author="Unknown">
        <w:r>
          <w:rPr>
            <w:color w:val="0101FF"/>
            <w:sz w:val="23"/>
            <w:szCs w:val="23"/>
          </w:rPr>
          <w:t>&lt;p id='prg1'&gt;Exemplu cu &lt;em&gt;getElementById()&lt;/em&gt;&lt;/p&gt;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21" w:author="Unknown"/>
          <w:color w:val="0101FF"/>
          <w:sz w:val="23"/>
          <w:szCs w:val="23"/>
        </w:rPr>
      </w:pPr>
      <w:ins w:id="3422" w:author="Unknown">
        <w:r>
          <w:rPr>
            <w:color w:val="0101FF"/>
            <w:sz w:val="23"/>
            <w:szCs w:val="23"/>
          </w:rPr>
          <w:t>Continutul din #prg1 este: &lt;span id='sp1'&gt;str&lt;/span&gt;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23"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24" w:author="Unknown"/>
          <w:color w:val="0101FF"/>
          <w:sz w:val="23"/>
          <w:szCs w:val="23"/>
        </w:rPr>
      </w:pPr>
      <w:ins w:id="3425"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26" w:author="Unknown"/>
          <w:color w:val="0101FF"/>
          <w:sz w:val="23"/>
          <w:szCs w:val="23"/>
        </w:rPr>
      </w:pPr>
      <w:ins w:id="3427" w:author="Unknown">
        <w:r>
          <w:rPr>
            <w:color w:val="0101FF"/>
            <w:sz w:val="23"/>
            <w:szCs w:val="23"/>
          </w:rPr>
          <w:t>//preia elementul html cu id-ul prg1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28" w:author="Unknown"/>
          <w:color w:val="0101FF"/>
          <w:sz w:val="23"/>
          <w:szCs w:val="23"/>
        </w:rPr>
      </w:pPr>
      <w:ins w:id="3429" w:author="Unknown">
        <w:r>
          <w:rPr>
            <w:color w:val="0101FF"/>
            <w:sz w:val="23"/>
            <w:szCs w:val="23"/>
          </w:rPr>
          <w:t>var elm = document.getElementById('prg1');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1" w:author="Unknown"/>
          <w:color w:val="0101FF"/>
          <w:sz w:val="23"/>
          <w:szCs w:val="23"/>
        </w:rPr>
      </w:pPr>
      <w:ins w:id="3432" w:author="Unknown">
        <w:r>
          <w:rPr>
            <w:color w:val="0101FF"/>
            <w:sz w:val="23"/>
            <w:szCs w:val="23"/>
          </w:rPr>
          <w:t>//preia continutul html din elm</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3" w:author="Unknown"/>
          <w:color w:val="0101FF"/>
          <w:sz w:val="23"/>
          <w:szCs w:val="23"/>
        </w:rPr>
      </w:pPr>
      <w:ins w:id="3434" w:author="Unknown">
        <w:r>
          <w:rPr>
            <w:color w:val="0101FF"/>
            <w:sz w:val="23"/>
            <w:szCs w:val="23"/>
          </w:rPr>
          <w:t>var elm_cnt = elm.innerHTML;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6" w:author="Unknown"/>
          <w:color w:val="0101FF"/>
          <w:sz w:val="23"/>
          <w:szCs w:val="23"/>
        </w:rPr>
      </w:pPr>
      <w:ins w:id="3437" w:author="Unknown">
        <w:r>
          <w:rPr>
            <w:color w:val="0101FF"/>
            <w:sz w:val="23"/>
            <w:szCs w:val="23"/>
          </w:rPr>
          <w:t>//adauga sirul din elm_cnt ca text in #sp1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38" w:author="Unknown"/>
          <w:color w:val="0101FF"/>
          <w:sz w:val="23"/>
          <w:szCs w:val="23"/>
        </w:rPr>
      </w:pPr>
      <w:ins w:id="3439" w:author="Unknown">
        <w:r>
          <w:rPr>
            <w:color w:val="0101FF"/>
            <w:sz w:val="23"/>
            <w:szCs w:val="23"/>
          </w:rPr>
          <w:t>document.getElementById('sp1').textContent = elm_cnt;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40" w:author="Unknown"/>
          <w:color w:val="0101FF"/>
          <w:sz w:val="23"/>
          <w:szCs w:val="23"/>
        </w:rPr>
      </w:pPr>
      <w:ins w:id="3441" w:author="Unknown">
        <w:r>
          <w:rPr>
            <w:color w:val="0101FF"/>
            <w:sz w:val="23"/>
            <w:szCs w:val="23"/>
          </w:rPr>
          <w:t>&lt;/script&gt;</w:t>
        </w:r>
      </w:ins>
    </w:p>
    <w:p w:rsidR="00EE2F06" w:rsidRDefault="00EE2F06" w:rsidP="00EE2F06">
      <w:pPr>
        <w:shd w:val="clear" w:color="auto" w:fill="FEFEFF"/>
        <w:rPr>
          <w:ins w:id="3442" w:author="Unknown"/>
          <w:rFonts w:ascii="Calibri" w:hAnsi="Calibri"/>
          <w:color w:val="000000"/>
          <w:sz w:val="26"/>
          <w:szCs w:val="26"/>
        </w:rPr>
      </w:pPr>
      <w:ins w:id="3443" w:author="Unknown">
        <w:r>
          <w:rPr>
            <w:rFonts w:ascii="Calibri" w:hAnsi="Calibri"/>
            <w:color w:val="000000"/>
            <w:sz w:val="26"/>
            <w:szCs w:val="26"/>
          </w:rPr>
          <w:t>Incercati codul</w:t>
        </w:r>
      </w:ins>
    </w:p>
    <w:p w:rsidR="00EE2F06" w:rsidRDefault="00EE2F06" w:rsidP="00EE2F06">
      <w:pPr>
        <w:shd w:val="clear" w:color="auto" w:fill="FEFEFF"/>
        <w:rPr>
          <w:ins w:id="3444" w:author="Unknown"/>
          <w:rFonts w:ascii="Calibri" w:hAnsi="Calibri"/>
          <w:color w:val="000000"/>
          <w:sz w:val="26"/>
          <w:szCs w:val="26"/>
        </w:rPr>
      </w:pPr>
      <w:ins w:id="3445" w:author="Unknown">
        <w:r>
          <w:rPr>
            <w:rFonts w:ascii="Calibri" w:hAnsi="Calibri"/>
            <w:color w:val="000000"/>
            <w:sz w:val="26"/>
            <w:szCs w:val="26"/>
          </w:rPr>
          <w:t>• </w:t>
        </w:r>
        <w:r>
          <w:rPr>
            <w:rStyle w:val="HTMLCode"/>
            <w:rFonts w:eastAsiaTheme="minorHAnsi"/>
            <w:b/>
            <w:bCs/>
            <w:color w:val="0000EE"/>
          </w:rPr>
          <w:t>getElementsByTagName('tag')</w:t>
        </w:r>
        <w:r>
          <w:rPr>
            <w:rFonts w:ascii="Calibri" w:hAnsi="Calibri"/>
            <w:color w:val="000000"/>
            <w:sz w:val="26"/>
            <w:szCs w:val="26"/>
          </w:rPr>
          <w:t> - returneaza un array cu elementele HTML care au tag-ul specificat.</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446" w:author="Unknown"/>
          <w:rFonts w:ascii="Calibri" w:hAnsi="Calibri"/>
          <w:i/>
          <w:iCs/>
          <w:color w:val="000000"/>
          <w:sz w:val="23"/>
          <w:szCs w:val="23"/>
        </w:rPr>
      </w:pPr>
      <w:ins w:id="3447" w:author="Unknown">
        <w:r>
          <w:rPr>
            <w:rFonts w:ascii="Calibri" w:hAnsi="Calibri"/>
            <w:i/>
            <w:iCs/>
            <w:color w:val="000000"/>
            <w:sz w:val="23"/>
            <w:szCs w:val="23"/>
          </w:rPr>
          <w:t>Mai multe detalii si exemple cu getElementsByTagName() gasiti la Lectia de la pagina: </w:t>
        </w:r>
        <w:r>
          <w:rPr>
            <w:rFonts w:ascii="Calibri" w:hAnsi="Calibri"/>
            <w:i/>
            <w:iCs/>
            <w:color w:val="000000"/>
            <w:sz w:val="23"/>
            <w:szCs w:val="23"/>
          </w:rPr>
          <w:fldChar w:fldCharType="begin"/>
        </w:r>
        <w:r>
          <w:rPr>
            <w:rFonts w:ascii="Calibri" w:hAnsi="Calibri"/>
            <w:i/>
            <w:iCs/>
            <w:color w:val="000000"/>
            <w:sz w:val="23"/>
            <w:szCs w:val="23"/>
          </w:rPr>
          <w:instrText xml:space="preserve"> HYPERLINK "https://marplo.net/javascript/getelementsbytagname.html" \o "getElementsByTagName" </w:instrText>
        </w:r>
        <w:r>
          <w:rPr>
            <w:rFonts w:ascii="Calibri" w:hAnsi="Calibri"/>
            <w:i/>
            <w:iCs/>
            <w:color w:val="000000"/>
            <w:sz w:val="23"/>
            <w:szCs w:val="23"/>
          </w:rPr>
          <w:fldChar w:fldCharType="separate"/>
        </w:r>
        <w:r>
          <w:rPr>
            <w:rStyle w:val="Hyperlink"/>
            <w:rFonts w:ascii="Calibri" w:hAnsi="Calibri"/>
            <w:i/>
            <w:iCs/>
            <w:sz w:val="23"/>
            <w:szCs w:val="23"/>
          </w:rPr>
          <w:t>marplo.net/javascript/getelementsbytagname.html</w:t>
        </w:r>
        <w:r>
          <w:rPr>
            <w:rFonts w:ascii="Calibri" w:hAnsi="Calibri"/>
            <w:i/>
            <w:iCs/>
            <w:color w:val="000000"/>
            <w:sz w:val="23"/>
            <w:szCs w:val="23"/>
          </w:rPr>
          <w:fldChar w:fldCharType="end"/>
        </w:r>
      </w:ins>
    </w:p>
    <w:p w:rsidR="00EE2F06" w:rsidRDefault="00EE2F06" w:rsidP="00EE2F06">
      <w:pPr>
        <w:shd w:val="clear" w:color="auto" w:fill="FEFEFF"/>
        <w:rPr>
          <w:ins w:id="3448" w:author="Unknown"/>
          <w:rFonts w:ascii="Calibri" w:hAnsi="Calibri"/>
          <w:color w:val="000000"/>
          <w:sz w:val="26"/>
          <w:szCs w:val="26"/>
        </w:rPr>
      </w:pPr>
      <w:ins w:id="3449" w:author="Unknown">
        <w:r>
          <w:rPr>
            <w:rFonts w:ascii="Calibri" w:hAnsi="Calibri"/>
            <w:color w:val="000000"/>
            <w:sz w:val="26"/>
            <w:szCs w:val="26"/>
          </w:rPr>
          <w:t>Exemplu, afiseaza in pagina numarul de tag-uri H3 si id-ul de la primul.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0" w:author="Unknown"/>
          <w:color w:val="0101FF"/>
          <w:sz w:val="23"/>
          <w:szCs w:val="23"/>
        </w:rPr>
      </w:pPr>
      <w:ins w:id="3451" w:author="Unknown">
        <w:r>
          <w:rPr>
            <w:color w:val="0101FF"/>
            <w:sz w:val="23"/>
            <w:szCs w:val="23"/>
          </w:rPr>
          <w:t>&lt;h3 id='id_elm'&gt;Unde-s doi sunt doi de unu.&lt;/h3&gt;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2" w:author="Unknown"/>
          <w:color w:val="0101FF"/>
          <w:sz w:val="23"/>
          <w:szCs w:val="23"/>
        </w:rPr>
      </w:pPr>
      <w:ins w:id="3453" w:author="Unknown">
        <w:r>
          <w:rPr>
            <w:color w:val="0101FF"/>
            <w:sz w:val="23"/>
            <w:szCs w:val="23"/>
          </w:rPr>
          <w:t>&lt;div&gt;Div, HTML content&lt;/div&gt;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4" w:author="Unknown"/>
          <w:color w:val="0101FF"/>
          <w:sz w:val="23"/>
          <w:szCs w:val="23"/>
        </w:rPr>
      </w:pPr>
      <w:ins w:id="3455" w:author="Unknown">
        <w:r>
          <w:rPr>
            <w:color w:val="0101FF"/>
            <w:sz w:val="23"/>
            <w:szCs w:val="23"/>
          </w:rPr>
          <w:t>&lt;h3&gt;Alt tag H3&lt;/h3&gt;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6" w:author="Unknown"/>
          <w:color w:val="0101FF"/>
          <w:sz w:val="23"/>
          <w:szCs w:val="23"/>
        </w:rPr>
      </w:pPr>
      <w:ins w:id="3457" w:author="Unknown">
        <w:r>
          <w:rPr>
            <w:color w:val="0101FF"/>
            <w:sz w:val="23"/>
            <w:szCs w:val="23"/>
          </w:rPr>
          <w:t>&lt;blockquote id='resp'&gt;Pt. raspuns din JS.&lt;/blockquote&gt;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8"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59" w:author="Unknown"/>
          <w:color w:val="0101FF"/>
          <w:sz w:val="23"/>
          <w:szCs w:val="23"/>
        </w:rPr>
      </w:pPr>
      <w:ins w:id="3460"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61" w:author="Unknown"/>
          <w:color w:val="0101FF"/>
          <w:sz w:val="23"/>
          <w:szCs w:val="23"/>
        </w:rPr>
      </w:pPr>
      <w:ins w:id="3462" w:author="Unknown">
        <w:r>
          <w:rPr>
            <w:color w:val="0101FF"/>
            <w:sz w:val="23"/>
            <w:szCs w:val="23"/>
          </w:rPr>
          <w:t>//array cu tag-urile H3</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63" w:author="Unknown"/>
          <w:color w:val="0101FF"/>
          <w:sz w:val="23"/>
          <w:szCs w:val="23"/>
        </w:rPr>
      </w:pPr>
      <w:ins w:id="3464" w:author="Unknown">
        <w:r>
          <w:rPr>
            <w:color w:val="0101FF"/>
            <w:sz w:val="23"/>
            <w:szCs w:val="23"/>
          </w:rPr>
          <w:t>var ar_h3 = document.getElementsByTagName('h3');</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6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66" w:author="Unknown"/>
          <w:color w:val="0101FF"/>
          <w:sz w:val="23"/>
          <w:szCs w:val="23"/>
        </w:rPr>
      </w:pPr>
      <w:ins w:id="3467" w:author="Unknown">
        <w:r>
          <w:rPr>
            <w:color w:val="0101FF"/>
            <w:sz w:val="23"/>
            <w:szCs w:val="23"/>
          </w:rPr>
          <w:t>//adauga in #resp nr. elemente H3 si id-ul de la primul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68" w:author="Unknown"/>
          <w:color w:val="0101FF"/>
          <w:sz w:val="23"/>
          <w:szCs w:val="23"/>
        </w:rPr>
      </w:pPr>
      <w:ins w:id="3469" w:author="Unknown">
        <w:r>
          <w:rPr>
            <w:color w:val="0101FF"/>
            <w:sz w:val="23"/>
            <w:szCs w:val="23"/>
          </w:rPr>
          <w:t>if(ar_h3.length &gt;0){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70" w:author="Unknown"/>
          <w:color w:val="0101FF"/>
          <w:sz w:val="23"/>
          <w:szCs w:val="23"/>
        </w:rPr>
      </w:pPr>
      <w:ins w:id="3471" w:author="Unknown">
        <w:r>
          <w:rPr>
            <w:color w:val="0101FF"/>
            <w:sz w:val="23"/>
            <w:szCs w:val="23"/>
          </w:rPr>
          <w:t xml:space="preserve"> var idh = ar_h3[0].id; //id-ul primului element din ar_h3</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72" w:author="Unknown"/>
          <w:color w:val="0101FF"/>
          <w:sz w:val="23"/>
          <w:szCs w:val="23"/>
        </w:rPr>
      </w:pPr>
      <w:ins w:id="3473" w:author="Unknown">
        <w:r>
          <w:rPr>
            <w:color w:val="0101FF"/>
            <w:sz w:val="23"/>
            <w:szCs w:val="23"/>
          </w:rPr>
          <w:t xml:space="preserve"> document.getElementById('resp').innerHTML ='Sunt '+ ar_h3.length +' elemente H3, primul are id: '+ idh;</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74" w:author="Unknown"/>
          <w:color w:val="0101FF"/>
          <w:sz w:val="23"/>
          <w:szCs w:val="23"/>
        </w:rPr>
      </w:pPr>
      <w:ins w:id="3475"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76" w:author="Unknown"/>
          <w:color w:val="0101FF"/>
          <w:sz w:val="23"/>
          <w:szCs w:val="23"/>
        </w:rPr>
      </w:pPr>
      <w:ins w:id="3477" w:author="Unknown">
        <w:r>
          <w:rPr>
            <w:color w:val="0101FF"/>
            <w:sz w:val="23"/>
            <w:szCs w:val="23"/>
          </w:rPr>
          <w:t>&lt;/script&gt;</w:t>
        </w:r>
      </w:ins>
    </w:p>
    <w:p w:rsidR="00EE2F06" w:rsidRDefault="00EE2F06" w:rsidP="00EE2F06">
      <w:pPr>
        <w:shd w:val="clear" w:color="auto" w:fill="FEFEFF"/>
        <w:rPr>
          <w:ins w:id="3478" w:author="Unknown"/>
          <w:rFonts w:ascii="Calibri" w:hAnsi="Calibri"/>
          <w:color w:val="000000"/>
          <w:sz w:val="26"/>
          <w:szCs w:val="26"/>
        </w:rPr>
      </w:pPr>
      <w:ins w:id="3479"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480" w:author="Unknown"/>
          <w:rFonts w:ascii="Calibri" w:hAnsi="Calibri"/>
          <w:color w:val="000000"/>
          <w:spacing w:val="15"/>
          <w:sz w:val="27"/>
          <w:szCs w:val="27"/>
          <w:u w:val="single"/>
        </w:rPr>
      </w:pPr>
      <w:ins w:id="3481" w:author="Unknown">
        <w:r>
          <w:rPr>
            <w:rFonts w:ascii="Calibri" w:hAnsi="Calibri"/>
            <w:color w:val="000000"/>
            <w:spacing w:val="15"/>
            <w:u w:val="single"/>
          </w:rPr>
          <w:lastRenderedPageBreak/>
          <w:t>Lucru cu Proprietati si Metode ale elementelor HTML in JS</w:t>
        </w:r>
      </w:ins>
    </w:p>
    <w:p w:rsidR="00EE2F06" w:rsidRDefault="00EE2F06" w:rsidP="00EE2F06">
      <w:pPr>
        <w:pStyle w:val="ptxt"/>
        <w:shd w:val="clear" w:color="auto" w:fill="FEFEFF"/>
        <w:spacing w:before="105" w:beforeAutospacing="0" w:after="120" w:afterAutospacing="0"/>
        <w:ind w:left="120" w:firstLine="300"/>
        <w:rPr>
          <w:ins w:id="3482" w:author="Unknown"/>
          <w:rFonts w:ascii="Calibri" w:hAnsi="Calibri"/>
          <w:color w:val="000000"/>
          <w:sz w:val="26"/>
          <w:szCs w:val="26"/>
        </w:rPr>
      </w:pPr>
      <w:ins w:id="3483" w:author="Unknown">
        <w:r>
          <w:rPr>
            <w:rFonts w:ascii="Calibri" w:hAnsi="Calibri"/>
            <w:color w:val="000000"/>
            <w:sz w:val="26"/>
            <w:szCs w:val="26"/>
          </w:rPr>
          <w:t>Elementele HTML preluate in JavaScript au proprietati si metode pentru accesarea si manipularea partilor componente (atribute, stiluri css, continut).</w:t>
        </w:r>
        <w:r>
          <w:rPr>
            <w:rFonts w:ascii="Calibri" w:hAnsi="Calibri"/>
            <w:color w:val="000000"/>
            <w:sz w:val="26"/>
            <w:szCs w:val="26"/>
          </w:rPr>
          <w:br/>
          <w:t>Acestea se aplica direct la elementul respectiv.</w:t>
        </w:r>
      </w:ins>
    </w:p>
    <w:p w:rsidR="00EE2F06" w:rsidRDefault="00EE2F06" w:rsidP="00EE2F06">
      <w:pPr>
        <w:shd w:val="clear" w:color="auto" w:fill="F0FEF1"/>
        <w:rPr>
          <w:ins w:id="3484" w:author="Unknown"/>
          <w:rFonts w:ascii="Calibri" w:hAnsi="Calibri"/>
          <w:b/>
          <w:bCs/>
          <w:color w:val="000000"/>
          <w:sz w:val="24"/>
          <w:szCs w:val="24"/>
        </w:rPr>
      </w:pPr>
      <w:ins w:id="3485" w:author="Unknown">
        <w:r>
          <w:rPr>
            <w:rFonts w:ascii="Calibri" w:hAnsi="Calibri"/>
            <w:b/>
            <w:bCs/>
            <w:color w:val="000000"/>
          </w:rPr>
          <w:t>elmHtml.proprietate</w:t>
        </w:r>
        <w:r>
          <w:rPr>
            <w:rFonts w:ascii="Calibri" w:hAnsi="Calibri"/>
            <w:b/>
            <w:bCs/>
            <w:color w:val="000000"/>
          </w:rPr>
          <w:br/>
          <w:t>elmHtml.metoda()</w:t>
        </w:r>
      </w:ins>
    </w:p>
    <w:p w:rsidR="00EE2F06" w:rsidRDefault="00EE2F06" w:rsidP="00EE2F06">
      <w:pPr>
        <w:shd w:val="clear" w:color="auto" w:fill="FEFEFF"/>
        <w:spacing w:after="260"/>
        <w:rPr>
          <w:ins w:id="3486" w:author="Unknown"/>
          <w:rFonts w:ascii="Calibri" w:hAnsi="Calibri"/>
          <w:color w:val="000000"/>
          <w:sz w:val="26"/>
          <w:szCs w:val="26"/>
        </w:rPr>
      </w:pPr>
      <w:ins w:id="3487" w:author="Unknown">
        <w:r>
          <w:rPr>
            <w:rFonts w:ascii="Calibri" w:hAnsi="Calibri"/>
            <w:color w:val="000000"/>
            <w:sz w:val="26"/>
            <w:szCs w:val="26"/>
          </w:rPr>
          <w:t>- Unde 'elmHtml' este elementul HTML preluat cu metode specifice DOM (din </w:t>
        </w:r>
        <w:r>
          <w:rPr>
            <w:rStyle w:val="sbi"/>
            <w:rFonts w:ascii="Calibri" w:hAnsi="Calibri"/>
            <w:b/>
            <w:bCs/>
            <w:i/>
            <w:iCs/>
            <w:color w:val="000000"/>
            <w:sz w:val="26"/>
            <w:szCs w:val="26"/>
          </w:rPr>
          <w:t>document</w:t>
        </w:r>
        <w:r>
          <w:rPr>
            <w:rFonts w:ascii="Calibri" w:hAnsi="Calibri"/>
            <w:color w:val="000000"/>
            <w:sz w:val="26"/>
            <w:szCs w:val="26"/>
          </w:rPr>
          <w:t>).</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488" w:author="Unknown"/>
          <w:rFonts w:ascii="Calibri" w:hAnsi="Calibri"/>
          <w:b/>
          <w:bCs/>
          <w:i/>
          <w:iCs/>
          <w:color w:val="000000"/>
          <w:sz w:val="23"/>
          <w:szCs w:val="23"/>
        </w:rPr>
      </w:pPr>
      <w:ins w:id="3489" w:author="Unknown">
        <w:r>
          <w:rPr>
            <w:rFonts w:ascii="Calibri" w:hAnsi="Calibri"/>
            <w:b/>
            <w:bCs/>
            <w:i/>
            <w:iCs/>
            <w:color w:val="000000"/>
            <w:sz w:val="23"/>
            <w:szCs w:val="23"/>
          </w:rPr>
          <w:t>O lista cu proprietati si metode utile ale elementelor HTML gasiti la pagina:</w:t>
        </w:r>
        <w:r>
          <w:rPr>
            <w:rFonts w:ascii="Calibri" w:hAnsi="Calibri"/>
            <w:b/>
            <w:bCs/>
            <w:i/>
            <w:iCs/>
            <w:color w:val="000000"/>
            <w:sz w:val="23"/>
            <w:szCs w:val="23"/>
          </w:rPr>
          <w:br/>
        </w:r>
        <w:r>
          <w:rPr>
            <w:rFonts w:ascii="Calibri" w:hAnsi="Calibri"/>
            <w:b/>
            <w:bCs/>
            <w:i/>
            <w:iCs/>
            <w:color w:val="000000"/>
            <w:sz w:val="23"/>
            <w:szCs w:val="23"/>
          </w:rPr>
          <w:fldChar w:fldCharType="begin"/>
        </w:r>
        <w:r>
          <w:rPr>
            <w:rFonts w:ascii="Calibri" w:hAnsi="Calibri"/>
            <w:b/>
            <w:bCs/>
            <w:i/>
            <w:iCs/>
            <w:color w:val="000000"/>
            <w:sz w:val="23"/>
            <w:szCs w:val="23"/>
          </w:rPr>
          <w:instrText xml:space="preserve"> HYPERLINK "https://marplo.net/javascript/proprietati-metode-element-html" \o "Proprietati si Metode utile ale elementelor HTML in JavaScript" </w:instrText>
        </w:r>
        <w:r>
          <w:rPr>
            <w:rFonts w:ascii="Calibri" w:hAnsi="Calibri"/>
            <w:b/>
            <w:bCs/>
            <w:i/>
            <w:iCs/>
            <w:color w:val="000000"/>
            <w:sz w:val="23"/>
            <w:szCs w:val="23"/>
          </w:rPr>
          <w:fldChar w:fldCharType="separate"/>
        </w:r>
        <w:r>
          <w:rPr>
            <w:rStyle w:val="Hyperlink"/>
            <w:rFonts w:ascii="Calibri" w:hAnsi="Calibri"/>
            <w:b/>
            <w:bCs/>
            <w:i/>
            <w:iCs/>
            <w:sz w:val="23"/>
            <w:szCs w:val="23"/>
          </w:rPr>
          <w:t>marplo.net/javascript/proprietati-metode-element-html</w:t>
        </w:r>
        <w:r>
          <w:rPr>
            <w:rFonts w:ascii="Calibri" w:hAnsi="Calibri"/>
            <w:b/>
            <w:bCs/>
            <w:i/>
            <w:iCs/>
            <w:color w:val="000000"/>
            <w:sz w:val="23"/>
            <w:szCs w:val="23"/>
          </w:rPr>
          <w:fldChar w:fldCharType="end"/>
        </w:r>
      </w:ins>
    </w:p>
    <w:p w:rsidR="00EE2F06" w:rsidRDefault="00EE2F06" w:rsidP="00EE2F06">
      <w:pPr>
        <w:pStyle w:val="Heading4"/>
        <w:shd w:val="clear" w:color="auto" w:fill="FEFEFF"/>
        <w:spacing w:before="240" w:after="105"/>
        <w:ind w:left="1537"/>
        <w:rPr>
          <w:ins w:id="3490" w:author="Unknown"/>
          <w:rFonts w:ascii="Calibri" w:hAnsi="Calibri"/>
          <w:i w:val="0"/>
          <w:iCs w:val="0"/>
          <w:color w:val="000000"/>
          <w:sz w:val="26"/>
          <w:szCs w:val="26"/>
          <w:u w:val="single"/>
        </w:rPr>
      </w:pPr>
      <w:ins w:id="3491" w:author="Unknown">
        <w:r>
          <w:rPr>
            <w:rFonts w:ascii="Calibri" w:hAnsi="Calibri"/>
            <w:color w:val="000000"/>
            <w:sz w:val="26"/>
            <w:szCs w:val="26"/>
            <w:u w:val="single"/>
          </w:rPr>
          <w:t>Exemple</w:t>
        </w:r>
      </w:ins>
    </w:p>
    <w:p w:rsidR="00EE2F06" w:rsidRDefault="00EE2F06" w:rsidP="00EE2F06">
      <w:pPr>
        <w:shd w:val="clear" w:color="auto" w:fill="FEFEFF"/>
        <w:rPr>
          <w:ins w:id="3492" w:author="Unknown"/>
          <w:rFonts w:ascii="Calibri" w:hAnsi="Calibri"/>
          <w:color w:val="000000"/>
          <w:sz w:val="26"/>
          <w:szCs w:val="26"/>
        </w:rPr>
      </w:pPr>
      <w:ins w:id="3493" w:author="Unknown">
        <w:r>
          <w:rPr>
            <w:rFonts w:ascii="Calibri" w:hAnsi="Calibri"/>
            <w:color w:val="000000"/>
            <w:sz w:val="26"/>
            <w:szCs w:val="26"/>
          </w:rPr>
          <w:t>• </w:t>
        </w:r>
        <w:r>
          <w:rPr>
            <w:rStyle w:val="HTMLCode"/>
            <w:rFonts w:eastAsiaTheme="minorHAnsi"/>
            <w:b/>
            <w:bCs/>
            <w:color w:val="0000EE"/>
          </w:rPr>
          <w:t>elmHtml.addEventListener('event', callback)</w:t>
        </w:r>
        <w:r>
          <w:rPr>
            <w:rFonts w:ascii="Calibri" w:hAnsi="Calibri"/>
            <w:color w:val="000000"/>
            <w:sz w:val="26"/>
            <w:szCs w:val="26"/>
          </w:rPr>
          <w:t> - apeleaza functia de la </w:t>
        </w:r>
        <w:r>
          <w:rPr>
            <w:rStyle w:val="sb"/>
            <w:rFonts w:ascii="Calibri" w:hAnsi="Calibri"/>
            <w:b/>
            <w:bCs/>
            <w:color w:val="000000"/>
            <w:sz w:val="26"/>
            <w:szCs w:val="26"/>
          </w:rPr>
          <w:t>callback</w:t>
        </w:r>
        <w:r>
          <w:rPr>
            <w:rFonts w:ascii="Calibri" w:hAnsi="Calibri"/>
            <w:color w:val="000000"/>
            <w:sz w:val="26"/>
            <w:szCs w:val="26"/>
          </w:rPr>
          <w:t> cand evenimentul de la 'event' este efectuat (vedeti si tutorialul de la: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"https://marplo.net/javascript/detectare-stergere-evenimente-js" \o "Detectare si Stergere Evenimente in JS" </w:instrText>
        </w:r>
        <w:r>
          <w:rPr>
            <w:rFonts w:ascii="Calibri" w:hAnsi="Calibri"/>
            <w:color w:val="000000"/>
            <w:sz w:val="26"/>
            <w:szCs w:val="26"/>
          </w:rPr>
          <w:fldChar w:fldCharType="separate"/>
        </w:r>
        <w:r>
          <w:rPr>
            <w:rStyle w:val="Hyperlink"/>
            <w:rFonts w:ascii="Calibri" w:hAnsi="Calibri"/>
            <w:sz w:val="26"/>
            <w:szCs w:val="26"/>
          </w:rPr>
          <w:t>marplo.net/javascript/detectare-stergere-evenimente-js</w:t>
        </w:r>
        <w:r>
          <w:rPr>
            <w:rFonts w:ascii="Calibri" w:hAnsi="Calibri"/>
            <w:color w:val="000000"/>
            <w:sz w:val="26"/>
            <w:szCs w:val="26"/>
          </w:rPr>
          <w:fldChar w:fldCharType="end"/>
        </w:r>
        <w:r>
          <w:rPr>
            <w:rFonts w:ascii="Calibri" w:hAnsi="Calibri"/>
            <w:color w:val="000000"/>
            <w:sz w:val="26"/>
            <w:szCs w:val="26"/>
          </w:rPr>
          <w:t>).</w:t>
        </w:r>
        <w:r>
          <w:rPr>
            <w:rFonts w:ascii="Calibri" w:hAnsi="Calibri"/>
            <w:color w:val="000000"/>
            <w:sz w:val="26"/>
            <w:szCs w:val="26"/>
          </w:rPr>
          <w:br/>
          <w:t>- Exemplu, cand se apasa clic pe butonul cu id #btn1 afiseaza o fereastra alert() cu textul din #prg1.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94" w:author="Unknown"/>
          <w:color w:val="0101FF"/>
          <w:sz w:val="23"/>
          <w:szCs w:val="23"/>
        </w:rPr>
      </w:pPr>
      <w:ins w:id="3495" w:author="Unknown">
        <w:r>
          <w:rPr>
            <w:color w:val="0101FF"/>
            <w:sz w:val="23"/>
            <w:szCs w:val="23"/>
          </w:rPr>
          <w:t>&lt;p id='prg1'&gt;Ex. addEventListener(), clic.&lt;/p&gt;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96" w:author="Unknown"/>
          <w:color w:val="0101FF"/>
          <w:sz w:val="23"/>
          <w:szCs w:val="23"/>
        </w:rPr>
      </w:pPr>
      <w:ins w:id="3497" w:author="Unknown">
        <w:r>
          <w:rPr>
            <w:color w:val="0101FF"/>
            <w:sz w:val="23"/>
            <w:szCs w:val="23"/>
          </w:rPr>
          <w:t>&lt;button id='btn1'&gt;Clic&lt;/button&gt;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98"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499" w:author="Unknown"/>
          <w:color w:val="0101FF"/>
          <w:sz w:val="23"/>
          <w:szCs w:val="23"/>
        </w:rPr>
      </w:pPr>
      <w:ins w:id="3500"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01" w:author="Unknown"/>
          <w:color w:val="0101FF"/>
          <w:sz w:val="23"/>
          <w:szCs w:val="23"/>
        </w:rPr>
      </w:pPr>
      <w:ins w:id="3502" w:author="Unknown">
        <w:r>
          <w:rPr>
            <w:color w:val="0101FF"/>
            <w:sz w:val="23"/>
            <w:szCs w:val="23"/>
          </w:rPr>
          <w:t>//la click pe #btn1 se apeleaza o functie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03" w:author="Unknown"/>
          <w:color w:val="0101FF"/>
          <w:sz w:val="23"/>
          <w:szCs w:val="23"/>
        </w:rPr>
      </w:pPr>
      <w:ins w:id="3504"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05" w:author="Unknown"/>
          <w:color w:val="0101FF"/>
          <w:sz w:val="23"/>
          <w:szCs w:val="23"/>
        </w:rPr>
      </w:pPr>
      <w:ins w:id="3506" w:author="Unknown">
        <w:r>
          <w:rPr>
            <w:color w:val="0101FF"/>
            <w:sz w:val="23"/>
            <w:szCs w:val="23"/>
          </w:rPr>
          <w:t xml:space="preserve"> var cnt = document.getElementById('prg1').textContent;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07" w:author="Unknown"/>
          <w:color w:val="0101FF"/>
          <w:sz w:val="23"/>
          <w:szCs w:val="23"/>
        </w:rPr>
      </w:pPr>
      <w:ins w:id="3508" w:author="Unknown">
        <w:r>
          <w:rPr>
            <w:color w:val="0101FF"/>
            <w:sz w:val="23"/>
            <w:szCs w:val="23"/>
          </w:rPr>
          <w:t xml:space="preserve"> alert(cnt);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09" w:author="Unknown"/>
          <w:color w:val="0101FF"/>
          <w:sz w:val="23"/>
          <w:szCs w:val="23"/>
        </w:rPr>
      </w:pPr>
      <w:ins w:id="3510"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11" w:author="Unknown"/>
          <w:color w:val="0101FF"/>
          <w:sz w:val="23"/>
          <w:szCs w:val="23"/>
        </w:rPr>
      </w:pPr>
      <w:ins w:id="3512" w:author="Unknown">
        <w:r>
          <w:rPr>
            <w:color w:val="0101FF"/>
            <w:sz w:val="23"/>
            <w:szCs w:val="23"/>
          </w:rPr>
          <w:t>&lt;/script&gt;</w:t>
        </w:r>
      </w:ins>
    </w:p>
    <w:p w:rsidR="00EE2F06" w:rsidRDefault="00EE2F06" w:rsidP="00EE2F06">
      <w:pPr>
        <w:shd w:val="clear" w:color="auto" w:fill="FEFEFF"/>
        <w:rPr>
          <w:ins w:id="3513" w:author="Unknown"/>
          <w:rFonts w:ascii="Calibri" w:hAnsi="Calibri"/>
          <w:color w:val="000000"/>
          <w:sz w:val="26"/>
          <w:szCs w:val="26"/>
        </w:rPr>
      </w:pPr>
      <w:ins w:id="3514" w:author="Unknown">
        <w:r>
          <w:rPr>
            <w:rFonts w:ascii="Calibri" w:hAnsi="Calibri"/>
            <w:color w:val="000000"/>
            <w:sz w:val="26"/>
            <w:szCs w:val="26"/>
          </w:rPr>
          <w:t>Incercati codul</w:t>
        </w:r>
      </w:ins>
    </w:p>
    <w:p w:rsidR="00EE2F06" w:rsidRDefault="00EE2F06" w:rsidP="00EE2F06">
      <w:pPr>
        <w:shd w:val="clear" w:color="auto" w:fill="FEFEFF"/>
        <w:rPr>
          <w:ins w:id="3515" w:author="Unknown"/>
          <w:rFonts w:ascii="Calibri" w:hAnsi="Calibri"/>
          <w:color w:val="000000"/>
          <w:sz w:val="26"/>
          <w:szCs w:val="26"/>
        </w:rPr>
      </w:pPr>
      <w:ins w:id="3516" w:author="Unknown">
        <w:r>
          <w:rPr>
            <w:rFonts w:ascii="Calibri" w:hAnsi="Calibri"/>
            <w:color w:val="000000"/>
            <w:sz w:val="26"/>
            <w:szCs w:val="26"/>
          </w:rPr>
          <w:t>• </w:t>
        </w:r>
        <w:r>
          <w:rPr>
            <w:rStyle w:val="HTMLCode"/>
            <w:rFonts w:eastAsiaTheme="minorHAnsi"/>
            <w:b/>
            <w:bCs/>
            <w:color w:val="0000EE"/>
          </w:rPr>
          <w:t>elmHtml.parentNode</w:t>
        </w:r>
        <w:r>
          <w:rPr>
            <w:rFonts w:ascii="Calibri" w:hAnsi="Calibri"/>
            <w:color w:val="000000"/>
            <w:sz w:val="26"/>
            <w:szCs w:val="26"/>
          </w:rPr>
          <w:t> - returneaza elementul parinte in care e inclus elmHtml.</w:t>
        </w:r>
        <w:r>
          <w:rPr>
            <w:rFonts w:ascii="Calibri" w:hAnsi="Calibri"/>
            <w:color w:val="000000"/>
            <w:sz w:val="26"/>
            <w:szCs w:val="26"/>
          </w:rPr>
          <w:br/>
          <w:t>• </w:t>
        </w:r>
        <w:r>
          <w:rPr>
            <w:rStyle w:val="HTMLCode"/>
            <w:rFonts w:eastAsiaTheme="minorHAnsi"/>
            <w:b/>
            <w:bCs/>
            <w:color w:val="0000EE"/>
          </w:rPr>
          <w:t>elmHtml.className</w:t>
        </w:r>
        <w:r>
          <w:rPr>
            <w:rFonts w:ascii="Calibri" w:hAnsi="Calibri"/>
            <w:color w:val="000000"/>
            <w:sz w:val="26"/>
            <w:szCs w:val="26"/>
          </w:rPr>
          <w:t> - returneaza clasa (valoarea atributului </w:t>
        </w:r>
        <w:r>
          <w:rPr>
            <w:rStyle w:val="sbi"/>
            <w:rFonts w:ascii="Calibri" w:hAnsi="Calibri"/>
            <w:b/>
            <w:bCs/>
            <w:i/>
            <w:iCs/>
            <w:color w:val="000000"/>
            <w:sz w:val="26"/>
            <w:szCs w:val="26"/>
          </w:rPr>
          <w:t>class</w:t>
        </w:r>
        <w:r>
          <w:rPr>
            <w:rFonts w:ascii="Calibri" w:hAnsi="Calibri"/>
            <w:color w:val="000000"/>
            <w:sz w:val="26"/>
            <w:szCs w:val="26"/>
          </w:rPr>
          <w:t>) din elmHtml.</w:t>
        </w:r>
        <w:r>
          <w:rPr>
            <w:rFonts w:ascii="Calibri" w:hAnsi="Calibri"/>
            <w:color w:val="000000"/>
            <w:sz w:val="26"/>
            <w:szCs w:val="26"/>
          </w:rPr>
          <w:br/>
          <w:t>- Exemplu, cand se apasa clic pe butonul cu id #btn1 afiseaza o fereastra alert() cu clasa din elementu parinte al butonului.</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17" w:author="Unknown"/>
          <w:color w:val="0101FF"/>
          <w:sz w:val="23"/>
          <w:szCs w:val="23"/>
        </w:rPr>
      </w:pPr>
      <w:ins w:id="3518" w:author="Unknown">
        <w:r>
          <w:rPr>
            <w:color w:val="0101FF"/>
            <w:sz w:val="23"/>
            <w:szCs w:val="23"/>
          </w:rPr>
          <w:t>&lt;div class='cls_1'&gt;Div in care e un buton: &lt;button id='btn1'&gt;Clic&lt;/button&gt;&lt;/div&gt;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1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20" w:author="Unknown"/>
          <w:color w:val="0101FF"/>
          <w:sz w:val="23"/>
          <w:szCs w:val="23"/>
        </w:rPr>
      </w:pPr>
      <w:ins w:id="3521"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22" w:author="Unknown"/>
          <w:color w:val="0101FF"/>
          <w:sz w:val="23"/>
          <w:szCs w:val="23"/>
        </w:rPr>
      </w:pPr>
      <w:ins w:id="3523" w:author="Unknown">
        <w:r>
          <w:rPr>
            <w:color w:val="0101FF"/>
            <w:sz w:val="23"/>
            <w:szCs w:val="23"/>
          </w:rPr>
          <w:lastRenderedPageBreak/>
          <w:t>//la click pe #btn1 se apeleaza o functie (ev reprezinta un obiect cu evenimentul)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24" w:author="Unknown"/>
          <w:color w:val="0101FF"/>
          <w:sz w:val="23"/>
          <w:szCs w:val="23"/>
        </w:rPr>
      </w:pPr>
      <w:ins w:id="3525"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26" w:author="Unknown"/>
          <w:color w:val="0101FF"/>
          <w:sz w:val="23"/>
          <w:szCs w:val="23"/>
        </w:rPr>
      </w:pPr>
      <w:ins w:id="3527" w:author="Unknown">
        <w:r>
          <w:rPr>
            <w:color w:val="0101FF"/>
            <w:sz w:val="23"/>
            <w:szCs w:val="23"/>
          </w:rPr>
          <w:t xml:space="preserve"> //preia elementul parinte (ev.target reprezinta elementul care a actionat evenimentul)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28" w:author="Unknown"/>
          <w:color w:val="0101FF"/>
          <w:sz w:val="23"/>
          <w:szCs w:val="23"/>
        </w:rPr>
      </w:pPr>
      <w:ins w:id="3529" w:author="Unknown">
        <w:r>
          <w:rPr>
            <w:color w:val="0101FF"/>
            <w:sz w:val="23"/>
            <w:szCs w:val="23"/>
          </w:rPr>
          <w:t xml:space="preserve"> var parent = ev.target.parentNode;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1" w:author="Unknown"/>
          <w:color w:val="0101FF"/>
          <w:sz w:val="23"/>
          <w:szCs w:val="23"/>
        </w:rPr>
      </w:pPr>
      <w:ins w:id="3532" w:author="Unknown">
        <w:r>
          <w:rPr>
            <w:color w:val="0101FF"/>
            <w:sz w:val="23"/>
            <w:szCs w:val="23"/>
          </w:rPr>
          <w:t xml:space="preserve"> //preia clasa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3" w:author="Unknown"/>
          <w:color w:val="0101FF"/>
          <w:sz w:val="23"/>
          <w:szCs w:val="23"/>
        </w:rPr>
      </w:pPr>
      <w:ins w:id="3534" w:author="Unknown">
        <w:r>
          <w:rPr>
            <w:color w:val="0101FF"/>
            <w:sz w:val="23"/>
            <w:szCs w:val="23"/>
          </w:rPr>
          <w:t xml:space="preserve"> var cls = parent.className;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6" w:author="Unknown"/>
          <w:color w:val="0101FF"/>
          <w:sz w:val="23"/>
          <w:szCs w:val="23"/>
        </w:rPr>
      </w:pPr>
      <w:ins w:id="3537" w:author="Unknown">
        <w:r>
          <w:rPr>
            <w:color w:val="0101FF"/>
            <w:sz w:val="23"/>
            <w:szCs w:val="23"/>
          </w:rPr>
          <w:t xml:space="preserve"> alert('Elementul parinte are class='+ cls);</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38" w:author="Unknown"/>
          <w:color w:val="0101FF"/>
          <w:sz w:val="23"/>
          <w:szCs w:val="23"/>
        </w:rPr>
      </w:pPr>
      <w:ins w:id="3539"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40" w:author="Unknown"/>
          <w:color w:val="0101FF"/>
          <w:sz w:val="23"/>
          <w:szCs w:val="23"/>
        </w:rPr>
      </w:pPr>
      <w:ins w:id="3541" w:author="Unknown">
        <w:r>
          <w:rPr>
            <w:color w:val="0101FF"/>
            <w:sz w:val="23"/>
            <w:szCs w:val="23"/>
          </w:rPr>
          <w:t>&lt;/script&gt;</w:t>
        </w:r>
      </w:ins>
    </w:p>
    <w:p w:rsidR="00EE2F06" w:rsidRDefault="00EE2F06" w:rsidP="00EE2F06">
      <w:pPr>
        <w:shd w:val="clear" w:color="auto" w:fill="FEFEFF"/>
        <w:rPr>
          <w:ins w:id="3542" w:author="Unknown"/>
          <w:rFonts w:ascii="Calibri" w:hAnsi="Calibri"/>
          <w:color w:val="000000"/>
          <w:sz w:val="26"/>
          <w:szCs w:val="26"/>
        </w:rPr>
      </w:pPr>
      <w:ins w:id="3543" w:author="Unknown">
        <w:r>
          <w:rPr>
            <w:rFonts w:ascii="Calibri" w:hAnsi="Calibri"/>
            <w:color w:val="000000"/>
            <w:sz w:val="26"/>
            <w:szCs w:val="26"/>
          </w:rPr>
          <w:t>Incercati codul</w:t>
        </w:r>
      </w:ins>
    </w:p>
    <w:p w:rsidR="00EE2F06" w:rsidRDefault="00EE2F06" w:rsidP="00EE2F06">
      <w:pPr>
        <w:shd w:val="clear" w:color="auto" w:fill="FEFEFF"/>
        <w:rPr>
          <w:ins w:id="3544" w:author="Unknown"/>
          <w:rFonts w:ascii="Calibri" w:hAnsi="Calibri"/>
          <w:color w:val="000000"/>
          <w:sz w:val="26"/>
          <w:szCs w:val="26"/>
        </w:rPr>
      </w:pPr>
      <w:ins w:id="3545" w:author="Unknown">
        <w:r>
          <w:rPr>
            <w:rFonts w:ascii="Calibri" w:hAnsi="Calibri"/>
            <w:color w:val="000000"/>
            <w:sz w:val="26"/>
            <w:szCs w:val="26"/>
          </w:rPr>
          <w:t>• </w:t>
        </w:r>
        <w:r>
          <w:rPr>
            <w:rStyle w:val="HTMLCode"/>
            <w:rFonts w:eastAsiaTheme="minorHAnsi"/>
            <w:b/>
            <w:bCs/>
            <w:color w:val="0000EE"/>
          </w:rPr>
          <w:t>elmHtml.setAttribute('attr', 'val')</w:t>
        </w:r>
        <w:r>
          <w:rPr>
            <w:rFonts w:ascii="Calibri" w:hAnsi="Calibri"/>
            <w:color w:val="000000"/>
            <w:sz w:val="26"/>
            <w:szCs w:val="26"/>
          </w:rPr>
          <w:t> - seteaza atributul specificat 'attr' cu valoarea 'val'.</w:t>
        </w:r>
        <w:r>
          <w:rPr>
            <w:rFonts w:ascii="Calibri" w:hAnsi="Calibri"/>
            <w:color w:val="000000"/>
            <w:sz w:val="26"/>
            <w:szCs w:val="26"/>
          </w:rPr>
          <w:br/>
          <w:t>• </w:t>
        </w:r>
        <w:r>
          <w:rPr>
            <w:rStyle w:val="HTMLCode"/>
            <w:rFonts w:eastAsiaTheme="minorHAnsi"/>
            <w:b/>
            <w:bCs/>
            <w:color w:val="0000EE"/>
          </w:rPr>
          <w:t>elmHtml.outerHTML</w:t>
        </w:r>
        <w:r>
          <w:rPr>
            <w:rFonts w:ascii="Calibri" w:hAnsi="Calibri"/>
            <w:color w:val="000000"/>
            <w:sz w:val="26"/>
            <w:szCs w:val="26"/>
          </w:rPr>
          <w:t> - returneaza un sir HTML cu tot elementul elmHtml (toata sructura si continutul). Sau inlocuieste elmHtml cu altceva (transmis ca sir).</w:t>
        </w:r>
        <w:r>
          <w:rPr>
            <w:rFonts w:ascii="Calibri" w:hAnsi="Calibri"/>
            <w:color w:val="000000"/>
            <w:sz w:val="26"/>
            <w:szCs w:val="26"/>
          </w:rPr>
          <w:br/>
          <w:t>- Exemplu, cand se apasa clic pe butonul cu id #btn1 seteaza atributul 'style' cu proprietati CSS la #prg1, apoi sterge butonul din pagina.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46" w:author="Unknown"/>
          <w:color w:val="0101FF"/>
          <w:sz w:val="23"/>
          <w:szCs w:val="23"/>
        </w:rPr>
      </w:pPr>
      <w:ins w:id="3547" w:author="Unknown">
        <w:r>
          <w:rPr>
            <w:color w:val="0101FF"/>
            <w:sz w:val="23"/>
            <w:szCs w:val="23"/>
          </w:rPr>
          <w:t>&lt;p id='prg1'&gt;Pacea, Bucuria si Bunatatea construiesc Sanatatea.&lt;/p&gt;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48" w:author="Unknown"/>
          <w:color w:val="0101FF"/>
          <w:sz w:val="23"/>
          <w:szCs w:val="23"/>
        </w:rPr>
      </w:pPr>
      <w:ins w:id="3549" w:author="Unknown">
        <w:r>
          <w:rPr>
            <w:color w:val="0101FF"/>
            <w:sz w:val="23"/>
            <w:szCs w:val="23"/>
          </w:rPr>
          <w:t>&lt;button id='btn1'&gt;Clic&lt;/button&gt;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0"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1" w:author="Unknown"/>
          <w:color w:val="0101FF"/>
          <w:sz w:val="23"/>
          <w:szCs w:val="23"/>
        </w:rPr>
      </w:pPr>
      <w:ins w:id="3552"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3" w:author="Unknown"/>
          <w:color w:val="0101FF"/>
          <w:sz w:val="23"/>
          <w:szCs w:val="23"/>
        </w:rPr>
      </w:pPr>
      <w:ins w:id="3554" w:author="Unknown">
        <w:r>
          <w:rPr>
            <w:color w:val="0101FF"/>
            <w:sz w:val="23"/>
            <w:szCs w:val="23"/>
          </w:rPr>
          <w:t>//la click pe #btn1 se apeleaza o functie (ev reprezinta un obiect cu evenimentul)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5" w:author="Unknown"/>
          <w:color w:val="0101FF"/>
          <w:sz w:val="23"/>
          <w:szCs w:val="23"/>
        </w:rPr>
      </w:pPr>
      <w:ins w:id="3556"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7" w:author="Unknown"/>
          <w:color w:val="0101FF"/>
          <w:sz w:val="23"/>
          <w:szCs w:val="23"/>
        </w:rPr>
      </w:pPr>
      <w:ins w:id="3558" w:author="Unknown">
        <w:r>
          <w:rPr>
            <w:color w:val="0101FF"/>
            <w:sz w:val="23"/>
            <w:szCs w:val="23"/>
          </w:rPr>
          <w:t xml:space="preserve"> //seteaza style la #prg1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59" w:author="Unknown"/>
          <w:color w:val="0101FF"/>
          <w:sz w:val="23"/>
          <w:szCs w:val="23"/>
        </w:rPr>
      </w:pPr>
      <w:ins w:id="3560" w:author="Unknown">
        <w:r>
          <w:rPr>
            <w:color w:val="0101FF"/>
            <w:sz w:val="23"/>
            <w:szCs w:val="23"/>
          </w:rPr>
          <w:t xml:space="preserve"> document.getElementById('prg1').setAttribute('style', 'color:#0000e0; font-size:22px;');</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6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62" w:author="Unknown"/>
          <w:color w:val="0101FF"/>
          <w:sz w:val="23"/>
          <w:szCs w:val="23"/>
        </w:rPr>
      </w:pPr>
      <w:ins w:id="3563" w:author="Unknown">
        <w:r>
          <w:rPr>
            <w:color w:val="0101FF"/>
            <w:sz w:val="23"/>
            <w:szCs w:val="23"/>
          </w:rPr>
          <w:t xml:space="preserve"> //sterge butonul (ev.target reprezinta elementul care a actionat evenimentul)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64" w:author="Unknown"/>
          <w:color w:val="0101FF"/>
          <w:sz w:val="23"/>
          <w:szCs w:val="23"/>
        </w:rPr>
      </w:pPr>
      <w:ins w:id="3565" w:author="Unknown">
        <w:r>
          <w:rPr>
            <w:color w:val="0101FF"/>
            <w:sz w:val="23"/>
            <w:szCs w:val="23"/>
          </w:rPr>
          <w:t xml:space="preserve"> ev.target.outerHTML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66" w:author="Unknown"/>
          <w:color w:val="0101FF"/>
          <w:sz w:val="23"/>
          <w:szCs w:val="23"/>
        </w:rPr>
      </w:pPr>
      <w:ins w:id="3567"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568" w:author="Unknown"/>
          <w:color w:val="0101FF"/>
          <w:sz w:val="23"/>
          <w:szCs w:val="23"/>
        </w:rPr>
      </w:pPr>
      <w:ins w:id="3569" w:author="Unknown">
        <w:r>
          <w:rPr>
            <w:color w:val="0101FF"/>
            <w:sz w:val="23"/>
            <w:szCs w:val="23"/>
          </w:rPr>
          <w:t>&lt;/script&gt;</w:t>
        </w:r>
      </w:ins>
    </w:p>
    <w:p w:rsidR="00EE2F06" w:rsidRDefault="00EE2F06"/>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Utilizare getElementById</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210"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11"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12"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13"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14"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15"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16"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17"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18"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19"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lastRenderedPageBreak/>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89" type="#_x0000_t75" style="width:1in;height:1in" o:ole="">
            <v:imagedata r:id="rId17" o:title=""/>
          </v:shape>
          <w:control r:id="rId220" w:name="DefaultOcxName18" w:shapeid="_x0000_i1089"/>
        </w:object>
      </w:r>
    </w:p>
    <w:p w:rsidR="00EE2F06" w:rsidRDefault="00EE2F06" w:rsidP="00EE2F06">
      <w:pPr>
        <w:pStyle w:val="z-BottomofForm"/>
      </w:pPr>
      <w:r>
        <w:t>Bottom of Form</w:t>
      </w:r>
    </w:p>
    <w:p w:rsidR="00EE2F06" w:rsidRDefault="00EE2F06" w:rsidP="00EE2F06">
      <w:pPr>
        <w:numPr>
          <w:ilvl w:val="0"/>
          <w:numId w:val="32"/>
        </w:numPr>
        <w:shd w:val="clear" w:color="auto" w:fill="FEFEFF"/>
        <w:spacing w:before="100" w:beforeAutospacing="1" w:after="100" w:afterAutospacing="1" w:line="319" w:lineRule="atLeast"/>
        <w:ind w:left="525"/>
        <w:rPr>
          <w:ins w:id="3570" w:author="Unknown"/>
          <w:rFonts w:ascii="Calibri" w:hAnsi="Calibri"/>
          <w:color w:val="000000"/>
          <w:sz w:val="26"/>
          <w:szCs w:val="26"/>
        </w:rPr>
      </w:pPr>
      <w:ins w:id="357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"https://marplo.net/javascript/getelementbyid.html" \l "hshinh" \o "innerHTML" </w:instrText>
        </w:r>
        <w:r>
          <w:rPr>
            <w:rFonts w:ascii="Calibri" w:hAnsi="Calibri"/>
            <w:color w:val="000000"/>
            <w:sz w:val="26"/>
            <w:szCs w:val="26"/>
          </w:rPr>
          <w:fldChar w:fldCharType="separate"/>
        </w:r>
        <w:r>
          <w:rPr>
            <w:rStyle w:val="Hyperlink"/>
            <w:rFonts w:ascii="Calibri" w:hAnsi="Calibri"/>
            <w:sz w:val="26"/>
            <w:szCs w:val="26"/>
          </w:rPr>
          <w:t>innerHTML</w:t>
        </w:r>
        <w:r>
          <w:rPr>
            <w:rFonts w:ascii="Calibri" w:hAnsi="Calibri"/>
            <w:color w:val="000000"/>
            <w:sz w:val="26"/>
            <w:szCs w:val="26"/>
          </w:rPr>
          <w:fldChar w:fldCharType="end"/>
        </w:r>
      </w:ins>
    </w:p>
    <w:p w:rsidR="00EE2F06" w:rsidRDefault="00EE2F06" w:rsidP="00EE2F06">
      <w:pPr>
        <w:numPr>
          <w:ilvl w:val="0"/>
          <w:numId w:val="32"/>
        </w:numPr>
        <w:shd w:val="clear" w:color="auto" w:fill="FEFEFF"/>
        <w:spacing w:before="100" w:beforeAutospacing="1" w:after="100" w:afterAutospacing="1" w:line="319" w:lineRule="atLeast"/>
        <w:ind w:left="525"/>
        <w:rPr>
          <w:ins w:id="3572" w:author="Unknown"/>
          <w:rFonts w:ascii="Calibri" w:hAnsi="Calibri"/>
          <w:color w:val="000000"/>
          <w:sz w:val="26"/>
          <w:szCs w:val="26"/>
        </w:rPr>
      </w:pPr>
      <w:ins w:id="357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"https://marplo.net/javascript/getelementbyid.html" \l "hshgsa" \o "getAttribute si setAttribute" </w:instrText>
        </w:r>
        <w:r>
          <w:rPr>
            <w:rFonts w:ascii="Calibri" w:hAnsi="Calibri"/>
            <w:color w:val="000000"/>
            <w:sz w:val="26"/>
            <w:szCs w:val="26"/>
          </w:rPr>
          <w:fldChar w:fldCharType="separate"/>
        </w:r>
        <w:r>
          <w:rPr>
            <w:rStyle w:val="Hyperlink"/>
            <w:rFonts w:ascii="Calibri" w:hAnsi="Calibri"/>
            <w:sz w:val="26"/>
            <w:szCs w:val="26"/>
          </w:rPr>
          <w:t>getAttribute(attr) si setAttribute(attr, val)</w:t>
        </w:r>
        <w:r>
          <w:rPr>
            <w:rFonts w:ascii="Calibri" w:hAnsi="Calibri"/>
            <w:color w:val="000000"/>
            <w:sz w:val="26"/>
            <w:szCs w:val="26"/>
          </w:rPr>
          <w:fldChar w:fldCharType="end"/>
        </w:r>
      </w:ins>
    </w:p>
    <w:p w:rsidR="00EE2F06" w:rsidRDefault="00EE2F06" w:rsidP="00EE2F06">
      <w:pPr>
        <w:numPr>
          <w:ilvl w:val="0"/>
          <w:numId w:val="32"/>
        </w:numPr>
        <w:shd w:val="clear" w:color="auto" w:fill="FEFEFF"/>
        <w:spacing w:before="100" w:beforeAutospacing="1" w:after="100" w:afterAutospacing="1" w:line="319" w:lineRule="atLeast"/>
        <w:ind w:left="525"/>
        <w:rPr>
          <w:ins w:id="3574" w:author="Unknown"/>
          <w:rFonts w:ascii="Calibri" w:hAnsi="Calibri"/>
          <w:color w:val="000000"/>
          <w:sz w:val="26"/>
          <w:szCs w:val="26"/>
        </w:rPr>
      </w:pPr>
      <w:ins w:id="357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"https://marplo.net/javascript/getelementbyid.html" \l "hshpn" \o "parentNode" </w:instrText>
        </w:r>
        <w:r>
          <w:rPr>
            <w:rFonts w:ascii="Calibri" w:hAnsi="Calibri"/>
            <w:color w:val="000000"/>
            <w:sz w:val="26"/>
            <w:szCs w:val="26"/>
          </w:rPr>
          <w:fldChar w:fldCharType="separate"/>
        </w:r>
        <w:r>
          <w:rPr>
            <w:rStyle w:val="Hyperlink"/>
            <w:rFonts w:ascii="Calibri" w:hAnsi="Calibri"/>
            <w:sz w:val="26"/>
            <w:szCs w:val="26"/>
          </w:rPr>
          <w:t>parentNode</w:t>
        </w:r>
        <w:r>
          <w:rPr>
            <w:rFonts w:ascii="Calibri" w:hAnsi="Calibri"/>
            <w:color w:val="000000"/>
            <w:sz w:val="26"/>
            <w:szCs w:val="26"/>
          </w:rPr>
          <w:fldChar w:fldCharType="end"/>
        </w:r>
      </w:ins>
    </w:p>
    <w:p w:rsidR="00EE2F06" w:rsidRDefault="00EE2F06" w:rsidP="00EE2F06">
      <w:pPr>
        <w:numPr>
          <w:ilvl w:val="0"/>
          <w:numId w:val="32"/>
        </w:numPr>
        <w:shd w:val="clear" w:color="auto" w:fill="FEFEFF"/>
        <w:spacing w:before="100" w:beforeAutospacing="1" w:after="100" w:afterAutospacing="1" w:line="319" w:lineRule="atLeast"/>
        <w:ind w:left="525"/>
        <w:rPr>
          <w:ins w:id="3576" w:author="Unknown"/>
          <w:rFonts w:ascii="Calibri" w:hAnsi="Calibri"/>
          <w:color w:val="000000"/>
          <w:sz w:val="26"/>
          <w:szCs w:val="26"/>
        </w:rPr>
      </w:pPr>
      <w:ins w:id="357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"https://marplo.net/javascript/getelementbyid.html" \l "hshps" \o "Proprietatea style" </w:instrText>
        </w:r>
        <w:r>
          <w:rPr>
            <w:rFonts w:ascii="Calibri" w:hAnsi="Calibri"/>
            <w:color w:val="000000"/>
            <w:sz w:val="26"/>
            <w:szCs w:val="26"/>
          </w:rPr>
          <w:fldChar w:fldCharType="separate"/>
        </w:r>
        <w:r>
          <w:rPr>
            <w:rStyle w:val="Hyperlink"/>
            <w:rFonts w:ascii="Calibri" w:hAnsi="Calibri"/>
            <w:sz w:val="26"/>
            <w:szCs w:val="26"/>
          </w:rPr>
          <w:t>Proprietatea style</w:t>
        </w:r>
        <w:r>
          <w:rPr>
            <w:rFonts w:ascii="Calibri" w:hAnsi="Calibri"/>
            <w:color w:val="000000"/>
            <w:sz w:val="26"/>
            <w:szCs w:val="26"/>
          </w:rPr>
          <w:fldChar w:fldCharType="end"/>
        </w:r>
      </w:ins>
    </w:p>
    <w:p w:rsidR="00EE2F06" w:rsidRDefault="00EE2F06" w:rsidP="00EE2F06">
      <w:pPr>
        <w:numPr>
          <w:ilvl w:val="0"/>
          <w:numId w:val="32"/>
        </w:numPr>
        <w:shd w:val="clear" w:color="auto" w:fill="FEFEFF"/>
        <w:spacing w:before="100" w:beforeAutospacing="1" w:after="100" w:afterAutospacing="1" w:line="319" w:lineRule="atLeast"/>
        <w:ind w:left="525"/>
        <w:rPr>
          <w:ins w:id="3578" w:author="Unknown"/>
          <w:rFonts w:ascii="Calibri" w:hAnsi="Calibri"/>
          <w:color w:val="000000"/>
          <w:sz w:val="26"/>
          <w:szCs w:val="26"/>
        </w:rPr>
      </w:pPr>
      <w:ins w:id="357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"https://marplo.net/javascript/getelementbyid.html" \l "hshval" \o "value" </w:instrText>
        </w:r>
        <w:r>
          <w:rPr>
            <w:rFonts w:ascii="Calibri" w:hAnsi="Calibri"/>
            <w:color w:val="000000"/>
            <w:sz w:val="26"/>
            <w:szCs w:val="26"/>
          </w:rPr>
          <w:fldChar w:fldCharType="separate"/>
        </w:r>
        <w:r>
          <w:rPr>
            <w:rStyle w:val="Hyperlink"/>
            <w:rFonts w:ascii="Calibri" w:hAnsi="Calibri"/>
            <w:sz w:val="26"/>
            <w:szCs w:val="26"/>
          </w:rPr>
          <w:t>value</w:t>
        </w:r>
        <w:r>
          <w:rPr>
            <w:rFonts w:ascii="Calibri" w:hAnsi="Calibri"/>
            <w:color w:val="000000"/>
            <w:sz w:val="26"/>
            <w:szCs w:val="26"/>
          </w:rPr>
          <w:fldChar w:fldCharType="end"/>
        </w:r>
      </w:ins>
    </w:p>
    <w:p w:rsidR="00EE2F06" w:rsidRDefault="00EE2F06" w:rsidP="00EE2F06">
      <w:pPr>
        <w:shd w:val="clear" w:color="auto" w:fill="FEFEFF"/>
        <w:spacing w:after="0" w:line="240" w:lineRule="auto"/>
        <w:rPr>
          <w:ins w:id="3580"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581" w:author="Unknown"/>
          <w:rFonts w:ascii="Calibri" w:hAnsi="Calibri"/>
          <w:color w:val="000000"/>
          <w:sz w:val="26"/>
          <w:szCs w:val="26"/>
        </w:rPr>
      </w:pPr>
      <w:ins w:id="3582" w:author="Unknown">
        <w:r>
          <w:rPr>
            <w:rFonts w:ascii="Calibri" w:hAnsi="Calibri"/>
            <w:color w:val="000000"/>
            <w:sz w:val="26"/>
            <w:szCs w:val="26"/>
          </w:rPr>
          <w:t>ID-ul este un atribut care poate fi adaugat in tag-urile HTML. Prin valoarea data acestui atribut se atribuie un nume unic acelui element. Acest "id" poate fi folosit in stilurile CSS pentru a defini aspectul grafic si aranjarea in pagina a tag-ului respectiv, dar poate fi folosit si in scripturi JavaScript pentru a lucra cu elementele si continutul lor.</w:t>
        </w:r>
        <w:r>
          <w:rPr>
            <w:rFonts w:ascii="Calibri" w:hAnsi="Calibri"/>
            <w:color w:val="000000"/>
            <w:sz w:val="26"/>
            <w:szCs w:val="26"/>
          </w:rPr>
          <w:br/>
          <w:t>Cu valoarea id-ului se poate prelua elementul HTML in JavaScript foarte usor, folosind metoda </w:t>
        </w:r>
        <w:r>
          <w:rPr>
            <w:rStyle w:val="Strong"/>
            <w:rFonts w:ascii="Calibri" w:hAnsi="Calibri"/>
            <w:color w:val="000000"/>
            <w:sz w:val="26"/>
            <w:szCs w:val="26"/>
          </w:rPr>
          <w:t>getElementById()</w:t>
        </w:r>
        <w:r>
          <w:rPr>
            <w:rFonts w:ascii="Calibri" w:hAnsi="Calibri"/>
            <w:color w:val="000000"/>
            <w:sz w:val="26"/>
            <w:szCs w:val="26"/>
          </w:rPr>
          <w:t>cu urmatoarea sintaxa:</w:t>
        </w:r>
      </w:ins>
    </w:p>
    <w:p w:rsidR="00EE2F06" w:rsidRDefault="00EE2F06" w:rsidP="00EE2F06">
      <w:pPr>
        <w:shd w:val="clear" w:color="auto" w:fill="F0FEF1"/>
        <w:rPr>
          <w:ins w:id="3583" w:author="Unknown"/>
          <w:rFonts w:ascii="Calibri" w:hAnsi="Calibri"/>
          <w:b/>
          <w:bCs/>
          <w:color w:val="000000"/>
          <w:sz w:val="24"/>
          <w:szCs w:val="24"/>
        </w:rPr>
      </w:pPr>
      <w:ins w:id="3584" w:author="Unknown">
        <w:r>
          <w:rPr>
            <w:rFonts w:ascii="Calibri" w:hAnsi="Calibri"/>
            <w:b/>
            <w:bCs/>
            <w:color w:val="000000"/>
          </w:rPr>
          <w:t>document.getElementById('id')</w:t>
        </w:r>
      </w:ins>
    </w:p>
    <w:p w:rsidR="00EE2F06" w:rsidRDefault="00EE2F06" w:rsidP="00EE2F06">
      <w:pPr>
        <w:shd w:val="clear" w:color="auto" w:fill="FEFEFF"/>
        <w:spacing w:after="260"/>
        <w:rPr>
          <w:ins w:id="3585" w:author="Unknown"/>
          <w:rFonts w:ascii="Calibri" w:hAnsi="Calibri"/>
          <w:color w:val="000000"/>
          <w:sz w:val="26"/>
          <w:szCs w:val="26"/>
        </w:rPr>
      </w:pPr>
      <w:ins w:id="3586" w:author="Unknown">
        <w:r>
          <w:rPr>
            <w:rFonts w:ascii="Calibri" w:hAnsi="Calibri"/>
            <w:color w:val="000000"/>
            <w:sz w:val="26"/>
            <w:szCs w:val="26"/>
          </w:rPr>
          <w:t>- returneaza un obiect JavaScript cu elementul care are id-ul specificat.</w:t>
        </w:r>
      </w:ins>
    </w:p>
    <w:p w:rsidR="00EE2F06" w:rsidRDefault="00EE2F06" w:rsidP="00EE2F06">
      <w:pPr>
        <w:pStyle w:val="ptxt"/>
        <w:shd w:val="clear" w:color="auto" w:fill="FEFEFF"/>
        <w:spacing w:before="105" w:beforeAutospacing="0" w:after="120" w:afterAutospacing="0"/>
        <w:ind w:left="120" w:firstLine="300"/>
        <w:rPr>
          <w:ins w:id="3587" w:author="Unknown"/>
          <w:rFonts w:ascii="Calibri" w:hAnsi="Calibri"/>
          <w:color w:val="000000"/>
          <w:sz w:val="26"/>
          <w:szCs w:val="26"/>
        </w:rPr>
      </w:pPr>
      <w:ins w:id="3588" w:author="Unknown">
        <w:r>
          <w:rPr>
            <w:rFonts w:ascii="Calibri" w:hAnsi="Calibri"/>
            <w:color w:val="000000"/>
            <w:sz w:val="26"/>
            <w:szCs w:val="26"/>
          </w:rPr>
          <w:t>Obiectul returnat de </w:t>
        </w:r>
        <w:r>
          <w:rPr>
            <w:rStyle w:val="HTMLCode"/>
            <w:b/>
            <w:bCs/>
            <w:color w:val="0000EE"/>
          </w:rPr>
          <w:t>getElementById()</w:t>
        </w:r>
        <w:r>
          <w:rPr>
            <w:rFonts w:ascii="Calibri" w:hAnsi="Calibri"/>
            <w:color w:val="000000"/>
            <w:sz w:val="26"/>
            <w:szCs w:val="26"/>
          </w:rPr>
          <w:t> contine proprietati si metode prin care se poate lucra cu partile componente ale acelui element (atribute, continut). O lista cu acestea gasiti la pagina:</w:t>
        </w:r>
        <w:r>
          <w:rPr>
            <w:rFonts w:ascii="Calibri" w:hAnsi="Calibri"/>
            <w:color w:val="000000"/>
            <w:sz w:val="26"/>
            <w:szCs w:val="26"/>
          </w:rPr>
          <w:br/>
        </w:r>
        <w:r>
          <w:rPr>
            <w:rFonts w:ascii="Calibri" w:hAnsi="Calibri"/>
            <w:color w:val="000000"/>
            <w:sz w:val="26"/>
            <w:szCs w:val="26"/>
          </w:rPr>
          <w:fldChar w:fldCharType="begin"/>
        </w:r>
        <w:r>
          <w:rPr>
            <w:rFonts w:ascii="Calibri" w:hAnsi="Calibri"/>
            <w:color w:val="000000"/>
            <w:sz w:val="26"/>
            <w:szCs w:val="26"/>
          </w:rPr>
          <w:instrText xml:space="preserve"> HYPERLINK "https://marplo.net/javascript/proprietati-metode-element-html" \o "Proprietati si Metode utile ale elementelor HTML in JavaScript" </w:instrText>
        </w:r>
        <w:r>
          <w:rPr>
            <w:rFonts w:ascii="Calibri" w:hAnsi="Calibri"/>
            <w:color w:val="000000"/>
            <w:sz w:val="26"/>
            <w:szCs w:val="26"/>
          </w:rPr>
          <w:fldChar w:fldCharType="separate"/>
        </w:r>
        <w:r>
          <w:rPr>
            <w:rStyle w:val="Hyperlink"/>
            <w:rFonts w:ascii="Calibri" w:hAnsi="Calibri"/>
            <w:b/>
            <w:bCs/>
            <w:sz w:val="26"/>
            <w:szCs w:val="26"/>
          </w:rPr>
          <w:t>marplo.net/javascript/proprietati-metode-element-html</w:t>
        </w:r>
        <w:r>
          <w:rPr>
            <w:rFonts w:ascii="Calibri" w:hAnsi="Calibri"/>
            <w:color w:val="000000"/>
            <w:sz w:val="26"/>
            <w:szCs w:val="26"/>
          </w:rPr>
          <w:fldChar w:fldCharType="end"/>
        </w:r>
      </w:ins>
    </w:p>
    <w:p w:rsidR="00EE2F06" w:rsidRDefault="00EE2F06" w:rsidP="00EE2F06">
      <w:pPr>
        <w:shd w:val="clear" w:color="auto" w:fill="FEFEFF"/>
        <w:rPr>
          <w:ins w:id="3589"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590" w:author="Unknown"/>
          <w:rFonts w:ascii="Calibri" w:hAnsi="Calibri"/>
          <w:color w:val="000000"/>
          <w:sz w:val="26"/>
          <w:szCs w:val="26"/>
        </w:rPr>
      </w:pPr>
      <w:ins w:id="3591" w:author="Unknown">
        <w:r>
          <w:rPr>
            <w:rFonts w:ascii="Calibri" w:hAnsi="Calibri"/>
            <w:color w:val="000000"/>
            <w:sz w:val="26"/>
            <w:szCs w:val="26"/>
          </w:rPr>
          <w:t>- In continuare sunt prezentate cateva exemple cu unele din aceste proprietati si metode pe care le puteti testa direct pe acest site.</w:t>
        </w:r>
      </w:ins>
    </w:p>
    <w:p w:rsidR="00EE2F06" w:rsidRDefault="00EE2F06" w:rsidP="00EE2F06">
      <w:pPr>
        <w:shd w:val="clear" w:color="auto" w:fill="FEFEFF"/>
        <w:rPr>
          <w:ins w:id="3592" w:author="Unknown"/>
          <w:rFonts w:ascii="Calibri" w:hAnsi="Calibri"/>
          <w:color w:val="000000"/>
          <w:sz w:val="26"/>
          <w:szCs w:val="26"/>
        </w:rPr>
      </w:pPr>
    </w:p>
    <w:p w:rsidR="00EE2F06" w:rsidRDefault="00EE2F06" w:rsidP="00EE2F06">
      <w:pPr>
        <w:pStyle w:val="Heading3"/>
        <w:shd w:val="clear" w:color="auto" w:fill="FEFEFF"/>
        <w:spacing w:before="180" w:after="135"/>
        <w:ind w:left="300"/>
        <w:rPr>
          <w:ins w:id="3593" w:author="Unknown"/>
          <w:rFonts w:ascii="Calibri" w:hAnsi="Calibri"/>
          <w:color w:val="000000"/>
          <w:spacing w:val="15"/>
          <w:sz w:val="27"/>
          <w:szCs w:val="27"/>
          <w:u w:val="single"/>
        </w:rPr>
      </w:pPr>
      <w:ins w:id="3594" w:author="Unknown">
        <w:r>
          <w:rPr>
            <w:rFonts w:ascii="Calibri" w:hAnsi="Calibri"/>
            <w:color w:val="000000"/>
            <w:spacing w:val="15"/>
            <w:u w:val="single"/>
          </w:rPr>
          <w:t>addEventListener()</w:t>
        </w:r>
      </w:ins>
    </w:p>
    <w:p w:rsidR="00EE2F06" w:rsidRDefault="00EE2F06" w:rsidP="00EE2F06">
      <w:pPr>
        <w:pStyle w:val="ptxt"/>
        <w:shd w:val="clear" w:color="auto" w:fill="FEFEFF"/>
        <w:spacing w:before="105" w:beforeAutospacing="0" w:after="120" w:afterAutospacing="0"/>
        <w:ind w:left="120" w:firstLine="300"/>
        <w:rPr>
          <w:ins w:id="3595" w:author="Unknown"/>
          <w:rFonts w:ascii="Calibri" w:hAnsi="Calibri"/>
          <w:color w:val="000000"/>
          <w:sz w:val="26"/>
          <w:szCs w:val="26"/>
        </w:rPr>
      </w:pPr>
      <w:ins w:id="3596" w:author="Unknown">
        <w:r>
          <w:rPr>
            <w:rStyle w:val="HTMLCode"/>
            <w:b/>
            <w:bCs/>
            <w:color w:val="0000EE"/>
          </w:rPr>
          <w:t>addEventListener()</w:t>
        </w:r>
        <w:r>
          <w:rPr>
            <w:rFonts w:ascii="Calibri" w:hAnsi="Calibri"/>
            <w:color w:val="000000"/>
            <w:sz w:val="26"/>
            <w:szCs w:val="26"/>
          </w:rPr>
          <w:t> e o metoda prin care se poate inregistra detectarea de evenimente efectuate pe un element HTML (</w:t>
        </w:r>
        <w:r>
          <w:rPr>
            <w:rStyle w:val="si"/>
            <w:rFonts w:ascii="Calibri" w:hAnsi="Calibri"/>
            <w:i/>
            <w:iCs/>
            <w:color w:val="000000"/>
            <w:sz w:val="26"/>
            <w:szCs w:val="26"/>
          </w:rPr>
          <w:t>click, mouseenter, focus, input</w:t>
        </w:r>
        <w:r>
          <w:rPr>
            <w:rFonts w:ascii="Calibri" w:hAnsi="Calibri"/>
            <w:color w:val="000000"/>
            <w:sz w:val="26"/>
            <w:szCs w:val="26"/>
          </w:rPr>
          <w:t>, etc.).</w:t>
        </w:r>
        <w:r>
          <w:rPr>
            <w:rFonts w:ascii="Calibri" w:hAnsi="Calibri"/>
            <w:color w:val="000000"/>
            <w:sz w:val="26"/>
            <w:szCs w:val="26"/>
          </w:rPr>
          <w:br/>
          <w:t>Sintaxa:</w:t>
        </w:r>
      </w:ins>
    </w:p>
    <w:p w:rsidR="00EE2F06" w:rsidRDefault="00EE2F06" w:rsidP="00EE2F06">
      <w:pPr>
        <w:shd w:val="clear" w:color="auto" w:fill="F0FEF1"/>
        <w:rPr>
          <w:ins w:id="3597" w:author="Unknown"/>
          <w:rFonts w:ascii="Calibri" w:hAnsi="Calibri"/>
          <w:b/>
          <w:bCs/>
          <w:color w:val="000000"/>
          <w:sz w:val="24"/>
          <w:szCs w:val="24"/>
        </w:rPr>
      </w:pPr>
      <w:ins w:id="3598" w:author="Unknown">
        <w:r>
          <w:rPr>
            <w:rFonts w:ascii="Calibri" w:hAnsi="Calibri"/>
            <w:b/>
            <w:bCs/>
            <w:color w:val="000000"/>
          </w:rPr>
          <w:t>elm.addEventListener('event', callF)</w:t>
        </w:r>
      </w:ins>
    </w:p>
    <w:p w:rsidR="00EE2F06" w:rsidRDefault="00EE2F06" w:rsidP="00EE2F06">
      <w:pPr>
        <w:shd w:val="clear" w:color="auto" w:fill="FEFEFF"/>
        <w:rPr>
          <w:ins w:id="3599" w:author="Unknown"/>
          <w:rFonts w:ascii="Calibri" w:hAnsi="Calibri"/>
          <w:color w:val="000000"/>
          <w:sz w:val="26"/>
          <w:szCs w:val="26"/>
        </w:rPr>
      </w:pPr>
      <w:ins w:id="3600" w:author="Unknown">
        <w:r>
          <w:rPr>
            <w:rFonts w:ascii="Calibri" w:hAnsi="Calibri"/>
            <w:color w:val="000000"/>
            <w:sz w:val="26"/>
            <w:szCs w:val="26"/>
          </w:rPr>
          <w:lastRenderedPageBreak/>
          <w:t>Unde '</w:t>
        </w:r>
        <w:r>
          <w:rPr>
            <w:rStyle w:val="sbi"/>
            <w:rFonts w:ascii="Calibri" w:hAnsi="Calibri"/>
            <w:b/>
            <w:bCs/>
            <w:i/>
            <w:iCs/>
            <w:color w:val="000000"/>
            <w:sz w:val="26"/>
            <w:szCs w:val="26"/>
          </w:rPr>
          <w:t>elm</w:t>
        </w:r>
        <w:r>
          <w:rPr>
            <w:rFonts w:ascii="Calibri" w:hAnsi="Calibri"/>
            <w:color w:val="000000"/>
            <w:sz w:val="26"/>
            <w:szCs w:val="26"/>
          </w:rPr>
          <w:t>' reprezinta elementul HTML. Cand are loc evenimentul '</w:t>
        </w:r>
        <w:r>
          <w:rPr>
            <w:rStyle w:val="sbi"/>
            <w:rFonts w:ascii="Calibri" w:hAnsi="Calibri"/>
            <w:b/>
            <w:bCs/>
            <w:i/>
            <w:iCs/>
            <w:color w:val="000000"/>
            <w:sz w:val="26"/>
            <w:szCs w:val="26"/>
          </w:rPr>
          <w:t>event</w:t>
        </w:r>
        <w:r>
          <w:rPr>
            <w:rFonts w:ascii="Calibri" w:hAnsi="Calibri"/>
            <w:color w:val="000000"/>
            <w:sz w:val="26"/>
            <w:szCs w:val="26"/>
          </w:rPr>
          <w:t>' la acel element, se apeleaza functia de la </w:t>
        </w:r>
        <w:r>
          <w:rPr>
            <w:rStyle w:val="sbi"/>
            <w:rFonts w:ascii="Calibri" w:hAnsi="Calibri"/>
            <w:b/>
            <w:bCs/>
            <w:i/>
            <w:iCs/>
            <w:color w:val="000000"/>
            <w:sz w:val="26"/>
            <w:szCs w:val="26"/>
          </w:rPr>
          <w:t>callF</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Mai multe detalii in tutorialul de la: </w:t>
        </w:r>
        <w:r>
          <w:rPr>
            <w:rFonts w:ascii="Calibri" w:hAnsi="Calibri"/>
            <w:color w:val="000000"/>
            <w:sz w:val="26"/>
            <w:szCs w:val="26"/>
          </w:rPr>
          <w:fldChar w:fldCharType="begin"/>
        </w:r>
        <w:r>
          <w:rPr>
            <w:rFonts w:ascii="Calibri" w:hAnsi="Calibri"/>
            <w:color w:val="000000"/>
            <w:sz w:val="26"/>
            <w:szCs w:val="26"/>
          </w:rPr>
          <w:instrText xml:space="preserve"> HYPERLINK "https://marplo.net/javascript/detectare-stergere-evenimente-js" \l "hsheal" \o "Detectare eveniment cu addEventListener" </w:instrText>
        </w:r>
        <w:r>
          <w:rPr>
            <w:rFonts w:ascii="Calibri" w:hAnsi="Calibri"/>
            <w:color w:val="000000"/>
            <w:sz w:val="26"/>
            <w:szCs w:val="26"/>
          </w:rPr>
          <w:fldChar w:fldCharType="separate"/>
        </w:r>
        <w:r>
          <w:rPr>
            <w:rStyle w:val="Hyperlink"/>
            <w:rFonts w:ascii="Calibri" w:hAnsi="Calibri"/>
            <w:b/>
            <w:bCs/>
            <w:sz w:val="26"/>
            <w:szCs w:val="26"/>
          </w:rPr>
          <w:t>marplo.net/javascript/detectare-stergere-evenimente-js</w:t>
        </w:r>
        <w:r>
          <w:rPr>
            <w:rFonts w:ascii="Calibri" w:hAnsi="Calibri"/>
            <w:color w:val="000000"/>
            <w:sz w:val="26"/>
            <w:szCs w:val="26"/>
          </w:rPr>
          <w:fldChar w:fldCharType="end"/>
        </w:r>
        <w:r>
          <w:rPr>
            <w:rFonts w:ascii="Calibri" w:hAnsi="Calibri"/>
            <w:color w:val="000000"/>
            <w:sz w:val="26"/>
            <w:szCs w:val="26"/>
          </w:rPr>
          <w:br/>
        </w:r>
        <w:r>
          <w:rPr>
            <w:rFonts w:ascii="Calibri" w:hAnsi="Calibri"/>
            <w:color w:val="000000"/>
            <w:sz w:val="26"/>
            <w:szCs w:val="26"/>
          </w:rPr>
          <w:br/>
          <w:t>- Iata un exemplu, cand mouse-ul intra pe suprafata unui Div, se schimba culoarea background; iar la click pe el se afiseaza o fereastra alert.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01" w:author="Unknown"/>
          <w:color w:val="0101FF"/>
          <w:sz w:val="23"/>
          <w:szCs w:val="23"/>
        </w:rPr>
      </w:pPr>
      <w:ins w:id="3602" w:author="Unknown">
        <w:r>
          <w:rPr>
            <w:color w:val="0101FF"/>
            <w:sz w:val="23"/>
            <w:szCs w:val="23"/>
          </w:rPr>
          <w:t>&lt;h4&gt;Exemplu cu addEventListener()&lt;/h4&gt;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03" w:author="Unknown"/>
          <w:color w:val="0101FF"/>
          <w:sz w:val="23"/>
          <w:szCs w:val="23"/>
        </w:rPr>
      </w:pPr>
      <w:ins w:id="3604" w:author="Unknown">
        <w:r>
          <w:rPr>
            <w:color w:val="0101FF"/>
            <w:sz w:val="23"/>
            <w:szCs w:val="23"/>
          </w:rPr>
          <w:t>&lt;p id='pr1'&gt;Cand mouse-ul intra pe suprafata Div-ului cu id 'dv1', se schimba culoarea background; iar la click pe el se afiseaza o fereastra alert.&lt;/p&gt;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05" w:author="Unknown"/>
          <w:color w:val="0101FF"/>
          <w:sz w:val="23"/>
          <w:szCs w:val="23"/>
        </w:rPr>
      </w:pPr>
      <w:ins w:id="3606" w:author="Unknown">
        <w:r>
          <w:rPr>
            <w:color w:val="0101FF"/>
            <w:sz w:val="23"/>
            <w:szCs w:val="23"/>
          </w:rPr>
          <w:t>&lt;div id='dv1' style='background:#b8eeb9; height:100px; font-weight:700; width:150px;'&gt;Div #dv1&lt;br&gt;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07" w:author="Unknown"/>
          <w:color w:val="0101FF"/>
          <w:sz w:val="23"/>
          <w:szCs w:val="23"/>
        </w:rPr>
      </w:pPr>
      <w:ins w:id="3608" w:author="Unknown">
        <w:r>
          <w:rPr>
            <w:color w:val="0101FF"/>
            <w:sz w:val="23"/>
            <w:szCs w:val="23"/>
          </w:rPr>
          <w:t xml:space="preserve"> - Click Aici -&lt;/div&gt;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0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0" w:author="Unknown"/>
          <w:color w:val="0101FF"/>
          <w:sz w:val="23"/>
          <w:szCs w:val="23"/>
        </w:rPr>
      </w:pPr>
      <w:ins w:id="3611"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2" w:author="Unknown"/>
          <w:color w:val="0101FF"/>
          <w:sz w:val="23"/>
          <w:szCs w:val="23"/>
        </w:rPr>
      </w:pPr>
      <w:ins w:id="3613" w:author="Unknown">
        <w:r>
          <w:rPr>
            <w:color w:val="0101FF"/>
            <w:sz w:val="23"/>
            <w:szCs w:val="23"/>
          </w:rPr>
          <w:t>var dv1 = document.getElementById('dv1');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5" w:author="Unknown"/>
          <w:color w:val="0101FF"/>
          <w:sz w:val="23"/>
          <w:szCs w:val="23"/>
        </w:rPr>
      </w:pPr>
      <w:ins w:id="3616" w:author="Unknown">
        <w:r>
          <w:rPr>
            <w:color w:val="0101FF"/>
            <w:sz w:val="23"/>
            <w:szCs w:val="23"/>
          </w:rPr>
          <w:t>//detecteaza mouseenter</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7" w:author="Unknown"/>
          <w:color w:val="0101FF"/>
          <w:sz w:val="23"/>
          <w:szCs w:val="23"/>
        </w:rPr>
      </w:pPr>
      <w:ins w:id="3618" w:author="Unknown">
        <w:r>
          <w:rPr>
            <w:color w:val="0101FF"/>
            <w:sz w:val="23"/>
            <w:szCs w:val="23"/>
          </w:rPr>
          <w:t>dv1.addEventListener('mouseenter',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19" w:author="Unknown"/>
          <w:color w:val="0101FF"/>
          <w:sz w:val="23"/>
          <w:szCs w:val="23"/>
        </w:rPr>
      </w:pPr>
      <w:ins w:id="3620" w:author="Unknown">
        <w:r>
          <w:rPr>
            <w:color w:val="0101FF"/>
            <w:sz w:val="23"/>
            <w:szCs w:val="23"/>
          </w:rPr>
          <w:t xml:space="preserve"> // ev.target reprezinta elementul la care sa declansat evenimentul (aici acelasi cu dv1 )</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21" w:author="Unknown"/>
          <w:color w:val="0101FF"/>
          <w:sz w:val="23"/>
          <w:szCs w:val="23"/>
        </w:rPr>
      </w:pPr>
      <w:ins w:id="3622" w:author="Unknown">
        <w:r>
          <w:rPr>
            <w:color w:val="0101FF"/>
            <w:sz w:val="23"/>
            <w:szCs w:val="23"/>
          </w:rPr>
          <w:t xml:space="preserve"> ev.target.style.background ='#ced0fe';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23" w:author="Unknown"/>
          <w:color w:val="0101FF"/>
          <w:sz w:val="23"/>
          <w:szCs w:val="23"/>
        </w:rPr>
      </w:pPr>
      <w:ins w:id="3624"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25"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26" w:author="Unknown"/>
          <w:color w:val="0101FF"/>
          <w:sz w:val="23"/>
          <w:szCs w:val="23"/>
        </w:rPr>
      </w:pPr>
      <w:ins w:id="3627" w:author="Unknown">
        <w:r>
          <w:rPr>
            <w:color w:val="0101FF"/>
            <w:sz w:val="23"/>
            <w:szCs w:val="23"/>
          </w:rPr>
          <w:t>//detecteaza click</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28" w:author="Unknown"/>
          <w:color w:val="0101FF"/>
          <w:sz w:val="23"/>
          <w:szCs w:val="23"/>
        </w:rPr>
      </w:pPr>
      <w:ins w:id="3629" w:author="Unknown">
        <w:r>
          <w:rPr>
            <w:color w:val="0101FF"/>
            <w:sz w:val="23"/>
            <w:szCs w:val="23"/>
          </w:rPr>
          <w:t>dv1.addEventListener('click',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30" w:author="Unknown"/>
          <w:color w:val="0101FF"/>
          <w:sz w:val="23"/>
          <w:szCs w:val="23"/>
        </w:rPr>
      </w:pPr>
      <w:ins w:id="3631" w:author="Unknown">
        <w:r>
          <w:rPr>
            <w:color w:val="0101FF"/>
            <w:sz w:val="23"/>
            <w:szCs w:val="23"/>
          </w:rPr>
          <w:t xml:space="preserve"> alert('Pacea-i Buna');</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32" w:author="Unknown"/>
          <w:color w:val="0101FF"/>
          <w:sz w:val="23"/>
          <w:szCs w:val="23"/>
        </w:rPr>
      </w:pPr>
      <w:ins w:id="3633"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34" w:author="Unknown"/>
          <w:color w:val="0101FF"/>
          <w:sz w:val="23"/>
          <w:szCs w:val="23"/>
        </w:rPr>
      </w:pPr>
      <w:ins w:id="3635" w:author="Unknown">
        <w:r>
          <w:rPr>
            <w:color w:val="0101FF"/>
            <w:sz w:val="23"/>
            <w:szCs w:val="23"/>
          </w:rPr>
          <w:t>&lt;/script&gt;</w:t>
        </w:r>
      </w:ins>
    </w:p>
    <w:p w:rsidR="00EE2F06" w:rsidRDefault="00EE2F06" w:rsidP="00EE2F06">
      <w:pPr>
        <w:shd w:val="clear" w:color="auto" w:fill="FEFEFF"/>
        <w:rPr>
          <w:ins w:id="3636" w:author="Unknown"/>
          <w:rFonts w:ascii="Calibri" w:hAnsi="Calibri"/>
          <w:color w:val="000000"/>
          <w:sz w:val="26"/>
          <w:szCs w:val="26"/>
        </w:rPr>
      </w:pPr>
      <w:ins w:id="3637"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638" w:author="Unknown"/>
          <w:rFonts w:ascii="Calibri" w:hAnsi="Calibri"/>
          <w:color w:val="000000"/>
          <w:spacing w:val="15"/>
          <w:sz w:val="27"/>
          <w:szCs w:val="27"/>
          <w:u w:val="single"/>
        </w:rPr>
      </w:pPr>
      <w:ins w:id="3639" w:author="Unknown">
        <w:r>
          <w:rPr>
            <w:rFonts w:ascii="Calibri" w:hAnsi="Calibri"/>
            <w:color w:val="000000"/>
            <w:spacing w:val="15"/>
            <w:u w:val="single"/>
          </w:rPr>
          <w:t>innerHTML</w:t>
        </w:r>
      </w:ins>
    </w:p>
    <w:p w:rsidR="00EE2F06" w:rsidRDefault="00EE2F06" w:rsidP="00EE2F06">
      <w:pPr>
        <w:pStyle w:val="ptxt"/>
        <w:shd w:val="clear" w:color="auto" w:fill="FEFEFF"/>
        <w:spacing w:before="105" w:beforeAutospacing="0" w:after="120" w:afterAutospacing="0"/>
        <w:ind w:left="120" w:firstLine="300"/>
        <w:rPr>
          <w:ins w:id="3640" w:author="Unknown"/>
          <w:rFonts w:ascii="Calibri" w:hAnsi="Calibri"/>
          <w:color w:val="000000"/>
          <w:sz w:val="26"/>
          <w:szCs w:val="26"/>
        </w:rPr>
      </w:pPr>
      <w:ins w:id="3641" w:author="Unknown">
        <w:r>
          <w:rPr>
            <w:rFonts w:ascii="Calibri" w:hAnsi="Calibri"/>
            <w:color w:val="000000"/>
            <w:sz w:val="26"/>
            <w:szCs w:val="26"/>
          </w:rPr>
          <w:t>Returneaza continutul elementului, sau il inlocuieste cu alt continut HTML.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42" w:author="Unknown"/>
          <w:color w:val="0101FF"/>
          <w:sz w:val="23"/>
          <w:szCs w:val="23"/>
        </w:rPr>
      </w:pPr>
      <w:ins w:id="3643" w:author="Unknown">
        <w:r>
          <w:rPr>
            <w:color w:val="0101FF"/>
            <w:sz w:val="23"/>
            <w:szCs w:val="23"/>
          </w:rPr>
          <w:t>&lt;h4&gt;Exemplu innerHTML&lt;/h4&gt;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44" w:author="Unknown"/>
          <w:color w:val="0101FF"/>
          <w:sz w:val="23"/>
          <w:szCs w:val="23"/>
        </w:rPr>
      </w:pPr>
      <w:ins w:id="3645" w:author="Unknown">
        <w:r>
          <w:rPr>
            <w:color w:val="0101FF"/>
            <w:sz w:val="23"/>
            <w:szCs w:val="23"/>
          </w:rPr>
          <w:t>&lt;a id='lnk1' href='//marplo.net' title='MarPlo.net'&gt;&lt;em&gt;MarPlo.net&lt;/em&gt;&lt;/a&gt;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46" w:author="Unknown"/>
          <w:color w:val="0101FF"/>
          <w:sz w:val="23"/>
          <w:szCs w:val="23"/>
        </w:rPr>
      </w:pPr>
      <w:ins w:id="3647" w:author="Unknown">
        <w:r>
          <w:rPr>
            <w:color w:val="0101FF"/>
            <w:sz w:val="23"/>
            <w:szCs w:val="23"/>
          </w:rPr>
          <w:t>&lt;ul&gt;&lt;li&gt;&lt;a href='//gamv.eu' title='GamV.eu'&gt;GamV.eu&lt;/a&gt;&lt;/li&gt;&lt;/ul&gt;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48" w:author="Unknown"/>
          <w:color w:val="0101FF"/>
          <w:sz w:val="23"/>
          <w:szCs w:val="23"/>
        </w:rPr>
      </w:pPr>
      <w:ins w:id="3649" w:author="Unknown">
        <w:r>
          <w:rPr>
            <w:color w:val="0101FF"/>
            <w:sz w:val="23"/>
            <w:szCs w:val="23"/>
          </w:rPr>
          <w:t>&lt;p&gt;La clic pe urmatorul button preia continutul din primul link (cu id 'lnk1'), apoi il inlocuieste cu altceva si afiseaza continutul initial in consola.&lt;/p&gt;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0" w:author="Unknown"/>
          <w:color w:val="0101FF"/>
          <w:sz w:val="23"/>
          <w:szCs w:val="23"/>
        </w:rPr>
      </w:pPr>
      <w:ins w:id="3651" w:author="Unknown">
        <w:r>
          <w:rPr>
            <w:color w:val="0101FF"/>
            <w:sz w:val="23"/>
            <w:szCs w:val="23"/>
          </w:rPr>
          <w:lastRenderedPageBreak/>
          <w:t>&lt;button id='btn1'&gt;Test innerHTML&lt;/button&gt;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2" w:author="Unknown"/>
          <w:color w:val="0101FF"/>
          <w:sz w:val="23"/>
          <w:szCs w:val="23"/>
        </w:rPr>
      </w:pPr>
      <w:ins w:id="3653" w:author="Unknown">
        <w:r>
          <w:rPr>
            <w:color w:val="0101FF"/>
            <w:sz w:val="23"/>
            <w:szCs w:val="23"/>
          </w:rPr>
          <w: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5" w:author="Unknown"/>
          <w:color w:val="0101FF"/>
          <w:sz w:val="23"/>
          <w:szCs w:val="23"/>
        </w:rPr>
      </w:pPr>
      <w:ins w:id="3656"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7" w:author="Unknown"/>
          <w:color w:val="0101FF"/>
          <w:sz w:val="23"/>
          <w:szCs w:val="23"/>
        </w:rPr>
      </w:pPr>
      <w:ins w:id="3658"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59" w:author="Unknown"/>
          <w:color w:val="0101FF"/>
          <w:sz w:val="23"/>
          <w:szCs w:val="23"/>
        </w:rPr>
      </w:pPr>
      <w:ins w:id="3660" w:author="Unknown">
        <w:r>
          <w:rPr>
            <w:color w:val="0101FF"/>
            <w:sz w:val="23"/>
            <w:szCs w:val="23"/>
          </w:rPr>
          <w:t xml:space="preserve"> var lnk1 = document.getElementById('lnk1');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2" w:author="Unknown"/>
          <w:color w:val="0101FF"/>
          <w:sz w:val="23"/>
          <w:szCs w:val="23"/>
        </w:rPr>
      </w:pPr>
      <w:ins w:id="3663" w:author="Unknown">
        <w:r>
          <w:rPr>
            <w:color w:val="0101FF"/>
            <w:sz w:val="23"/>
            <w:szCs w:val="23"/>
          </w:rPr>
          <w:t xml:space="preserve"> //preia continutul html din #lnk1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4" w:author="Unknown"/>
          <w:color w:val="0101FF"/>
          <w:sz w:val="23"/>
          <w:szCs w:val="23"/>
        </w:rPr>
      </w:pPr>
      <w:ins w:id="3665" w:author="Unknown">
        <w:r>
          <w:rPr>
            <w:color w:val="0101FF"/>
            <w:sz w:val="23"/>
            <w:szCs w:val="23"/>
          </w:rPr>
          <w:t xml:space="preserve"> var cnt = lnk1.innerHTML;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6"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7" w:author="Unknown"/>
          <w:color w:val="0101FF"/>
          <w:sz w:val="23"/>
          <w:szCs w:val="23"/>
        </w:rPr>
      </w:pPr>
      <w:ins w:id="3668" w:author="Unknown">
        <w:r>
          <w:rPr>
            <w:color w:val="0101FF"/>
            <w:sz w:val="23"/>
            <w:szCs w:val="23"/>
          </w:rPr>
          <w:t xml:space="preserve"> //modifica continutul din lnk1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69" w:author="Unknown"/>
          <w:color w:val="0101FF"/>
          <w:sz w:val="23"/>
          <w:szCs w:val="23"/>
        </w:rPr>
      </w:pPr>
      <w:ins w:id="3670" w:author="Unknown">
        <w:r>
          <w:rPr>
            <w:color w:val="0101FF"/>
            <w:sz w:val="23"/>
            <w:szCs w:val="23"/>
          </w:rPr>
          <w:t xml:space="preserve"> lnk1.innerHTML ='Continut adaugat cu &lt;em&gt;innerHTML&lt;/em&gt;';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71"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72" w:author="Unknown"/>
          <w:color w:val="0101FF"/>
          <w:sz w:val="23"/>
          <w:szCs w:val="23"/>
        </w:rPr>
      </w:pPr>
      <w:ins w:id="3673" w:author="Unknown">
        <w:r>
          <w:rPr>
            <w:color w:val="0101FF"/>
            <w:sz w:val="23"/>
            <w:szCs w:val="23"/>
          </w:rPr>
          <w:t xml:space="preserve"> //arata in consola continutul initial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74" w:author="Unknown"/>
          <w:color w:val="0101FF"/>
          <w:sz w:val="23"/>
          <w:szCs w:val="23"/>
        </w:rPr>
      </w:pPr>
      <w:ins w:id="3675" w:author="Unknown">
        <w:r>
          <w:rPr>
            <w:color w:val="0101FF"/>
            <w:sz w:val="23"/>
            <w:szCs w:val="23"/>
          </w:rPr>
          <w:t xml:space="preserve"> console.log('Continut din #lnk1 era: '+ cnt);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76" w:author="Unknown"/>
          <w:color w:val="0101FF"/>
          <w:sz w:val="23"/>
          <w:szCs w:val="23"/>
        </w:rPr>
      </w:pPr>
      <w:ins w:id="3677"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78" w:author="Unknown"/>
          <w:color w:val="0101FF"/>
          <w:sz w:val="23"/>
          <w:szCs w:val="23"/>
        </w:rPr>
      </w:pPr>
      <w:ins w:id="3679" w:author="Unknown">
        <w:r>
          <w:rPr>
            <w:color w:val="0101FF"/>
            <w:sz w:val="23"/>
            <w:szCs w:val="23"/>
          </w:rPr>
          <w:t>&lt;/script&gt;</w:t>
        </w:r>
      </w:ins>
    </w:p>
    <w:p w:rsidR="00EE2F06" w:rsidRDefault="00EE2F06" w:rsidP="00EE2F06">
      <w:pPr>
        <w:shd w:val="clear" w:color="auto" w:fill="FEFEFF"/>
        <w:rPr>
          <w:ins w:id="3680" w:author="Unknown"/>
          <w:rFonts w:ascii="Calibri" w:hAnsi="Calibri"/>
          <w:color w:val="000000"/>
          <w:sz w:val="26"/>
          <w:szCs w:val="26"/>
        </w:rPr>
      </w:pPr>
      <w:ins w:id="3681"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682" w:author="Unknown"/>
          <w:rFonts w:ascii="Calibri" w:hAnsi="Calibri"/>
          <w:color w:val="000000"/>
          <w:spacing w:val="15"/>
          <w:sz w:val="27"/>
          <w:szCs w:val="27"/>
          <w:u w:val="single"/>
        </w:rPr>
      </w:pPr>
      <w:ins w:id="3683" w:author="Unknown">
        <w:r>
          <w:rPr>
            <w:rFonts w:ascii="Calibri" w:hAnsi="Calibri"/>
            <w:color w:val="000000"/>
            <w:spacing w:val="15"/>
            <w:u w:val="single"/>
          </w:rPr>
          <w:t>getAttribute(attr) si setAttribute(attr, val)</w:t>
        </w:r>
      </w:ins>
    </w:p>
    <w:p w:rsidR="00EE2F06" w:rsidRDefault="00EE2F06" w:rsidP="00EE2F06">
      <w:pPr>
        <w:pStyle w:val="ptxt"/>
        <w:shd w:val="clear" w:color="auto" w:fill="FEFEFF"/>
        <w:spacing w:before="105" w:beforeAutospacing="0" w:after="120" w:afterAutospacing="0"/>
        <w:ind w:left="120" w:firstLine="300"/>
        <w:rPr>
          <w:ins w:id="3684" w:author="Unknown"/>
          <w:rFonts w:ascii="Calibri" w:hAnsi="Calibri"/>
          <w:color w:val="000000"/>
          <w:sz w:val="26"/>
          <w:szCs w:val="26"/>
        </w:rPr>
      </w:pPr>
      <w:ins w:id="3685" w:author="Unknown">
        <w:r>
          <w:rPr>
            <w:rStyle w:val="HTMLCode"/>
            <w:b/>
            <w:bCs/>
            <w:color w:val="0000EE"/>
          </w:rPr>
          <w:t>getAttribute(attr)</w:t>
        </w:r>
        <w:r>
          <w:rPr>
            <w:rFonts w:ascii="Calibri" w:hAnsi="Calibri"/>
            <w:color w:val="000000"/>
            <w:sz w:val="26"/>
            <w:szCs w:val="26"/>
          </w:rPr>
          <w:t> returneaza valoarea atributului 'attr' specificat.</w:t>
        </w:r>
        <w:r>
          <w:rPr>
            <w:rFonts w:ascii="Calibri" w:hAnsi="Calibri"/>
            <w:color w:val="000000"/>
            <w:sz w:val="26"/>
            <w:szCs w:val="26"/>
          </w:rPr>
          <w:br/>
        </w:r>
        <w:r>
          <w:rPr>
            <w:rStyle w:val="HTMLCode"/>
            <w:b/>
            <w:bCs/>
            <w:color w:val="0000EE"/>
          </w:rPr>
          <w:t>setAttribute(attr, val)</w:t>
        </w:r>
        <w:r>
          <w:rPr>
            <w:rFonts w:ascii="Calibri" w:hAnsi="Calibri"/>
            <w:color w:val="000000"/>
            <w:sz w:val="26"/>
            <w:szCs w:val="26"/>
          </w:rPr>
          <w:t> defineste atributul specificat la 'attr' cu valoarea de la 'val'.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86" w:author="Unknown"/>
          <w:color w:val="0101FF"/>
          <w:sz w:val="23"/>
          <w:szCs w:val="23"/>
        </w:rPr>
      </w:pPr>
      <w:ins w:id="3687" w:author="Unknown">
        <w:r>
          <w:rPr>
            <w:color w:val="0101FF"/>
            <w:sz w:val="23"/>
            <w:szCs w:val="23"/>
          </w:rPr>
          <w:t>&lt;h4&gt;Exemplu getAttribute() si setAttribute()&lt;/h4&gt;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88" w:author="Unknown"/>
          <w:color w:val="0101FF"/>
          <w:sz w:val="23"/>
          <w:szCs w:val="23"/>
        </w:rPr>
      </w:pPr>
      <w:ins w:id="3689" w:author="Unknown">
        <w:r>
          <w:rPr>
            <w:color w:val="0101FF"/>
            <w:sz w:val="23"/>
            <w:szCs w:val="23"/>
          </w:rPr>
          <w:t>&lt;p id='pr1' style='background:#fbfbbb; font-size:18px;'&gt;La clic pe urmatorul button se afiseaza la #resp valoarea atributului 'style' din acest paragraf (cu getAttribute() ), apoi defineste alta valoare la atributul 'style' cu setAttribute().&lt;/p&gt;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0" w:author="Unknown"/>
          <w:color w:val="0101FF"/>
          <w:sz w:val="23"/>
          <w:szCs w:val="23"/>
        </w:rPr>
      </w:pPr>
      <w:ins w:id="3691" w:author="Unknown">
        <w:r>
          <w:rPr>
            <w:color w:val="0101FF"/>
            <w:sz w:val="23"/>
            <w:szCs w:val="23"/>
          </w:rPr>
          <w:t>&lt;button id='btn1'&gt;Set style&lt;/button&gt;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2" w:author="Unknown"/>
          <w:color w:val="0101FF"/>
          <w:sz w:val="23"/>
          <w:szCs w:val="23"/>
        </w:rPr>
      </w:pPr>
      <w:ins w:id="3693" w:author="Unknown">
        <w:r>
          <w:rPr>
            <w:color w:val="0101FF"/>
            <w:sz w:val="23"/>
            <w:szCs w:val="23"/>
          </w:rPr>
          <w:t>&lt;blockquote id='resp'&gt;#resp&lt;/blockquote&gt;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5" w:author="Unknown"/>
          <w:color w:val="0101FF"/>
          <w:sz w:val="23"/>
          <w:szCs w:val="23"/>
        </w:rPr>
      </w:pPr>
      <w:ins w:id="3696"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7" w:author="Unknown"/>
          <w:color w:val="0101FF"/>
          <w:sz w:val="23"/>
          <w:szCs w:val="23"/>
        </w:rPr>
      </w:pPr>
      <w:ins w:id="3698" w:author="Unknown">
        <w:r>
          <w:rPr>
            <w:color w:val="0101FF"/>
            <w:sz w:val="23"/>
            <w:szCs w:val="23"/>
          </w:rPr>
          <w:t>var prg = document.getElementById('pr1');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699" w:author="Unknown"/>
          <w:color w:val="0101FF"/>
          <w:sz w:val="23"/>
          <w:szCs w:val="23"/>
        </w:rPr>
      </w:pPr>
      <w:ins w:id="3700"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01" w:author="Unknown"/>
          <w:color w:val="0101FF"/>
          <w:sz w:val="23"/>
          <w:szCs w:val="23"/>
        </w:rPr>
      </w:pPr>
      <w:ins w:id="3702" w:author="Unknown">
        <w:r>
          <w:rPr>
            <w:color w:val="0101FF"/>
            <w:sz w:val="23"/>
            <w:szCs w:val="23"/>
          </w:rPr>
          <w:t xml:space="preserve"> document.getElementById('resp').textContent ='style precedent: '+ prg.getAttribute('style');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03" w:author="Unknown"/>
          <w:color w:val="0101FF"/>
          <w:sz w:val="23"/>
          <w:szCs w:val="23"/>
        </w:rPr>
      </w:pPr>
      <w:ins w:id="3704" w:author="Unknown">
        <w:r>
          <w:rPr>
            <w:color w:val="0101FF"/>
            <w:sz w:val="23"/>
            <w:szCs w:val="23"/>
          </w:rPr>
          <w:t xml:space="preserve"> prg.setAttribute('style', 'background:#dee0fe; font-weight:700;');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05" w:author="Unknown"/>
          <w:color w:val="0101FF"/>
          <w:sz w:val="23"/>
          <w:szCs w:val="23"/>
        </w:rPr>
      </w:pPr>
      <w:ins w:id="3706"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07" w:author="Unknown"/>
          <w:color w:val="0101FF"/>
          <w:sz w:val="23"/>
          <w:szCs w:val="23"/>
        </w:rPr>
      </w:pPr>
      <w:ins w:id="3708" w:author="Unknown">
        <w:r>
          <w:rPr>
            <w:color w:val="0101FF"/>
            <w:sz w:val="23"/>
            <w:szCs w:val="23"/>
          </w:rPr>
          <w:t>&lt;/script&gt;</w:t>
        </w:r>
      </w:ins>
    </w:p>
    <w:p w:rsidR="00EE2F06" w:rsidRDefault="00EE2F06" w:rsidP="00EE2F06">
      <w:pPr>
        <w:shd w:val="clear" w:color="auto" w:fill="FEFEFF"/>
        <w:rPr>
          <w:ins w:id="3709" w:author="Unknown"/>
          <w:rFonts w:ascii="Calibri" w:hAnsi="Calibri"/>
          <w:color w:val="000000"/>
          <w:sz w:val="26"/>
          <w:szCs w:val="26"/>
        </w:rPr>
      </w:pPr>
      <w:ins w:id="3710"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711" w:author="Unknown"/>
          <w:rFonts w:ascii="Calibri" w:hAnsi="Calibri"/>
          <w:color w:val="000000"/>
          <w:spacing w:val="15"/>
          <w:sz w:val="27"/>
          <w:szCs w:val="27"/>
          <w:u w:val="single"/>
        </w:rPr>
      </w:pPr>
      <w:ins w:id="3712" w:author="Unknown">
        <w:r>
          <w:rPr>
            <w:rFonts w:ascii="Calibri" w:hAnsi="Calibri"/>
            <w:color w:val="000000"/>
            <w:spacing w:val="15"/>
            <w:u w:val="single"/>
          </w:rPr>
          <w:t>parentNode</w:t>
        </w:r>
      </w:ins>
    </w:p>
    <w:p w:rsidR="00EE2F06" w:rsidRDefault="00EE2F06" w:rsidP="00EE2F06">
      <w:pPr>
        <w:pStyle w:val="ptxt"/>
        <w:shd w:val="clear" w:color="auto" w:fill="FEFEFF"/>
        <w:spacing w:before="105" w:beforeAutospacing="0" w:after="120" w:afterAutospacing="0"/>
        <w:ind w:left="120" w:firstLine="300"/>
        <w:rPr>
          <w:ins w:id="3713" w:author="Unknown"/>
          <w:rFonts w:ascii="Calibri" w:hAnsi="Calibri"/>
          <w:color w:val="000000"/>
          <w:sz w:val="26"/>
          <w:szCs w:val="26"/>
        </w:rPr>
      </w:pPr>
      <w:ins w:id="3714" w:author="Unknown">
        <w:r>
          <w:rPr>
            <w:rFonts w:ascii="Calibri" w:hAnsi="Calibri"/>
            <w:color w:val="000000"/>
            <w:sz w:val="26"/>
            <w:szCs w:val="26"/>
          </w:rPr>
          <w:t>Returneaza elementul parinte in care se afla elementul la care e atasat.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15" w:author="Unknown"/>
          <w:color w:val="0101FF"/>
          <w:sz w:val="23"/>
          <w:szCs w:val="23"/>
        </w:rPr>
      </w:pPr>
      <w:ins w:id="3716" w:author="Unknown">
        <w:r>
          <w:rPr>
            <w:color w:val="0101FF"/>
            <w:sz w:val="23"/>
            <w:szCs w:val="23"/>
          </w:rPr>
          <w:t>&lt;h4&gt;Exemplu parentNode&lt;/h4&gt;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17" w:author="Unknown"/>
          <w:color w:val="0101FF"/>
          <w:sz w:val="23"/>
          <w:szCs w:val="23"/>
        </w:rPr>
      </w:pPr>
      <w:ins w:id="3718" w:author="Unknown">
        <w:r>
          <w:rPr>
            <w:color w:val="0101FF"/>
            <w:sz w:val="23"/>
            <w:szCs w:val="23"/>
          </w:rPr>
          <w: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19" w:author="Unknown"/>
          <w:color w:val="0101FF"/>
          <w:sz w:val="23"/>
          <w:szCs w:val="23"/>
        </w:rPr>
      </w:pPr>
      <w:ins w:id="3720" w:author="Unknown">
        <w:r>
          <w:rPr>
            <w:color w:val="0101FF"/>
            <w:sz w:val="23"/>
            <w:szCs w:val="23"/>
          </w:rPr>
          <w:lastRenderedPageBreak/>
          <w:t>&lt;p&gt;La clic pe urmatorul button se afiseaza la #resp numele tag-ului elementului parinte (cu tagName) in care e adugat butonul.&lt;/p&gt;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21" w:author="Unknown"/>
          <w:color w:val="0101FF"/>
          <w:sz w:val="23"/>
          <w:szCs w:val="23"/>
        </w:rPr>
      </w:pPr>
      <w:ins w:id="3722" w:author="Unknown">
        <w:r>
          <w:rPr>
            <w:color w:val="0101FF"/>
            <w:sz w:val="23"/>
            <w:szCs w:val="23"/>
          </w:rPr>
          <w:t>&lt;button id='btn1'&gt;Parent Tag&lt;/button&gt;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23" w:author="Unknown"/>
          <w:color w:val="0101FF"/>
          <w:sz w:val="23"/>
          <w:szCs w:val="23"/>
        </w:rPr>
      </w:pPr>
      <w:ins w:id="3724" w:author="Unknown">
        <w:r>
          <w:rPr>
            <w:color w:val="0101FF"/>
            <w:sz w:val="23"/>
            <w:szCs w:val="23"/>
          </w:rPr>
          <w:t>&lt;/div&gt;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25" w:author="Unknown"/>
          <w:color w:val="0101FF"/>
          <w:sz w:val="23"/>
          <w:szCs w:val="23"/>
        </w:rPr>
      </w:pPr>
      <w:ins w:id="3726" w:author="Unknown">
        <w:r>
          <w:rPr>
            <w:color w:val="0101FF"/>
            <w:sz w:val="23"/>
            <w:szCs w:val="23"/>
          </w:rPr>
          <w:t>&lt;blockquote id='resp'&gt;#resp&lt;/blockquote&gt;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27"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28" w:author="Unknown"/>
          <w:color w:val="0101FF"/>
          <w:sz w:val="23"/>
          <w:szCs w:val="23"/>
        </w:rPr>
      </w:pPr>
      <w:ins w:id="3729"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30" w:author="Unknown"/>
          <w:color w:val="0101FF"/>
          <w:sz w:val="23"/>
          <w:szCs w:val="23"/>
        </w:rPr>
      </w:pPr>
      <w:ins w:id="3731" w:author="Unknown">
        <w:r>
          <w:rPr>
            <w:color w:val="0101FF"/>
            <w:sz w:val="23"/>
            <w:szCs w:val="23"/>
          </w:rPr>
          <w:t>var btn = document.getElementById('btn1');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32" w:author="Unknown"/>
          <w:color w:val="0101FF"/>
          <w:sz w:val="23"/>
          <w:szCs w:val="23"/>
        </w:rPr>
      </w:pPr>
      <w:ins w:id="3733" w:author="Unknown">
        <w:r>
          <w:rPr>
            <w:color w:val="0101FF"/>
            <w:sz w:val="23"/>
            <w:szCs w:val="23"/>
          </w:rPr>
          <w:t>btn.addEventListener('click',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34" w:author="Unknown"/>
          <w:color w:val="0101FF"/>
          <w:sz w:val="23"/>
          <w:szCs w:val="23"/>
        </w:rPr>
      </w:pPr>
      <w:ins w:id="3735" w:author="Unknown">
        <w:r>
          <w:rPr>
            <w:color w:val="0101FF"/>
            <w:sz w:val="23"/>
            <w:szCs w:val="23"/>
          </w:rPr>
          <w:t xml:space="preserve"> document.getElementById('resp').textContent = btn.parentNode.tagName;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36" w:author="Unknown"/>
          <w:color w:val="0101FF"/>
          <w:sz w:val="23"/>
          <w:szCs w:val="23"/>
        </w:rPr>
      </w:pPr>
      <w:ins w:id="3737"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38" w:author="Unknown"/>
          <w:color w:val="0101FF"/>
          <w:sz w:val="23"/>
          <w:szCs w:val="23"/>
        </w:rPr>
      </w:pPr>
      <w:ins w:id="3739" w:author="Unknown">
        <w:r>
          <w:rPr>
            <w:color w:val="0101FF"/>
            <w:sz w:val="23"/>
            <w:szCs w:val="23"/>
          </w:rPr>
          <w:t>&lt;/script&gt;</w:t>
        </w:r>
      </w:ins>
    </w:p>
    <w:p w:rsidR="00EE2F06" w:rsidRDefault="00EE2F06" w:rsidP="00EE2F06">
      <w:pPr>
        <w:shd w:val="clear" w:color="auto" w:fill="FEFEFF"/>
        <w:rPr>
          <w:ins w:id="3740" w:author="Unknown"/>
          <w:rFonts w:ascii="Calibri" w:hAnsi="Calibri"/>
          <w:color w:val="000000"/>
          <w:sz w:val="26"/>
          <w:szCs w:val="26"/>
        </w:rPr>
      </w:pPr>
      <w:ins w:id="3741"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742" w:author="Unknown"/>
          <w:rFonts w:ascii="Calibri" w:hAnsi="Calibri"/>
          <w:color w:val="000000"/>
          <w:spacing w:val="15"/>
          <w:sz w:val="27"/>
          <w:szCs w:val="27"/>
          <w:u w:val="single"/>
        </w:rPr>
      </w:pPr>
      <w:ins w:id="3743" w:author="Unknown">
        <w:r>
          <w:rPr>
            <w:rFonts w:ascii="Calibri" w:hAnsi="Calibri"/>
            <w:color w:val="000000"/>
            <w:spacing w:val="15"/>
            <w:u w:val="single"/>
          </w:rPr>
          <w:t>Proprietatea style</w:t>
        </w:r>
      </w:ins>
    </w:p>
    <w:p w:rsidR="00EE2F06" w:rsidRDefault="00EE2F06" w:rsidP="00EE2F06">
      <w:pPr>
        <w:pStyle w:val="ptxt"/>
        <w:shd w:val="clear" w:color="auto" w:fill="FEFEFF"/>
        <w:spacing w:before="105" w:beforeAutospacing="0" w:after="120" w:afterAutospacing="0"/>
        <w:ind w:left="120" w:firstLine="300"/>
        <w:rPr>
          <w:ins w:id="3744" w:author="Unknown"/>
          <w:rFonts w:ascii="Calibri" w:hAnsi="Calibri"/>
          <w:color w:val="000000"/>
          <w:sz w:val="26"/>
          <w:szCs w:val="26"/>
        </w:rPr>
      </w:pPr>
      <w:ins w:id="3745" w:author="Unknown">
        <w:r>
          <w:rPr>
            <w:rFonts w:ascii="Calibri" w:hAnsi="Calibri"/>
            <w:color w:val="000000"/>
            <w:sz w:val="26"/>
            <w:szCs w:val="26"/>
          </w:rPr>
          <w:t>Cu proprietatea </w:t>
        </w:r>
        <w:r>
          <w:rPr>
            <w:rStyle w:val="HTMLCode"/>
            <w:b/>
            <w:bCs/>
            <w:color w:val="0000EE"/>
          </w:rPr>
          <w:t>style</w:t>
        </w:r>
        <w:r>
          <w:rPr>
            <w:rFonts w:ascii="Calibri" w:hAnsi="Calibri"/>
            <w:color w:val="000000"/>
            <w:sz w:val="26"/>
            <w:szCs w:val="26"/>
          </w:rPr>
          <w:t> se pot defini din JavaScript proprietati de stil CSS la elementele HTML, folosind aceasta sintaxa.</w:t>
        </w:r>
      </w:ins>
    </w:p>
    <w:p w:rsidR="00EE2F06" w:rsidRDefault="00EE2F06" w:rsidP="00EE2F06">
      <w:pPr>
        <w:shd w:val="clear" w:color="auto" w:fill="F0FEF1"/>
        <w:rPr>
          <w:ins w:id="3746" w:author="Unknown"/>
          <w:rFonts w:ascii="Calibri" w:hAnsi="Calibri"/>
          <w:b/>
          <w:bCs/>
          <w:color w:val="000000"/>
          <w:sz w:val="24"/>
          <w:szCs w:val="24"/>
        </w:rPr>
      </w:pPr>
      <w:ins w:id="3747" w:author="Unknown">
        <w:r>
          <w:rPr>
            <w:rFonts w:ascii="Calibri" w:hAnsi="Calibri"/>
            <w:b/>
            <w:bCs/>
            <w:color w:val="000000"/>
          </w:rPr>
          <w:t>elm.style.propName ='value';</w:t>
        </w:r>
      </w:ins>
    </w:p>
    <w:p w:rsidR="00EE2F06" w:rsidRDefault="00EE2F06" w:rsidP="00EE2F06">
      <w:pPr>
        <w:shd w:val="clear" w:color="auto" w:fill="FEFEFF"/>
        <w:spacing w:after="260"/>
        <w:rPr>
          <w:ins w:id="3748" w:author="Unknown"/>
          <w:rFonts w:ascii="Calibri" w:hAnsi="Calibri"/>
          <w:color w:val="000000"/>
          <w:sz w:val="26"/>
          <w:szCs w:val="26"/>
        </w:rPr>
      </w:pPr>
      <w:ins w:id="3749" w:author="Unknown">
        <w:r>
          <w:rPr>
            <w:rFonts w:ascii="Calibri" w:hAnsi="Calibri"/>
            <w:color w:val="000000"/>
            <w:sz w:val="26"/>
            <w:szCs w:val="26"/>
          </w:rPr>
          <w:t>Unde 'elm' reprezinta elementul HTML, 'propName' e proprietatea CSS, iar 'value' e valoarea care i-se atribuie.</w:t>
        </w:r>
      </w:ins>
    </w:p>
    <w:p w:rsidR="00EE2F06" w:rsidRDefault="00EE2F06" w:rsidP="00EE2F0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3750" w:author="Unknown"/>
          <w:rFonts w:ascii="Calibri" w:hAnsi="Calibri"/>
          <w:i/>
          <w:iCs/>
          <w:color w:val="000000"/>
          <w:sz w:val="23"/>
          <w:szCs w:val="23"/>
        </w:rPr>
      </w:pPr>
      <w:ins w:id="3751" w:author="Unknown">
        <w:r>
          <w:rPr>
            <w:rFonts w:ascii="Calibri" w:hAnsi="Calibri"/>
            <w:i/>
            <w:iCs/>
            <w:color w:val="000000"/>
            <w:sz w:val="23"/>
            <w:szCs w:val="23"/>
          </w:rPr>
          <w:t>Diferenta apare la proprietatile CSS compuse, cum e "font-weight", "margin-top" sau "border-top-width" si altele similare.</w:t>
        </w:r>
        <w:r>
          <w:rPr>
            <w:rFonts w:ascii="Calibri" w:hAnsi="Calibri"/>
            <w:i/>
            <w:iCs/>
            <w:color w:val="000000"/>
            <w:sz w:val="23"/>
            <w:szCs w:val="23"/>
          </w:rPr>
          <w:br/>
          <w:t>In JavaScript dispare liniuta '-' si cuvintele urmatoare se scriu cu primul caracter majuscula, astfel pentru "</w:t>
        </w:r>
        <w:r>
          <w:rPr>
            <w:rStyle w:val="s"/>
            <w:rFonts w:ascii="Calibri" w:hAnsi="Calibri"/>
            <w:i/>
            <w:iCs/>
            <w:color w:val="000000"/>
            <w:sz w:val="23"/>
            <w:szCs w:val="23"/>
          </w:rPr>
          <w:t>font-weight</w:t>
        </w:r>
        <w:r>
          <w:rPr>
            <w:rFonts w:ascii="Calibri" w:hAnsi="Calibri"/>
            <w:i/>
            <w:iCs/>
            <w:color w:val="000000"/>
            <w:sz w:val="23"/>
            <w:szCs w:val="23"/>
          </w:rPr>
          <w:t>" din CSS in JS este: </w:t>
        </w:r>
        <w:r>
          <w:rPr>
            <w:rStyle w:val="sbi"/>
            <w:rFonts w:ascii="Calibri" w:hAnsi="Calibri"/>
            <w:b/>
            <w:bCs/>
            <w:i/>
            <w:iCs/>
            <w:color w:val="000000"/>
            <w:sz w:val="23"/>
            <w:szCs w:val="23"/>
          </w:rPr>
          <w:t>fontWeight</w:t>
        </w:r>
        <w:r>
          <w:rPr>
            <w:rFonts w:ascii="Calibri" w:hAnsi="Calibri"/>
            <w:i/>
            <w:iCs/>
            <w:color w:val="000000"/>
            <w:sz w:val="23"/>
            <w:szCs w:val="23"/>
          </w:rPr>
          <w:t>, iar pentru "</w:t>
        </w:r>
        <w:r>
          <w:rPr>
            <w:rStyle w:val="si"/>
            <w:rFonts w:ascii="Calibri" w:hAnsi="Calibri"/>
            <w:i/>
            <w:iCs/>
            <w:color w:val="000000"/>
            <w:sz w:val="23"/>
            <w:szCs w:val="23"/>
          </w:rPr>
          <w:t>border-top-width</w:t>
        </w:r>
        <w:r>
          <w:rPr>
            <w:rFonts w:ascii="Calibri" w:hAnsi="Calibri"/>
            <w:i/>
            <w:iCs/>
            <w:color w:val="000000"/>
            <w:sz w:val="23"/>
            <w:szCs w:val="23"/>
          </w:rPr>
          <w:t>" in JS este: </w:t>
        </w:r>
        <w:r>
          <w:rPr>
            <w:rStyle w:val="sbi"/>
            <w:rFonts w:ascii="Calibri" w:hAnsi="Calibri"/>
            <w:b/>
            <w:bCs/>
            <w:i/>
            <w:iCs/>
            <w:color w:val="000000"/>
            <w:sz w:val="23"/>
            <w:szCs w:val="23"/>
          </w:rPr>
          <w:t>borderTopWidth</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52" w:author="Unknown"/>
          <w:color w:val="0101FF"/>
          <w:sz w:val="23"/>
          <w:szCs w:val="23"/>
        </w:rPr>
      </w:pPr>
      <w:ins w:id="3753" w:author="Unknown">
        <w:r>
          <w:rPr>
            <w:color w:val="0101FF"/>
            <w:sz w:val="23"/>
            <w:szCs w:val="23"/>
          </w:rPr>
          <w:t>&lt;h4&gt;Exemplu cu proprietatea style&lt;/h4&gt;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54" w:author="Unknown"/>
          <w:color w:val="0101FF"/>
          <w:sz w:val="23"/>
          <w:szCs w:val="23"/>
        </w:rPr>
      </w:pPr>
      <w:ins w:id="3755" w:author="Unknown">
        <w:r>
          <w:rPr>
            <w:color w:val="0101FF"/>
            <w:sz w:val="23"/>
            <w:szCs w:val="23"/>
          </w:rPr>
          <w:t>&lt;p id='pr1'&gt;La clic pe urmatorul button se definesc la acest paragraf proprietatile CSS 'color' si 'font-size' folosind proprietatea JS 'style'.&lt;/p&gt;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56" w:author="Unknown"/>
          <w:color w:val="0101FF"/>
          <w:sz w:val="23"/>
          <w:szCs w:val="23"/>
        </w:rPr>
      </w:pPr>
      <w:ins w:id="3757" w:author="Unknown">
        <w:r>
          <w:rPr>
            <w:color w:val="0101FF"/>
            <w:sz w:val="23"/>
            <w:szCs w:val="23"/>
          </w:rPr>
          <w:t>&lt;button id='btn1'&gt;Set style&lt;/button&gt;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58"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59" w:author="Unknown"/>
          <w:color w:val="0101FF"/>
          <w:sz w:val="23"/>
          <w:szCs w:val="23"/>
        </w:rPr>
      </w:pPr>
      <w:ins w:id="3760"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61" w:author="Unknown"/>
          <w:color w:val="0101FF"/>
          <w:sz w:val="23"/>
          <w:szCs w:val="23"/>
        </w:rPr>
      </w:pPr>
      <w:ins w:id="3762" w:author="Unknown">
        <w:r>
          <w:rPr>
            <w:color w:val="0101FF"/>
            <w:sz w:val="23"/>
            <w:szCs w:val="23"/>
          </w:rPr>
          <w:t>var prg = document.getElementById('pr1');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63" w:author="Unknown"/>
          <w:color w:val="0101FF"/>
          <w:sz w:val="23"/>
          <w:szCs w:val="23"/>
        </w:rPr>
      </w:pPr>
      <w:ins w:id="3764"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65" w:author="Unknown"/>
          <w:color w:val="0101FF"/>
          <w:sz w:val="23"/>
          <w:szCs w:val="23"/>
        </w:rPr>
      </w:pPr>
      <w:ins w:id="3766" w:author="Unknown">
        <w:r>
          <w:rPr>
            <w:color w:val="0101FF"/>
            <w:sz w:val="23"/>
            <w:szCs w:val="23"/>
          </w:rPr>
          <w:t xml:space="preserve"> prg.style.color ='#0000d0';</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67" w:author="Unknown"/>
          <w:color w:val="0101FF"/>
          <w:sz w:val="23"/>
          <w:szCs w:val="23"/>
        </w:rPr>
      </w:pPr>
      <w:ins w:id="3768" w:author="Unknown">
        <w:r>
          <w:rPr>
            <w:color w:val="0101FF"/>
            <w:sz w:val="23"/>
            <w:szCs w:val="23"/>
          </w:rPr>
          <w:t xml:space="preserve"> prg.style.fontSize ='20px';</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69" w:author="Unknown"/>
          <w:color w:val="0101FF"/>
          <w:sz w:val="23"/>
          <w:szCs w:val="23"/>
        </w:rPr>
      </w:pPr>
      <w:ins w:id="3770"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71" w:author="Unknown"/>
          <w:color w:val="0101FF"/>
          <w:sz w:val="23"/>
          <w:szCs w:val="23"/>
        </w:rPr>
      </w:pPr>
      <w:ins w:id="3772" w:author="Unknown">
        <w:r>
          <w:rPr>
            <w:color w:val="0101FF"/>
            <w:sz w:val="23"/>
            <w:szCs w:val="23"/>
          </w:rPr>
          <w:t>&lt;/script&gt;</w:t>
        </w:r>
      </w:ins>
    </w:p>
    <w:p w:rsidR="00EE2F06" w:rsidRDefault="00EE2F06" w:rsidP="00EE2F06">
      <w:pPr>
        <w:shd w:val="clear" w:color="auto" w:fill="FEFEFF"/>
        <w:rPr>
          <w:ins w:id="3773" w:author="Unknown"/>
          <w:rFonts w:ascii="Calibri" w:hAnsi="Calibri"/>
          <w:color w:val="000000"/>
          <w:sz w:val="26"/>
          <w:szCs w:val="26"/>
        </w:rPr>
      </w:pPr>
      <w:ins w:id="3774" w:author="Unknown">
        <w:r>
          <w:rPr>
            <w:rFonts w:ascii="Calibri" w:hAnsi="Calibri"/>
            <w:color w:val="000000"/>
            <w:sz w:val="26"/>
            <w:szCs w:val="26"/>
          </w:rPr>
          <w:t>Incercati codul</w:t>
        </w:r>
      </w:ins>
    </w:p>
    <w:p w:rsidR="00EE2F06" w:rsidRDefault="00EE2F06" w:rsidP="00EE2F06">
      <w:pPr>
        <w:pStyle w:val="Heading3"/>
        <w:shd w:val="clear" w:color="auto" w:fill="FEFEFF"/>
        <w:spacing w:before="180" w:after="135"/>
        <w:ind w:left="300"/>
        <w:rPr>
          <w:ins w:id="3775" w:author="Unknown"/>
          <w:rFonts w:ascii="Calibri" w:hAnsi="Calibri"/>
          <w:color w:val="000000"/>
          <w:spacing w:val="15"/>
          <w:sz w:val="27"/>
          <w:szCs w:val="27"/>
          <w:u w:val="single"/>
        </w:rPr>
      </w:pPr>
      <w:ins w:id="3776" w:author="Unknown">
        <w:r>
          <w:rPr>
            <w:rFonts w:ascii="Calibri" w:hAnsi="Calibri"/>
            <w:color w:val="000000"/>
            <w:spacing w:val="15"/>
            <w:u w:val="single"/>
          </w:rPr>
          <w:lastRenderedPageBreak/>
          <w:t>value</w:t>
        </w:r>
      </w:ins>
    </w:p>
    <w:p w:rsidR="00EE2F06" w:rsidRDefault="00EE2F06" w:rsidP="00EE2F06">
      <w:pPr>
        <w:pStyle w:val="ptxt"/>
        <w:shd w:val="clear" w:color="auto" w:fill="FEFEFF"/>
        <w:spacing w:before="105" w:beforeAutospacing="0" w:after="120" w:afterAutospacing="0"/>
        <w:ind w:left="120" w:firstLine="300"/>
        <w:rPr>
          <w:ins w:id="3777" w:author="Unknown"/>
          <w:rFonts w:ascii="Calibri" w:hAnsi="Calibri"/>
          <w:color w:val="000000"/>
          <w:sz w:val="26"/>
          <w:szCs w:val="26"/>
        </w:rPr>
      </w:pPr>
      <w:ins w:id="3778" w:author="Unknown">
        <w:r>
          <w:rPr>
            <w:rFonts w:ascii="Calibri" w:hAnsi="Calibri"/>
            <w:color w:val="000000"/>
            <w:sz w:val="26"/>
            <w:szCs w:val="26"/>
          </w:rPr>
          <w:t>Proprietatea </w:t>
        </w:r>
        <w:r>
          <w:rPr>
            <w:rStyle w:val="HTMLCode"/>
            <w:b/>
            <w:bCs/>
            <w:color w:val="0000EE"/>
          </w:rPr>
          <w:t>value</w:t>
        </w:r>
        <w:r>
          <w:rPr>
            <w:rFonts w:ascii="Calibri" w:hAnsi="Calibri"/>
            <w:color w:val="000000"/>
            <w:sz w:val="26"/>
            <w:szCs w:val="26"/>
          </w:rPr>
          <w:t> se foloseste la elemente de formular, aceasta preia sau atribue valori in campurile din formular.</w:t>
        </w:r>
        <w:r>
          <w:rPr>
            <w:rFonts w:ascii="Calibri" w:hAnsi="Calibri"/>
            <w:color w:val="000000"/>
            <w:sz w:val="26"/>
            <w:szCs w:val="26"/>
          </w:rPr>
          <w:br/>
          <w:t>- Pentru a folosi proprietatea "</w:t>
        </w:r>
        <w:r>
          <w:rPr>
            <w:rStyle w:val="sbi"/>
            <w:rFonts w:ascii="Calibri" w:hAnsi="Calibri"/>
            <w:b/>
            <w:bCs/>
            <w:i/>
            <w:iCs/>
            <w:color w:val="000000"/>
            <w:sz w:val="26"/>
            <w:szCs w:val="26"/>
          </w:rPr>
          <w:t>value</w:t>
        </w:r>
        <w:r>
          <w:rPr>
            <w:rFonts w:ascii="Calibri" w:hAnsi="Calibri"/>
            <w:color w:val="000000"/>
            <w:sz w:val="26"/>
            <w:szCs w:val="26"/>
          </w:rPr>
          <w:t>" impreuna cu getElementById('id'), campul sau caseta de formular la care se face referire trebuie sa aibe un "id".</w:t>
        </w:r>
        <w:r>
          <w:rPr>
            <w:rFonts w:ascii="Calibri" w:hAnsi="Calibri"/>
            <w:color w:val="000000"/>
            <w:sz w:val="26"/>
            <w:szCs w:val="26"/>
          </w:rPr>
          <w:br/>
          <w:t>Iata un exemplu simplu care, la clic pe un buton afiseaza intr-un element HTML textul scris intr-o caseta de tip 'password'.</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79" w:author="Unknown"/>
          <w:color w:val="0101FF"/>
          <w:sz w:val="23"/>
          <w:szCs w:val="23"/>
        </w:rPr>
      </w:pPr>
      <w:ins w:id="3780" w:author="Unknown">
        <w:r>
          <w:rPr>
            <w:color w:val="0101FF"/>
            <w:sz w:val="23"/>
            <w:szCs w:val="23"/>
          </w:rPr>
          <w:t>&lt;h4&gt;Exemplu cu value&lt;/h4&gt;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81" w:author="Unknown"/>
          <w:color w:val="0101FF"/>
          <w:sz w:val="23"/>
          <w:szCs w:val="23"/>
        </w:rPr>
      </w:pPr>
      <w:ins w:id="3782" w:author="Unknown">
        <w:r>
          <w:rPr>
            <w:color w:val="0101FF"/>
            <w:sz w:val="23"/>
            <w:szCs w:val="23"/>
          </w:rPr>
          <w:t>&lt;p id='pr1'&gt;La clic pe urmatorul button se afiseaza la #resp valoarea /parola din caseta de tip 'password'.&lt;/p&gt;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83" w:author="Unknown"/>
          <w:color w:val="0101FF"/>
          <w:sz w:val="23"/>
          <w:szCs w:val="23"/>
        </w:rPr>
      </w:pPr>
      <w:ins w:id="3784" w:author="Unknown">
        <w:r>
          <w:rPr>
            <w:color w:val="0101FF"/>
            <w:sz w:val="23"/>
            <w:szCs w:val="23"/>
          </w:rPr>
          <w:t>Password: &lt;input type='password' id='inp1' value='marplo.net'&gt;&lt;br&gt;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85" w:author="Unknown"/>
          <w:color w:val="0101FF"/>
          <w:sz w:val="23"/>
          <w:szCs w:val="23"/>
        </w:rPr>
      </w:pPr>
      <w:ins w:id="3786" w:author="Unknown">
        <w:r>
          <w:rPr>
            <w:color w:val="0101FF"/>
            <w:sz w:val="23"/>
            <w:szCs w:val="23"/>
          </w:rPr>
          <w:t>&lt;button id='btn1'&gt;Show pass&lt;/button&gt;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87" w:author="Unknown"/>
          <w:color w:val="0101FF"/>
          <w:sz w:val="23"/>
          <w:szCs w:val="23"/>
        </w:rPr>
      </w:pPr>
      <w:ins w:id="3788" w:author="Unknown">
        <w:r>
          <w:rPr>
            <w:color w:val="0101FF"/>
            <w:sz w:val="23"/>
            <w:szCs w:val="23"/>
          </w:rPr>
          <w:t>&lt;blockquote id='resp'&gt;#resp&lt;/blockquote&gt;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89"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90" w:author="Unknown"/>
          <w:color w:val="0101FF"/>
          <w:sz w:val="23"/>
          <w:szCs w:val="23"/>
        </w:rPr>
      </w:pPr>
      <w:ins w:id="3791"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92" w:author="Unknown"/>
          <w:color w:val="0101FF"/>
          <w:sz w:val="23"/>
          <w:szCs w:val="23"/>
        </w:rPr>
      </w:pPr>
      <w:ins w:id="3793" w:author="Unknown">
        <w:r>
          <w:rPr>
            <w:color w:val="0101FF"/>
            <w:sz w:val="23"/>
            <w:szCs w:val="23"/>
          </w:rPr>
          <w:t>var inp = document.getElementById('inp1');</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94" w:author="Unknown"/>
          <w:color w:val="0101FF"/>
          <w:sz w:val="23"/>
          <w:szCs w:val="23"/>
        </w:rPr>
      </w:pPr>
      <w:ins w:id="3795"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96" w:author="Unknown"/>
          <w:color w:val="0101FF"/>
          <w:sz w:val="23"/>
          <w:szCs w:val="23"/>
        </w:rPr>
      </w:pPr>
      <w:ins w:id="3797" w:author="Unknown">
        <w:r>
          <w:rPr>
            <w:color w:val="0101FF"/>
            <w:sz w:val="23"/>
            <w:szCs w:val="23"/>
          </w:rPr>
          <w:t xml:space="preserve"> document.getElementById('resp').textContent = inp.value;</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798" w:author="Unknown"/>
          <w:color w:val="0101FF"/>
          <w:sz w:val="23"/>
          <w:szCs w:val="23"/>
        </w:rPr>
      </w:pPr>
      <w:ins w:id="3799"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800" w:author="Unknown"/>
          <w:color w:val="0101FF"/>
          <w:sz w:val="23"/>
          <w:szCs w:val="23"/>
        </w:rPr>
      </w:pPr>
      <w:ins w:id="3801" w:author="Unknown">
        <w:r>
          <w:rPr>
            <w:color w:val="0101FF"/>
            <w:sz w:val="23"/>
            <w:szCs w:val="23"/>
          </w:rPr>
          <w:t>&lt;/script&gt;</w:t>
        </w:r>
      </w:ins>
    </w:p>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window.navigator</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221"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22"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23"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24"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25"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26"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27"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28"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29"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30"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92" type="#_x0000_t75" style="width:1in;height:1in" o:ole="">
            <v:imagedata r:id="rId17" o:title=""/>
          </v:shape>
          <w:control r:id="rId231" w:name="DefaultOcxName19" w:shapeid="_x0000_i1092"/>
        </w:object>
      </w:r>
    </w:p>
    <w:p w:rsidR="00EE2F06" w:rsidRDefault="00EE2F06" w:rsidP="00EE2F06">
      <w:pPr>
        <w:pStyle w:val="z-BottomofForm"/>
      </w:pPr>
      <w:r>
        <w:t>Bottom of Form</w:t>
      </w:r>
    </w:p>
    <w:p w:rsidR="00EE2F06" w:rsidRDefault="00EE2F06" w:rsidP="00EE2F06">
      <w:pPr>
        <w:pStyle w:val="ptxt"/>
        <w:shd w:val="clear" w:color="auto" w:fill="FEFEFF"/>
        <w:spacing w:before="105" w:beforeAutospacing="0" w:after="120" w:afterAutospacing="0"/>
        <w:ind w:left="120" w:firstLine="300"/>
        <w:rPr>
          <w:ins w:id="3802" w:author="Unknown"/>
          <w:rFonts w:ascii="Calibri" w:hAnsi="Calibri"/>
          <w:color w:val="000000"/>
          <w:sz w:val="26"/>
          <w:szCs w:val="26"/>
        </w:rPr>
      </w:pPr>
      <w:ins w:id="3803" w:author="Unknown">
        <w:r>
          <w:rPr>
            <w:rFonts w:ascii="Calibri" w:hAnsi="Calibri"/>
            <w:color w:val="000000"/>
            <w:sz w:val="26"/>
            <w:szCs w:val="26"/>
          </w:rPr>
          <w:t>Obiectul </w:t>
        </w:r>
        <w:r>
          <w:rPr>
            <w:rStyle w:val="HTMLCode"/>
            <w:b/>
            <w:bCs/>
            <w:color w:val="0000EE"/>
          </w:rPr>
          <w:t>navigator</w:t>
        </w:r>
        <w:r>
          <w:rPr>
            <w:rFonts w:ascii="Calibri" w:hAnsi="Calibri"/>
            <w:color w:val="000000"/>
            <w:sz w:val="26"/>
            <w:szCs w:val="26"/>
          </w:rPr>
          <w:t> apartine direct obiectului "window".</w:t>
        </w:r>
        <w:r>
          <w:rPr>
            <w:rFonts w:ascii="Calibri" w:hAnsi="Calibri"/>
            <w:color w:val="000000"/>
            <w:sz w:val="26"/>
            <w:szCs w:val="26"/>
          </w:rPr>
          <w:br/>
          <w:t>- </w:t>
        </w:r>
        <w:r>
          <w:rPr>
            <w:rStyle w:val="HTMLCode"/>
            <w:b/>
            <w:bCs/>
            <w:color w:val="0000EE"/>
          </w:rPr>
          <w:t>navigator</w:t>
        </w:r>
        <w:r>
          <w:rPr>
            <w:rFonts w:ascii="Calibri" w:hAnsi="Calibri"/>
            <w:color w:val="000000"/>
            <w:sz w:val="26"/>
            <w:szCs w:val="26"/>
          </w:rPr>
          <w:t> contine informatii despre programul /aplicatia browser.</w:t>
        </w:r>
        <w:r>
          <w:rPr>
            <w:rFonts w:ascii="Calibri" w:hAnsi="Calibri"/>
            <w:color w:val="000000"/>
            <w:sz w:val="26"/>
            <w:szCs w:val="26"/>
          </w:rPr>
          <w:br/>
          <w:t>Acest obiect are cateva proprietati si metode care pot fi apelate cu sintaxa:</w:t>
        </w:r>
      </w:ins>
    </w:p>
    <w:p w:rsidR="00EE2F06" w:rsidRDefault="00EE2F06" w:rsidP="00EE2F06">
      <w:pPr>
        <w:shd w:val="clear" w:color="auto" w:fill="F0FEF1"/>
        <w:rPr>
          <w:ins w:id="3804" w:author="Unknown"/>
          <w:rFonts w:ascii="Calibri" w:hAnsi="Calibri"/>
          <w:b/>
          <w:bCs/>
          <w:color w:val="000000"/>
          <w:sz w:val="24"/>
          <w:szCs w:val="24"/>
        </w:rPr>
      </w:pPr>
      <w:ins w:id="3805" w:author="Unknown">
        <w:r>
          <w:rPr>
            <w:rFonts w:ascii="Calibri" w:hAnsi="Calibri"/>
            <w:b/>
            <w:bCs/>
            <w:color w:val="000000"/>
          </w:rPr>
          <w:t>navigator.nume_proprietate</w:t>
        </w:r>
        <w:r>
          <w:rPr>
            <w:rFonts w:ascii="Calibri" w:hAnsi="Calibri"/>
            <w:b/>
            <w:bCs/>
            <w:color w:val="000000"/>
          </w:rPr>
          <w:br/>
          <w:t>navigator.numeMetoda()</w:t>
        </w:r>
      </w:ins>
    </w:p>
    <w:p w:rsidR="00EE2F06" w:rsidRDefault="00EE2F06" w:rsidP="00EE2F06">
      <w:pPr>
        <w:shd w:val="clear" w:color="auto" w:fill="FEFEFF"/>
        <w:rPr>
          <w:ins w:id="3806" w:author="Unknown"/>
          <w:rFonts w:ascii="Calibri" w:hAnsi="Calibri"/>
          <w:color w:val="000000"/>
          <w:sz w:val="26"/>
          <w:szCs w:val="26"/>
        </w:rPr>
      </w:pPr>
    </w:p>
    <w:p w:rsidR="00EE2F06" w:rsidRDefault="00EE2F06" w:rsidP="00EE2F06">
      <w:pPr>
        <w:pStyle w:val="Heading3"/>
        <w:shd w:val="clear" w:color="auto" w:fill="FEFEFF"/>
        <w:spacing w:before="180" w:after="135"/>
        <w:ind w:left="300"/>
        <w:rPr>
          <w:ins w:id="3807" w:author="Unknown"/>
          <w:rFonts w:ascii="Calibri" w:hAnsi="Calibri"/>
          <w:color w:val="000000"/>
          <w:spacing w:val="15"/>
          <w:sz w:val="27"/>
          <w:szCs w:val="27"/>
          <w:u w:val="single"/>
        </w:rPr>
      </w:pPr>
      <w:ins w:id="3808" w:author="Unknown">
        <w:r>
          <w:rPr>
            <w:rFonts w:ascii="Calibri" w:hAnsi="Calibri"/>
            <w:color w:val="000000"/>
            <w:spacing w:val="15"/>
            <w:u w:val="single"/>
          </w:rPr>
          <w:lastRenderedPageBreak/>
          <w:t>Proprietati si Metode obiect navigator</w:t>
        </w:r>
      </w:ins>
    </w:p>
    <w:p w:rsidR="00EE2F06" w:rsidRDefault="00EE2F06" w:rsidP="00EE2F06">
      <w:pPr>
        <w:numPr>
          <w:ilvl w:val="0"/>
          <w:numId w:val="33"/>
        </w:numPr>
        <w:shd w:val="clear" w:color="auto" w:fill="FEFEFF"/>
        <w:spacing w:before="100" w:beforeAutospacing="1" w:after="100" w:afterAutospacing="1" w:line="319" w:lineRule="atLeast"/>
        <w:ind w:left="525"/>
        <w:rPr>
          <w:ins w:id="3809" w:author="Unknown"/>
          <w:rFonts w:ascii="Calibri" w:hAnsi="Calibri"/>
          <w:color w:val="000000"/>
          <w:sz w:val="26"/>
          <w:szCs w:val="26"/>
        </w:rPr>
      </w:pPr>
      <w:ins w:id="3810" w:author="Unknown">
        <w:r>
          <w:rPr>
            <w:rStyle w:val="HTMLCode"/>
            <w:rFonts w:eastAsiaTheme="minorHAnsi"/>
            <w:b/>
            <w:bCs/>
            <w:color w:val="0000EE"/>
          </w:rPr>
          <w:t>cookieEnabled</w:t>
        </w:r>
        <w:r>
          <w:rPr>
            <w:rFonts w:ascii="Calibri" w:hAnsi="Calibri"/>
            <w:color w:val="000000"/>
            <w:sz w:val="26"/>
            <w:szCs w:val="26"/>
          </w:rPr>
          <w:t> - returneaza True daca cookie e activat in browser, in caz contrar, False.</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11" w:author="Unknown"/>
          <w:color w:val="0101FF"/>
          <w:sz w:val="23"/>
          <w:szCs w:val="23"/>
        </w:rPr>
      </w:pPr>
      <w:ins w:id="3812" w:author="Unknown">
        <w:r>
          <w:rPr>
            <w:color w:val="0101FF"/>
            <w:sz w:val="23"/>
            <w:szCs w:val="23"/>
          </w:rPr>
          <w:t>var msg = (navigator.cookieEnabled) ? 'Cookie poate fi folosit in browser' :'Nu se poate utiliza cookie in browser';</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13" w:author="Unknown"/>
          <w:color w:val="0101FF"/>
          <w:sz w:val="23"/>
          <w:szCs w:val="23"/>
        </w:rPr>
      </w:pPr>
      <w:ins w:id="3814" w:author="Unknown">
        <w:r>
          <w:rPr>
            <w:color w:val="0101FF"/>
            <w:sz w:val="23"/>
            <w:szCs w:val="23"/>
          </w:rPr>
          <w:t>document.write('&lt;p&gt;'+ msg +'&lt;/p&gt;');</w:t>
        </w:r>
      </w:ins>
    </w:p>
    <w:p w:rsidR="00EE2F06" w:rsidRDefault="00EE2F06" w:rsidP="00EE2F06">
      <w:pPr>
        <w:shd w:val="clear" w:color="auto" w:fill="FEFEFF"/>
        <w:spacing w:beforeAutospacing="1" w:afterAutospacing="1" w:line="319" w:lineRule="atLeast"/>
        <w:ind w:left="525"/>
        <w:rPr>
          <w:ins w:id="3815" w:author="Unknown"/>
          <w:rFonts w:ascii="Calibri" w:hAnsi="Calibri"/>
          <w:color w:val="000000"/>
          <w:sz w:val="26"/>
          <w:szCs w:val="26"/>
        </w:rPr>
      </w:pPr>
      <w:ins w:id="3816" w:author="Unknown">
        <w:r>
          <w:rPr>
            <w:rFonts w:ascii="Calibri" w:hAnsi="Calibri"/>
            <w:color w:val="000000"/>
            <w:sz w:val="26"/>
            <w:szCs w:val="26"/>
          </w:rPr>
          <w:t>Incercati codul</w:t>
        </w:r>
      </w:ins>
    </w:p>
    <w:p w:rsidR="00EE2F06" w:rsidRDefault="00EE2F06" w:rsidP="00EE2F06">
      <w:pPr>
        <w:numPr>
          <w:ilvl w:val="0"/>
          <w:numId w:val="33"/>
        </w:numPr>
        <w:shd w:val="clear" w:color="auto" w:fill="FEFEFF"/>
        <w:spacing w:before="100" w:beforeAutospacing="1" w:after="100" w:afterAutospacing="1" w:line="319" w:lineRule="atLeast"/>
        <w:ind w:left="525"/>
        <w:rPr>
          <w:ins w:id="3817" w:author="Unknown"/>
          <w:rFonts w:ascii="Calibri" w:hAnsi="Calibri"/>
          <w:color w:val="000000"/>
          <w:sz w:val="26"/>
          <w:szCs w:val="26"/>
        </w:rPr>
      </w:pPr>
      <w:ins w:id="3818" w:author="Unknown">
        <w:r>
          <w:rPr>
            <w:rStyle w:val="HTMLCode"/>
            <w:rFonts w:eastAsiaTheme="minorHAnsi"/>
            <w:b/>
            <w:bCs/>
            <w:color w:val="0000EE"/>
          </w:rPr>
          <w:t>geolocation</w:t>
        </w:r>
        <w:r>
          <w:rPr>
            <w:rFonts w:ascii="Calibri" w:hAnsi="Calibri"/>
            <w:color w:val="000000"/>
            <w:sz w:val="26"/>
            <w:szCs w:val="26"/>
          </w:rPr>
          <w:t> - returneaza un obiect </w:t>
        </w:r>
        <w:r>
          <w:rPr>
            <w:rStyle w:val="HTMLCode"/>
            <w:rFonts w:eastAsiaTheme="minorHAnsi"/>
            <w:b/>
            <w:bCs/>
            <w:color w:val="0000EE"/>
          </w:rPr>
          <w:t>Geolocation</w:t>
        </w:r>
        <w:r>
          <w:rPr>
            <w:rFonts w:ascii="Calibri" w:hAnsi="Calibri"/>
            <w:color w:val="000000"/>
            <w:sz w:val="26"/>
            <w:szCs w:val="26"/>
          </w:rPr>
          <w:t> care permite aflarea pozitiei (latitudine /longitudine) navigatorului (functioneaza in pagini cu adresa 'secure': HTTPS).</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19" w:author="Unknown"/>
          <w:color w:val="0101FF"/>
          <w:sz w:val="23"/>
          <w:szCs w:val="23"/>
        </w:rPr>
      </w:pPr>
      <w:ins w:id="3820" w:author="Unknown">
        <w:r>
          <w:rPr>
            <w:color w:val="0101FF"/>
            <w:sz w:val="23"/>
            <w:szCs w:val="23"/>
          </w:rPr>
          <w:t>&lt;p id='prg1'&gt;Clic pe buton pt. aflare coordonate.&lt;/p&gt;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1" w:author="Unknown"/>
          <w:color w:val="0101FF"/>
          <w:sz w:val="23"/>
          <w:szCs w:val="23"/>
        </w:rPr>
      </w:pPr>
      <w:ins w:id="3822" w:author="Unknown">
        <w:r>
          <w:rPr>
            <w:color w:val="0101FF"/>
            <w:sz w:val="23"/>
            <w:szCs w:val="23"/>
          </w:rPr>
          <w:t>&lt;button onclick='getLocation()'&gt;Get coords&lt;/button&gt;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3" w:author="Unknown"/>
          <w:color w:val="0101FF"/>
          <w:sz w:val="23"/>
          <w:szCs w:val="23"/>
        </w:rPr>
      </w:pPr>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4" w:author="Unknown"/>
          <w:color w:val="0101FF"/>
          <w:sz w:val="23"/>
          <w:szCs w:val="23"/>
        </w:rPr>
      </w:pPr>
      <w:ins w:id="3825" w:author="Unknown">
        <w:r>
          <w:rPr>
            <w:color w:val="0101FF"/>
            <w:sz w:val="23"/>
            <w:szCs w:val="23"/>
          </w:rPr>
          <w:t>&lt;script&gt;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6" w:author="Unknown"/>
          <w:color w:val="0101FF"/>
          <w:sz w:val="23"/>
          <w:szCs w:val="23"/>
        </w:rPr>
      </w:pPr>
      <w:ins w:id="3827" w:author="Unknown">
        <w:r>
          <w:rPr>
            <w:color w:val="0101FF"/>
            <w:sz w:val="23"/>
            <w:szCs w:val="23"/>
          </w:rPr>
          <w:t>var prg1 = document.getElementById('prg1');</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8" w:author="Unknown"/>
          <w:color w:val="0101FF"/>
          <w:sz w:val="23"/>
          <w:szCs w:val="23"/>
        </w:rPr>
      </w:pPr>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29" w:author="Unknown"/>
          <w:color w:val="0101FF"/>
          <w:sz w:val="23"/>
          <w:szCs w:val="23"/>
        </w:rPr>
      </w:pPr>
      <w:ins w:id="3830" w:author="Unknown">
        <w:r>
          <w:rPr>
            <w:color w:val="0101FF"/>
            <w:sz w:val="23"/>
            <w:szCs w:val="23"/>
          </w:rPr>
          <w:t>//functie apelata de la buton</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31" w:author="Unknown"/>
          <w:color w:val="0101FF"/>
          <w:sz w:val="23"/>
          <w:szCs w:val="23"/>
        </w:rPr>
      </w:pPr>
      <w:ins w:id="3832" w:author="Unknown">
        <w:r>
          <w:rPr>
            <w:color w:val="0101FF"/>
            <w:sz w:val="23"/>
            <w:szCs w:val="23"/>
          </w:rPr>
          <w:t>function getLocation(){</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33" w:author="Unknown"/>
          <w:color w:val="0101FF"/>
          <w:sz w:val="23"/>
          <w:szCs w:val="23"/>
        </w:rPr>
      </w:pPr>
      <w:ins w:id="3834" w:author="Unknown">
        <w:r>
          <w:rPr>
            <w:color w:val="0101FF"/>
            <w:sz w:val="23"/>
            <w:szCs w:val="23"/>
          </w:rPr>
          <w:t xml:space="preserve"> var options = { enableHighAccuracy: true, timeout: 5000};</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35" w:author="Unknown"/>
          <w:color w:val="0101FF"/>
          <w:sz w:val="23"/>
          <w:szCs w:val="23"/>
        </w:rPr>
      </w:pPr>
      <w:ins w:id="3836" w:author="Unknown">
        <w:r>
          <w:rPr>
            <w:color w:val="0101FF"/>
            <w:sz w:val="23"/>
            <w:szCs w:val="23"/>
          </w:rPr>
          <w:t xml:space="preserve"> var error =(err)=&gt;{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37" w:author="Unknown"/>
          <w:color w:val="0101FF"/>
          <w:sz w:val="23"/>
          <w:szCs w:val="23"/>
        </w:rPr>
      </w:pPr>
      <w:ins w:id="3838" w:author="Unknown">
        <w:r>
          <w:rPr>
            <w:color w:val="0101FF"/>
            <w:sz w:val="23"/>
            <w:szCs w:val="23"/>
          </w:rPr>
          <w:t xml:space="preserve"> prg1.innerHTML ='ERROR: '+ err.code +' - '+err.message;</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39" w:author="Unknown"/>
          <w:color w:val="0101FF"/>
          <w:sz w:val="23"/>
          <w:szCs w:val="23"/>
        </w:rPr>
      </w:pPr>
      <w:ins w:id="3840" w:author="Unknown">
        <w:r>
          <w:rPr>
            <w:color w:val="0101FF"/>
            <w:sz w:val="23"/>
            <w:szCs w:val="23"/>
          </w:rPr>
          <w:t xml:space="preserve"> }</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41" w:author="Unknown"/>
          <w:color w:val="0101FF"/>
          <w:sz w:val="23"/>
          <w:szCs w:val="23"/>
        </w:rPr>
      </w:pPr>
      <w:ins w:id="3842" w:author="Unknown">
        <w:r>
          <w:rPr>
            <w:color w:val="0101FF"/>
            <w:sz w:val="23"/>
            <w:szCs w:val="23"/>
          </w:rPr>
          <w:t xml:space="preserve"> if(navigator.geolocation) navigator.geolocation.getCurrentPosition(showPosition, error, options);</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43" w:author="Unknown"/>
          <w:color w:val="0101FF"/>
          <w:sz w:val="23"/>
          <w:szCs w:val="23"/>
        </w:rPr>
      </w:pPr>
      <w:ins w:id="3844" w:author="Unknown">
        <w:r>
          <w:rPr>
            <w:color w:val="0101FF"/>
            <w:sz w:val="23"/>
            <w:szCs w:val="23"/>
          </w:rPr>
          <w:t xml:space="preserve"> else prg1.innerHTML ='Geolocation nu e valabil in acest browser.';</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45" w:author="Unknown"/>
          <w:color w:val="0101FF"/>
          <w:sz w:val="23"/>
          <w:szCs w:val="23"/>
        </w:rPr>
      </w:pPr>
      <w:ins w:id="3846" w:author="Unknown">
        <w:r>
          <w:rPr>
            <w:color w:val="0101FF"/>
            <w:sz w:val="23"/>
            <w:szCs w:val="23"/>
          </w:rPr>
          <w: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47" w:author="Unknown"/>
          <w:color w:val="0101FF"/>
          <w:sz w:val="23"/>
          <w:szCs w:val="23"/>
        </w:rPr>
      </w:pPr>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48" w:author="Unknown"/>
          <w:color w:val="0101FF"/>
          <w:sz w:val="23"/>
          <w:szCs w:val="23"/>
        </w:rPr>
      </w:pPr>
      <w:ins w:id="3849" w:author="Unknown">
        <w:r>
          <w:rPr>
            <w:color w:val="0101FF"/>
            <w:sz w:val="23"/>
            <w:szCs w:val="23"/>
          </w:rPr>
          <w:t>function showPosition(pos){</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50" w:author="Unknown"/>
          <w:color w:val="0101FF"/>
          <w:sz w:val="23"/>
          <w:szCs w:val="23"/>
        </w:rPr>
      </w:pPr>
      <w:ins w:id="3851" w:author="Unknown">
        <w:r>
          <w:rPr>
            <w:color w:val="0101FF"/>
            <w:sz w:val="23"/>
            <w:szCs w:val="23"/>
          </w:rPr>
          <w:t xml:space="preserve"> prg1.innerHTML = 'Latitude: '+ pos.coords.latitude +'&lt;br&gt;Longitude: '+ pos.coords.longitude;</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52" w:author="Unknown"/>
          <w:color w:val="0101FF"/>
          <w:sz w:val="23"/>
          <w:szCs w:val="23"/>
        </w:rPr>
      </w:pPr>
      <w:ins w:id="3853" w:author="Unknown">
        <w:r>
          <w:rPr>
            <w:color w:val="0101FF"/>
            <w:sz w:val="23"/>
            <w:szCs w:val="23"/>
          </w:rPr>
          <w: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54" w:author="Unknown"/>
          <w:color w:val="0101FF"/>
          <w:sz w:val="23"/>
          <w:szCs w:val="23"/>
        </w:rPr>
      </w:pPr>
      <w:ins w:id="3855"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3856" w:author="Unknown"/>
          <w:rFonts w:ascii="Calibri" w:hAnsi="Calibri"/>
          <w:color w:val="000000"/>
          <w:sz w:val="26"/>
          <w:szCs w:val="26"/>
        </w:rPr>
      </w:pPr>
      <w:ins w:id="3857" w:author="Unknown">
        <w:r>
          <w:rPr>
            <w:rFonts w:ascii="Calibri" w:hAnsi="Calibri"/>
            <w:color w:val="000000"/>
            <w:sz w:val="26"/>
            <w:szCs w:val="26"/>
          </w:rPr>
          <w:t>Incercati codul</w:t>
        </w:r>
      </w:ins>
    </w:p>
    <w:p w:rsidR="00EE2F06" w:rsidRDefault="00EE2F06" w:rsidP="00EE2F06">
      <w:pPr>
        <w:numPr>
          <w:ilvl w:val="0"/>
          <w:numId w:val="33"/>
        </w:numPr>
        <w:shd w:val="clear" w:color="auto" w:fill="FEFEFF"/>
        <w:spacing w:before="100" w:beforeAutospacing="1" w:after="100" w:afterAutospacing="1" w:line="319" w:lineRule="atLeast"/>
        <w:ind w:left="525"/>
        <w:rPr>
          <w:ins w:id="3858" w:author="Unknown"/>
          <w:rFonts w:ascii="Calibri" w:hAnsi="Calibri"/>
          <w:color w:val="000000"/>
          <w:sz w:val="26"/>
          <w:szCs w:val="26"/>
        </w:rPr>
      </w:pPr>
      <w:ins w:id="3859" w:author="Unknown">
        <w:r>
          <w:rPr>
            <w:rStyle w:val="HTMLCode"/>
            <w:rFonts w:eastAsiaTheme="minorHAnsi"/>
            <w:b/>
            <w:bCs/>
            <w:color w:val="0000EE"/>
          </w:rPr>
          <w:lastRenderedPageBreak/>
          <w:t>language</w:t>
        </w:r>
        <w:r>
          <w:rPr>
            <w:rFonts w:ascii="Calibri" w:hAnsi="Calibri"/>
            <w:color w:val="000000"/>
            <w:sz w:val="26"/>
            <w:szCs w:val="26"/>
          </w:rPr>
          <w:t> - limbajul setat in browser.</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60" w:author="Unknown"/>
          <w:color w:val="0101FF"/>
          <w:sz w:val="23"/>
          <w:szCs w:val="23"/>
        </w:rPr>
      </w:pPr>
      <w:ins w:id="3861" w:author="Unknown">
        <w:r>
          <w:rPr>
            <w:color w:val="0101FF"/>
            <w:sz w:val="23"/>
            <w:szCs w:val="23"/>
          </w:rPr>
          <w:t>document.write('&lt;p&gt;Limbajul setat in browser e: '+ navigator.language +'&lt;/p&gt;');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62" w:author="Unknown"/>
          <w:color w:val="0101FF"/>
          <w:sz w:val="23"/>
          <w:szCs w:val="23"/>
        </w:rPr>
      </w:pPr>
      <w:ins w:id="3863" w:author="Unknown">
        <w:r>
          <w:rPr>
            <w:color w:val="0101FF"/>
            <w:sz w:val="23"/>
            <w:szCs w:val="23"/>
          </w:rPr>
          <w:t>//Ex.: en-US</w:t>
        </w:r>
      </w:ins>
    </w:p>
    <w:p w:rsidR="00EE2F06" w:rsidRDefault="00EE2F06" w:rsidP="00EE2F06">
      <w:pPr>
        <w:shd w:val="clear" w:color="auto" w:fill="FEFEFF"/>
        <w:spacing w:beforeAutospacing="1" w:afterAutospacing="1" w:line="319" w:lineRule="atLeast"/>
        <w:ind w:left="525"/>
        <w:rPr>
          <w:ins w:id="3864" w:author="Unknown"/>
          <w:rFonts w:ascii="Calibri" w:hAnsi="Calibri"/>
          <w:color w:val="000000"/>
          <w:sz w:val="26"/>
          <w:szCs w:val="26"/>
        </w:rPr>
      </w:pPr>
      <w:ins w:id="3865" w:author="Unknown">
        <w:r>
          <w:rPr>
            <w:rFonts w:ascii="Calibri" w:hAnsi="Calibri"/>
            <w:color w:val="000000"/>
            <w:sz w:val="26"/>
            <w:szCs w:val="26"/>
          </w:rPr>
          <w:t>Incercati codul</w:t>
        </w:r>
      </w:ins>
    </w:p>
    <w:p w:rsidR="00EE2F06" w:rsidRDefault="00EE2F06" w:rsidP="00EE2F06">
      <w:pPr>
        <w:numPr>
          <w:ilvl w:val="0"/>
          <w:numId w:val="33"/>
        </w:numPr>
        <w:shd w:val="clear" w:color="auto" w:fill="FEFEFF"/>
        <w:spacing w:before="100" w:beforeAutospacing="1" w:after="100" w:afterAutospacing="1" w:line="319" w:lineRule="atLeast"/>
        <w:ind w:left="525"/>
        <w:rPr>
          <w:ins w:id="3866" w:author="Unknown"/>
          <w:rFonts w:ascii="Calibri" w:hAnsi="Calibri"/>
          <w:color w:val="000000"/>
          <w:sz w:val="26"/>
          <w:szCs w:val="26"/>
        </w:rPr>
      </w:pPr>
      <w:ins w:id="3867" w:author="Unknown">
        <w:r>
          <w:rPr>
            <w:rStyle w:val="HTMLCode"/>
            <w:rFonts w:eastAsiaTheme="minorHAnsi"/>
            <w:b/>
            <w:bCs/>
            <w:color w:val="0000EE"/>
          </w:rPr>
          <w:t>onLine</w:t>
        </w:r>
        <w:r>
          <w:rPr>
            <w:rFonts w:ascii="Calibri" w:hAnsi="Calibri"/>
            <w:color w:val="000000"/>
            <w:sz w:val="26"/>
            <w:szCs w:val="26"/>
          </w:rPr>
          <w:t> - returneaza True daca browser-ul e online, in caz contrar False.</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68" w:author="Unknown"/>
          <w:color w:val="0101FF"/>
          <w:sz w:val="23"/>
          <w:szCs w:val="23"/>
        </w:rPr>
      </w:pPr>
      <w:ins w:id="3869" w:author="Unknown">
        <w:r>
          <w:rPr>
            <w:color w:val="0101FF"/>
            <w:sz w:val="23"/>
            <w:szCs w:val="23"/>
          </w:rPr>
          <w:t>document.write('&lt;p&gt;Browser-ul e online: '+ navigator.onLine +'&lt;/p&gt;');</w:t>
        </w:r>
      </w:ins>
    </w:p>
    <w:p w:rsidR="00EE2F06" w:rsidRDefault="00EE2F06" w:rsidP="00EE2F06">
      <w:pPr>
        <w:shd w:val="clear" w:color="auto" w:fill="FEFEFF"/>
        <w:spacing w:beforeAutospacing="1" w:afterAutospacing="1" w:line="319" w:lineRule="atLeast"/>
        <w:ind w:left="525"/>
        <w:rPr>
          <w:ins w:id="3870" w:author="Unknown"/>
          <w:rFonts w:ascii="Calibri" w:hAnsi="Calibri"/>
          <w:color w:val="000000"/>
          <w:sz w:val="26"/>
          <w:szCs w:val="26"/>
        </w:rPr>
      </w:pPr>
      <w:ins w:id="3871" w:author="Unknown">
        <w:r>
          <w:rPr>
            <w:rFonts w:ascii="Calibri" w:hAnsi="Calibri"/>
            <w:color w:val="000000"/>
            <w:sz w:val="26"/>
            <w:szCs w:val="26"/>
          </w:rPr>
          <w:t>Incercati codul</w:t>
        </w:r>
      </w:ins>
    </w:p>
    <w:p w:rsidR="00EE2F06" w:rsidRDefault="00EE2F06" w:rsidP="00EE2F06">
      <w:pPr>
        <w:numPr>
          <w:ilvl w:val="0"/>
          <w:numId w:val="33"/>
        </w:numPr>
        <w:shd w:val="clear" w:color="auto" w:fill="FEFEFF"/>
        <w:spacing w:before="100" w:beforeAutospacing="1" w:after="100" w:afterAutospacing="1" w:line="319" w:lineRule="atLeast"/>
        <w:ind w:left="525"/>
        <w:rPr>
          <w:ins w:id="3872" w:author="Unknown"/>
          <w:rFonts w:ascii="Calibri" w:hAnsi="Calibri"/>
          <w:color w:val="000000"/>
          <w:sz w:val="26"/>
          <w:szCs w:val="26"/>
        </w:rPr>
      </w:pPr>
      <w:ins w:id="3873" w:author="Unknown">
        <w:r>
          <w:rPr>
            <w:rStyle w:val="HTMLCode"/>
            <w:rFonts w:eastAsiaTheme="minorHAnsi"/>
            <w:b/>
            <w:bCs/>
            <w:color w:val="0000EE"/>
          </w:rPr>
          <w:t>oscpu</w:t>
        </w:r>
        <w:r>
          <w:rPr>
            <w:rFonts w:ascii="Calibri" w:hAnsi="Calibri"/>
            <w:color w:val="000000"/>
            <w:sz w:val="26"/>
            <w:szCs w:val="26"/>
          </w:rPr>
          <w:t> - returneaza un sir cu sistemul de operare curent, sau 'undefined'.</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74" w:author="Unknown"/>
          <w:color w:val="0101FF"/>
          <w:sz w:val="23"/>
          <w:szCs w:val="23"/>
        </w:rPr>
      </w:pPr>
      <w:ins w:id="3875" w:author="Unknown">
        <w:r>
          <w:rPr>
            <w:color w:val="0101FF"/>
            <w:sz w:val="23"/>
            <w:szCs w:val="23"/>
          </w:rPr>
          <w:t>document.write('&lt;p&gt;Sistemul dv. de operare e:&lt;br&gt; '+ navigator.oscpu +'&lt;/p&gt;');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76" w:author="Unknown"/>
          <w:color w:val="0101FF"/>
          <w:sz w:val="23"/>
          <w:szCs w:val="23"/>
        </w:rPr>
      </w:pPr>
      <w:ins w:id="3877" w:author="Unknown">
        <w:r>
          <w:rPr>
            <w:color w:val="0101FF"/>
            <w:sz w:val="23"/>
            <w:szCs w:val="23"/>
          </w:rPr>
          <w:t>//ex.: Windows NT 6.1</w:t>
        </w:r>
      </w:ins>
    </w:p>
    <w:p w:rsidR="00EE2F06" w:rsidRDefault="00EE2F06" w:rsidP="00EE2F06">
      <w:pPr>
        <w:shd w:val="clear" w:color="auto" w:fill="FEFEFF"/>
        <w:spacing w:beforeAutospacing="1" w:afterAutospacing="1" w:line="319" w:lineRule="atLeast"/>
        <w:ind w:left="525"/>
        <w:rPr>
          <w:ins w:id="3878" w:author="Unknown"/>
          <w:rFonts w:ascii="Calibri" w:hAnsi="Calibri"/>
          <w:color w:val="000000"/>
          <w:sz w:val="26"/>
          <w:szCs w:val="26"/>
        </w:rPr>
      </w:pPr>
      <w:ins w:id="3879" w:author="Unknown">
        <w:r>
          <w:rPr>
            <w:rFonts w:ascii="Calibri" w:hAnsi="Calibri"/>
            <w:color w:val="000000"/>
            <w:sz w:val="26"/>
            <w:szCs w:val="26"/>
          </w:rPr>
          <w:t>Incercati codul</w:t>
        </w:r>
      </w:ins>
    </w:p>
    <w:p w:rsidR="00EE2F06" w:rsidRDefault="00EE2F06" w:rsidP="00EE2F06">
      <w:pPr>
        <w:numPr>
          <w:ilvl w:val="0"/>
          <w:numId w:val="33"/>
        </w:numPr>
        <w:shd w:val="clear" w:color="auto" w:fill="FEFEFF"/>
        <w:spacing w:before="100" w:beforeAutospacing="1" w:after="100" w:afterAutospacing="1" w:line="319" w:lineRule="atLeast"/>
        <w:ind w:left="525"/>
        <w:rPr>
          <w:ins w:id="3880" w:author="Unknown"/>
          <w:rFonts w:ascii="Calibri" w:hAnsi="Calibri"/>
          <w:color w:val="000000"/>
          <w:sz w:val="26"/>
          <w:szCs w:val="26"/>
        </w:rPr>
      </w:pPr>
      <w:ins w:id="3881" w:author="Unknown">
        <w:r>
          <w:rPr>
            <w:rStyle w:val="HTMLCode"/>
            <w:rFonts w:eastAsiaTheme="minorHAnsi"/>
            <w:b/>
            <w:bCs/>
            <w:color w:val="0000EE"/>
          </w:rPr>
          <w:t>userAgent</w:t>
        </w:r>
        <w:r>
          <w:rPr>
            <w:rFonts w:ascii="Calibri" w:hAnsi="Calibri"/>
            <w:color w:val="000000"/>
            <w:sz w:val="26"/>
            <w:szCs w:val="26"/>
          </w:rPr>
          <w:t> - returneaza un sir cu antetul /tipul browser-ului.</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82" w:author="Unknown"/>
          <w:color w:val="0101FF"/>
          <w:sz w:val="23"/>
          <w:szCs w:val="23"/>
        </w:rPr>
      </w:pPr>
      <w:ins w:id="3883" w:author="Unknown">
        <w:r>
          <w:rPr>
            <w:color w:val="0101FF"/>
            <w:sz w:val="23"/>
            <w:szCs w:val="23"/>
          </w:rPr>
          <w:t>document.write('&lt;p&gt;location.userAgent a returnat:&lt;br&gt; '+ navigator.userAgent +'&lt;/p&gt;');</w:t>
        </w:r>
      </w:ins>
    </w:p>
    <w:p w:rsidR="00EE2F06" w:rsidRDefault="00EE2F06" w:rsidP="00EE2F06">
      <w:pPr>
        <w:pStyle w:val="HTMLPreformatted"/>
        <w:numPr>
          <w:ilvl w:val="0"/>
          <w:numId w:val="33"/>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884" w:author="Unknown"/>
          <w:color w:val="0101FF"/>
          <w:sz w:val="23"/>
          <w:szCs w:val="23"/>
        </w:rPr>
      </w:pPr>
      <w:ins w:id="3885" w:author="Unknown">
        <w:r>
          <w:rPr>
            <w:color w:val="0101FF"/>
            <w:sz w:val="23"/>
            <w:szCs w:val="23"/>
          </w:rPr>
          <w:t>//ex.: Mozilla/5.0 (Windows NT 6.1) AppleWebKit/537.36 (KHTML, like Gecko) Chrome/54.0.2840.87 Safari/537.36</w:t>
        </w:r>
      </w:ins>
    </w:p>
    <w:p w:rsidR="00EE2F06" w:rsidRDefault="00EE2F06" w:rsidP="00EE2F06">
      <w:pPr>
        <w:shd w:val="clear" w:color="auto" w:fill="FEFEFF"/>
        <w:spacing w:beforeAutospacing="1" w:afterAutospacing="1" w:line="319" w:lineRule="atLeast"/>
        <w:ind w:left="525"/>
        <w:rPr>
          <w:ins w:id="3886" w:author="Unknown"/>
          <w:rFonts w:ascii="Calibri" w:hAnsi="Calibri"/>
          <w:color w:val="000000"/>
          <w:sz w:val="26"/>
          <w:szCs w:val="26"/>
        </w:rPr>
      </w:pPr>
      <w:ins w:id="3887" w:author="Unknown">
        <w:r>
          <w:rPr>
            <w:rFonts w:ascii="Calibri" w:hAnsi="Calibri"/>
            <w:color w:val="000000"/>
            <w:sz w:val="26"/>
            <w:szCs w:val="26"/>
          </w:rPr>
          <w:t>Incercati codul</w:t>
        </w:r>
      </w:ins>
    </w:p>
    <w:p w:rsidR="00EE2F06" w:rsidRDefault="00EE2F06" w:rsidP="00EE2F06">
      <w:pPr>
        <w:shd w:val="clear" w:color="auto" w:fill="FEFEFF"/>
        <w:spacing w:line="240" w:lineRule="auto"/>
        <w:rPr>
          <w:ins w:id="3888" w:author="Unknown"/>
          <w:rFonts w:ascii="Calibri" w:hAnsi="Calibri"/>
          <w:color w:val="000000"/>
          <w:sz w:val="26"/>
          <w:szCs w:val="26"/>
        </w:rPr>
      </w:pPr>
      <w:ins w:id="3889" w:author="Unknown">
        <w:r>
          <w:rPr>
            <w:rFonts w:ascii="Calibri" w:hAnsi="Calibri"/>
            <w:color w:val="000000"/>
            <w:sz w:val="26"/>
            <w:szCs w:val="26"/>
          </w:rPr>
          <w:br/>
          <w:t>- Multe din metodele obiectului navigator au fost deprecate in versiunea JS mai noua, sau nu sunt standard.</w:t>
        </w:r>
        <w:r>
          <w:rPr>
            <w:rFonts w:ascii="Calibri" w:hAnsi="Calibri"/>
            <w:color w:val="000000"/>
            <w:sz w:val="26"/>
            <w:szCs w:val="26"/>
          </w:rPr>
          <w:br/>
          <w:t>O metoda din acest obiect e:</w:t>
        </w:r>
      </w:ins>
    </w:p>
    <w:p w:rsidR="00EE2F06" w:rsidRDefault="00EE2F06" w:rsidP="00EE2F06">
      <w:pPr>
        <w:numPr>
          <w:ilvl w:val="0"/>
          <w:numId w:val="34"/>
        </w:numPr>
        <w:shd w:val="clear" w:color="auto" w:fill="FEFEFF"/>
        <w:spacing w:before="100" w:beforeAutospacing="1" w:after="100" w:afterAutospacing="1" w:line="319" w:lineRule="atLeast"/>
        <w:ind w:left="525"/>
        <w:rPr>
          <w:ins w:id="3890" w:author="Unknown"/>
          <w:rFonts w:ascii="Calibri" w:hAnsi="Calibri"/>
          <w:color w:val="000000"/>
          <w:sz w:val="26"/>
          <w:szCs w:val="26"/>
        </w:rPr>
      </w:pPr>
      <w:ins w:id="3891" w:author="Unknown">
        <w:r>
          <w:rPr>
            <w:rStyle w:val="HTMLCode"/>
            <w:rFonts w:eastAsiaTheme="minorHAnsi"/>
            <w:b/>
            <w:bCs/>
            <w:color w:val="0000EE"/>
          </w:rPr>
          <w:t>vibrate(ms)</w:t>
        </w:r>
        <w:r>
          <w:rPr>
            <w:rFonts w:ascii="Calibri" w:hAnsi="Calibri"/>
            <w:color w:val="000000"/>
            <w:sz w:val="26"/>
            <w:szCs w:val="26"/>
          </w:rPr>
          <w:t> - determina vibrarea dispozitivului (la dispozitive care au sistem de vibratie) pt. un numar de milisecunde 'ms' specificat.</w:t>
        </w:r>
      </w:ins>
    </w:p>
    <w:p w:rsidR="00EE2F06" w:rsidRDefault="00EE2F06" w:rsidP="00EE2F06">
      <w:pPr>
        <w:shd w:val="clear" w:color="auto" w:fill="FEFEE9"/>
        <w:spacing w:before="100" w:beforeAutospacing="1" w:after="100" w:afterAutospacing="1" w:line="319" w:lineRule="atLeast"/>
        <w:ind w:left="525"/>
        <w:rPr>
          <w:ins w:id="3892" w:author="Unknown"/>
          <w:rFonts w:ascii="Calibri" w:hAnsi="Calibri"/>
          <w:color w:val="0101FF"/>
          <w:sz w:val="23"/>
          <w:szCs w:val="23"/>
        </w:rPr>
      </w:pPr>
      <w:ins w:id="3893" w:author="Unknown">
        <w:r>
          <w:rPr>
            <w:rFonts w:ascii="Calibri" w:hAnsi="Calibri"/>
            <w:color w:val="0101FF"/>
            <w:sz w:val="23"/>
            <w:szCs w:val="23"/>
          </w:rPr>
          <w:t>navigator.vibrate(500); // vibreaza 500ms</w:t>
        </w:r>
      </w:ins>
    </w:p>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lastRenderedPageBreak/>
        <w:t>window.history</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232"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33"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34"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35"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36"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37"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38"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39"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40"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41"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95" type="#_x0000_t75" style="width:1in;height:1in" o:ole="">
            <v:imagedata r:id="rId17" o:title=""/>
          </v:shape>
          <w:control r:id="rId242" w:name="DefaultOcxName20" w:shapeid="_x0000_i1095"/>
        </w:object>
      </w:r>
    </w:p>
    <w:p w:rsidR="00EE2F06" w:rsidRDefault="00EE2F06" w:rsidP="00EE2F06">
      <w:pPr>
        <w:pStyle w:val="z-BottomofForm"/>
      </w:pPr>
      <w:r>
        <w:t>Bottom of Form</w:t>
      </w:r>
    </w:p>
    <w:p w:rsidR="00EE2F06" w:rsidRDefault="00EE2F06" w:rsidP="00EE2F06">
      <w:pPr>
        <w:pStyle w:val="ptxt"/>
        <w:shd w:val="clear" w:color="auto" w:fill="FEFEFF"/>
        <w:spacing w:before="105" w:beforeAutospacing="0" w:after="120" w:afterAutospacing="0"/>
        <w:ind w:left="120" w:firstLine="300"/>
        <w:rPr>
          <w:ins w:id="3894" w:author="Unknown"/>
          <w:rFonts w:ascii="Calibri" w:hAnsi="Calibri"/>
          <w:color w:val="000000"/>
          <w:sz w:val="26"/>
          <w:szCs w:val="26"/>
        </w:rPr>
      </w:pPr>
      <w:ins w:id="3895" w:author="Unknown">
        <w:r>
          <w:rPr>
            <w:rFonts w:ascii="Calibri" w:hAnsi="Calibri"/>
            <w:color w:val="000000"/>
            <w:sz w:val="26"/>
            <w:szCs w:val="26"/>
          </w:rPr>
          <w:t>Navigatoarele web au o caracteristica numita "History" care permite urmarirea locatiilor pe care le-ati vizitat.</w:t>
        </w:r>
        <w:r>
          <w:rPr>
            <w:rFonts w:ascii="Calibri" w:hAnsi="Calibri"/>
            <w:color w:val="000000"/>
            <w:sz w:val="26"/>
            <w:szCs w:val="26"/>
          </w:rPr>
          <w:br/>
          <w:t>Acest obiect apartine direct obiectului "window"; contine un Array cu paginile vizitate de client, in cadrul unei ferestre, un istoric al paginilor vizitate.</w:t>
        </w:r>
        <w:r>
          <w:rPr>
            <w:rFonts w:ascii="Calibri" w:hAnsi="Calibri"/>
            <w:color w:val="000000"/>
            <w:sz w:val="26"/>
            <w:szCs w:val="26"/>
          </w:rPr>
          <w:br/>
        </w:r>
        <w:r>
          <w:rPr>
            <w:rFonts w:ascii="Calibri" w:hAnsi="Calibri"/>
            <w:color w:val="000000"/>
            <w:sz w:val="26"/>
            <w:szCs w:val="26"/>
          </w:rPr>
          <w:br/>
          <w:t>- Obiectul </w:t>
        </w:r>
        <w:r>
          <w:rPr>
            <w:rStyle w:val="HTMLCode"/>
            <w:b/>
            <w:bCs/>
            <w:color w:val="0000EE"/>
          </w:rPr>
          <w:t>history</w:t>
        </w:r>
        <w:r>
          <w:rPr>
            <w:rFonts w:ascii="Calibri" w:hAnsi="Calibri"/>
            <w:color w:val="000000"/>
            <w:sz w:val="26"/>
            <w:szCs w:val="26"/>
          </w:rPr>
          <w:t> permite navigarea inapoi in lista istoric la paginile care au mai fost vizitate in cadrul aceleasi ferestre.</w:t>
        </w:r>
        <w:r>
          <w:rPr>
            <w:rFonts w:ascii="Calibri" w:hAnsi="Calibri"/>
            <w:color w:val="000000"/>
            <w:sz w:val="26"/>
            <w:szCs w:val="26"/>
          </w:rPr>
          <w:br/>
          <w:t>Acest obiect are cateva proprietati si metode care pot fi apelate cu sintaxa:</w:t>
        </w:r>
      </w:ins>
    </w:p>
    <w:p w:rsidR="00EE2F06" w:rsidRDefault="00EE2F06" w:rsidP="00EE2F06">
      <w:pPr>
        <w:shd w:val="clear" w:color="auto" w:fill="F0FEF1"/>
        <w:rPr>
          <w:ins w:id="3896" w:author="Unknown"/>
          <w:rFonts w:ascii="Calibri" w:hAnsi="Calibri"/>
          <w:b/>
          <w:bCs/>
          <w:color w:val="000000"/>
          <w:sz w:val="24"/>
          <w:szCs w:val="24"/>
        </w:rPr>
      </w:pPr>
      <w:ins w:id="3897" w:author="Unknown">
        <w:r>
          <w:rPr>
            <w:rFonts w:ascii="Calibri" w:hAnsi="Calibri"/>
            <w:b/>
            <w:bCs/>
            <w:color w:val="000000"/>
          </w:rPr>
          <w:t>window.history.nume_proprietate</w:t>
        </w:r>
        <w:r>
          <w:rPr>
            <w:rFonts w:ascii="Calibri" w:hAnsi="Calibri"/>
            <w:b/>
            <w:bCs/>
            <w:color w:val="000000"/>
          </w:rPr>
          <w:br/>
          <w:t>window.history.numeMetoda()</w:t>
        </w:r>
      </w:ins>
    </w:p>
    <w:p w:rsidR="00EE2F06" w:rsidRDefault="00EE2F06" w:rsidP="00EE2F06">
      <w:pPr>
        <w:shd w:val="clear" w:color="auto" w:fill="FEFEFF"/>
        <w:rPr>
          <w:ins w:id="3898" w:author="Unknown"/>
          <w:rFonts w:ascii="Calibri" w:hAnsi="Calibri"/>
          <w:color w:val="000000"/>
          <w:sz w:val="26"/>
          <w:szCs w:val="26"/>
        </w:rPr>
      </w:pPr>
    </w:p>
    <w:p w:rsidR="00EE2F06" w:rsidRDefault="00EE2F06" w:rsidP="00EE2F06">
      <w:pPr>
        <w:pStyle w:val="ptxt"/>
        <w:shd w:val="clear" w:color="auto" w:fill="FEFEFF"/>
        <w:spacing w:before="105" w:beforeAutospacing="0" w:after="120" w:afterAutospacing="0"/>
        <w:ind w:left="120" w:firstLine="300"/>
        <w:rPr>
          <w:ins w:id="3899" w:author="Unknown"/>
          <w:rFonts w:ascii="Calibri" w:hAnsi="Calibri"/>
          <w:color w:val="000000"/>
          <w:sz w:val="26"/>
          <w:szCs w:val="26"/>
        </w:rPr>
      </w:pPr>
      <w:ins w:id="3900" w:author="Unknown">
        <w:r>
          <w:rPr>
            <w:rFonts w:ascii="Calibri" w:hAnsi="Calibri"/>
            <w:color w:val="000000"/>
            <w:sz w:val="26"/>
            <w:szCs w:val="26"/>
          </w:rPr>
          <w:t>• Obiectul </w:t>
        </w:r>
        <w:r>
          <w:rPr>
            <w:rStyle w:val="HTMLCode"/>
            <w:b/>
            <w:bCs/>
            <w:color w:val="0000EE"/>
          </w:rPr>
          <w:t>history</w:t>
        </w:r>
        <w:r>
          <w:rPr>
            <w:rFonts w:ascii="Calibri" w:hAnsi="Calibri"/>
            <w:color w:val="000000"/>
            <w:sz w:val="26"/>
            <w:szCs w:val="26"/>
          </w:rPr>
          <w:t> are doua proprietati: </w:t>
        </w:r>
        <w:r>
          <w:rPr>
            <w:rStyle w:val="HTMLCode"/>
            <w:b/>
            <w:bCs/>
            <w:color w:val="0000EE"/>
          </w:rPr>
          <w:t>length</w:t>
        </w:r>
        <w:r>
          <w:rPr>
            <w:rFonts w:ascii="Calibri" w:hAnsi="Calibri"/>
            <w:color w:val="000000"/>
            <w:sz w:val="26"/>
            <w:szCs w:val="26"/>
          </w:rPr>
          <w:t> si </w:t>
        </w:r>
        <w:r>
          <w:rPr>
            <w:rStyle w:val="HTMLCode"/>
            <w:b/>
            <w:bCs/>
            <w:color w:val="0000EE"/>
          </w:rPr>
          <w:t>state</w:t>
        </w:r>
        <w:r>
          <w:rPr>
            <w:rFonts w:ascii="Calibri" w:hAnsi="Calibri"/>
            <w:color w:val="000000"/>
            <w:sz w:val="26"/>
            <w:szCs w:val="26"/>
          </w:rPr>
          <w:t>.</w:t>
        </w:r>
        <w:r>
          <w:rPr>
            <w:rFonts w:ascii="Calibri" w:hAnsi="Calibri"/>
            <w:color w:val="000000"/>
            <w:sz w:val="26"/>
            <w:szCs w:val="26"/>
          </w:rPr>
          <w:br/>
        </w:r>
        <w:r>
          <w:rPr>
            <w:rStyle w:val="HTMLCode"/>
            <w:b/>
            <w:bCs/>
            <w:color w:val="0000EE"/>
          </w:rPr>
          <w:t>window.history.length</w:t>
        </w:r>
        <w:r>
          <w:rPr>
            <w:rFonts w:ascii="Calibri" w:hAnsi="Calibri"/>
            <w:color w:val="000000"/>
            <w:sz w:val="26"/>
            <w:szCs w:val="26"/>
          </w:rPr>
          <w:t> - returneaza numarul de adrese URL din 'history'.</w:t>
        </w:r>
        <w:r>
          <w:rPr>
            <w:rFonts w:ascii="Calibri" w:hAnsi="Calibri"/>
            <w:color w:val="000000"/>
            <w:sz w:val="26"/>
            <w:szCs w:val="26"/>
          </w:rPr>
          <w:br/>
        </w:r>
        <w:r>
          <w:rPr>
            <w:rStyle w:val="HTMLCode"/>
            <w:b/>
            <w:bCs/>
            <w:color w:val="0000EE"/>
          </w:rPr>
          <w:t>window.history.state</w:t>
        </w:r>
        <w:r>
          <w:rPr>
            <w:rFonts w:ascii="Calibri" w:hAnsi="Calibri"/>
            <w:color w:val="000000"/>
            <w:sz w:val="26"/>
            <w:szCs w:val="26"/>
          </w:rPr>
          <w:t> - returneaza obiectul adaugat in history cu </w:t>
        </w:r>
        <w:r>
          <w:rPr>
            <w:rStyle w:val="sb"/>
            <w:rFonts w:ascii="Calibri" w:hAnsi="Calibri"/>
            <w:b/>
            <w:bCs/>
            <w:color w:val="000000"/>
            <w:sz w:val="26"/>
            <w:szCs w:val="26"/>
          </w:rPr>
          <w:t>pushState()</w:t>
        </w:r>
        <w:r>
          <w:rPr>
            <w:rFonts w:ascii="Calibri" w:hAnsi="Calibri"/>
            <w:color w:val="000000"/>
            <w:sz w:val="26"/>
            <w:szCs w:val="26"/>
          </w:rPr>
          <w:t> sau </w:t>
        </w:r>
        <w:r>
          <w:rPr>
            <w:rStyle w:val="sb"/>
            <w:rFonts w:ascii="Calibri" w:hAnsi="Calibri"/>
            <w:b/>
            <w:bCs/>
            <w:color w:val="000000"/>
            <w:sz w:val="26"/>
            <w:szCs w:val="26"/>
          </w:rPr>
          <w:t>replaceState()</w:t>
        </w:r>
        <w:r>
          <w:rPr>
            <w:rFonts w:ascii="Calibri" w:hAnsi="Calibri"/>
            <w:color w:val="000000"/>
            <w:sz w:val="26"/>
            <w:szCs w:val="26"/>
          </w:rPr>
          <w:t>.</w:t>
        </w:r>
      </w:ins>
    </w:p>
    <w:p w:rsidR="00EE2F06" w:rsidRDefault="00EE2F06" w:rsidP="00EE2F06">
      <w:pPr>
        <w:shd w:val="clear" w:color="auto" w:fill="FEFEFF"/>
        <w:rPr>
          <w:ins w:id="3901" w:author="Unknown"/>
          <w:rFonts w:ascii="Calibri" w:hAnsi="Calibri"/>
          <w:color w:val="000000"/>
          <w:sz w:val="26"/>
          <w:szCs w:val="26"/>
        </w:rPr>
      </w:pPr>
    </w:p>
    <w:p w:rsidR="00EE2F06" w:rsidRDefault="00EE2F06" w:rsidP="00EE2F06">
      <w:pPr>
        <w:pStyle w:val="Heading3"/>
        <w:shd w:val="clear" w:color="auto" w:fill="FEFEFF"/>
        <w:spacing w:before="180" w:after="135"/>
        <w:ind w:left="300"/>
        <w:rPr>
          <w:ins w:id="3902" w:author="Unknown"/>
          <w:rFonts w:ascii="Calibri" w:hAnsi="Calibri"/>
          <w:color w:val="000000"/>
          <w:spacing w:val="15"/>
          <w:sz w:val="27"/>
          <w:szCs w:val="27"/>
          <w:u w:val="single"/>
        </w:rPr>
      </w:pPr>
      <w:ins w:id="3903" w:author="Unknown">
        <w:r>
          <w:rPr>
            <w:rFonts w:ascii="Calibri" w:hAnsi="Calibri"/>
            <w:color w:val="000000"/>
            <w:spacing w:val="15"/>
            <w:u w:val="single"/>
          </w:rPr>
          <w:t>Metode obiect history</w:t>
        </w:r>
      </w:ins>
    </w:p>
    <w:p w:rsidR="00EE2F06" w:rsidRDefault="00EE2F06" w:rsidP="00EE2F06">
      <w:pPr>
        <w:numPr>
          <w:ilvl w:val="0"/>
          <w:numId w:val="35"/>
        </w:numPr>
        <w:shd w:val="clear" w:color="auto" w:fill="FEFEFF"/>
        <w:spacing w:before="100" w:beforeAutospacing="1" w:after="100" w:afterAutospacing="1" w:line="319" w:lineRule="atLeast"/>
        <w:ind w:left="525"/>
        <w:rPr>
          <w:ins w:id="3904" w:author="Unknown"/>
          <w:rFonts w:ascii="Calibri" w:hAnsi="Calibri"/>
          <w:color w:val="000000"/>
          <w:sz w:val="26"/>
          <w:szCs w:val="26"/>
        </w:rPr>
      </w:pPr>
      <w:ins w:id="3905" w:author="Unknown">
        <w:r>
          <w:rPr>
            <w:rStyle w:val="HTMLCode"/>
            <w:rFonts w:eastAsiaTheme="minorHAnsi"/>
            <w:b/>
            <w:bCs/>
            <w:color w:val="0000EE"/>
          </w:rPr>
          <w:t>back()</w:t>
        </w:r>
        <w:r>
          <w:rPr>
            <w:rFonts w:ascii="Calibri" w:hAnsi="Calibri"/>
            <w:color w:val="000000"/>
            <w:sz w:val="26"/>
            <w:szCs w:val="26"/>
          </w:rPr>
          <w:t> - incarca in pagina adresa URL precedenta din lista istoric.</w:t>
        </w:r>
      </w:ins>
    </w:p>
    <w:p w:rsidR="00EE2F06" w:rsidRDefault="00EE2F06" w:rsidP="00EE2F06">
      <w:pPr>
        <w:shd w:val="clear" w:color="auto" w:fill="FEFEE9"/>
        <w:spacing w:before="100" w:beforeAutospacing="1" w:after="100" w:afterAutospacing="1" w:line="319" w:lineRule="atLeast"/>
        <w:ind w:left="525"/>
        <w:rPr>
          <w:ins w:id="3906" w:author="Unknown"/>
          <w:rFonts w:ascii="Calibri" w:hAnsi="Calibri"/>
          <w:color w:val="0101FF"/>
          <w:sz w:val="23"/>
          <w:szCs w:val="23"/>
        </w:rPr>
      </w:pPr>
      <w:ins w:id="3907" w:author="Unknown">
        <w:r>
          <w:rPr>
            <w:rFonts w:ascii="Calibri" w:hAnsi="Calibri"/>
            <w:color w:val="0101FF"/>
            <w:sz w:val="23"/>
            <w:szCs w:val="23"/>
          </w:rPr>
          <w:t>&lt;button onClick='window.history.back()'&gt;Back&lt;/button&gt;</w:t>
        </w:r>
      </w:ins>
    </w:p>
    <w:p w:rsidR="00EE2F06" w:rsidRDefault="00EE2F06" w:rsidP="00EE2F06">
      <w:pPr>
        <w:numPr>
          <w:ilvl w:val="0"/>
          <w:numId w:val="35"/>
        </w:numPr>
        <w:shd w:val="clear" w:color="auto" w:fill="FEFEFF"/>
        <w:spacing w:before="100" w:beforeAutospacing="1" w:after="100" w:afterAutospacing="1" w:line="319" w:lineRule="atLeast"/>
        <w:ind w:left="525"/>
        <w:rPr>
          <w:ins w:id="3908" w:author="Unknown"/>
          <w:rFonts w:ascii="Calibri" w:hAnsi="Calibri"/>
          <w:color w:val="000000"/>
          <w:sz w:val="26"/>
          <w:szCs w:val="26"/>
        </w:rPr>
      </w:pPr>
      <w:ins w:id="3909" w:author="Unknown">
        <w:r>
          <w:rPr>
            <w:rStyle w:val="HTMLCode"/>
            <w:rFonts w:eastAsiaTheme="minorHAnsi"/>
            <w:b/>
            <w:bCs/>
            <w:color w:val="0000EE"/>
          </w:rPr>
          <w:t>forward()</w:t>
        </w:r>
        <w:r>
          <w:rPr>
            <w:rFonts w:ascii="Calibri" w:hAnsi="Calibri"/>
            <w:color w:val="000000"/>
            <w:sz w:val="26"/>
            <w:szCs w:val="26"/>
          </w:rPr>
          <w:t> - incarca urmatoarea adresa URL din lista istoric.</w:t>
        </w:r>
      </w:ins>
    </w:p>
    <w:p w:rsidR="00EE2F06" w:rsidRDefault="00EE2F06" w:rsidP="00EE2F06">
      <w:pPr>
        <w:shd w:val="clear" w:color="auto" w:fill="FEFEE9"/>
        <w:spacing w:before="100" w:beforeAutospacing="1" w:after="100" w:afterAutospacing="1" w:line="319" w:lineRule="atLeast"/>
        <w:ind w:left="525"/>
        <w:rPr>
          <w:ins w:id="3910" w:author="Unknown"/>
          <w:rFonts w:ascii="Calibri" w:hAnsi="Calibri"/>
          <w:color w:val="0101FF"/>
          <w:sz w:val="23"/>
          <w:szCs w:val="23"/>
        </w:rPr>
      </w:pPr>
      <w:ins w:id="3911" w:author="Unknown">
        <w:r>
          <w:rPr>
            <w:rFonts w:ascii="Calibri" w:hAnsi="Calibri"/>
            <w:color w:val="0101FF"/>
            <w:sz w:val="23"/>
            <w:szCs w:val="23"/>
          </w:rPr>
          <w:t>&lt;button onClick='window.history.forward()'&gt;Forward&lt;/button&gt;</w:t>
        </w:r>
      </w:ins>
    </w:p>
    <w:p w:rsidR="00EE2F06" w:rsidRDefault="00EE2F06" w:rsidP="00EE2F06">
      <w:pPr>
        <w:numPr>
          <w:ilvl w:val="0"/>
          <w:numId w:val="35"/>
        </w:numPr>
        <w:shd w:val="clear" w:color="auto" w:fill="FEFEFF"/>
        <w:spacing w:before="100" w:beforeAutospacing="1" w:after="100" w:afterAutospacing="1" w:line="319" w:lineRule="atLeast"/>
        <w:ind w:left="525"/>
        <w:rPr>
          <w:ins w:id="3912" w:author="Unknown"/>
          <w:rFonts w:ascii="Calibri" w:hAnsi="Calibri"/>
          <w:color w:val="000000"/>
          <w:sz w:val="26"/>
          <w:szCs w:val="26"/>
        </w:rPr>
      </w:pPr>
      <w:ins w:id="3913" w:author="Unknown">
        <w:r>
          <w:rPr>
            <w:rStyle w:val="HTMLCode"/>
            <w:rFonts w:eastAsiaTheme="minorHAnsi"/>
            <w:b/>
            <w:bCs/>
            <w:color w:val="0000EE"/>
          </w:rPr>
          <w:t>go(x)</w:t>
        </w:r>
        <w:r>
          <w:rPr>
            <w:rFonts w:ascii="Calibri" w:hAnsi="Calibri"/>
            <w:color w:val="000000"/>
            <w:sz w:val="26"/>
            <w:szCs w:val="26"/>
          </w:rPr>
          <w:t> - incarca o adresa URL, echivalenta cu un salt la numarul "x" (pozitiv sau negativ) din lista istoric.</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14" w:author="Unknown"/>
          <w:color w:val="0101FF"/>
          <w:sz w:val="23"/>
          <w:szCs w:val="23"/>
        </w:rPr>
      </w:pPr>
      <w:ins w:id="3915" w:author="Unknown">
        <w:r>
          <w:rPr>
            <w:color w:val="0101FF"/>
            <w:sz w:val="23"/>
            <w:szCs w:val="23"/>
          </w:rPr>
          <w:t>window.history.go(-1); //echivalent cu: window.history.back()</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16" w:author="Unknown"/>
          <w:color w:val="0101FF"/>
          <w:sz w:val="23"/>
          <w:szCs w:val="23"/>
        </w:rPr>
      </w:pPr>
      <w:ins w:id="3917" w:author="Unknown">
        <w:r>
          <w:rPr>
            <w:color w:val="0101FF"/>
            <w:sz w:val="23"/>
            <w:szCs w:val="23"/>
          </w:rPr>
          <w:lastRenderedPageBreak/>
          <w:t>window.history.go(-2); //a doua adresa inapoi</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18" w:author="Unknown"/>
          <w:color w:val="0101FF"/>
          <w:sz w:val="23"/>
          <w:szCs w:val="23"/>
        </w:rPr>
      </w:pPr>
      <w:ins w:id="3919" w:author="Unknown">
        <w:r>
          <w:rPr>
            <w:color w:val="0101FF"/>
            <w:sz w:val="23"/>
            <w:szCs w:val="23"/>
          </w:rPr>
          <w:t>window.history.go(1); //echivalent cu: window.history.forward()</w:t>
        </w:r>
      </w:ins>
    </w:p>
    <w:p w:rsidR="00EE2F06" w:rsidRDefault="00EE2F06" w:rsidP="00EE2F06">
      <w:pPr>
        <w:numPr>
          <w:ilvl w:val="0"/>
          <w:numId w:val="35"/>
        </w:numPr>
        <w:shd w:val="clear" w:color="auto" w:fill="FEFEFF"/>
        <w:spacing w:before="100" w:beforeAutospacing="1" w:after="100" w:afterAutospacing="1" w:line="319" w:lineRule="atLeast"/>
        <w:ind w:left="525"/>
        <w:rPr>
          <w:ins w:id="3920" w:author="Unknown"/>
          <w:rFonts w:ascii="Calibri" w:hAnsi="Calibri"/>
          <w:color w:val="000000"/>
          <w:sz w:val="26"/>
          <w:szCs w:val="26"/>
        </w:rPr>
      </w:pPr>
      <w:ins w:id="3921" w:author="Unknown">
        <w:r>
          <w:rPr>
            <w:rStyle w:val="HTMLCode"/>
            <w:rFonts w:eastAsiaTheme="minorHAnsi"/>
            <w:b/>
            <w:bCs/>
            <w:color w:val="0000EE"/>
          </w:rPr>
          <w:t>pushState(state_obj, title, url)</w:t>
        </w:r>
        <w:r>
          <w:rPr>
            <w:rFonts w:ascii="Calibri" w:hAnsi="Calibri"/>
            <w:color w:val="000000"/>
            <w:sz w:val="26"/>
            <w:szCs w:val="26"/>
          </w:rPr>
          <w:t> - adauga in istoric o noua intrare pt. pagina curenta, cu adresa de la 'url' si titlul de la 'title'.</w:t>
        </w:r>
        <w:r>
          <w:rPr>
            <w:rFonts w:ascii="Calibri" w:hAnsi="Calibri"/>
            <w:color w:val="000000"/>
            <w:sz w:val="26"/>
            <w:szCs w:val="26"/>
          </w:rPr>
          <w:br/>
          <w:t>In plus, modifica adresa din bara de adrese cu 'url', fara sa incarce acea adresa (nu conteaza daca e adresa valida sau nu).</w:t>
        </w:r>
        <w:r>
          <w:rPr>
            <w:rFonts w:ascii="Calibri" w:hAnsi="Calibri"/>
            <w:color w:val="000000"/>
            <w:sz w:val="26"/>
            <w:szCs w:val="26"/>
          </w:rPr>
          <w:br/>
          <w:t>- 'state_obj' e un mic obiect JS asociat cu noua modificare in istoric, care apoi poate fi preluat cu: </w:t>
        </w:r>
        <w:r>
          <w:rPr>
            <w:rStyle w:val="HTMLCode"/>
            <w:rFonts w:eastAsiaTheme="minorHAnsi"/>
            <w:b/>
            <w:bCs/>
            <w:color w:val="0000EE"/>
          </w:rPr>
          <w:t>history.state</w:t>
        </w:r>
        <w:r>
          <w:rPr>
            <w:rFonts w:ascii="Calibri" w:hAnsi="Calibri"/>
            <w:color w:val="000000"/>
            <w:sz w:val="26"/>
            <w:szCs w:val="26"/>
          </w:rPr>
          <w: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22" w:author="Unknown"/>
          <w:color w:val="0101FF"/>
          <w:sz w:val="23"/>
          <w:szCs w:val="23"/>
        </w:rPr>
      </w:pPr>
      <w:ins w:id="3923" w:author="Unknown">
        <w:r>
          <w:rPr>
            <w:color w:val="0101FF"/>
            <w:sz w:val="23"/>
            <w:szCs w:val="23"/>
          </w:rPr>
          <w:t>&lt;button onClick='addAdr()'&gt;Adauga adresa&lt;/button&gt;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24" w:author="Unknown"/>
          <w:color w:val="0101FF"/>
          <w:sz w:val="23"/>
          <w:szCs w:val="23"/>
        </w:rPr>
      </w:pPr>
      <w:ins w:id="3925" w:author="Unknown">
        <w:r>
          <w:rPr>
            <w:color w:val="0101FF"/>
            <w:sz w:val="23"/>
            <w:szCs w:val="23"/>
          </w:rPr>
          <w:t>&lt;script&gt;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26" w:author="Unknown"/>
          <w:color w:val="0101FF"/>
          <w:sz w:val="23"/>
          <w:szCs w:val="23"/>
        </w:rPr>
      </w:pPr>
      <w:ins w:id="3927" w:author="Unknown">
        <w:r>
          <w:rPr>
            <w:color w:val="0101FF"/>
            <w:sz w:val="23"/>
            <w:szCs w:val="23"/>
          </w:rPr>
          <w:t>var stob ={prop:'some str'};</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28" w:author="Unknown"/>
          <w:color w:val="0101FF"/>
          <w:sz w:val="23"/>
          <w:szCs w:val="23"/>
        </w:rPr>
      </w:pPr>
      <w:ins w:id="3929" w:author="Unknown">
        <w:r>
          <w:rPr>
            <w:color w:val="0101FF"/>
            <w:sz w:val="23"/>
            <w:szCs w:val="23"/>
          </w:rPr>
          <w:t>function addAdr(){</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0" w:author="Unknown"/>
          <w:color w:val="0101FF"/>
          <w:sz w:val="23"/>
          <w:szCs w:val="23"/>
        </w:rPr>
      </w:pPr>
      <w:ins w:id="3931" w:author="Unknown">
        <w:r>
          <w:rPr>
            <w:color w:val="0101FF"/>
            <w:sz w:val="23"/>
            <w:szCs w:val="23"/>
          </w:rPr>
          <w:t xml:space="preserve"> window.history.pushState(stob, 'New Title', 'some_url.html');</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2" w:author="Unknown"/>
          <w:color w:val="0101FF"/>
          <w:sz w:val="23"/>
          <w:szCs w:val="23"/>
        </w:rPr>
      </w:pPr>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3" w:author="Unknown"/>
          <w:color w:val="0101FF"/>
          <w:sz w:val="23"/>
          <w:szCs w:val="23"/>
        </w:rPr>
      </w:pPr>
      <w:ins w:id="3934" w:author="Unknown">
        <w:r>
          <w:rPr>
            <w:color w:val="0101FF"/>
            <w:sz w:val="23"/>
            <w:szCs w:val="23"/>
          </w:rPr>
          <w:t xml:space="preserve"> //foloseste cu proprietatea state obiectul adaugat in history</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5" w:author="Unknown"/>
          <w:color w:val="0101FF"/>
          <w:sz w:val="23"/>
          <w:szCs w:val="23"/>
        </w:rPr>
      </w:pPr>
      <w:ins w:id="3936" w:author="Unknown">
        <w:r>
          <w:rPr>
            <w:color w:val="0101FF"/>
            <w:sz w:val="23"/>
            <w:szCs w:val="23"/>
          </w:rPr>
          <w:t xml:space="preserve"> alert(history.state.prop);</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7" w:author="Unknown"/>
          <w:color w:val="0101FF"/>
          <w:sz w:val="23"/>
          <w:szCs w:val="23"/>
        </w:rPr>
      </w:pPr>
      <w:ins w:id="3938" w:author="Unknown">
        <w:r>
          <w:rPr>
            <w:color w:val="0101FF"/>
            <w:sz w:val="23"/>
            <w:szCs w:val="23"/>
          </w:rPr>
          <w: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39" w:author="Unknown"/>
          <w:color w:val="0101FF"/>
          <w:sz w:val="23"/>
          <w:szCs w:val="23"/>
        </w:rPr>
      </w:pPr>
      <w:ins w:id="3940"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3941" w:author="Unknown"/>
          <w:rFonts w:ascii="Calibri" w:hAnsi="Calibri"/>
          <w:color w:val="000000"/>
          <w:sz w:val="26"/>
          <w:szCs w:val="26"/>
        </w:rPr>
      </w:pPr>
      <w:ins w:id="3942" w:author="Unknown">
        <w:r>
          <w:rPr>
            <w:rFonts w:ascii="Calibri" w:hAnsi="Calibri"/>
            <w:color w:val="000000"/>
            <w:sz w:val="26"/>
            <w:szCs w:val="26"/>
          </w:rPr>
          <w:t>- Demo:</w:t>
        </w:r>
      </w:ins>
    </w:p>
    <w:p w:rsidR="00EE2F06" w:rsidRDefault="00EE2F06" w:rsidP="00EE2F06">
      <w:pPr>
        <w:shd w:val="clear" w:color="auto" w:fill="FBFBCB"/>
        <w:spacing w:beforeAutospacing="1" w:afterAutospacing="1" w:line="319" w:lineRule="atLeast"/>
        <w:ind w:left="525"/>
        <w:rPr>
          <w:ins w:id="3943" w:author="Unknown"/>
          <w:rFonts w:ascii="Calibri" w:hAnsi="Calibri"/>
          <w:color w:val="111111"/>
          <w:sz w:val="26"/>
          <w:szCs w:val="26"/>
        </w:rPr>
      </w:pPr>
      <w:ins w:id="3944" w:author="Unknown">
        <w:r>
          <w:rPr>
            <w:rFonts w:ascii="Calibri" w:hAnsi="Calibri"/>
            <w:color w:val="111111"/>
            <w:sz w:val="26"/>
            <w:szCs w:val="26"/>
          </w:rPr>
          <w:t>- Clic pe urmatorul buton, vedeti modificarea la adresa din browser.</w:t>
        </w:r>
        <w:r>
          <w:rPr>
            <w:rFonts w:ascii="Calibri" w:hAnsi="Calibri"/>
            <w:color w:val="111111"/>
            <w:sz w:val="26"/>
            <w:szCs w:val="26"/>
          </w:rPr>
          <w:br/>
          <w:t>Adauga adresa</w:t>
        </w:r>
      </w:ins>
    </w:p>
    <w:p w:rsidR="00EE2F06" w:rsidRDefault="00EE2F06" w:rsidP="00EE2F06">
      <w:pPr>
        <w:numPr>
          <w:ilvl w:val="0"/>
          <w:numId w:val="35"/>
        </w:numPr>
        <w:shd w:val="clear" w:color="auto" w:fill="FEFEFF"/>
        <w:spacing w:before="100" w:beforeAutospacing="1" w:after="100" w:afterAutospacing="1" w:line="319" w:lineRule="atLeast"/>
        <w:ind w:left="525"/>
        <w:rPr>
          <w:ins w:id="3945" w:author="Unknown"/>
          <w:rFonts w:ascii="Calibri" w:hAnsi="Calibri"/>
          <w:color w:val="000000"/>
          <w:sz w:val="26"/>
          <w:szCs w:val="26"/>
        </w:rPr>
      </w:pPr>
      <w:ins w:id="3946" w:author="Unknown">
        <w:r>
          <w:rPr>
            <w:rStyle w:val="HTMLCode"/>
            <w:rFonts w:eastAsiaTheme="minorHAnsi"/>
            <w:b/>
            <w:bCs/>
            <w:color w:val="0000EE"/>
          </w:rPr>
          <w:t>replaceState(state_obj, title, url)</w:t>
        </w:r>
        <w:r>
          <w:rPr>
            <w:rFonts w:ascii="Calibri" w:hAnsi="Calibri"/>
            <w:color w:val="000000"/>
            <w:sz w:val="26"/>
            <w:szCs w:val="26"/>
          </w:rPr>
          <w:t> - modifica in '</w:t>
        </w:r>
        <w:r>
          <w:rPr>
            <w:rStyle w:val="sb"/>
            <w:rFonts w:ascii="Calibri" w:hAnsi="Calibri"/>
            <w:b/>
            <w:bCs/>
            <w:color w:val="000000"/>
            <w:sz w:val="26"/>
            <w:szCs w:val="26"/>
          </w:rPr>
          <w:t>history</w:t>
        </w:r>
        <w:r>
          <w:rPr>
            <w:rFonts w:ascii="Calibri" w:hAnsi="Calibri"/>
            <w:color w:val="000000"/>
            <w:sz w:val="26"/>
            <w:szCs w:val="26"/>
          </w:rPr>
          <w:t>' istoricul pagini curente cu argumentele transmise: adresa de la 'url' si titlul cu 'title'.</w:t>
        </w:r>
        <w:r>
          <w:rPr>
            <w:rFonts w:ascii="Calibri" w:hAnsi="Calibri"/>
            <w:color w:val="000000"/>
            <w:sz w:val="26"/>
            <w:szCs w:val="26"/>
          </w:rPr>
          <w:br/>
          <w:t>La fel ca </w:t>
        </w:r>
        <w:r>
          <w:rPr>
            <w:rStyle w:val="sbi"/>
            <w:rFonts w:ascii="Calibri" w:hAnsi="Calibri"/>
            <w:b/>
            <w:bCs/>
            <w:i/>
            <w:iCs/>
            <w:color w:val="000000"/>
            <w:sz w:val="26"/>
            <w:szCs w:val="26"/>
          </w:rPr>
          <w:t>pushState()</w:t>
        </w:r>
        <w:r>
          <w:rPr>
            <w:rFonts w:ascii="Calibri" w:hAnsi="Calibri"/>
            <w:color w:val="000000"/>
            <w:sz w:val="26"/>
            <w:szCs w:val="26"/>
          </w:rPr>
          <w:t>, modifica adresa din bara de adrese cu 'url', fara sa incarce acea adresa (nu conteaza daca e adresa valida sau nu).</w:t>
        </w:r>
        <w:r>
          <w:rPr>
            <w:rFonts w:ascii="Calibri" w:hAnsi="Calibri"/>
            <w:color w:val="000000"/>
            <w:sz w:val="26"/>
            <w:szCs w:val="26"/>
          </w:rPr>
          <w:br/>
          <w:t>- 'state_obj' e un mic obiect JS asociat cu noua modificare in istoric, care apoi poate fi preluat cu: </w:t>
        </w:r>
        <w:r>
          <w:rPr>
            <w:rStyle w:val="HTMLCode"/>
            <w:rFonts w:eastAsiaTheme="minorHAnsi"/>
            <w:b/>
            <w:bCs/>
            <w:color w:val="0000EE"/>
          </w:rPr>
          <w:t>history.state</w:t>
        </w:r>
        <w:r>
          <w:rPr>
            <w:rFonts w:ascii="Calibri" w:hAnsi="Calibri"/>
            <w:color w:val="000000"/>
            <w:sz w:val="26"/>
            <w:szCs w:val="26"/>
          </w:rPr>
          <w: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47" w:author="Unknown"/>
          <w:color w:val="0101FF"/>
          <w:sz w:val="23"/>
          <w:szCs w:val="23"/>
        </w:rPr>
      </w:pPr>
      <w:ins w:id="3948" w:author="Unknown">
        <w:r>
          <w:rPr>
            <w:color w:val="0101FF"/>
            <w:sz w:val="23"/>
            <w:szCs w:val="23"/>
          </w:rPr>
          <w:t>&lt;button onClick='replaceAdr()'&gt;Modifica adresa&lt;/button&gt;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49" w:author="Unknown"/>
          <w:color w:val="0101FF"/>
          <w:sz w:val="23"/>
          <w:szCs w:val="23"/>
        </w:rPr>
      </w:pPr>
      <w:ins w:id="3950" w:author="Unknown">
        <w:r>
          <w:rPr>
            <w:color w:val="0101FF"/>
            <w:sz w:val="23"/>
            <w:szCs w:val="23"/>
          </w:rPr>
          <w:t>&lt;script&gt;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51" w:author="Unknown"/>
          <w:color w:val="0101FF"/>
          <w:sz w:val="23"/>
          <w:szCs w:val="23"/>
        </w:rPr>
      </w:pPr>
      <w:ins w:id="3952" w:author="Unknown">
        <w:r>
          <w:rPr>
            <w:color w:val="0101FF"/>
            <w:sz w:val="23"/>
            <w:szCs w:val="23"/>
          </w:rPr>
          <w:t>var stob ={prop:'some str'};</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53" w:author="Unknown"/>
          <w:color w:val="0101FF"/>
          <w:sz w:val="23"/>
          <w:szCs w:val="23"/>
        </w:rPr>
      </w:pPr>
      <w:ins w:id="3954" w:author="Unknown">
        <w:r>
          <w:rPr>
            <w:color w:val="0101FF"/>
            <w:sz w:val="23"/>
            <w:szCs w:val="23"/>
          </w:rPr>
          <w:t>function replaceAdr(){</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55" w:author="Unknown"/>
          <w:color w:val="0101FF"/>
          <w:sz w:val="23"/>
          <w:szCs w:val="23"/>
        </w:rPr>
      </w:pPr>
      <w:ins w:id="3956" w:author="Unknown">
        <w:r>
          <w:rPr>
            <w:color w:val="0101FF"/>
            <w:sz w:val="23"/>
            <w:szCs w:val="23"/>
          </w:rPr>
          <w:t xml:space="preserve"> window.history.replaceState(stob, 'New Title', 'change_url.html');</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57" w:author="Unknown"/>
          <w:color w:val="0101FF"/>
          <w:sz w:val="23"/>
          <w:szCs w:val="23"/>
        </w:rPr>
      </w:pPr>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58" w:author="Unknown"/>
          <w:color w:val="0101FF"/>
          <w:sz w:val="23"/>
          <w:szCs w:val="23"/>
        </w:rPr>
      </w:pPr>
      <w:ins w:id="3959" w:author="Unknown">
        <w:r>
          <w:rPr>
            <w:color w:val="0101FF"/>
            <w:sz w:val="23"/>
            <w:szCs w:val="23"/>
          </w:rPr>
          <w:t xml:space="preserve"> //foloseste cu proprietatea state obiectul adaugat in history</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60" w:author="Unknown"/>
          <w:color w:val="0101FF"/>
          <w:sz w:val="23"/>
          <w:szCs w:val="23"/>
        </w:rPr>
      </w:pPr>
      <w:ins w:id="3961" w:author="Unknown">
        <w:r>
          <w:rPr>
            <w:color w:val="0101FF"/>
            <w:sz w:val="23"/>
            <w:szCs w:val="23"/>
          </w:rPr>
          <w:t xml:space="preserve"> alert(history.state.prop);</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62" w:author="Unknown"/>
          <w:color w:val="0101FF"/>
          <w:sz w:val="23"/>
          <w:szCs w:val="23"/>
        </w:rPr>
      </w:pPr>
      <w:ins w:id="3963" w:author="Unknown">
        <w:r>
          <w:rPr>
            <w:color w:val="0101FF"/>
            <w:sz w:val="23"/>
            <w:szCs w:val="23"/>
          </w:rPr>
          <w:lastRenderedPageBreak/>
          <w:t>}</w:t>
        </w:r>
      </w:ins>
    </w:p>
    <w:p w:rsidR="00EE2F06" w:rsidRDefault="00EE2F06" w:rsidP="00EE2F06">
      <w:pPr>
        <w:pStyle w:val="HTMLPreformatted"/>
        <w:numPr>
          <w:ilvl w:val="0"/>
          <w:numId w:val="3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64" w:author="Unknown"/>
          <w:color w:val="0101FF"/>
          <w:sz w:val="23"/>
          <w:szCs w:val="23"/>
        </w:rPr>
      </w:pPr>
      <w:ins w:id="3965"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3966" w:author="Unknown"/>
          <w:rFonts w:ascii="Calibri" w:hAnsi="Calibri"/>
          <w:color w:val="000000"/>
          <w:sz w:val="26"/>
          <w:szCs w:val="26"/>
        </w:rPr>
      </w:pPr>
      <w:ins w:id="3967" w:author="Unknown">
        <w:r>
          <w:rPr>
            <w:rFonts w:ascii="Calibri" w:hAnsi="Calibri"/>
            <w:color w:val="000000"/>
            <w:sz w:val="26"/>
            <w:szCs w:val="26"/>
          </w:rPr>
          <w:t>- Demo:</w:t>
        </w:r>
      </w:ins>
    </w:p>
    <w:p w:rsidR="00EE2F06" w:rsidRDefault="00EE2F06" w:rsidP="00EE2F06">
      <w:pPr>
        <w:shd w:val="clear" w:color="auto" w:fill="FBFBCB"/>
        <w:spacing w:beforeAutospacing="1" w:afterAutospacing="1" w:line="319" w:lineRule="atLeast"/>
        <w:ind w:left="525"/>
        <w:rPr>
          <w:ins w:id="3968" w:author="Unknown"/>
          <w:rFonts w:ascii="Calibri" w:hAnsi="Calibri"/>
          <w:color w:val="111111"/>
          <w:sz w:val="26"/>
          <w:szCs w:val="26"/>
        </w:rPr>
      </w:pPr>
      <w:ins w:id="3969" w:author="Unknown">
        <w:r>
          <w:rPr>
            <w:rFonts w:ascii="Calibri" w:hAnsi="Calibri"/>
            <w:color w:val="111111"/>
            <w:sz w:val="26"/>
            <w:szCs w:val="26"/>
          </w:rPr>
          <w:t>- Clic pe urmatorul buton, vedeti modificarea la adresa din browser.</w:t>
        </w:r>
        <w:r>
          <w:rPr>
            <w:rFonts w:ascii="Calibri" w:hAnsi="Calibri"/>
            <w:color w:val="111111"/>
            <w:sz w:val="26"/>
            <w:szCs w:val="26"/>
          </w:rPr>
          <w:br/>
          <w:t>Modifica adresa</w:t>
        </w:r>
      </w:ins>
    </w:p>
    <w:p w:rsidR="00EE2F06" w:rsidRDefault="00EE2F06"/>
    <w:p w:rsidR="00EE2F06" w:rsidRDefault="00EE2F06" w:rsidP="00EE2F0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Obiectul location</w:t>
      </w:r>
    </w:p>
    <w:p w:rsidR="00EE2F06" w:rsidRDefault="00EE2F06" w:rsidP="00EE2F0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EE2F06" w:rsidRDefault="00EE2F06" w:rsidP="00EE2F06">
      <w:pPr>
        <w:jc w:val="center"/>
        <w:rPr>
          <w:rFonts w:ascii="Calibri" w:hAnsi="Calibri"/>
          <w:b/>
          <w:bCs/>
          <w:color w:val="000000"/>
          <w:sz w:val="24"/>
          <w:szCs w:val="24"/>
        </w:rPr>
      </w:pPr>
      <w:hyperlink r:id="rId243"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44"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45"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46"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47"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48"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49"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50"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51"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52"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color w:val="000000"/>
        </w:rPr>
      </w:pPr>
      <w:r>
        <w:rPr>
          <w:rFonts w:ascii="Calibri" w:hAnsi="Calibri"/>
          <w:color w:val="000000"/>
        </w:rPr>
        <w:object w:dxaOrig="1440" w:dyaOrig="1440">
          <v:shape id="_x0000_i1098" type="#_x0000_t75" style="width:1in;height:1in" o:ole="">
            <v:imagedata r:id="rId17" o:title=""/>
          </v:shape>
          <w:control r:id="rId253" w:name="DefaultOcxName21" w:shapeid="_x0000_i1098"/>
        </w:object>
      </w:r>
    </w:p>
    <w:p w:rsidR="00EE2F06" w:rsidRDefault="00EE2F06" w:rsidP="00EE2F06">
      <w:pPr>
        <w:pStyle w:val="z-BottomofForm"/>
      </w:pPr>
      <w:r>
        <w:t>Bottom of Form</w:t>
      </w:r>
    </w:p>
    <w:p w:rsidR="00EE2F06" w:rsidRDefault="00EE2F06" w:rsidP="00EE2F06">
      <w:pPr>
        <w:pStyle w:val="ptxt"/>
        <w:shd w:val="clear" w:color="auto" w:fill="FEFEFF"/>
        <w:spacing w:before="105" w:beforeAutospacing="0" w:after="120" w:afterAutospacing="0"/>
        <w:ind w:left="120" w:firstLine="300"/>
        <w:rPr>
          <w:ins w:id="3970" w:author="Unknown"/>
          <w:rFonts w:ascii="Calibri" w:hAnsi="Calibri"/>
          <w:color w:val="000000"/>
          <w:sz w:val="26"/>
          <w:szCs w:val="26"/>
        </w:rPr>
      </w:pPr>
      <w:ins w:id="3971" w:author="Unknown">
        <w:r>
          <w:rPr>
            <w:rFonts w:ascii="Calibri" w:hAnsi="Calibri"/>
            <w:color w:val="000000"/>
            <w:sz w:val="26"/>
            <w:szCs w:val="26"/>
          </w:rPr>
          <w:t>Obiectul </w:t>
        </w:r>
        <w:r>
          <w:rPr>
            <w:rStyle w:val="HTMLCode"/>
            <w:b/>
            <w:bCs/>
            <w:color w:val="0000EE"/>
          </w:rPr>
          <w:t>location</w:t>
        </w:r>
        <w:r>
          <w:rPr>
            <w:rFonts w:ascii="Calibri" w:hAnsi="Calibri"/>
            <w:color w:val="000000"/>
            <w:sz w:val="26"/>
            <w:szCs w:val="26"/>
          </w:rPr>
          <w:t> apartine obiectului '</w:t>
        </w:r>
        <w:r>
          <w:rPr>
            <w:rStyle w:val="sbi"/>
            <w:rFonts w:ascii="Calibri" w:hAnsi="Calibri"/>
            <w:b/>
            <w:bCs/>
            <w:i/>
            <w:iCs/>
            <w:color w:val="000000"/>
            <w:sz w:val="26"/>
            <w:szCs w:val="26"/>
          </w:rPr>
          <w:t>window</w:t>
        </w:r>
        <w:r>
          <w:rPr>
            <w:rFonts w:ascii="Calibri" w:hAnsi="Calibri"/>
            <w:color w:val="000000"/>
            <w:sz w:val="26"/>
            <w:szCs w:val="26"/>
          </w:rPr>
          <w:t>' dar si obiectului '</w:t>
        </w:r>
        <w:r>
          <w:rPr>
            <w:rStyle w:val="sbi"/>
            <w:rFonts w:ascii="Calibri" w:hAnsi="Calibri"/>
            <w:b/>
            <w:bCs/>
            <w:i/>
            <w:iCs/>
            <w:color w:val="000000"/>
            <w:sz w:val="26"/>
            <w:szCs w:val="26"/>
          </w:rPr>
          <w:t>document</w:t>
        </w:r>
        <w:r>
          <w:rPr>
            <w:rFonts w:ascii="Calibri" w:hAnsi="Calibri"/>
            <w:color w:val="000000"/>
            <w:sz w:val="26"/>
            <w:szCs w:val="26"/>
          </w:rPr>
          <w:t>'.</w:t>
        </w:r>
        <w:r>
          <w:rPr>
            <w:rFonts w:ascii="Calibri" w:hAnsi="Calibri"/>
            <w:color w:val="000000"/>
            <w:sz w:val="26"/>
            <w:szCs w:val="26"/>
          </w:rPr>
          <w:br/>
          <w:t>- </w:t>
        </w:r>
        <w:r>
          <w:rPr>
            <w:rStyle w:val="sb"/>
            <w:rFonts w:ascii="Calibri" w:hAnsi="Calibri"/>
            <w:b/>
            <w:bCs/>
            <w:color w:val="000000"/>
            <w:sz w:val="26"/>
            <w:szCs w:val="26"/>
          </w:rPr>
          <w:t>location</w:t>
        </w:r>
        <w:r>
          <w:rPr>
            <w:rFonts w:ascii="Calibri" w:hAnsi="Calibri"/>
            <w:color w:val="000000"/>
            <w:sz w:val="26"/>
            <w:szCs w:val="26"/>
          </w:rPr>
          <w:t> contine date din adresa URL curenta.</w:t>
        </w:r>
        <w:r>
          <w:rPr>
            <w:rFonts w:ascii="Calibri" w:hAnsi="Calibri"/>
            <w:color w:val="000000"/>
            <w:sz w:val="26"/>
            <w:szCs w:val="26"/>
          </w:rPr>
          <w:br/>
        </w:r>
        <w:r>
          <w:rPr>
            <w:rFonts w:ascii="Calibri" w:hAnsi="Calibri"/>
            <w:color w:val="000000"/>
            <w:sz w:val="26"/>
            <w:szCs w:val="26"/>
          </w:rPr>
          <w:br/>
          <w:t>• </w:t>
        </w:r>
        <w:r>
          <w:rPr>
            <w:rStyle w:val="HTMLCode"/>
            <w:b/>
            <w:bCs/>
            <w:color w:val="0000EE"/>
          </w:rPr>
          <w:t>window.location</w:t>
        </w:r>
        <w:r>
          <w:rPr>
            <w:rFonts w:ascii="Calibri" w:hAnsi="Calibri"/>
            <w:color w:val="000000"/>
            <w:sz w:val="26"/>
            <w:szCs w:val="26"/>
          </w:rPr>
          <w:t> (sau </w:t>
        </w:r>
        <w:r>
          <w:rPr>
            <w:rStyle w:val="HTMLCode"/>
            <w:b/>
            <w:bCs/>
            <w:color w:val="0000EE"/>
          </w:rPr>
          <w:t>document.location</w:t>
        </w:r>
        <w:r>
          <w:rPr>
            <w:rFonts w:ascii="Calibri" w:hAnsi="Calibri"/>
            <w:color w:val="000000"/>
            <w:sz w:val="26"/>
            <w:szCs w:val="26"/>
          </w:rPr>
          <w:t> ) returneaza adresa URL completa, dar daca i-se atribue o valoare (un sir cu adresa URL) va deschide in fereastra acea adresa (face redirect la adresa adaugata).</w:t>
        </w:r>
      </w:ins>
    </w:p>
    <w:p w:rsidR="00EE2F06" w:rsidRDefault="00EE2F06" w:rsidP="00EE2F06">
      <w:pPr>
        <w:shd w:val="clear" w:color="auto" w:fill="FEFEFF"/>
        <w:rPr>
          <w:ins w:id="3972" w:author="Unknown"/>
          <w:rFonts w:ascii="Calibri" w:hAnsi="Calibri"/>
          <w:color w:val="000000"/>
          <w:sz w:val="26"/>
          <w:szCs w:val="26"/>
        </w:rPr>
      </w:pPr>
      <w:ins w:id="3973" w:author="Unknown">
        <w:r>
          <w:rPr>
            <w:rFonts w:ascii="Calibri" w:hAnsi="Calibri"/>
            <w:color w:val="000000"/>
            <w:sz w:val="26"/>
            <w:szCs w:val="26"/>
          </w:rPr>
          <w:t>- Exemplu, afiseaza adresa completa a paginii, iar dupa 5 secunde face redirect la alta adresa (in iframe daca script-ul e intr-un &lt;iframe&gt;).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974" w:author="Unknown"/>
          <w:color w:val="0101FF"/>
          <w:sz w:val="23"/>
          <w:szCs w:val="23"/>
        </w:rPr>
      </w:pPr>
      <w:ins w:id="3975" w:author="Unknown">
        <w:r>
          <w:rPr>
            <w:color w:val="0101FF"/>
            <w:sz w:val="23"/>
            <w:szCs w:val="23"/>
          </w:rPr>
          <w:t>document.write('&lt;p&gt;Adresa curenta:&lt;br&gt;'+window.location+'&lt;br&gt;&lt;br&gt;- Dupa 5 secunde redirect la: //gamv.eu&lt;/p&gt;');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3976" w:author="Unknown"/>
          <w:color w:val="0101FF"/>
          <w:sz w:val="23"/>
          <w:szCs w:val="23"/>
        </w:rPr>
      </w:pPr>
      <w:ins w:id="3977" w:author="Unknown">
        <w:r>
          <w:rPr>
            <w:color w:val="0101FF"/>
            <w:sz w:val="23"/>
            <w:szCs w:val="23"/>
          </w:rPr>
          <w:t>window.setTimeout(()=&gt;{window.location ='//gamv.eu';}, 5000);</w:t>
        </w:r>
      </w:ins>
    </w:p>
    <w:p w:rsidR="00EE2F06" w:rsidRDefault="00EE2F06" w:rsidP="00EE2F06">
      <w:pPr>
        <w:shd w:val="clear" w:color="auto" w:fill="FEFEFF"/>
        <w:rPr>
          <w:ins w:id="3978" w:author="Unknown"/>
          <w:rFonts w:ascii="Calibri" w:hAnsi="Calibri"/>
          <w:color w:val="000000"/>
          <w:sz w:val="26"/>
          <w:szCs w:val="26"/>
        </w:rPr>
      </w:pPr>
      <w:ins w:id="3979" w:author="Unknown">
        <w:r>
          <w:rPr>
            <w:rFonts w:ascii="Calibri" w:hAnsi="Calibri"/>
            <w:color w:val="000000"/>
            <w:sz w:val="26"/>
            <w:szCs w:val="26"/>
          </w:rPr>
          <w:t>Incercati codul</w:t>
        </w:r>
      </w:ins>
    </w:p>
    <w:p w:rsidR="00EE2F06" w:rsidRDefault="00EE2F06" w:rsidP="00EE2F06">
      <w:pPr>
        <w:shd w:val="clear" w:color="auto" w:fill="FEFEFF"/>
        <w:rPr>
          <w:ins w:id="3980" w:author="Unknown"/>
          <w:rFonts w:ascii="Calibri" w:hAnsi="Calibri"/>
          <w:color w:val="000000"/>
          <w:sz w:val="26"/>
          <w:szCs w:val="26"/>
        </w:rPr>
      </w:pPr>
      <w:ins w:id="3981" w:author="Unknown">
        <w:r>
          <w:rPr>
            <w:rFonts w:ascii="Calibri" w:hAnsi="Calibri"/>
            <w:color w:val="000000"/>
            <w:sz w:val="26"/>
            <w:szCs w:val="26"/>
          </w:rPr>
          <w:t>Acest obiect are proprietati si metode care pot fi apelate cu sintaxa:</w:t>
        </w:r>
      </w:ins>
    </w:p>
    <w:p w:rsidR="00EE2F06" w:rsidRDefault="00EE2F06" w:rsidP="00EE2F06">
      <w:pPr>
        <w:shd w:val="clear" w:color="auto" w:fill="F0FEF1"/>
        <w:rPr>
          <w:ins w:id="3982" w:author="Unknown"/>
          <w:rFonts w:ascii="Calibri" w:hAnsi="Calibri"/>
          <w:b/>
          <w:bCs/>
          <w:color w:val="000000"/>
          <w:sz w:val="24"/>
          <w:szCs w:val="24"/>
        </w:rPr>
      </w:pPr>
      <w:ins w:id="3983" w:author="Unknown">
        <w:r>
          <w:rPr>
            <w:rFonts w:ascii="Calibri" w:hAnsi="Calibri"/>
            <w:b/>
            <w:bCs/>
            <w:color w:val="000000"/>
          </w:rPr>
          <w:t>window.location.nume_proprietate</w:t>
        </w:r>
        <w:r>
          <w:rPr>
            <w:rFonts w:ascii="Calibri" w:hAnsi="Calibri"/>
            <w:b/>
            <w:bCs/>
            <w:color w:val="000000"/>
          </w:rPr>
          <w:br/>
          <w:t>window.location.numeMetoda()</w:t>
        </w:r>
      </w:ins>
    </w:p>
    <w:p w:rsidR="00EE2F06" w:rsidRDefault="00EE2F06" w:rsidP="00EE2F06">
      <w:pPr>
        <w:shd w:val="clear" w:color="auto" w:fill="FEFEFF"/>
        <w:rPr>
          <w:ins w:id="3984" w:author="Unknown"/>
          <w:rFonts w:ascii="Calibri" w:hAnsi="Calibri"/>
          <w:color w:val="000000"/>
          <w:sz w:val="26"/>
          <w:szCs w:val="26"/>
        </w:rPr>
      </w:pPr>
    </w:p>
    <w:p w:rsidR="00EE2F06" w:rsidRDefault="00EE2F06" w:rsidP="00EE2F06">
      <w:pPr>
        <w:pStyle w:val="Heading3"/>
        <w:shd w:val="clear" w:color="auto" w:fill="FEFEFF"/>
        <w:spacing w:before="180" w:after="135"/>
        <w:ind w:left="300"/>
        <w:rPr>
          <w:ins w:id="3985" w:author="Unknown"/>
          <w:rFonts w:ascii="Calibri" w:hAnsi="Calibri"/>
          <w:color w:val="000000"/>
          <w:spacing w:val="15"/>
          <w:sz w:val="27"/>
          <w:szCs w:val="27"/>
          <w:u w:val="single"/>
        </w:rPr>
      </w:pPr>
      <w:ins w:id="3986" w:author="Unknown">
        <w:r>
          <w:rPr>
            <w:rFonts w:ascii="Calibri" w:hAnsi="Calibri"/>
            <w:color w:val="000000"/>
            <w:spacing w:val="15"/>
            <w:u w:val="single"/>
          </w:rPr>
          <w:lastRenderedPageBreak/>
          <w:t>Proprietati obiect location</w:t>
        </w:r>
      </w:ins>
    </w:p>
    <w:p w:rsidR="00EE2F06" w:rsidRDefault="00EE2F06" w:rsidP="00EE2F06">
      <w:pPr>
        <w:numPr>
          <w:ilvl w:val="0"/>
          <w:numId w:val="36"/>
        </w:numPr>
        <w:shd w:val="clear" w:color="auto" w:fill="FEFEFF"/>
        <w:spacing w:before="100" w:beforeAutospacing="1" w:after="100" w:afterAutospacing="1" w:line="319" w:lineRule="atLeast"/>
        <w:ind w:left="525"/>
        <w:rPr>
          <w:ins w:id="3987" w:author="Unknown"/>
          <w:rFonts w:ascii="Calibri" w:hAnsi="Calibri"/>
          <w:color w:val="000000"/>
          <w:sz w:val="26"/>
          <w:szCs w:val="26"/>
        </w:rPr>
      </w:pPr>
      <w:ins w:id="3988" w:author="Unknown">
        <w:r>
          <w:rPr>
            <w:rStyle w:val="HTMLCode"/>
            <w:rFonts w:eastAsiaTheme="minorHAnsi"/>
            <w:b/>
            <w:bCs/>
            <w:color w:val="0000EE"/>
          </w:rPr>
          <w:t>hash</w:t>
        </w:r>
        <w:r>
          <w:rPr>
            <w:rFonts w:ascii="Calibri" w:hAnsi="Calibri"/>
            <w:color w:val="000000"/>
            <w:sz w:val="26"/>
            <w:szCs w:val="26"/>
          </w:rPr>
          <w:t> - returneaza sau seteaza sirul din adresa URL care urmeaza dupa caracterul diez (#).</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89" w:author="Unknown"/>
          <w:color w:val="0101FF"/>
          <w:sz w:val="23"/>
          <w:szCs w:val="23"/>
        </w:rPr>
      </w:pPr>
      <w:ins w:id="3990" w:author="Unknown">
        <w:r>
          <w:rPr>
            <w:color w:val="0101FF"/>
            <w:sz w:val="23"/>
            <w:szCs w:val="23"/>
          </w:rPr>
          <w:t>//URL: https://marplo.net/javascript?id=9#abc_xy</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1" w:author="Unknown"/>
          <w:color w:val="0101FF"/>
          <w:sz w:val="23"/>
          <w:szCs w:val="23"/>
        </w:rPr>
      </w:pPr>
      <w:ins w:id="3992" w:author="Unknown">
        <w:r>
          <w:rPr>
            <w:color w:val="0101FF"/>
            <w:sz w:val="23"/>
            <w:szCs w:val="23"/>
          </w:rPr>
          <w:t>var hash = window.location.hash; // #abc_xy</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3"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4" w:author="Unknown"/>
          <w:color w:val="0101FF"/>
          <w:sz w:val="23"/>
          <w:szCs w:val="23"/>
        </w:rPr>
      </w:pPr>
      <w:ins w:id="3995" w:author="Unknown">
        <w:r>
          <w:rPr>
            <w:color w:val="0101FF"/>
            <w:sz w:val="23"/>
            <w:szCs w:val="23"/>
          </w:rPr>
          <w:t>//adauga alt hash</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6" w:author="Unknown"/>
          <w:color w:val="0101FF"/>
          <w:sz w:val="23"/>
          <w:szCs w:val="23"/>
        </w:rPr>
      </w:pPr>
      <w:ins w:id="3997" w:author="Unknown">
        <w:r>
          <w:rPr>
            <w:color w:val="0101FF"/>
            <w:sz w:val="23"/>
            <w:szCs w:val="23"/>
          </w:rPr>
          <w:t>window.location.hash ='xy_890';</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8"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3999" w:author="Unknown"/>
          <w:color w:val="0101FF"/>
          <w:sz w:val="23"/>
          <w:szCs w:val="23"/>
        </w:rPr>
      </w:pPr>
      <w:ins w:id="4000" w:author="Unknown">
        <w:r>
          <w:rPr>
            <w:color w:val="0101FF"/>
            <w:sz w:val="23"/>
            <w:szCs w:val="23"/>
          </w:rPr>
          <w:t>alert(hash);</w:t>
        </w:r>
      </w:ins>
    </w:p>
    <w:p w:rsidR="00EE2F06" w:rsidRDefault="00EE2F06" w:rsidP="00EE2F06">
      <w:pPr>
        <w:numPr>
          <w:ilvl w:val="0"/>
          <w:numId w:val="36"/>
        </w:numPr>
        <w:shd w:val="clear" w:color="auto" w:fill="FEFEFF"/>
        <w:spacing w:before="100" w:beforeAutospacing="1" w:after="100" w:afterAutospacing="1" w:line="319" w:lineRule="atLeast"/>
        <w:ind w:left="525"/>
        <w:rPr>
          <w:ins w:id="4001" w:author="Unknown"/>
          <w:rFonts w:ascii="Calibri" w:hAnsi="Calibri"/>
          <w:color w:val="000000"/>
          <w:sz w:val="26"/>
          <w:szCs w:val="26"/>
        </w:rPr>
      </w:pPr>
      <w:ins w:id="4002" w:author="Unknown">
        <w:r>
          <w:rPr>
            <w:rStyle w:val="HTMLCode"/>
            <w:rFonts w:eastAsiaTheme="minorHAnsi"/>
            <w:b/>
            <w:bCs/>
            <w:color w:val="0000EE"/>
          </w:rPr>
          <w:t>host</w:t>
        </w:r>
        <w:r>
          <w:rPr>
            <w:rFonts w:ascii="Calibri" w:hAnsi="Calibri"/>
            <w:color w:val="000000"/>
            <w:sz w:val="26"/>
            <w:szCs w:val="26"/>
          </w:rPr>
          <w:t> - contine numele domeniului si numarul de port (daca e specificat) al adresei URL.</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03" w:author="Unknown"/>
          <w:color w:val="0101FF"/>
          <w:sz w:val="23"/>
          <w:szCs w:val="23"/>
        </w:rPr>
      </w:pPr>
      <w:ins w:id="4004" w:author="Unknown">
        <w:r>
          <w:rPr>
            <w:color w:val="0101FF"/>
            <w:sz w:val="23"/>
            <w:szCs w:val="23"/>
          </w:rPr>
          <w:t>//URL: https://bfie.marplo.net/page1</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05" w:author="Unknown"/>
          <w:color w:val="0101FF"/>
          <w:sz w:val="23"/>
          <w:szCs w:val="23"/>
        </w:rPr>
      </w:pPr>
      <w:ins w:id="4006" w:author="Unknown">
        <w:r>
          <w:rPr>
            <w:color w:val="0101FF"/>
            <w:sz w:val="23"/>
            <w:szCs w:val="23"/>
          </w:rPr>
          <w:t>var str = window.location.host; // bfie.marplo.net</w:t>
        </w:r>
      </w:ins>
    </w:p>
    <w:p w:rsidR="00EE2F06" w:rsidRDefault="00EE2F06" w:rsidP="00EE2F06">
      <w:pPr>
        <w:numPr>
          <w:ilvl w:val="0"/>
          <w:numId w:val="36"/>
        </w:numPr>
        <w:shd w:val="clear" w:color="auto" w:fill="FEFEFF"/>
        <w:spacing w:before="100" w:beforeAutospacing="1" w:after="100" w:afterAutospacing="1" w:line="319" w:lineRule="atLeast"/>
        <w:ind w:left="525"/>
        <w:rPr>
          <w:ins w:id="4007" w:author="Unknown"/>
          <w:rFonts w:ascii="Calibri" w:hAnsi="Calibri"/>
          <w:color w:val="000000"/>
          <w:sz w:val="26"/>
          <w:szCs w:val="26"/>
        </w:rPr>
      </w:pPr>
      <w:ins w:id="4008" w:author="Unknown">
        <w:r>
          <w:rPr>
            <w:rStyle w:val="HTMLCode"/>
            <w:rFonts w:eastAsiaTheme="minorHAnsi"/>
            <w:b/>
            <w:bCs/>
            <w:color w:val="0000EE"/>
          </w:rPr>
          <w:t>hostname</w:t>
        </w:r>
        <w:r>
          <w:rPr>
            <w:rFonts w:ascii="Calibri" w:hAnsi="Calibri"/>
            <w:color w:val="000000"/>
            <w:sz w:val="26"/>
            <w:szCs w:val="26"/>
          </w:rPr>
          <w:t> - contine numele domeniului din adresa URL (fara port).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09" w:author="Unknown"/>
          <w:color w:val="0101FF"/>
          <w:sz w:val="23"/>
          <w:szCs w:val="23"/>
        </w:rPr>
      </w:pPr>
      <w:ins w:id="4010" w:author="Unknown">
        <w:r>
          <w:rPr>
            <w:color w:val="0101FF"/>
            <w:sz w:val="23"/>
            <w:szCs w:val="23"/>
          </w:rPr>
          <w:t>//URL: https://marplo.net/javascript?id=9#abc_xy</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11" w:author="Unknown"/>
          <w:color w:val="0101FF"/>
          <w:sz w:val="23"/>
          <w:szCs w:val="23"/>
        </w:rPr>
      </w:pPr>
      <w:ins w:id="4012" w:author="Unknown">
        <w:r>
          <w:rPr>
            <w:color w:val="0101FF"/>
            <w:sz w:val="23"/>
            <w:szCs w:val="23"/>
          </w:rPr>
          <w:t>var str = window.location.hostname; // marplo.net</w:t>
        </w:r>
      </w:ins>
    </w:p>
    <w:p w:rsidR="00EE2F06" w:rsidRDefault="00EE2F06" w:rsidP="00EE2F06">
      <w:pPr>
        <w:numPr>
          <w:ilvl w:val="0"/>
          <w:numId w:val="36"/>
        </w:numPr>
        <w:shd w:val="clear" w:color="auto" w:fill="FEFEFF"/>
        <w:spacing w:before="100" w:beforeAutospacing="1" w:after="100" w:afterAutospacing="1" w:line="319" w:lineRule="atLeast"/>
        <w:ind w:left="525"/>
        <w:rPr>
          <w:ins w:id="4013" w:author="Unknown"/>
          <w:rFonts w:ascii="Calibri" w:hAnsi="Calibri"/>
          <w:color w:val="000000"/>
          <w:sz w:val="26"/>
          <w:szCs w:val="26"/>
        </w:rPr>
      </w:pPr>
      <w:ins w:id="4014" w:author="Unknown">
        <w:r>
          <w:rPr>
            <w:rStyle w:val="HTMLCode"/>
            <w:rFonts w:eastAsiaTheme="minorHAnsi"/>
            <w:b/>
            <w:bCs/>
            <w:color w:val="0000EE"/>
          </w:rPr>
          <w:t>href</w:t>
        </w:r>
        <w:r>
          <w:rPr>
            <w:rFonts w:ascii="Calibri" w:hAnsi="Calibri"/>
            <w:color w:val="000000"/>
            <w:sz w:val="26"/>
            <w:szCs w:val="26"/>
          </w:rPr>
          <w:t> - seteaza sau returneaza adresa URL completa.</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15" w:author="Unknown"/>
          <w:color w:val="0101FF"/>
          <w:sz w:val="23"/>
          <w:szCs w:val="23"/>
        </w:rPr>
      </w:pPr>
      <w:ins w:id="4016" w:author="Unknown">
        <w:r>
          <w:rPr>
            <w:color w:val="0101FF"/>
            <w:sz w:val="23"/>
            <w:szCs w:val="23"/>
          </w:rPr>
          <w:t>&lt;p&gt;Exemplu: location.href&lt;br&gt;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17" w:author="Unknown"/>
          <w:color w:val="0101FF"/>
          <w:sz w:val="23"/>
          <w:szCs w:val="23"/>
        </w:rPr>
      </w:pPr>
      <w:ins w:id="4018" w:author="Unknown">
        <w:r>
          <w:rPr>
            <w:color w:val="0101FF"/>
            <w:sz w:val="23"/>
            <w:szCs w:val="23"/>
          </w:rPr>
          <w:t xml:space="preserve"> - La clic pe buton afiseaza fereastra alert cu adresa paginii, apoi incarca alta adresa (in iframe daca script-ul e intr-un &amp;lt;iframe&amp;gt;).&lt;/p&gt;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19" w:author="Unknown"/>
          <w:color w:val="0101FF"/>
          <w:sz w:val="23"/>
          <w:szCs w:val="23"/>
        </w:rPr>
      </w:pPr>
      <w:ins w:id="4020" w:author="Unknown">
        <w:r>
          <w:rPr>
            <w:color w:val="0101FF"/>
            <w:sz w:val="23"/>
            <w:szCs w:val="23"/>
          </w:rPr>
          <w:t xml:space="preserve"> &lt;button id='btn1'&gt;Click&lt;/button&gt;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21"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22" w:author="Unknown"/>
          <w:color w:val="0101FF"/>
          <w:sz w:val="23"/>
          <w:szCs w:val="23"/>
        </w:rPr>
      </w:pPr>
      <w:ins w:id="4023" w:author="Unknown">
        <w:r>
          <w:rPr>
            <w:color w:val="0101FF"/>
            <w:sz w:val="23"/>
            <w:szCs w:val="23"/>
          </w:rPr>
          <w:t>&lt;script&gt;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24" w:author="Unknown"/>
          <w:color w:val="0101FF"/>
          <w:sz w:val="23"/>
          <w:szCs w:val="23"/>
        </w:rPr>
      </w:pPr>
      <w:ins w:id="4025" w:author="Unknown">
        <w:r>
          <w:rPr>
            <w:color w:val="0101FF"/>
            <w:sz w:val="23"/>
            <w:szCs w:val="23"/>
          </w:rPr>
          <w:t>document.getElementById('btn1').addEventListener('click', (ev)=&gt;{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26" w:author="Unknown"/>
          <w:color w:val="0101FF"/>
          <w:sz w:val="23"/>
          <w:szCs w:val="23"/>
        </w:rPr>
      </w:pPr>
      <w:ins w:id="4027" w:author="Unknown">
        <w:r>
          <w:rPr>
            <w:color w:val="0101FF"/>
            <w:sz w:val="23"/>
            <w:szCs w:val="23"/>
          </w:rPr>
          <w:t xml:space="preserve"> var str = window.location.href;</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28" w:author="Unknown"/>
          <w:color w:val="0101FF"/>
          <w:sz w:val="23"/>
          <w:szCs w:val="23"/>
        </w:rPr>
      </w:pPr>
      <w:ins w:id="4029" w:author="Unknown">
        <w:r>
          <w:rPr>
            <w:color w:val="0101FF"/>
            <w:sz w:val="23"/>
            <w:szCs w:val="23"/>
          </w:rPr>
          <w:t xml:space="preserve"> alert(str);</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30"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31" w:author="Unknown"/>
          <w:color w:val="0101FF"/>
          <w:sz w:val="23"/>
          <w:szCs w:val="23"/>
        </w:rPr>
      </w:pPr>
      <w:ins w:id="4032" w:author="Unknown">
        <w:r>
          <w:rPr>
            <w:color w:val="0101FF"/>
            <w:sz w:val="23"/>
            <w:szCs w:val="23"/>
          </w:rPr>
          <w:t xml:space="preserve"> //incarca alta adresa in fereastra</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33" w:author="Unknown"/>
          <w:color w:val="0101FF"/>
          <w:sz w:val="23"/>
          <w:szCs w:val="23"/>
        </w:rPr>
      </w:pPr>
      <w:ins w:id="4034" w:author="Unknown">
        <w:r>
          <w:rPr>
            <w:color w:val="0101FF"/>
            <w:sz w:val="23"/>
            <w:szCs w:val="23"/>
          </w:rPr>
          <w:t xml:space="preserve"> window.location.href ='//gamv.eu/';</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35" w:author="Unknown"/>
          <w:color w:val="0101FF"/>
          <w:sz w:val="23"/>
          <w:szCs w:val="23"/>
        </w:rPr>
      </w:pPr>
      <w:ins w:id="4036" w:author="Unknown">
        <w:r>
          <w:rPr>
            <w:color w:val="0101FF"/>
            <w:sz w:val="23"/>
            <w:szCs w:val="23"/>
          </w:rPr>
          <w: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37" w:author="Unknown"/>
          <w:color w:val="0101FF"/>
          <w:sz w:val="23"/>
          <w:szCs w:val="23"/>
        </w:rPr>
      </w:pPr>
      <w:ins w:id="4038"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4039" w:author="Unknown"/>
          <w:rFonts w:ascii="Calibri" w:hAnsi="Calibri"/>
          <w:color w:val="000000"/>
          <w:sz w:val="26"/>
          <w:szCs w:val="26"/>
        </w:rPr>
      </w:pPr>
      <w:ins w:id="4040" w:author="Unknown">
        <w:r>
          <w:rPr>
            <w:rFonts w:ascii="Calibri" w:hAnsi="Calibri"/>
            <w:color w:val="000000"/>
            <w:sz w:val="26"/>
            <w:szCs w:val="26"/>
          </w:rPr>
          <w:t>Incercati codul</w:t>
        </w:r>
      </w:ins>
    </w:p>
    <w:p w:rsidR="00EE2F06" w:rsidRDefault="00EE2F06" w:rsidP="00EE2F06">
      <w:pPr>
        <w:numPr>
          <w:ilvl w:val="0"/>
          <w:numId w:val="36"/>
        </w:numPr>
        <w:shd w:val="clear" w:color="auto" w:fill="FEFEFF"/>
        <w:spacing w:before="100" w:beforeAutospacing="1" w:after="100" w:afterAutospacing="1" w:line="319" w:lineRule="atLeast"/>
        <w:ind w:left="525"/>
        <w:rPr>
          <w:ins w:id="4041" w:author="Unknown"/>
          <w:rFonts w:ascii="Calibri" w:hAnsi="Calibri"/>
          <w:color w:val="000000"/>
          <w:sz w:val="26"/>
          <w:szCs w:val="26"/>
        </w:rPr>
      </w:pPr>
      <w:ins w:id="4042" w:author="Unknown">
        <w:r>
          <w:rPr>
            <w:rStyle w:val="HTMLCode"/>
            <w:rFonts w:eastAsiaTheme="minorHAnsi"/>
            <w:b/>
            <w:bCs/>
            <w:color w:val="0000EE"/>
          </w:rPr>
          <w:lastRenderedPageBreak/>
          <w:t>origin</w:t>
        </w:r>
        <w:r>
          <w:rPr>
            <w:rFonts w:ascii="Calibri" w:hAnsi="Calibri"/>
            <w:color w:val="000000"/>
            <w:sz w:val="26"/>
            <w:szCs w:val="26"/>
          </w:rPr>
          <w:t> - contine partea din adresa URL cu protocol, hostname (domeniu) si port (daca e specificat).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43" w:author="Unknown"/>
          <w:color w:val="0101FF"/>
          <w:sz w:val="23"/>
          <w:szCs w:val="23"/>
        </w:rPr>
      </w:pPr>
      <w:ins w:id="4044" w:author="Unknown">
        <w:r>
          <w:rPr>
            <w:color w:val="0101FF"/>
            <w:sz w:val="23"/>
            <w:szCs w:val="23"/>
          </w:rPr>
          <w:t>&lt;p&gt;Exemplu: location.origin&lt;br&gt;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45" w:author="Unknown"/>
          <w:color w:val="0101FF"/>
          <w:sz w:val="23"/>
          <w:szCs w:val="23"/>
        </w:rPr>
      </w:pPr>
      <w:ins w:id="4046" w:author="Unknown">
        <w:r>
          <w:rPr>
            <w:color w:val="0101FF"/>
            <w:sz w:val="23"/>
            <w:szCs w:val="23"/>
          </w:rPr>
          <w:t xml:space="preserve"> - &lt;strong&gt;window.location.origin&lt;/strong&gt; a returnat:&lt;br&gt;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47" w:author="Unknown"/>
          <w:color w:val="0101FF"/>
          <w:sz w:val="23"/>
          <w:szCs w:val="23"/>
        </w:rPr>
      </w:pPr>
      <w:ins w:id="4048" w:author="Unknown">
        <w:r>
          <w:rPr>
            <w:color w:val="0101FF"/>
            <w:sz w:val="23"/>
            <w:szCs w:val="23"/>
          </w:rPr>
          <w:t xml:space="preserve"> &lt;span id='resp'&gt;window.location.origin&lt;/span&gt;&lt;/p&gt;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49"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50" w:author="Unknown"/>
          <w:color w:val="0101FF"/>
          <w:sz w:val="23"/>
          <w:szCs w:val="23"/>
        </w:rPr>
      </w:pPr>
      <w:ins w:id="4051" w:author="Unknown">
        <w:r>
          <w:rPr>
            <w:color w:val="0101FF"/>
            <w:sz w:val="23"/>
            <w:szCs w:val="23"/>
          </w:rPr>
          <w:t>&lt;script&gt;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52" w:author="Unknown"/>
          <w:color w:val="0101FF"/>
          <w:sz w:val="23"/>
          <w:szCs w:val="23"/>
        </w:rPr>
      </w:pPr>
      <w:ins w:id="4053" w:author="Unknown">
        <w:r>
          <w:rPr>
            <w:color w:val="0101FF"/>
            <w:sz w:val="23"/>
            <w:szCs w:val="23"/>
          </w:rPr>
          <w:t>document.getElementById('resp').innerHTML = window.location.origin;</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54" w:author="Unknown"/>
          <w:color w:val="0101FF"/>
          <w:sz w:val="23"/>
          <w:szCs w:val="23"/>
        </w:rPr>
      </w:pPr>
      <w:ins w:id="4055"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4056" w:author="Unknown"/>
          <w:rFonts w:ascii="Calibri" w:hAnsi="Calibri"/>
          <w:color w:val="000000"/>
          <w:sz w:val="26"/>
          <w:szCs w:val="26"/>
        </w:rPr>
      </w:pPr>
      <w:ins w:id="4057" w:author="Unknown">
        <w:r>
          <w:rPr>
            <w:rFonts w:ascii="Calibri" w:hAnsi="Calibri"/>
            <w:color w:val="000000"/>
            <w:sz w:val="26"/>
            <w:szCs w:val="26"/>
          </w:rPr>
          <w:t>Incercati codul</w:t>
        </w:r>
      </w:ins>
    </w:p>
    <w:p w:rsidR="00EE2F06" w:rsidRDefault="00EE2F06" w:rsidP="00EE2F06">
      <w:pPr>
        <w:numPr>
          <w:ilvl w:val="0"/>
          <w:numId w:val="36"/>
        </w:numPr>
        <w:shd w:val="clear" w:color="auto" w:fill="FEFEFF"/>
        <w:spacing w:before="100" w:beforeAutospacing="1" w:after="100" w:afterAutospacing="1" w:line="319" w:lineRule="atLeast"/>
        <w:ind w:left="525"/>
        <w:rPr>
          <w:ins w:id="4058" w:author="Unknown"/>
          <w:rFonts w:ascii="Calibri" w:hAnsi="Calibri"/>
          <w:color w:val="000000"/>
          <w:sz w:val="26"/>
          <w:szCs w:val="26"/>
        </w:rPr>
      </w:pPr>
      <w:ins w:id="4059" w:author="Unknown">
        <w:r>
          <w:rPr>
            <w:rStyle w:val="HTMLCode"/>
            <w:rFonts w:eastAsiaTheme="minorHAnsi"/>
            <w:b/>
            <w:bCs/>
            <w:color w:val="0000EE"/>
          </w:rPr>
          <w:t>pathname</w:t>
        </w:r>
        <w:r>
          <w:rPr>
            <w:rFonts w:ascii="Calibri" w:hAnsi="Calibri"/>
            <w:color w:val="000000"/>
            <w:sz w:val="26"/>
            <w:szCs w:val="26"/>
          </w:rPr>
          <w:t> - returneaza sau seteaza partea din adresa URL dupa numele domeniului, cu '/' la inceput.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0" w:author="Unknown"/>
          <w:color w:val="0101FF"/>
          <w:sz w:val="23"/>
          <w:szCs w:val="23"/>
        </w:rPr>
      </w:pPr>
      <w:ins w:id="4061" w:author="Unknown">
        <w:r>
          <w:rPr>
            <w:color w:val="0101FF"/>
            <w:sz w:val="23"/>
            <w:szCs w:val="23"/>
          </w:rPr>
          <w:t>//URL: https://marplo.net/html/div_span.html</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2" w:author="Unknown"/>
          <w:color w:val="0101FF"/>
          <w:sz w:val="23"/>
          <w:szCs w:val="23"/>
        </w:rPr>
      </w:pPr>
      <w:ins w:id="4063" w:author="Unknown">
        <w:r>
          <w:rPr>
            <w:color w:val="0101FF"/>
            <w:sz w:val="23"/>
            <w:szCs w:val="23"/>
          </w:rPr>
          <w:t>var str = window.location.pathname; // /html/div_span.html</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4" w:author="Unknown"/>
          <w:color w:val="0101FF"/>
          <w:sz w:val="23"/>
          <w:szCs w:val="23"/>
        </w:rPr>
      </w:pPr>
      <w:ins w:id="4065" w:author="Unknown">
        <w:r>
          <w:rPr>
            <w:color w:val="0101FF"/>
            <w:sz w:val="23"/>
            <w:szCs w:val="23"/>
          </w:rPr>
          <w:t>alert(str);</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6" w:author="Unknown"/>
          <w:color w:val="0101FF"/>
          <w:sz w:val="23"/>
          <w:szCs w:val="23"/>
        </w:rPr>
      </w:pPr>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7" w:author="Unknown"/>
          <w:color w:val="0101FF"/>
          <w:sz w:val="23"/>
          <w:szCs w:val="23"/>
        </w:rPr>
      </w:pPr>
      <w:ins w:id="4068" w:author="Unknown">
        <w:r>
          <w:rPr>
            <w:color w:val="0101FF"/>
            <w:sz w:val="23"/>
            <w:szCs w:val="23"/>
          </w:rPr>
          <w:t>//incarca alta pagina din aceleasi site</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69" w:author="Unknown"/>
          <w:color w:val="0101FF"/>
          <w:sz w:val="23"/>
          <w:szCs w:val="23"/>
        </w:rPr>
      </w:pPr>
      <w:ins w:id="4070" w:author="Unknown">
        <w:r>
          <w:rPr>
            <w:color w:val="0101FF"/>
            <w:sz w:val="23"/>
            <w:szCs w:val="23"/>
          </w:rPr>
          <w:t>window.location.pathname ='/javascript/sintaxajs.html';</w:t>
        </w:r>
      </w:ins>
    </w:p>
    <w:p w:rsidR="00EE2F06" w:rsidRDefault="00EE2F06" w:rsidP="00EE2F06">
      <w:pPr>
        <w:numPr>
          <w:ilvl w:val="0"/>
          <w:numId w:val="36"/>
        </w:numPr>
        <w:shd w:val="clear" w:color="auto" w:fill="FEFEFF"/>
        <w:spacing w:before="100" w:beforeAutospacing="1" w:after="100" w:afterAutospacing="1" w:line="319" w:lineRule="atLeast"/>
        <w:ind w:left="525"/>
        <w:rPr>
          <w:ins w:id="4071" w:author="Unknown"/>
          <w:rFonts w:ascii="Calibri" w:hAnsi="Calibri"/>
          <w:color w:val="000000"/>
          <w:sz w:val="26"/>
          <w:szCs w:val="26"/>
        </w:rPr>
      </w:pPr>
      <w:ins w:id="4072" w:author="Unknown">
        <w:r>
          <w:rPr>
            <w:rStyle w:val="HTMLCode"/>
            <w:rFonts w:eastAsiaTheme="minorHAnsi"/>
            <w:b/>
            <w:bCs/>
            <w:color w:val="0000EE"/>
          </w:rPr>
          <w:t>port</w:t>
        </w:r>
        <w:r>
          <w:rPr>
            <w:rFonts w:ascii="Calibri" w:hAnsi="Calibri"/>
            <w:color w:val="000000"/>
            <w:sz w:val="26"/>
            <w:szCs w:val="26"/>
          </w:rPr>
          <w:t> - returneaza sau seteaza numarul port-ului din URL (daca e specificat).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73" w:author="Unknown"/>
          <w:color w:val="0101FF"/>
          <w:sz w:val="23"/>
          <w:szCs w:val="23"/>
        </w:rPr>
      </w:pPr>
      <w:ins w:id="4074" w:author="Unknown">
        <w:r>
          <w:rPr>
            <w:color w:val="0101FF"/>
            <w:sz w:val="23"/>
            <w:szCs w:val="23"/>
          </w:rPr>
          <w:t>//URL: https://marplo.net:443/javascript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75" w:author="Unknown"/>
          <w:color w:val="0101FF"/>
          <w:sz w:val="23"/>
          <w:szCs w:val="23"/>
        </w:rPr>
      </w:pPr>
      <w:ins w:id="4076" w:author="Unknown">
        <w:r>
          <w:rPr>
            <w:color w:val="0101FF"/>
            <w:sz w:val="23"/>
            <w:szCs w:val="23"/>
          </w:rPr>
          <w:t>var port = window.location.pathname; // 443</w:t>
        </w:r>
      </w:ins>
    </w:p>
    <w:p w:rsidR="00EE2F06" w:rsidRDefault="00EE2F06" w:rsidP="00EE2F06">
      <w:pPr>
        <w:numPr>
          <w:ilvl w:val="0"/>
          <w:numId w:val="36"/>
        </w:numPr>
        <w:shd w:val="clear" w:color="auto" w:fill="FEFEFF"/>
        <w:spacing w:before="100" w:beforeAutospacing="1" w:after="100" w:afterAutospacing="1" w:line="319" w:lineRule="atLeast"/>
        <w:ind w:left="525"/>
        <w:rPr>
          <w:ins w:id="4077" w:author="Unknown"/>
          <w:rFonts w:ascii="Calibri" w:hAnsi="Calibri"/>
          <w:color w:val="000000"/>
          <w:sz w:val="26"/>
          <w:szCs w:val="26"/>
        </w:rPr>
      </w:pPr>
      <w:ins w:id="4078" w:author="Unknown">
        <w:r>
          <w:rPr>
            <w:rStyle w:val="HTMLCode"/>
            <w:rFonts w:eastAsiaTheme="minorHAnsi"/>
            <w:b/>
            <w:bCs/>
            <w:color w:val="0000EE"/>
          </w:rPr>
          <w:t>protocol</w:t>
        </w:r>
        <w:r>
          <w:rPr>
            <w:rFonts w:ascii="Calibri" w:hAnsi="Calibri"/>
            <w:color w:val="000000"/>
            <w:sz w:val="26"/>
            <w:szCs w:val="26"/>
          </w:rPr>
          <w:t> - returneaza sau seteaza partea de protocol din adresa URL, cu ':' la sfarsit.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79" w:author="Unknown"/>
          <w:color w:val="0101FF"/>
          <w:sz w:val="23"/>
          <w:szCs w:val="23"/>
        </w:rPr>
      </w:pPr>
      <w:ins w:id="4080" w:author="Unknown">
        <w:r>
          <w:rPr>
            <w:color w:val="0101FF"/>
            <w:sz w:val="23"/>
            <w:szCs w:val="23"/>
          </w:rPr>
          <w:t>//URL: https://marplo.net/javascript</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81" w:author="Unknown"/>
          <w:color w:val="0101FF"/>
          <w:sz w:val="23"/>
          <w:szCs w:val="23"/>
        </w:rPr>
      </w:pPr>
      <w:ins w:id="4082" w:author="Unknown">
        <w:r>
          <w:rPr>
            <w:color w:val="0101FF"/>
            <w:sz w:val="23"/>
            <w:szCs w:val="23"/>
          </w:rPr>
          <w:t>var prot = window.location.protocol; // https:</w:t>
        </w:r>
      </w:ins>
    </w:p>
    <w:p w:rsidR="00EE2F06" w:rsidRDefault="00EE2F06" w:rsidP="00EE2F06">
      <w:pPr>
        <w:numPr>
          <w:ilvl w:val="0"/>
          <w:numId w:val="36"/>
        </w:numPr>
        <w:shd w:val="clear" w:color="auto" w:fill="FEFEFF"/>
        <w:spacing w:before="100" w:beforeAutospacing="1" w:after="100" w:afterAutospacing="1" w:line="319" w:lineRule="atLeast"/>
        <w:ind w:left="525"/>
        <w:rPr>
          <w:ins w:id="4083" w:author="Unknown"/>
          <w:rFonts w:ascii="Calibri" w:hAnsi="Calibri"/>
          <w:color w:val="000000"/>
          <w:sz w:val="26"/>
          <w:szCs w:val="26"/>
        </w:rPr>
      </w:pPr>
      <w:ins w:id="4084" w:author="Unknown">
        <w:r>
          <w:rPr>
            <w:rStyle w:val="HTMLCode"/>
            <w:rFonts w:eastAsiaTheme="minorHAnsi"/>
            <w:b/>
            <w:bCs/>
            <w:color w:val="0000EE"/>
          </w:rPr>
          <w:t>search</w:t>
        </w:r>
        <w:r>
          <w:rPr>
            <w:rFonts w:ascii="Calibri" w:hAnsi="Calibri"/>
            <w:color w:val="000000"/>
            <w:sz w:val="26"/>
            <w:szCs w:val="26"/>
          </w:rPr>
          <w:t> - returneaza sau seteaza sirul 'query' (parametri dupa '?') din adresa URL, inclusiv '?'.</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85" w:author="Unknown"/>
          <w:color w:val="0101FF"/>
          <w:sz w:val="23"/>
          <w:szCs w:val="23"/>
        </w:rPr>
      </w:pPr>
      <w:ins w:id="4086" w:author="Unknown">
        <w:r>
          <w:rPr>
            <w:color w:val="0101FF"/>
            <w:sz w:val="23"/>
            <w:szCs w:val="23"/>
          </w:rPr>
          <w:t>//URL: //https://domain.net/page?id=2&amp;src=abcd</w:t>
        </w:r>
      </w:ins>
    </w:p>
    <w:p w:rsidR="00EE2F06" w:rsidRDefault="00EE2F06" w:rsidP="00EE2F06">
      <w:pPr>
        <w:pStyle w:val="HTMLPreformatted"/>
        <w:numPr>
          <w:ilvl w:val="0"/>
          <w:numId w:val="36"/>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87" w:author="Unknown"/>
          <w:color w:val="0101FF"/>
          <w:sz w:val="23"/>
          <w:szCs w:val="23"/>
        </w:rPr>
      </w:pPr>
      <w:ins w:id="4088" w:author="Unknown">
        <w:r>
          <w:rPr>
            <w:color w:val="0101FF"/>
            <w:sz w:val="23"/>
            <w:szCs w:val="23"/>
          </w:rPr>
          <w:t>var query = window.location.search; // ?id=2&amp;src=abcd</w:t>
        </w:r>
      </w:ins>
    </w:p>
    <w:p w:rsidR="00EE2F06" w:rsidRDefault="00EE2F06" w:rsidP="00EE2F06">
      <w:pPr>
        <w:shd w:val="clear" w:color="auto" w:fill="FEFEFF"/>
        <w:rPr>
          <w:ins w:id="4089" w:author="Unknown"/>
          <w:rFonts w:ascii="Calibri" w:hAnsi="Calibri"/>
          <w:color w:val="000000"/>
          <w:sz w:val="26"/>
          <w:szCs w:val="26"/>
        </w:rPr>
      </w:pPr>
    </w:p>
    <w:p w:rsidR="00EE2F06" w:rsidRDefault="00EE2F06" w:rsidP="00EE2F06">
      <w:pPr>
        <w:pStyle w:val="Heading3"/>
        <w:shd w:val="clear" w:color="auto" w:fill="FEFEFF"/>
        <w:spacing w:before="180" w:after="135"/>
        <w:ind w:left="300"/>
        <w:rPr>
          <w:ins w:id="4090" w:author="Unknown"/>
          <w:rFonts w:ascii="Calibri" w:hAnsi="Calibri"/>
          <w:color w:val="000000"/>
          <w:spacing w:val="15"/>
          <w:sz w:val="27"/>
          <w:szCs w:val="27"/>
          <w:u w:val="single"/>
        </w:rPr>
      </w:pPr>
      <w:ins w:id="4091" w:author="Unknown">
        <w:r>
          <w:rPr>
            <w:rFonts w:ascii="Calibri" w:hAnsi="Calibri"/>
            <w:color w:val="000000"/>
            <w:spacing w:val="15"/>
            <w:u w:val="single"/>
          </w:rPr>
          <w:t>Metode obiect location</w:t>
        </w:r>
      </w:ins>
    </w:p>
    <w:p w:rsidR="00EE2F06" w:rsidRDefault="00EE2F06" w:rsidP="00EE2F06">
      <w:pPr>
        <w:numPr>
          <w:ilvl w:val="0"/>
          <w:numId w:val="37"/>
        </w:numPr>
        <w:shd w:val="clear" w:color="auto" w:fill="FEFEFF"/>
        <w:spacing w:before="100" w:beforeAutospacing="1" w:after="100" w:afterAutospacing="1" w:line="319" w:lineRule="atLeast"/>
        <w:ind w:left="525"/>
        <w:rPr>
          <w:ins w:id="4092" w:author="Unknown"/>
          <w:rFonts w:ascii="Calibri" w:hAnsi="Calibri"/>
          <w:color w:val="000000"/>
          <w:sz w:val="26"/>
          <w:szCs w:val="26"/>
        </w:rPr>
      </w:pPr>
      <w:ins w:id="4093" w:author="Unknown">
        <w:r>
          <w:rPr>
            <w:rStyle w:val="HTMLCode"/>
            <w:rFonts w:eastAsiaTheme="minorHAnsi"/>
            <w:b/>
            <w:bCs/>
            <w:color w:val="0000EE"/>
          </w:rPr>
          <w:t>assign(url)</w:t>
        </w:r>
        <w:r>
          <w:rPr>
            <w:rFonts w:ascii="Calibri" w:hAnsi="Calibri"/>
            <w:color w:val="000000"/>
            <w:sz w:val="26"/>
            <w:szCs w:val="26"/>
          </w:rPr>
          <w:t> - incarca si afiseaza documentul de la adresa 'url' transmisa.</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94" w:author="Unknown"/>
          <w:color w:val="0101FF"/>
          <w:sz w:val="23"/>
          <w:szCs w:val="23"/>
        </w:rPr>
      </w:pPr>
      <w:ins w:id="4095" w:author="Unknown">
        <w:r>
          <w:rPr>
            <w:color w:val="0101FF"/>
            <w:sz w:val="23"/>
            <w:szCs w:val="23"/>
          </w:rPr>
          <w:t>&lt;p&gt;Exemplu window.location.assign().&lt;br&gt;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96" w:author="Unknown"/>
          <w:color w:val="0101FF"/>
          <w:sz w:val="23"/>
          <w:szCs w:val="23"/>
        </w:rPr>
      </w:pPr>
      <w:ins w:id="4097" w:author="Unknown">
        <w:r>
          <w:rPr>
            <w:color w:val="0101FF"/>
            <w:sz w:val="23"/>
            <w:szCs w:val="23"/>
          </w:rPr>
          <w:lastRenderedPageBreak/>
          <w:t xml:space="preserve"> - La clic pe buton incarca o adresa cu o imagine.&lt;/p&gt;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098" w:author="Unknown"/>
          <w:color w:val="0101FF"/>
          <w:sz w:val="23"/>
          <w:szCs w:val="23"/>
        </w:rPr>
      </w:pPr>
      <w:ins w:id="4099" w:author="Unknown">
        <w:r>
          <w:rPr>
            <w:color w:val="0101FF"/>
            <w:sz w:val="23"/>
            <w:szCs w:val="23"/>
          </w:rPr>
          <w:t xml:space="preserve"> &lt;button id='btn1'&gt;Click&lt;/button&gt;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0" w:author="Unknown"/>
          <w:color w:val="0101FF"/>
          <w:sz w:val="23"/>
          <w:szCs w:val="23"/>
        </w:rPr>
      </w:pPr>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1" w:author="Unknown"/>
          <w:color w:val="0101FF"/>
          <w:sz w:val="23"/>
          <w:szCs w:val="23"/>
        </w:rPr>
      </w:pPr>
      <w:ins w:id="4102" w:author="Unknown">
        <w:r>
          <w:rPr>
            <w:color w:val="0101FF"/>
            <w:sz w:val="23"/>
            <w:szCs w:val="23"/>
          </w:rPr>
          <w:t>&lt;script&gt;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3" w:author="Unknown"/>
          <w:color w:val="0101FF"/>
          <w:sz w:val="23"/>
          <w:szCs w:val="23"/>
        </w:rPr>
      </w:pPr>
      <w:ins w:id="4104" w:author="Unknown">
        <w:r>
          <w:rPr>
            <w:color w:val="0101FF"/>
            <w:sz w:val="23"/>
            <w:szCs w:val="23"/>
          </w:rPr>
          <w:t>document.getElementById('btn1').addEventListener('click', (ev)=&gt;{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5" w:author="Unknown"/>
          <w:color w:val="0101FF"/>
          <w:sz w:val="23"/>
          <w:szCs w:val="23"/>
        </w:rPr>
      </w:pPr>
      <w:ins w:id="4106" w:author="Unknown">
        <w:r>
          <w:rPr>
            <w:color w:val="0101FF"/>
            <w:sz w:val="23"/>
            <w:szCs w:val="23"/>
          </w:rPr>
          <w:t xml:space="preserve"> window.location.assign('//marplo.net/imgs/smile_gift.png');</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7" w:author="Unknown"/>
          <w:color w:val="0101FF"/>
          <w:sz w:val="23"/>
          <w:szCs w:val="23"/>
        </w:rPr>
      </w:pPr>
      <w:ins w:id="4108" w:author="Unknown">
        <w:r>
          <w:rPr>
            <w:color w:val="0101FF"/>
            <w:sz w:val="23"/>
            <w:szCs w:val="23"/>
          </w:rPr>
          <w: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09" w:author="Unknown"/>
          <w:color w:val="0101FF"/>
          <w:sz w:val="23"/>
          <w:szCs w:val="23"/>
        </w:rPr>
      </w:pPr>
      <w:ins w:id="4110"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4111" w:author="Unknown"/>
          <w:rFonts w:ascii="Calibri" w:hAnsi="Calibri"/>
          <w:color w:val="000000"/>
          <w:sz w:val="26"/>
          <w:szCs w:val="26"/>
        </w:rPr>
      </w:pPr>
      <w:ins w:id="4112" w:author="Unknown">
        <w:r>
          <w:rPr>
            <w:rFonts w:ascii="Calibri" w:hAnsi="Calibri"/>
            <w:color w:val="000000"/>
            <w:sz w:val="26"/>
            <w:szCs w:val="26"/>
          </w:rPr>
          <w:t>Incercati codul</w:t>
        </w:r>
      </w:ins>
    </w:p>
    <w:p w:rsidR="00EE2F06" w:rsidRDefault="00EE2F06" w:rsidP="00EE2F06">
      <w:pPr>
        <w:numPr>
          <w:ilvl w:val="0"/>
          <w:numId w:val="37"/>
        </w:numPr>
        <w:shd w:val="clear" w:color="auto" w:fill="FEFEFF"/>
        <w:spacing w:before="100" w:beforeAutospacing="1" w:after="100" w:afterAutospacing="1" w:line="319" w:lineRule="atLeast"/>
        <w:ind w:left="525"/>
        <w:rPr>
          <w:ins w:id="4113" w:author="Unknown"/>
          <w:rFonts w:ascii="Calibri" w:hAnsi="Calibri"/>
          <w:color w:val="000000"/>
          <w:sz w:val="26"/>
          <w:szCs w:val="26"/>
        </w:rPr>
      </w:pPr>
      <w:ins w:id="4114" w:author="Unknown">
        <w:r>
          <w:rPr>
            <w:rStyle w:val="HTMLCode"/>
            <w:rFonts w:eastAsiaTheme="minorHAnsi"/>
            <w:b/>
            <w:bCs/>
            <w:color w:val="0000EE"/>
          </w:rPr>
          <w:t>reload(arg)</w:t>
        </w:r>
        <w:r>
          <w:rPr>
            <w:rFonts w:ascii="Calibri" w:hAnsi="Calibri"/>
            <w:color w:val="000000"/>
            <w:sz w:val="26"/>
            <w:szCs w:val="26"/>
          </w:rPr>
          <w:t> - reincarca adresa URL curenta in fereastra de browser. Parametrul 'arg' e optional, poate fi </w:t>
        </w:r>
        <w:r>
          <w:rPr>
            <w:rStyle w:val="HTMLCode"/>
            <w:rFonts w:eastAsiaTheme="minorHAnsi"/>
            <w:b/>
            <w:bCs/>
            <w:color w:val="0000EE"/>
          </w:rPr>
          <w:t>true</w:t>
        </w:r>
        <w:r>
          <w:rPr>
            <w:rFonts w:ascii="Calibri" w:hAnsi="Calibri"/>
            <w:color w:val="000000"/>
            <w:sz w:val="26"/>
            <w:szCs w:val="26"/>
          </w:rPr>
          <w:t> sau </w:t>
        </w:r>
        <w:r>
          <w:rPr>
            <w:rStyle w:val="HTMLCode"/>
            <w:rFonts w:eastAsiaTheme="minorHAnsi"/>
            <w:b/>
            <w:bCs/>
            <w:color w:val="0000EE"/>
          </w:rPr>
          <w:t>false</w:t>
        </w:r>
        <w:r>
          <w:rPr>
            <w:rFonts w:ascii="Calibri" w:hAnsi="Calibri"/>
            <w:color w:val="000000"/>
            <w:sz w:val="26"/>
            <w:szCs w:val="26"/>
          </w:rPr>
          <w:t>.</w:t>
        </w:r>
        <w:r>
          <w:rPr>
            <w:rFonts w:ascii="Calibri" w:hAnsi="Calibri"/>
            <w:color w:val="000000"/>
            <w:sz w:val="26"/>
            <w:szCs w:val="26"/>
          </w:rPr>
          <w:br/>
          <w:t>Daca e specificat 'true', reincarca continutul de pe server; daca e 'false' sau nu e specificat, poate sa reincarce continutul din cache-ul browser-ului.</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15" w:author="Unknown"/>
          <w:color w:val="0101FF"/>
          <w:sz w:val="23"/>
          <w:szCs w:val="23"/>
        </w:rPr>
      </w:pPr>
      <w:ins w:id="4116" w:author="Unknown">
        <w:r>
          <w:rPr>
            <w:color w:val="0101FF"/>
            <w:sz w:val="23"/>
            <w:szCs w:val="23"/>
          </w:rPr>
          <w:t>&lt;p&gt;Exemplu window.location.reload().&lt;br&gt;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17" w:author="Unknown"/>
          <w:color w:val="0101FF"/>
          <w:sz w:val="23"/>
          <w:szCs w:val="23"/>
        </w:rPr>
      </w:pPr>
      <w:ins w:id="4118" w:author="Unknown">
        <w:r>
          <w:rPr>
            <w:color w:val="0101FF"/>
            <w:sz w:val="23"/>
            <w:szCs w:val="23"/>
          </w:rPr>
          <w:t xml:space="preserve"> - La clic pe buton reincarca pagina de pe server.&lt;/p&gt;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19" w:author="Unknown"/>
          <w:color w:val="0101FF"/>
          <w:sz w:val="23"/>
          <w:szCs w:val="23"/>
        </w:rPr>
      </w:pPr>
      <w:ins w:id="4120" w:author="Unknown">
        <w:r>
          <w:rPr>
            <w:color w:val="0101FF"/>
            <w:sz w:val="23"/>
            <w:szCs w:val="23"/>
          </w:rPr>
          <w:t xml:space="preserve"> &lt;button id='btn1'&gt;Click&lt;/button&gt;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21" w:author="Unknown"/>
          <w:color w:val="0101FF"/>
          <w:sz w:val="23"/>
          <w:szCs w:val="23"/>
        </w:rPr>
      </w:pPr>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22" w:author="Unknown"/>
          <w:color w:val="0101FF"/>
          <w:sz w:val="23"/>
          <w:szCs w:val="23"/>
        </w:rPr>
      </w:pPr>
      <w:ins w:id="4123" w:author="Unknown">
        <w:r>
          <w:rPr>
            <w:color w:val="0101FF"/>
            <w:sz w:val="23"/>
            <w:szCs w:val="23"/>
          </w:rPr>
          <w:t>&lt;script&gt;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24" w:author="Unknown"/>
          <w:color w:val="0101FF"/>
          <w:sz w:val="23"/>
          <w:szCs w:val="23"/>
        </w:rPr>
      </w:pPr>
      <w:ins w:id="4125" w:author="Unknown">
        <w:r>
          <w:rPr>
            <w:color w:val="0101FF"/>
            <w:sz w:val="23"/>
            <w:szCs w:val="23"/>
          </w:rPr>
          <w:t>document.getElementById('btn1').addEventListener('click', (ev)=&gt;{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26" w:author="Unknown"/>
          <w:color w:val="0101FF"/>
          <w:sz w:val="23"/>
          <w:szCs w:val="23"/>
        </w:rPr>
      </w:pPr>
      <w:ins w:id="4127" w:author="Unknown">
        <w:r>
          <w:rPr>
            <w:color w:val="0101FF"/>
            <w:sz w:val="23"/>
            <w:szCs w:val="23"/>
          </w:rPr>
          <w:t xml:space="preserve"> window.location.reload(true);</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28" w:author="Unknown"/>
          <w:color w:val="0101FF"/>
          <w:sz w:val="23"/>
          <w:szCs w:val="23"/>
        </w:rPr>
      </w:pPr>
      <w:ins w:id="4129" w:author="Unknown">
        <w:r>
          <w:rPr>
            <w:color w:val="0101FF"/>
            <w:sz w:val="23"/>
            <w:szCs w:val="23"/>
          </w:rPr>
          <w: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30" w:author="Unknown"/>
          <w:color w:val="0101FF"/>
          <w:sz w:val="23"/>
          <w:szCs w:val="23"/>
        </w:rPr>
      </w:pPr>
      <w:ins w:id="4131" w:author="Unknown">
        <w:r>
          <w:rPr>
            <w:color w:val="0101FF"/>
            <w:sz w:val="23"/>
            <w:szCs w:val="23"/>
          </w:rPr>
          <w:t>&lt;/script&gt;</w:t>
        </w:r>
      </w:ins>
    </w:p>
    <w:p w:rsidR="00EE2F06" w:rsidRDefault="00EE2F06" w:rsidP="00EE2F06">
      <w:pPr>
        <w:shd w:val="clear" w:color="auto" w:fill="FEFEFF"/>
        <w:spacing w:beforeAutospacing="1" w:afterAutospacing="1" w:line="319" w:lineRule="atLeast"/>
        <w:ind w:left="525"/>
        <w:rPr>
          <w:ins w:id="4132" w:author="Unknown"/>
          <w:rFonts w:ascii="Calibri" w:hAnsi="Calibri"/>
          <w:color w:val="000000"/>
          <w:sz w:val="26"/>
          <w:szCs w:val="26"/>
        </w:rPr>
      </w:pPr>
      <w:ins w:id="4133" w:author="Unknown">
        <w:r>
          <w:rPr>
            <w:rFonts w:ascii="Calibri" w:hAnsi="Calibri"/>
            <w:color w:val="000000"/>
            <w:sz w:val="26"/>
            <w:szCs w:val="26"/>
          </w:rPr>
          <w:t>Incercati codul</w:t>
        </w:r>
      </w:ins>
    </w:p>
    <w:p w:rsidR="00EE2F06" w:rsidRDefault="00EE2F06" w:rsidP="00EE2F06">
      <w:pPr>
        <w:numPr>
          <w:ilvl w:val="0"/>
          <w:numId w:val="37"/>
        </w:numPr>
        <w:shd w:val="clear" w:color="auto" w:fill="FEFEFF"/>
        <w:spacing w:before="100" w:beforeAutospacing="1" w:after="100" w:afterAutospacing="1" w:line="319" w:lineRule="atLeast"/>
        <w:ind w:left="525"/>
        <w:rPr>
          <w:ins w:id="4134" w:author="Unknown"/>
          <w:rFonts w:ascii="Calibri" w:hAnsi="Calibri"/>
          <w:color w:val="000000"/>
          <w:sz w:val="26"/>
          <w:szCs w:val="26"/>
        </w:rPr>
      </w:pPr>
      <w:ins w:id="4135" w:author="Unknown">
        <w:r>
          <w:rPr>
            <w:rStyle w:val="HTMLCode"/>
            <w:rFonts w:eastAsiaTheme="minorHAnsi"/>
            <w:b/>
            <w:bCs/>
            <w:color w:val="0000EE"/>
          </w:rPr>
          <w:t>replace(url)</w:t>
        </w:r>
        <w:r>
          <w:rPr>
            <w:rFonts w:ascii="Calibri" w:hAnsi="Calibri"/>
            <w:color w:val="000000"/>
            <w:sz w:val="26"/>
            <w:szCs w:val="26"/>
          </w:rPr>
          <w:t> - incarca si afiseaza in fereastra continutul de la adresa 'url'.</w:t>
        </w:r>
        <w:r>
          <w:rPr>
            <w:rFonts w:ascii="Calibri" w:hAnsi="Calibri"/>
            <w:color w:val="000000"/>
            <w:sz w:val="26"/>
            <w:szCs w:val="26"/>
          </w:rPr>
          <w:br/>
          <w:t>- Diferenta fata de </w:t>
        </w:r>
        <w:r>
          <w:rPr>
            <w:rStyle w:val="sbi"/>
            <w:rFonts w:ascii="Calibri" w:hAnsi="Calibri"/>
            <w:b/>
            <w:bCs/>
            <w:i/>
            <w:iCs/>
            <w:color w:val="000000"/>
            <w:sz w:val="26"/>
            <w:szCs w:val="26"/>
          </w:rPr>
          <w:t>assign()</w:t>
        </w:r>
        <w:r>
          <w:rPr>
            <w:rFonts w:ascii="Calibri" w:hAnsi="Calibri"/>
            <w:color w:val="000000"/>
            <w:sz w:val="26"/>
            <w:szCs w:val="26"/>
          </w:rPr>
          <w:t> e faptul ca </w:t>
        </w:r>
        <w:r>
          <w:rPr>
            <w:rStyle w:val="HTMLCode"/>
            <w:rFonts w:eastAsiaTheme="minorHAnsi"/>
            <w:b/>
            <w:bCs/>
            <w:color w:val="0000EE"/>
          </w:rPr>
          <w:t>replace()</w:t>
        </w:r>
        <w:r>
          <w:rPr>
            <w:rFonts w:ascii="Calibri" w:hAnsi="Calibri"/>
            <w:color w:val="000000"/>
            <w:sz w:val="26"/>
            <w:szCs w:val="26"/>
          </w:rPr>
          <w:t> inlocuieste in 'history' pagina curenta cu pagina de la noua adresa, adica butonul Back din browser nu mai intoarce la pagina initiala.</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36" w:author="Unknown"/>
          <w:color w:val="0101FF"/>
          <w:sz w:val="23"/>
          <w:szCs w:val="23"/>
        </w:rPr>
      </w:pPr>
      <w:ins w:id="4137" w:author="Unknown">
        <w:r>
          <w:rPr>
            <w:color w:val="0101FF"/>
            <w:sz w:val="23"/>
            <w:szCs w:val="23"/>
          </w:rPr>
          <w:t>&lt;p&gt;Exemplu window.location.replace().&lt;br&gt;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38" w:author="Unknown"/>
          <w:color w:val="0101FF"/>
          <w:sz w:val="23"/>
          <w:szCs w:val="23"/>
        </w:rPr>
      </w:pPr>
      <w:ins w:id="4139" w:author="Unknown">
        <w:r>
          <w:rPr>
            <w:color w:val="0101FF"/>
            <w:sz w:val="23"/>
            <w:szCs w:val="23"/>
          </w:rPr>
          <w:t xml:space="preserve"> - La clic pe buton incarca o imagine.&lt;/p&gt;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0" w:author="Unknown"/>
          <w:color w:val="0101FF"/>
          <w:sz w:val="23"/>
          <w:szCs w:val="23"/>
        </w:rPr>
      </w:pPr>
      <w:ins w:id="4141" w:author="Unknown">
        <w:r>
          <w:rPr>
            <w:color w:val="0101FF"/>
            <w:sz w:val="23"/>
            <w:szCs w:val="23"/>
          </w:rPr>
          <w:t xml:space="preserve"> &lt;button id='btn1'&gt;Replace&lt;/button&gt;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2" w:author="Unknown"/>
          <w:color w:val="0101FF"/>
          <w:sz w:val="23"/>
          <w:szCs w:val="23"/>
        </w:rPr>
      </w:pPr>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3" w:author="Unknown"/>
          <w:color w:val="0101FF"/>
          <w:sz w:val="23"/>
          <w:szCs w:val="23"/>
        </w:rPr>
      </w:pPr>
      <w:ins w:id="4144" w:author="Unknown">
        <w:r>
          <w:rPr>
            <w:color w:val="0101FF"/>
            <w:sz w:val="23"/>
            <w:szCs w:val="23"/>
          </w:rPr>
          <w:t>&lt;script&gt;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5" w:author="Unknown"/>
          <w:color w:val="0101FF"/>
          <w:sz w:val="23"/>
          <w:szCs w:val="23"/>
        </w:rPr>
      </w:pPr>
      <w:ins w:id="4146" w:author="Unknown">
        <w:r>
          <w:rPr>
            <w:color w:val="0101FF"/>
            <w:sz w:val="23"/>
            <w:szCs w:val="23"/>
          </w:rPr>
          <w:lastRenderedPageBreak/>
          <w:t>document.getElementById('btn1').addEventListener('click', (ev)=&gt;{</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7" w:author="Unknown"/>
          <w:color w:val="0101FF"/>
          <w:sz w:val="23"/>
          <w:szCs w:val="23"/>
        </w:rPr>
      </w:pPr>
      <w:ins w:id="4148" w:author="Unknown">
        <w:r>
          <w:rPr>
            <w:color w:val="0101FF"/>
            <w:sz w:val="23"/>
            <w:szCs w:val="23"/>
          </w:rPr>
          <w:t xml:space="preserve"> window.location.replace('//marplo.net/imgs/smile_gift.png');</w:t>
        </w:r>
      </w:ins>
    </w:p>
    <w:p w:rsidR="00EE2F06" w:rsidRDefault="00EE2F06" w:rsidP="00EE2F06">
      <w:pPr>
        <w:pStyle w:val="HTMLPreformatted"/>
        <w:numPr>
          <w:ilvl w:val="0"/>
          <w:numId w:val="37"/>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ins w:id="4149" w:author="Unknown"/>
          <w:color w:val="0101FF"/>
          <w:sz w:val="23"/>
          <w:szCs w:val="23"/>
        </w:rPr>
      </w:pPr>
      <w:ins w:id="4150"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151" w:author="Unknown"/>
          <w:color w:val="0101FF"/>
          <w:sz w:val="23"/>
          <w:szCs w:val="23"/>
        </w:rPr>
      </w:pPr>
      <w:ins w:id="4152" w:author="Unknown">
        <w:r>
          <w:rPr>
            <w:color w:val="0101FF"/>
            <w:sz w:val="23"/>
            <w:szCs w:val="23"/>
          </w:rPr>
          <w:t>&lt;/script&gt;</w:t>
        </w:r>
      </w:ins>
    </w:p>
    <w:p w:rsidR="00EE2F06" w:rsidRDefault="00EE2F06"/>
    <w:p w:rsidR="00EE2F06" w:rsidRDefault="00EE2F06"/>
    <w:p w:rsidR="00EE2F06" w:rsidRDefault="00EE2F06" w:rsidP="00EE2F06">
      <w:pPr>
        <w:pStyle w:val="Heading1"/>
        <w:spacing w:before="0" w:beforeAutospacing="0" w:after="0" w:afterAutospacing="0"/>
        <w:jc w:val="center"/>
        <w:rPr>
          <w:rFonts w:ascii="Calibri" w:hAnsi="Calibri"/>
          <w:sz w:val="33"/>
          <w:szCs w:val="33"/>
          <w:u w:val="single"/>
        </w:rPr>
      </w:pPr>
      <w:r>
        <w:rPr>
          <w:rFonts w:ascii="Calibri" w:hAnsi="Calibri"/>
          <w:sz w:val="33"/>
          <w:szCs w:val="33"/>
          <w:u w:val="single"/>
        </w:rPr>
        <w:t>Obiectul anchor si Lucru cu adrese din link</w:t>
      </w:r>
    </w:p>
    <w:p w:rsidR="00EE2F06" w:rsidRDefault="00EE2F06" w:rsidP="00EE2F06">
      <w:pPr>
        <w:pStyle w:val="Heading2"/>
        <w:spacing w:before="0" w:beforeAutospacing="0" w:after="0" w:afterAutospacing="0"/>
        <w:jc w:val="center"/>
        <w:rPr>
          <w:rFonts w:ascii="Segoe Print" w:hAnsi="Segoe Print"/>
          <w:spacing w:val="15"/>
          <w:sz w:val="21"/>
          <w:szCs w:val="21"/>
        </w:rPr>
      </w:pPr>
      <w:r>
        <w:rPr>
          <w:rFonts w:ascii="Segoe Print" w:hAnsi="Segoe Print"/>
          <w:spacing w:val="15"/>
          <w:sz w:val="21"/>
          <w:szCs w:val="21"/>
        </w:rPr>
        <w:t>Curs Javascript</w:t>
      </w:r>
    </w:p>
    <w:p w:rsidR="00EE2F06" w:rsidRDefault="00EE2F06" w:rsidP="00EE2F06">
      <w:pPr>
        <w:jc w:val="center"/>
        <w:rPr>
          <w:rFonts w:ascii="Calibri" w:hAnsi="Calibri"/>
          <w:b/>
          <w:bCs/>
          <w:sz w:val="24"/>
          <w:szCs w:val="24"/>
        </w:rPr>
      </w:pPr>
      <w:hyperlink r:id="rId254" w:tooltip="Home" w:history="1">
        <w:r>
          <w:rPr>
            <w:rStyle w:val="Hyperlink"/>
            <w:rFonts w:ascii="Calibri" w:hAnsi="Calibri"/>
            <w:b/>
            <w:bCs/>
            <w:color w:val="FFFFFF"/>
            <w:u w:val="none"/>
            <w:shd w:val="clear" w:color="auto" w:fill="8F9FDE"/>
          </w:rPr>
          <w:t>Home</w:t>
        </w:r>
      </w:hyperlink>
      <w:r>
        <w:rPr>
          <w:rFonts w:ascii="Calibri" w:hAnsi="Calibri"/>
          <w:b/>
          <w:bCs/>
        </w:rPr>
        <w:t> </w:t>
      </w:r>
      <w:hyperlink r:id="rId255" w:tooltip="Engleza" w:history="1">
        <w:r>
          <w:rPr>
            <w:rStyle w:val="Hyperlink"/>
            <w:rFonts w:ascii="Calibri" w:hAnsi="Calibri"/>
            <w:b/>
            <w:bCs/>
            <w:color w:val="FFFFFF"/>
            <w:u w:val="none"/>
            <w:shd w:val="clear" w:color="auto" w:fill="8F9FDE"/>
          </w:rPr>
          <w:t>Engleza</w:t>
        </w:r>
      </w:hyperlink>
      <w:r>
        <w:rPr>
          <w:rFonts w:ascii="Calibri" w:hAnsi="Calibri"/>
          <w:b/>
          <w:bCs/>
        </w:rPr>
        <w:t> </w:t>
      </w:r>
      <w:hyperlink r:id="rId256" w:tooltip="Spaniola" w:history="1">
        <w:r>
          <w:rPr>
            <w:rStyle w:val="Hyperlink"/>
            <w:rFonts w:ascii="Calibri" w:hAnsi="Calibri"/>
            <w:b/>
            <w:bCs/>
            <w:color w:val="FFFFFF"/>
            <w:u w:val="none"/>
            <w:shd w:val="clear" w:color="auto" w:fill="8F9FDE"/>
          </w:rPr>
          <w:t>Spaniola</w:t>
        </w:r>
      </w:hyperlink>
      <w:r>
        <w:rPr>
          <w:rFonts w:ascii="Calibri" w:hAnsi="Calibri"/>
          <w:b/>
          <w:bCs/>
        </w:rPr>
        <w:t> </w:t>
      </w:r>
      <w:hyperlink r:id="rId257" w:tooltip="Html" w:history="1">
        <w:r>
          <w:rPr>
            <w:rStyle w:val="Hyperlink"/>
            <w:rFonts w:ascii="Calibri" w:hAnsi="Calibri"/>
            <w:b/>
            <w:bCs/>
            <w:color w:val="FFFFFF"/>
            <w:u w:val="none"/>
            <w:shd w:val="clear" w:color="auto" w:fill="8F9FDE"/>
          </w:rPr>
          <w:t>Html</w:t>
        </w:r>
      </w:hyperlink>
      <w:r>
        <w:rPr>
          <w:rFonts w:ascii="Calibri" w:hAnsi="Calibri"/>
          <w:b/>
          <w:bCs/>
        </w:rPr>
        <w:t> </w:t>
      </w:r>
      <w:hyperlink r:id="rId258" w:tooltip="CSS" w:history="1">
        <w:r>
          <w:rPr>
            <w:rStyle w:val="Hyperlink"/>
            <w:rFonts w:ascii="Calibri" w:hAnsi="Calibri"/>
            <w:b/>
            <w:bCs/>
            <w:color w:val="FFFFFF"/>
            <w:u w:val="none"/>
            <w:shd w:val="clear" w:color="auto" w:fill="8F9FDE"/>
          </w:rPr>
          <w:t>CSS</w:t>
        </w:r>
      </w:hyperlink>
      <w:r>
        <w:rPr>
          <w:rFonts w:ascii="Calibri" w:hAnsi="Calibri"/>
          <w:b/>
          <w:bCs/>
        </w:rPr>
        <w:t> </w:t>
      </w:r>
      <w:hyperlink r:id="rId259" w:tooltip="PHP-MySQL" w:history="1">
        <w:r>
          <w:rPr>
            <w:rStyle w:val="Hyperlink"/>
            <w:rFonts w:ascii="Calibri" w:hAnsi="Calibri"/>
            <w:b/>
            <w:bCs/>
            <w:color w:val="FFFFFF"/>
            <w:u w:val="none"/>
            <w:shd w:val="clear" w:color="auto" w:fill="8F9FDE"/>
          </w:rPr>
          <w:t>PHP-MySQL</w:t>
        </w:r>
      </w:hyperlink>
      <w:r>
        <w:rPr>
          <w:rFonts w:ascii="Calibri" w:hAnsi="Calibri"/>
          <w:b/>
          <w:bCs/>
        </w:rPr>
        <w:t> </w:t>
      </w:r>
      <w:hyperlink r:id="rId260" w:tooltip="Ajax" w:history="1">
        <w:r>
          <w:rPr>
            <w:rStyle w:val="Hyperlink"/>
            <w:rFonts w:ascii="Calibri" w:hAnsi="Calibri"/>
            <w:b/>
            <w:bCs/>
            <w:color w:val="FFFFFF"/>
            <w:u w:val="none"/>
            <w:shd w:val="clear" w:color="auto" w:fill="8F9FDE"/>
          </w:rPr>
          <w:t>Ajax</w:t>
        </w:r>
      </w:hyperlink>
      <w:r>
        <w:rPr>
          <w:rFonts w:ascii="Calibri" w:hAnsi="Calibri"/>
          <w:b/>
          <w:bCs/>
        </w:rPr>
        <w:t> </w:t>
      </w:r>
      <w:hyperlink r:id="rId261" w:tooltip="Blog" w:history="1">
        <w:r>
          <w:rPr>
            <w:rStyle w:val="Hyperlink"/>
            <w:rFonts w:ascii="Calibri" w:hAnsi="Calibri"/>
            <w:b/>
            <w:bCs/>
            <w:color w:val="FFFFFF"/>
            <w:u w:val="none"/>
            <w:shd w:val="clear" w:color="auto" w:fill="8F9FDE"/>
          </w:rPr>
          <w:t>Blog</w:t>
        </w:r>
      </w:hyperlink>
      <w:r>
        <w:rPr>
          <w:rFonts w:ascii="Calibri" w:hAnsi="Calibri"/>
          <w:b/>
          <w:bCs/>
        </w:rPr>
        <w:t> </w:t>
      </w:r>
      <w:hyperlink r:id="rId262" w:tooltip="Forum MarPlo.net" w:history="1">
        <w:r>
          <w:rPr>
            <w:rStyle w:val="Hyperlink"/>
            <w:rFonts w:ascii="Calibri" w:hAnsi="Calibri"/>
            <w:b/>
            <w:bCs/>
            <w:color w:val="FFFFFF"/>
            <w:u w:val="none"/>
            <w:shd w:val="clear" w:color="auto" w:fill="8F9FDE"/>
          </w:rPr>
          <w:t>Forum</w:t>
        </w:r>
      </w:hyperlink>
      <w:r>
        <w:rPr>
          <w:rFonts w:ascii="Calibri" w:hAnsi="Calibri"/>
          <w:b/>
          <w:bCs/>
        </w:rPr>
        <w:t> </w:t>
      </w:r>
      <w:hyperlink r:id="rId263" w:tooltip="Games - GamV.eu" w:history="1">
        <w:r>
          <w:rPr>
            <w:rStyle w:val="Hyperlink"/>
            <w:rFonts w:ascii="Calibri" w:hAnsi="Calibri"/>
            <w:b/>
            <w:bCs/>
            <w:color w:val="FFFFFF"/>
            <w:u w:val="none"/>
            <w:shd w:val="clear" w:color="auto" w:fill="8F9FDE"/>
          </w:rPr>
          <w:t>Games</w:t>
        </w:r>
      </w:hyperlink>
    </w:p>
    <w:p w:rsidR="00EE2F06" w:rsidRDefault="00EE2F06" w:rsidP="00EE2F06">
      <w:pPr>
        <w:pStyle w:val="z-TopofForm"/>
      </w:pPr>
      <w:r>
        <w:t>Top of Form</w:t>
      </w:r>
    </w:p>
    <w:p w:rsidR="00EE2F06" w:rsidRDefault="00EE2F06" w:rsidP="00EE2F06">
      <w:pPr>
        <w:jc w:val="center"/>
        <w:rPr>
          <w:rFonts w:ascii="Calibri" w:hAnsi="Calibri"/>
        </w:rPr>
      </w:pPr>
      <w:r>
        <w:rPr>
          <w:rFonts w:ascii="Calibri" w:hAnsi="Calibri"/>
        </w:rPr>
        <w:object w:dxaOrig="1440" w:dyaOrig="1440">
          <v:shape id="_x0000_i1107" type="#_x0000_t75" style="width:1in;height:1in" o:ole="">
            <v:imagedata r:id="rId17" o:title=""/>
          </v:shape>
          <w:control r:id="rId264" w:name="DefaultOcxName22" w:shapeid="_x0000_i1107"/>
        </w:object>
      </w:r>
    </w:p>
    <w:p w:rsidR="00EE2F06" w:rsidRDefault="00EE2F06" w:rsidP="00EE2F06">
      <w:pPr>
        <w:pStyle w:val="z-BottomofForm"/>
      </w:pPr>
      <w:r>
        <w:t>Bottom of Form</w:t>
      </w:r>
    </w:p>
    <w:p w:rsidR="00EE2F06" w:rsidRDefault="00EE2F06" w:rsidP="00EE2F06">
      <w:pPr>
        <w:pStyle w:val="ptxt"/>
        <w:shd w:val="clear" w:color="auto" w:fill="FEFEFF"/>
        <w:spacing w:before="105" w:beforeAutospacing="0" w:after="120" w:afterAutospacing="0"/>
        <w:ind w:left="120" w:firstLine="300"/>
        <w:rPr>
          <w:ins w:id="4153" w:author="Unknown"/>
          <w:rFonts w:ascii="Calibri" w:hAnsi="Calibri"/>
          <w:sz w:val="26"/>
          <w:szCs w:val="26"/>
        </w:rPr>
      </w:pPr>
      <w:ins w:id="4154" w:author="Unknown">
        <w:r>
          <w:rPr>
            <w:rFonts w:ascii="Calibri" w:hAnsi="Calibri"/>
            <w:sz w:val="26"/>
            <w:szCs w:val="26"/>
          </w:rPr>
          <w:t>Obiectul </w:t>
        </w:r>
        <w:r>
          <w:rPr>
            <w:rStyle w:val="Strong"/>
            <w:rFonts w:ascii="Calibri" w:hAnsi="Calibri"/>
            <w:sz w:val="26"/>
            <w:szCs w:val="26"/>
          </w:rPr>
          <w:t>anchor</w:t>
        </w:r>
        <w:r>
          <w:rPr>
            <w:rFonts w:ascii="Calibri" w:hAnsi="Calibri"/>
            <w:sz w:val="26"/>
            <w:szCs w:val="26"/>
          </w:rPr>
          <w:t> reprezinta elementele HTML &lt;a&gt; (folosite pentru link-uri).</w:t>
        </w:r>
        <w:r>
          <w:rPr>
            <w:rFonts w:ascii="Calibri" w:hAnsi="Calibri"/>
            <w:sz w:val="26"/>
            <w:szCs w:val="26"/>
          </w:rPr>
          <w:br/>
          <w:t>In afara de proprietatile si metodele specifice elementelor html (prezentate la: </w:t>
        </w:r>
        <w:r>
          <w:rPr>
            <w:rFonts w:ascii="Calibri" w:hAnsi="Calibri"/>
            <w:sz w:val="26"/>
            <w:szCs w:val="26"/>
          </w:rPr>
          <w:fldChar w:fldCharType="begin"/>
        </w:r>
        <w:r>
          <w:rPr>
            <w:rFonts w:ascii="Calibri" w:hAnsi="Calibri"/>
            <w:sz w:val="26"/>
            <w:szCs w:val="26"/>
          </w:rPr>
          <w:instrText xml:space="preserve"> HYPERLINK "https://marplo.net/javascript/proprietati-metode-element-html" \o "Proprietati si Metode utile ale elementelor HTML in JavaScript" </w:instrText>
        </w:r>
        <w:r>
          <w:rPr>
            <w:rFonts w:ascii="Calibri" w:hAnsi="Calibri"/>
            <w:sz w:val="26"/>
            <w:szCs w:val="26"/>
          </w:rPr>
          <w:fldChar w:fldCharType="separate"/>
        </w:r>
        <w:r>
          <w:rPr>
            <w:rStyle w:val="Hyperlink"/>
            <w:rFonts w:ascii="Calibri" w:hAnsi="Calibri"/>
            <w:b/>
            <w:bCs/>
            <w:sz w:val="26"/>
            <w:szCs w:val="26"/>
          </w:rPr>
          <w:t>marplo.net/javascript/proprietati-metode-element-html</w:t>
        </w:r>
        <w:r>
          <w:rPr>
            <w:rFonts w:ascii="Calibri" w:hAnsi="Calibri"/>
            <w:sz w:val="26"/>
            <w:szCs w:val="26"/>
          </w:rPr>
          <w:fldChar w:fldCharType="end"/>
        </w:r>
        <w:r>
          <w:rPr>
            <w:rFonts w:ascii="Calibri" w:hAnsi="Calibri"/>
            <w:sz w:val="26"/>
            <w:szCs w:val="26"/>
          </w:rPr>
          <w:t> ), obiectul anchor contine si proprietati proprii, utile pentru lucru cu adrese URL (</w:t>
        </w:r>
        <w:r>
          <w:rPr>
            <w:rStyle w:val="Emphasis"/>
            <w:rFonts w:ascii="Calibri" w:hAnsi="Calibri"/>
            <w:sz w:val="26"/>
            <w:szCs w:val="26"/>
          </w:rPr>
          <w:t>link-uri adaugate in elemente &lt;a&gt;</w:t>
        </w:r>
        <w:r>
          <w:rPr>
            <w:rFonts w:ascii="Calibri" w:hAnsi="Calibri"/>
            <w:sz w:val="26"/>
            <w:szCs w:val="26"/>
          </w:rPr>
          <w:t>).</w:t>
        </w:r>
      </w:ins>
    </w:p>
    <w:p w:rsidR="00EE2F06" w:rsidRDefault="00EE2F06" w:rsidP="00EE2F06">
      <w:pPr>
        <w:shd w:val="clear" w:color="auto" w:fill="FEFEFF"/>
        <w:rPr>
          <w:ins w:id="4155" w:author="Unknown"/>
          <w:rFonts w:ascii="Calibri" w:hAnsi="Calibri"/>
          <w:sz w:val="26"/>
          <w:szCs w:val="26"/>
        </w:rPr>
      </w:pPr>
    </w:p>
    <w:p w:rsidR="00EE2F06" w:rsidRDefault="00EE2F06" w:rsidP="00EE2F06">
      <w:pPr>
        <w:pStyle w:val="Heading3"/>
        <w:shd w:val="clear" w:color="auto" w:fill="FEFEFF"/>
        <w:spacing w:before="180" w:after="135"/>
        <w:ind w:left="300"/>
        <w:rPr>
          <w:ins w:id="4156" w:author="Unknown"/>
          <w:rFonts w:ascii="Calibri" w:hAnsi="Calibri"/>
          <w:spacing w:val="15"/>
          <w:sz w:val="27"/>
          <w:szCs w:val="27"/>
          <w:u w:val="single"/>
        </w:rPr>
      </w:pPr>
      <w:ins w:id="4157" w:author="Unknown">
        <w:r>
          <w:rPr>
            <w:rFonts w:ascii="Calibri" w:hAnsi="Calibri"/>
            <w:spacing w:val="15"/>
            <w:u w:val="single"/>
          </w:rPr>
          <w:t>Proprietati obiect Anchor</w:t>
        </w:r>
      </w:ins>
    </w:p>
    <w:p w:rsidR="00EE2F06" w:rsidRDefault="00EE2F06" w:rsidP="00EE2F06">
      <w:pPr>
        <w:pStyle w:val="ptxt"/>
        <w:shd w:val="clear" w:color="auto" w:fill="FEFEFF"/>
        <w:spacing w:before="105" w:beforeAutospacing="0" w:after="120" w:afterAutospacing="0"/>
        <w:ind w:left="120" w:firstLine="300"/>
        <w:rPr>
          <w:ins w:id="4158" w:author="Unknown"/>
          <w:rFonts w:ascii="Calibri" w:hAnsi="Calibri"/>
          <w:sz w:val="26"/>
          <w:szCs w:val="26"/>
        </w:rPr>
      </w:pPr>
      <w:ins w:id="4159" w:author="Unknown">
        <w:r>
          <w:rPr>
            <w:rFonts w:ascii="Calibri" w:hAnsi="Calibri"/>
            <w:sz w:val="26"/>
            <w:szCs w:val="26"/>
          </w:rPr>
          <w:t>Proprietatile obiectului </w:t>
        </w:r>
        <w:r>
          <w:rPr>
            <w:rStyle w:val="HTMLCode"/>
            <w:b/>
            <w:bCs/>
            <w:color w:val="0000EE"/>
          </w:rPr>
          <w:t>anchor</w:t>
        </w:r>
        <w:r>
          <w:rPr>
            <w:rFonts w:ascii="Calibri" w:hAnsi="Calibri"/>
            <w:sz w:val="26"/>
            <w:szCs w:val="26"/>
          </w:rPr>
          <w:t> sunt similare cu cele de la obiectul </w:t>
        </w:r>
        <w:r>
          <w:rPr>
            <w:rStyle w:val="sbi"/>
            <w:rFonts w:ascii="Calibri" w:hAnsi="Calibri"/>
            <w:b/>
            <w:bCs/>
            <w:i/>
            <w:iCs/>
            <w:sz w:val="26"/>
            <w:szCs w:val="26"/>
          </w:rPr>
          <w:t>navigator</w:t>
        </w:r>
        <w:r>
          <w:rPr>
            <w:rFonts w:ascii="Calibri" w:hAnsi="Calibri"/>
            <w:sz w:val="26"/>
            <w:szCs w:val="26"/>
          </w:rPr>
          <w:t>, dar se aplica la elementele &lt;a&gt; preluate /create in JavaScrip.</w:t>
        </w:r>
      </w:ins>
    </w:p>
    <w:p w:rsidR="00EE2F06" w:rsidRDefault="00EE2F06" w:rsidP="00EE2F06">
      <w:pPr>
        <w:shd w:val="clear" w:color="auto" w:fill="FEFEFF"/>
        <w:rPr>
          <w:ins w:id="4160" w:author="Unknown"/>
          <w:rFonts w:ascii="Calibri" w:hAnsi="Calibri"/>
          <w:sz w:val="26"/>
          <w:szCs w:val="26"/>
        </w:rPr>
      </w:pPr>
      <w:ins w:id="4161" w:author="Unknown">
        <w:r>
          <w:rPr>
            <w:rStyle w:val="HTMLCode"/>
            <w:rFonts w:eastAsiaTheme="minorHAnsi"/>
            <w:b/>
            <w:bCs/>
            <w:color w:val="0000EB"/>
            <w:shd w:val="clear" w:color="auto" w:fill="AEFBAE"/>
          </w:rPr>
          <w:t>download</w:t>
        </w:r>
        <w:r>
          <w:rPr>
            <w:rFonts w:ascii="Calibri" w:hAnsi="Calibri"/>
            <w:sz w:val="26"/>
            <w:szCs w:val="26"/>
          </w:rPr>
          <w:t> - returneaza sau seteaza valoarea atributului 'download' dintr-un link.</w:t>
        </w:r>
        <w:r>
          <w:rPr>
            <w:rFonts w:ascii="Calibri" w:hAnsi="Calibri"/>
            <w:sz w:val="26"/>
            <w:szCs w:val="26"/>
          </w:rPr>
          <w:br/>
          <w:t>- Acest atribut indica faptul ca link-ul e pt. download, resursa va fi descarcata cand se da clic pe link.</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62" w:author="Unknown"/>
          <w:color w:val="0101FF"/>
          <w:sz w:val="23"/>
          <w:szCs w:val="23"/>
        </w:rPr>
      </w:pPr>
      <w:ins w:id="4163" w:author="Unknown">
        <w:r>
          <w:rPr>
            <w:color w:val="0101FF"/>
            <w:sz w:val="23"/>
            <w:szCs w:val="23"/>
          </w:rPr>
          <w:t>&lt;p&gt;Exemplu link cu atribut download.&lt;br&gt;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64" w:author="Unknown"/>
          <w:color w:val="0101FF"/>
          <w:sz w:val="23"/>
          <w:szCs w:val="23"/>
        </w:rPr>
      </w:pPr>
      <w:ins w:id="4165" w:author="Unknown">
        <w:r>
          <w:rPr>
            <w:color w:val="0101FF"/>
            <w:sz w:val="23"/>
            <w:szCs w:val="23"/>
          </w:rPr>
          <w:t xml:space="preserve"> - La clic pe link, resursa de la adresa 'href' va fi descarcata.&lt;/p&gt;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66" w:author="Unknown"/>
          <w:color w:val="0101FF"/>
          <w:sz w:val="23"/>
          <w:szCs w:val="23"/>
        </w:rPr>
      </w:pPr>
      <w:ins w:id="4167" w:author="Unknown">
        <w:r>
          <w:rPr>
            <w:color w:val="0101FF"/>
            <w:sz w:val="23"/>
            <w:szCs w:val="23"/>
          </w:rPr>
          <w:t xml:space="preserve"> &lt;a href='/imgs/smile_gift.png' title='Image' id='lnk1' download='smile'&gt;&lt;img src='/imgs/smile_gift.png' alt='Smile' width='40' height='35'&gt; Link image&lt;/a&gt;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68" w:author="Unknown"/>
          <w:color w:val="0101FF"/>
          <w:sz w:val="23"/>
          <w:szCs w:val="23"/>
        </w:rPr>
      </w:pPr>
      <w:ins w:id="4169" w:author="Unknown">
        <w:r>
          <w:rPr>
            <w:color w:val="0101FF"/>
            <w:sz w:val="23"/>
            <w:szCs w:val="23"/>
          </w:rPr>
          <w:t>&lt;p&gt;La clic pe urmatorul buton va fi adaugat la #resp valoarea atributului download.&lt;/p&gt;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0" w:author="Unknown"/>
          <w:color w:val="0101FF"/>
          <w:sz w:val="23"/>
          <w:szCs w:val="23"/>
        </w:rPr>
      </w:pPr>
      <w:ins w:id="4171" w:author="Unknown">
        <w:r>
          <w:rPr>
            <w:color w:val="0101FF"/>
            <w:sz w:val="23"/>
            <w:szCs w:val="23"/>
          </w:rPr>
          <w:lastRenderedPageBreak/>
          <w:t xml:space="preserve"> &lt;button id='btn1'&gt;Attr download&lt;/button&gt;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2" w:author="Unknown"/>
          <w:color w:val="0101FF"/>
          <w:sz w:val="23"/>
          <w:szCs w:val="23"/>
        </w:rPr>
      </w:pPr>
      <w:ins w:id="4173" w:author="Unknown">
        <w:r>
          <w:rPr>
            <w:color w:val="0101FF"/>
            <w:sz w:val="23"/>
            <w:szCs w:val="23"/>
          </w:rPr>
          <w:t>&lt;blockquote id='resp'&gt;#resp&lt;/blockquote&gt;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4" w:author="Unknown"/>
          <w:color w:val="0101FF"/>
          <w:sz w:val="23"/>
          <w:szCs w:val="23"/>
        </w:rPr>
      </w:pPr>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5" w:author="Unknown"/>
          <w:color w:val="0101FF"/>
          <w:sz w:val="23"/>
          <w:szCs w:val="23"/>
        </w:rPr>
      </w:pPr>
      <w:ins w:id="4176" w:author="Unknown">
        <w:r>
          <w:rPr>
            <w:color w:val="0101FF"/>
            <w:sz w:val="23"/>
            <w:szCs w:val="23"/>
          </w:rPr>
          <w:t>&lt;script&gt;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7" w:author="Unknown"/>
          <w:color w:val="0101FF"/>
          <w:sz w:val="23"/>
          <w:szCs w:val="23"/>
        </w:rPr>
      </w:pPr>
      <w:ins w:id="4178" w:author="Unknown">
        <w:r>
          <w:rPr>
            <w:color w:val="0101FF"/>
            <w:sz w:val="23"/>
            <w:szCs w:val="23"/>
          </w:rPr>
          <w:t>document.getElementById('btn1').addEventListener('click', (ev)=&gt;{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79" w:author="Unknown"/>
          <w:color w:val="0101FF"/>
          <w:sz w:val="23"/>
          <w:szCs w:val="23"/>
        </w:rPr>
      </w:pPr>
      <w:ins w:id="4180" w:author="Unknown">
        <w:r>
          <w:rPr>
            <w:color w:val="0101FF"/>
            <w:sz w:val="23"/>
            <w:szCs w:val="23"/>
          </w:rPr>
          <w:t xml:space="preserve"> var dwl = document.getElementById('lnk1').download;</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81" w:author="Unknown"/>
          <w:color w:val="0101FF"/>
          <w:sz w:val="23"/>
          <w:szCs w:val="23"/>
        </w:rPr>
      </w:pPr>
      <w:ins w:id="4182" w:author="Unknown">
        <w:r>
          <w:rPr>
            <w:color w:val="0101FF"/>
            <w:sz w:val="23"/>
            <w:szCs w:val="23"/>
          </w:rPr>
          <w:t xml:space="preserve"> document.getElementById('resp').innerHTML = dwl;</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83" w:author="Unknown"/>
          <w:color w:val="0101FF"/>
          <w:sz w:val="23"/>
          <w:szCs w:val="23"/>
        </w:rPr>
      </w:pPr>
      <w:ins w:id="4184" w:author="Unknown">
        <w:r>
          <w:rPr>
            <w:color w:val="0101FF"/>
            <w:sz w:val="23"/>
            <w:szCs w:val="23"/>
          </w:rPr>
          <w:t>});</w:t>
        </w:r>
      </w:ins>
    </w:p>
    <w:p w:rsidR="00EE2F06" w:rsidRDefault="00EE2F06" w:rsidP="00EE2F06">
      <w:pPr>
        <w:pStyle w:val="HTMLPreformatted"/>
        <w:pBdr>
          <w:top w:val="single" w:sz="6" w:space="2" w:color="BBBBBB"/>
          <w:left w:val="single" w:sz="6" w:space="2" w:color="BBBBBB"/>
          <w:bottom w:val="single" w:sz="6" w:space="5" w:color="BBBBBB"/>
          <w:right w:val="single" w:sz="6" w:space="2" w:color="BBBBBB"/>
        </w:pBdr>
        <w:shd w:val="clear" w:color="auto" w:fill="FEFEE9"/>
        <w:rPr>
          <w:ins w:id="4185" w:author="Unknown"/>
          <w:color w:val="0101FF"/>
          <w:sz w:val="23"/>
          <w:szCs w:val="23"/>
        </w:rPr>
      </w:pPr>
      <w:ins w:id="4186" w:author="Unknown">
        <w:r>
          <w:rPr>
            <w:color w:val="0101FF"/>
            <w:sz w:val="23"/>
            <w:szCs w:val="23"/>
          </w:rPr>
          <w:t>&lt;/script&gt;</w:t>
        </w:r>
      </w:ins>
    </w:p>
    <w:p w:rsidR="00EE2F06" w:rsidRDefault="00EE2F06" w:rsidP="00EE2F06">
      <w:pPr>
        <w:shd w:val="clear" w:color="auto" w:fill="FEFEFF"/>
        <w:rPr>
          <w:ins w:id="4187" w:author="Unknown"/>
          <w:rFonts w:ascii="Calibri" w:hAnsi="Calibri"/>
          <w:sz w:val="26"/>
          <w:szCs w:val="26"/>
        </w:rPr>
      </w:pPr>
      <w:ins w:id="4188" w:author="Unknown">
        <w:r>
          <w:rPr>
            <w:rFonts w:ascii="Calibri" w:hAnsi="Calibri"/>
            <w:sz w:val="26"/>
            <w:szCs w:val="26"/>
          </w:rPr>
          <w:t>Incercati codul</w:t>
        </w:r>
      </w:ins>
    </w:p>
    <w:p w:rsidR="00EE2F06" w:rsidRDefault="00EE2F06" w:rsidP="00EE2F06">
      <w:pPr>
        <w:shd w:val="clear" w:color="auto" w:fill="FEFEFF"/>
        <w:rPr>
          <w:ins w:id="4189" w:author="Unknown"/>
          <w:rFonts w:ascii="Calibri" w:hAnsi="Calibri"/>
          <w:sz w:val="26"/>
          <w:szCs w:val="26"/>
        </w:rPr>
      </w:pPr>
      <w:ins w:id="4190" w:author="Unknown">
        <w:r>
          <w:rPr>
            <w:rStyle w:val="HTMLCode"/>
            <w:rFonts w:eastAsiaTheme="minorHAnsi"/>
            <w:b/>
            <w:bCs/>
            <w:color w:val="0000EB"/>
            <w:u w:val="single"/>
          </w:rPr>
          <w:t>hash</w:t>
        </w:r>
        <w:r>
          <w:rPr>
            <w:rFonts w:ascii="Calibri" w:hAnsi="Calibri"/>
            <w:sz w:val="26"/>
            <w:szCs w:val="26"/>
          </w:rPr>
          <w:t> - returneaza sau seteaza sirul din adresa de la 'href' care urmeaza dupa caracterul diez (#).</w:t>
        </w:r>
        <w:r>
          <w:rPr>
            <w:rStyle w:val="HTMLCode"/>
            <w:rFonts w:eastAsiaTheme="minorHAnsi"/>
            <w:b/>
            <w:bCs/>
            <w:color w:val="0000EB"/>
            <w:u w:val="single"/>
          </w:rPr>
          <w:t>host</w:t>
        </w:r>
        <w:r>
          <w:rPr>
            <w:rFonts w:ascii="Calibri" w:hAnsi="Calibri"/>
            <w:sz w:val="26"/>
            <w:szCs w:val="26"/>
          </w:rPr>
          <w:t> - contine numele domeniului si numarul de port (daca e specificat) din adresa de la 'href'.</w:t>
        </w:r>
        <w:r>
          <w:rPr>
            <w:rStyle w:val="HTMLCode"/>
            <w:rFonts w:eastAsiaTheme="minorHAnsi"/>
            <w:b/>
            <w:bCs/>
            <w:color w:val="0000EB"/>
            <w:u w:val="single"/>
          </w:rPr>
          <w:t>hostname</w:t>
        </w:r>
        <w:r>
          <w:rPr>
            <w:rFonts w:ascii="Calibri" w:hAnsi="Calibri"/>
            <w:sz w:val="26"/>
            <w:szCs w:val="26"/>
          </w:rPr>
          <w:t> - contine numele domeniului din adresa de la 'href'.</w:t>
        </w:r>
        <w:r>
          <w:rPr>
            <w:rStyle w:val="HTMLCode"/>
            <w:rFonts w:eastAsiaTheme="minorHAnsi"/>
            <w:b/>
            <w:bCs/>
            <w:color w:val="0000EB"/>
            <w:u w:val="single"/>
          </w:rPr>
          <w:t>href</w:t>
        </w:r>
        <w:r>
          <w:rPr>
            <w:rFonts w:ascii="Calibri" w:hAnsi="Calibri"/>
            <w:sz w:val="26"/>
            <w:szCs w:val="26"/>
          </w:rPr>
          <w:t> - seteaza sau returneaza adresa completa de la 'href'.</w:t>
        </w:r>
        <w:r>
          <w:rPr>
            <w:rStyle w:val="HTMLCode"/>
            <w:rFonts w:eastAsiaTheme="minorHAnsi"/>
            <w:b/>
            <w:bCs/>
            <w:color w:val="0000EB"/>
            <w:u w:val="single"/>
          </w:rPr>
          <w:t>origin</w:t>
        </w:r>
        <w:r>
          <w:rPr>
            <w:rFonts w:ascii="Calibri" w:hAnsi="Calibri"/>
            <w:sz w:val="26"/>
            <w:szCs w:val="26"/>
          </w:rPr>
          <w:t> - contine partea din adresa de la 'href' cu protocol, hostname (domeniu) si port (daca e specificat).</w:t>
        </w:r>
        <w:r>
          <w:rPr>
            <w:rStyle w:val="HTMLCode"/>
            <w:rFonts w:eastAsiaTheme="minorHAnsi"/>
            <w:b/>
            <w:bCs/>
            <w:color w:val="0000EB"/>
            <w:u w:val="single"/>
          </w:rPr>
          <w:t>password</w:t>
        </w:r>
        <w:r>
          <w:rPr>
            <w:rFonts w:ascii="Calibri" w:hAnsi="Calibri"/>
            <w:sz w:val="26"/>
            <w:szCs w:val="26"/>
          </w:rPr>
          <w:t> - returneaza sau seteaza partea 'password' (parola) din adresa de la 'href' (daca e specificata, inainte de numele domeniului).</w:t>
        </w:r>
        <w:r>
          <w:rPr>
            <w:rStyle w:val="HTMLCode"/>
            <w:rFonts w:eastAsiaTheme="minorHAnsi"/>
            <w:b/>
            <w:bCs/>
            <w:color w:val="0000EB"/>
            <w:u w:val="single"/>
          </w:rPr>
          <w:t>pathname</w:t>
        </w:r>
        <w:r>
          <w:rPr>
            <w:rFonts w:ascii="Calibri" w:hAnsi="Calibri"/>
            <w:sz w:val="26"/>
            <w:szCs w:val="26"/>
          </w:rPr>
          <w:t> - returneaza sau seteaza partea din adresa de la 'href' dupa numele domeniului, cu '/' la inceput.</w:t>
        </w:r>
        <w:r>
          <w:rPr>
            <w:rStyle w:val="HTMLCode"/>
            <w:rFonts w:eastAsiaTheme="minorHAnsi"/>
            <w:b/>
            <w:bCs/>
            <w:color w:val="0000EB"/>
            <w:u w:val="single"/>
          </w:rPr>
          <w:t>port</w:t>
        </w:r>
        <w:r>
          <w:rPr>
            <w:rFonts w:ascii="Calibri" w:hAnsi="Calibri"/>
            <w:sz w:val="26"/>
            <w:szCs w:val="26"/>
          </w:rPr>
          <w:t> - returneaza sau seteaza numarul port-ului din adresa link-ului (daca e specificat).</w:t>
        </w:r>
        <w:r>
          <w:rPr>
            <w:rStyle w:val="HTMLCode"/>
            <w:rFonts w:eastAsiaTheme="minorHAnsi"/>
            <w:b/>
            <w:bCs/>
            <w:color w:val="0000EB"/>
            <w:u w:val="single"/>
          </w:rPr>
          <w:t>protocol</w:t>
        </w:r>
        <w:r>
          <w:rPr>
            <w:rFonts w:ascii="Calibri" w:hAnsi="Calibri"/>
            <w:sz w:val="26"/>
            <w:szCs w:val="26"/>
          </w:rPr>
          <w:t> - returneaza sau seteaza partea de protocol din adresa link-ului, cu ':' la sfarsit.</w:t>
        </w:r>
        <w:r>
          <w:rPr>
            <w:rStyle w:val="HTMLCode"/>
            <w:rFonts w:eastAsiaTheme="minorHAnsi"/>
            <w:b/>
            <w:bCs/>
            <w:color w:val="0000EB"/>
            <w:u w:val="single"/>
          </w:rPr>
          <w:t>referrerPolicy</w:t>
        </w:r>
        <w:r>
          <w:rPr>
            <w:rFonts w:ascii="Calibri" w:hAnsi="Calibri"/>
            <w:sz w:val="26"/>
            <w:szCs w:val="26"/>
          </w:rPr>
          <w:t> - returneaza sau seteaza valoarea atributului </w:t>
        </w:r>
        <w:r>
          <w:rPr>
            <w:rStyle w:val="HTMLCode"/>
            <w:rFonts w:eastAsiaTheme="minorHAnsi"/>
            <w:b/>
            <w:bCs/>
            <w:color w:val="0000EE"/>
          </w:rPr>
          <w:t>referrerpolicy</w:t>
        </w:r>
        <w:r>
          <w:rPr>
            <w:rFonts w:ascii="Calibri" w:hAnsi="Calibri"/>
            <w:sz w:val="26"/>
            <w:szCs w:val="26"/>
          </w:rPr>
          <w:t>. Se pot seta urmatoarele valori:</w:t>
        </w:r>
        <w:r>
          <w:rPr>
            <w:rFonts w:ascii="Calibri" w:hAnsi="Calibri"/>
            <w:sz w:val="26"/>
            <w:szCs w:val="26"/>
          </w:rPr>
          <w:br/>
          <w:t>- </w:t>
        </w:r>
        <w:r>
          <w:rPr>
            <w:rStyle w:val="sb"/>
            <w:rFonts w:ascii="Calibri" w:hAnsi="Calibri"/>
            <w:b/>
            <w:bCs/>
            <w:sz w:val="26"/>
            <w:szCs w:val="26"/>
          </w:rPr>
          <w:t>no-referrer</w:t>
        </w:r>
        <w:r>
          <w:rPr>
            <w:rFonts w:ascii="Calibri" w:hAnsi="Calibri"/>
            <w:sz w:val="26"/>
            <w:szCs w:val="26"/>
          </w:rPr>
          <w:t> - referrer HTTP header nu va fi transmis.</w:t>
        </w:r>
        <w:r>
          <w:rPr>
            <w:rFonts w:ascii="Calibri" w:hAnsi="Calibri"/>
            <w:sz w:val="26"/>
            <w:szCs w:val="26"/>
          </w:rPr>
          <w:br/>
          <w:t>- </w:t>
        </w:r>
        <w:r>
          <w:rPr>
            <w:rStyle w:val="sb"/>
            <w:rFonts w:ascii="Calibri" w:hAnsi="Calibri"/>
            <w:b/>
            <w:bCs/>
            <w:sz w:val="26"/>
            <w:szCs w:val="26"/>
          </w:rPr>
          <w:t>origin</w:t>
        </w:r>
        <w:r>
          <w:rPr>
            <w:rFonts w:ascii="Calibri" w:hAnsi="Calibri"/>
            <w:sz w:val="26"/>
            <w:szCs w:val="26"/>
          </w:rPr>
          <w:t> - referrer-ul transmis va fi originea paginii (protocol, domeniu si port).</w:t>
        </w:r>
        <w:r>
          <w:rPr>
            <w:rFonts w:ascii="Calibri" w:hAnsi="Calibri"/>
            <w:sz w:val="26"/>
            <w:szCs w:val="26"/>
          </w:rPr>
          <w:br/>
          <w:t>- </w:t>
        </w:r>
        <w:r>
          <w:rPr>
            <w:rStyle w:val="sb"/>
            <w:rFonts w:ascii="Calibri" w:hAnsi="Calibri"/>
            <w:b/>
            <w:bCs/>
            <w:sz w:val="26"/>
            <w:szCs w:val="26"/>
          </w:rPr>
          <w:t>unsafe-url</w:t>
        </w:r>
        <w:r>
          <w:rPr>
            <w:rFonts w:ascii="Calibri" w:hAnsi="Calibri"/>
            <w:sz w:val="26"/>
            <w:szCs w:val="26"/>
          </w:rPr>
          <w:t> - referrer-ul va include originea si 'pathname' din adresa paginii.</w:t>
        </w:r>
        <w:r>
          <w:rPr>
            <w:rStyle w:val="HTMLCode"/>
            <w:rFonts w:eastAsiaTheme="minorHAnsi"/>
            <w:b/>
            <w:bCs/>
            <w:color w:val="0000EB"/>
            <w:u w:val="single"/>
          </w:rPr>
          <w:t>rel</w:t>
        </w:r>
        <w:r>
          <w:rPr>
            <w:rFonts w:ascii="Calibri" w:hAnsi="Calibri"/>
            <w:sz w:val="26"/>
            <w:szCs w:val="26"/>
          </w:rPr>
          <w:t> - returneaza sau seteaza valoarea atributului </w:t>
        </w:r>
        <w:r>
          <w:rPr>
            <w:rStyle w:val="HTMLCode"/>
            <w:rFonts w:eastAsiaTheme="minorHAnsi"/>
            <w:b/>
            <w:bCs/>
            <w:color w:val="0000EE"/>
          </w:rPr>
          <w:t>rel</w:t>
        </w:r>
        <w:r>
          <w:rPr>
            <w:rFonts w:ascii="Calibri" w:hAnsi="Calibri"/>
            <w:sz w:val="26"/>
            <w:szCs w:val="26"/>
          </w:rPr>
          <w:t>.</w:t>
        </w:r>
        <w:r>
          <w:rPr>
            <w:rStyle w:val="HTMLCode"/>
            <w:rFonts w:eastAsiaTheme="minorHAnsi"/>
            <w:b/>
            <w:bCs/>
            <w:color w:val="0000EB"/>
            <w:u w:val="single"/>
          </w:rPr>
          <w:t>search</w:t>
        </w:r>
        <w:r>
          <w:rPr>
            <w:rFonts w:ascii="Calibri" w:hAnsi="Calibri"/>
            <w:sz w:val="26"/>
            <w:szCs w:val="26"/>
          </w:rPr>
          <w:t> - returneaza sau seteaza sirul 'query' (parametri dupa '?') din adresa link-ului, inclusiv '?'.</w:t>
        </w:r>
        <w:r>
          <w:rPr>
            <w:rStyle w:val="HTMLCode"/>
            <w:rFonts w:eastAsiaTheme="minorHAnsi"/>
            <w:b/>
            <w:bCs/>
            <w:color w:val="0000EB"/>
            <w:u w:val="single"/>
          </w:rPr>
          <w:t>target</w:t>
        </w:r>
        <w:r>
          <w:rPr>
            <w:rFonts w:ascii="Calibri" w:hAnsi="Calibri"/>
            <w:sz w:val="26"/>
            <w:szCs w:val="26"/>
          </w:rPr>
          <w:t> - returneaza sau seteaza valoarea atributului 'target'.</w:t>
        </w:r>
        <w:r>
          <w:rPr>
            <w:rStyle w:val="HTMLCode"/>
            <w:rFonts w:eastAsiaTheme="minorHAnsi"/>
            <w:b/>
            <w:bCs/>
            <w:color w:val="0000EB"/>
            <w:u w:val="single"/>
          </w:rPr>
          <w:t>title</w:t>
        </w:r>
        <w:r>
          <w:rPr>
            <w:rFonts w:ascii="Calibri" w:hAnsi="Calibri"/>
            <w:sz w:val="26"/>
            <w:szCs w:val="26"/>
          </w:rPr>
          <w:t> - returneaza sau seteaza valoarea atributului 'title' din link.</w:t>
        </w:r>
        <w:r>
          <w:rPr>
            <w:rStyle w:val="HTMLCode"/>
            <w:rFonts w:eastAsiaTheme="minorHAnsi"/>
            <w:b/>
            <w:bCs/>
            <w:color w:val="0000EB"/>
            <w:u w:val="single"/>
          </w:rPr>
          <w:t>text</w:t>
        </w:r>
        <w:r>
          <w:rPr>
            <w:rFonts w:ascii="Calibri" w:hAnsi="Calibri"/>
            <w:sz w:val="26"/>
            <w:szCs w:val="26"/>
          </w:rPr>
          <w:t> - returneaza sau seteaza textul link-ului.</w:t>
        </w:r>
        <w:r>
          <w:rPr>
            <w:rStyle w:val="HTMLCode"/>
            <w:rFonts w:eastAsiaTheme="minorHAnsi"/>
            <w:b/>
            <w:bCs/>
            <w:color w:val="0000EB"/>
            <w:u w:val="single"/>
          </w:rPr>
          <w:t>username</w:t>
        </w:r>
        <w:r>
          <w:rPr>
            <w:rFonts w:ascii="Calibri" w:hAnsi="Calibri"/>
            <w:sz w:val="26"/>
            <w:szCs w:val="26"/>
          </w:rPr>
          <w:t> - returneaza sau seteaza partea 'username' (nume_user) din adresa de la 'href' (daca e specificat, inainte de numele domeniului).</w:t>
        </w:r>
      </w:ins>
    </w:p>
    <w:p w:rsidR="00EE2F06" w:rsidRDefault="00EE2F06" w:rsidP="00EE2F06">
      <w:pPr>
        <w:shd w:val="clear" w:color="auto" w:fill="D2D3FE"/>
        <w:jc w:val="center"/>
        <w:rPr>
          <w:ins w:id="4191" w:author="Unknown"/>
          <w:rFonts w:ascii="Calibri" w:hAnsi="Calibri"/>
          <w:b/>
          <w:bCs/>
          <w:sz w:val="27"/>
          <w:szCs w:val="27"/>
        </w:rPr>
      </w:pPr>
      <w:ins w:id="4192" w:author="Unknown">
        <w:r>
          <w:rPr>
            <w:rFonts w:ascii="Calibri" w:hAnsi="Calibri"/>
            <w:b/>
            <w:bCs/>
            <w:sz w:val="27"/>
            <w:szCs w:val="27"/>
          </w:rPr>
          <w:t>&lt;&lt;-</w:t>
        </w:r>
        <w:r>
          <w:rPr>
            <w:rFonts w:ascii="Calibri" w:hAnsi="Calibri"/>
            <w:b/>
            <w:bCs/>
            <w:sz w:val="27"/>
            <w:szCs w:val="27"/>
          </w:rPr>
          <w:fldChar w:fldCharType="begin"/>
        </w:r>
        <w:r>
          <w:rPr>
            <w:rFonts w:ascii="Calibri" w:hAnsi="Calibri"/>
            <w:b/>
            <w:bCs/>
            <w:sz w:val="27"/>
            <w:szCs w:val="27"/>
          </w:rPr>
          <w:instrText xml:space="preserve"> HYPERLINK "https://marplo.net/javascript/obiectul-location" \o "Obiectul location" </w:instrText>
        </w:r>
        <w:r>
          <w:rPr>
            <w:rFonts w:ascii="Calibri" w:hAnsi="Calibri"/>
            <w:b/>
            <w:bCs/>
            <w:sz w:val="27"/>
            <w:szCs w:val="27"/>
          </w:rPr>
          <w:fldChar w:fldCharType="separate"/>
        </w:r>
        <w:r>
          <w:rPr>
            <w:rStyle w:val="Hyperlink"/>
            <w:rFonts w:ascii="Calibri" w:hAnsi="Calibri"/>
            <w:b/>
            <w:bCs/>
            <w:sz w:val="27"/>
            <w:szCs w:val="27"/>
            <w:shd w:val="clear" w:color="auto" w:fill="FBFCFE"/>
          </w:rPr>
          <w:t>Obiectul location</w:t>
        </w:r>
        <w:r>
          <w:rPr>
            <w:rFonts w:ascii="Calibri" w:hAnsi="Calibri"/>
            <w:b/>
            <w:bCs/>
            <w:sz w:val="27"/>
            <w:szCs w:val="27"/>
          </w:rPr>
          <w:fldChar w:fldCharType="end"/>
        </w:r>
        <w:r>
          <w:rPr>
            <w:rFonts w:ascii="Calibri" w:hAnsi="Calibri"/>
            <w:b/>
            <w:bCs/>
            <w:sz w:val="27"/>
            <w:szCs w:val="27"/>
          </w:rPr>
          <w:t> -- </w:t>
        </w:r>
        <w:r>
          <w:rPr>
            <w:rFonts w:ascii="Calibri" w:hAnsi="Calibri"/>
            <w:b/>
            <w:bCs/>
            <w:sz w:val="27"/>
            <w:szCs w:val="27"/>
          </w:rPr>
          <w:fldChar w:fldCharType="begin"/>
        </w:r>
        <w:r>
          <w:rPr>
            <w:rFonts w:ascii="Calibri" w:hAnsi="Calibri"/>
            <w:b/>
            <w:bCs/>
            <w:sz w:val="27"/>
            <w:szCs w:val="27"/>
          </w:rPr>
          <w:instrText xml:space="preserve"> HYPERLINK "https://marplo.net/javascript/obiect-form" \o "Obiectul form in JavaScript" </w:instrText>
        </w:r>
        <w:r>
          <w:rPr>
            <w:rFonts w:ascii="Calibri" w:hAnsi="Calibri"/>
            <w:b/>
            <w:bCs/>
            <w:sz w:val="27"/>
            <w:szCs w:val="27"/>
          </w:rPr>
          <w:fldChar w:fldCharType="separate"/>
        </w:r>
        <w:r>
          <w:rPr>
            <w:rStyle w:val="Hyperlink"/>
            <w:rFonts w:ascii="Calibri" w:hAnsi="Calibri"/>
            <w:b/>
            <w:bCs/>
            <w:sz w:val="27"/>
            <w:szCs w:val="27"/>
            <w:shd w:val="clear" w:color="auto" w:fill="FBFCFE"/>
          </w:rPr>
          <w:t>Obiectul form in JavaScript</w:t>
        </w:r>
        <w:r>
          <w:rPr>
            <w:rFonts w:ascii="Calibri" w:hAnsi="Calibri"/>
            <w:b/>
            <w:bCs/>
            <w:sz w:val="27"/>
            <w:szCs w:val="27"/>
          </w:rPr>
          <w:fldChar w:fldCharType="end"/>
        </w:r>
        <w:r>
          <w:rPr>
            <w:rFonts w:ascii="Calibri" w:hAnsi="Calibri"/>
            <w:b/>
            <w:bCs/>
            <w:sz w:val="27"/>
            <w:szCs w:val="27"/>
          </w:rPr>
          <w:t>-&gt;&gt;</w:t>
        </w:r>
      </w:ins>
    </w:p>
    <w:p w:rsidR="00EE2F06" w:rsidRDefault="00EE2F06" w:rsidP="00EE2F06">
      <w:pPr>
        <w:numPr>
          <w:ilvl w:val="0"/>
          <w:numId w:val="38"/>
        </w:numPr>
        <w:shd w:val="clear" w:color="auto" w:fill="F9F9EB"/>
        <w:spacing w:before="100" w:beforeAutospacing="1" w:after="100" w:afterAutospacing="1" w:line="240" w:lineRule="auto"/>
        <w:ind w:left="0"/>
        <w:rPr>
          <w:ins w:id="4193" w:author="Unknown"/>
          <w:rFonts w:ascii="Calibri" w:hAnsi="Calibri"/>
          <w:b/>
          <w:bCs/>
          <w:sz w:val="26"/>
          <w:szCs w:val="26"/>
        </w:rPr>
      </w:pPr>
      <w:ins w:id="4194" w:author="Unknown">
        <w:r>
          <w:rPr>
            <w:rFonts w:ascii="Calibri" w:hAnsi="Calibri"/>
            <w:b/>
            <w:bCs/>
            <w:sz w:val="26"/>
            <w:szCs w:val="26"/>
          </w:rPr>
          <w:fldChar w:fldCharType="begin"/>
        </w:r>
        <w:r>
          <w:rPr>
            <w:rFonts w:ascii="Calibri" w:hAnsi="Calibri"/>
            <w:b/>
            <w:bCs/>
            <w:sz w:val="26"/>
            <w:szCs w:val="26"/>
          </w:rPr>
          <w:instrText xml:space="preserve"> HYPERLINK "https://marplo.net/javascript/tutoriale-js" \o "Tutoriale JavaScript" </w:instrText>
        </w:r>
        <w:r>
          <w:rPr>
            <w:rFonts w:ascii="Calibri" w:hAnsi="Calibri"/>
            <w:b/>
            <w:bCs/>
            <w:sz w:val="26"/>
            <w:szCs w:val="26"/>
          </w:rPr>
          <w:fldChar w:fldCharType="separate"/>
        </w:r>
        <w:r>
          <w:rPr>
            <w:rStyle w:val="Hyperlink"/>
            <w:rFonts w:ascii="Calibri" w:hAnsi="Calibri"/>
            <w:b/>
            <w:bCs/>
            <w:color w:val="0000C0"/>
            <w:sz w:val="26"/>
            <w:szCs w:val="26"/>
          </w:rPr>
          <w:t>Tutoriale JavaScript</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195" w:author="Unknown"/>
          <w:rFonts w:ascii="Calibri" w:hAnsi="Calibri"/>
          <w:b/>
          <w:bCs/>
          <w:sz w:val="26"/>
          <w:szCs w:val="26"/>
        </w:rPr>
      </w:pPr>
      <w:ins w:id="4196" w:author="Unknown">
        <w:r>
          <w:rPr>
            <w:rFonts w:ascii="Calibri" w:hAnsi="Calibri"/>
            <w:b/>
            <w:bCs/>
            <w:sz w:val="26"/>
            <w:szCs w:val="26"/>
          </w:rPr>
          <w:fldChar w:fldCharType="begin"/>
        </w:r>
        <w:r>
          <w:rPr>
            <w:rFonts w:ascii="Calibri" w:hAnsi="Calibri"/>
            <w:b/>
            <w:bCs/>
            <w:sz w:val="26"/>
            <w:szCs w:val="26"/>
          </w:rPr>
          <w:instrText xml:space="preserve"> HYPERLINK "https://marplo.net/vuejs" \o "Vue.js" </w:instrText>
        </w:r>
        <w:r>
          <w:rPr>
            <w:rFonts w:ascii="Calibri" w:hAnsi="Calibri"/>
            <w:b/>
            <w:bCs/>
            <w:sz w:val="26"/>
            <w:szCs w:val="26"/>
          </w:rPr>
          <w:fldChar w:fldCharType="separate"/>
        </w:r>
        <w:r>
          <w:rPr>
            <w:rStyle w:val="Hyperlink"/>
            <w:rFonts w:ascii="Calibri" w:hAnsi="Calibri"/>
            <w:b/>
            <w:bCs/>
            <w:color w:val="0000C0"/>
            <w:sz w:val="26"/>
            <w:szCs w:val="26"/>
          </w:rPr>
          <w:t>Vue.js</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197" w:author="Unknown"/>
          <w:rFonts w:ascii="Calibri" w:hAnsi="Calibri"/>
          <w:b/>
          <w:bCs/>
          <w:sz w:val="26"/>
          <w:szCs w:val="26"/>
        </w:rPr>
      </w:pPr>
      <w:ins w:id="4198" w:author="Unknown">
        <w:r>
          <w:rPr>
            <w:rFonts w:ascii="Calibri" w:hAnsi="Calibri"/>
            <w:b/>
            <w:bCs/>
            <w:sz w:val="26"/>
            <w:szCs w:val="26"/>
          </w:rPr>
          <w:fldChar w:fldCharType="begin"/>
        </w:r>
        <w:r>
          <w:rPr>
            <w:rFonts w:ascii="Calibri" w:hAnsi="Calibri"/>
            <w:b/>
            <w:bCs/>
            <w:sz w:val="26"/>
            <w:szCs w:val="26"/>
          </w:rPr>
          <w:instrText xml:space="preserve"> HYPERLINK "https://marplo.net/javascript/curs-jquery-tutoriale-js" \o "Curs jQuery" </w:instrText>
        </w:r>
        <w:r>
          <w:rPr>
            <w:rFonts w:ascii="Calibri" w:hAnsi="Calibri"/>
            <w:b/>
            <w:bCs/>
            <w:sz w:val="26"/>
            <w:szCs w:val="26"/>
          </w:rPr>
          <w:fldChar w:fldCharType="separate"/>
        </w:r>
        <w:r>
          <w:rPr>
            <w:rStyle w:val="Hyperlink"/>
            <w:rFonts w:ascii="Calibri" w:hAnsi="Calibri"/>
            <w:b/>
            <w:bCs/>
            <w:color w:val="0000C0"/>
            <w:sz w:val="26"/>
            <w:szCs w:val="26"/>
          </w:rPr>
          <w:t>Curs jQuery</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199" w:author="Unknown"/>
          <w:rFonts w:ascii="Calibri" w:hAnsi="Calibri"/>
          <w:b/>
          <w:bCs/>
          <w:sz w:val="26"/>
          <w:szCs w:val="26"/>
        </w:rPr>
      </w:pPr>
      <w:ins w:id="4200" w:author="Unknown">
        <w:r>
          <w:rPr>
            <w:rFonts w:ascii="Calibri" w:hAnsi="Calibri"/>
            <w:b/>
            <w:bCs/>
            <w:sz w:val="26"/>
            <w:szCs w:val="26"/>
          </w:rPr>
          <w:fldChar w:fldCharType="begin"/>
        </w:r>
        <w:r>
          <w:rPr>
            <w:rFonts w:ascii="Calibri" w:hAnsi="Calibri"/>
            <w:b/>
            <w:bCs/>
            <w:sz w:val="26"/>
            <w:szCs w:val="26"/>
          </w:rPr>
          <w:instrText xml:space="preserve"> HYPERLINK "https://marplo.net/javascript/tutoriale-nodejs-js" \o "Tutoriale Node.js" </w:instrText>
        </w:r>
        <w:r>
          <w:rPr>
            <w:rFonts w:ascii="Calibri" w:hAnsi="Calibri"/>
            <w:b/>
            <w:bCs/>
            <w:sz w:val="26"/>
            <w:szCs w:val="26"/>
          </w:rPr>
          <w:fldChar w:fldCharType="separate"/>
        </w:r>
        <w:r>
          <w:rPr>
            <w:rStyle w:val="Hyperlink"/>
            <w:rFonts w:ascii="Calibri" w:hAnsi="Calibri"/>
            <w:b/>
            <w:bCs/>
            <w:color w:val="0000C0"/>
            <w:sz w:val="26"/>
            <w:szCs w:val="26"/>
          </w:rPr>
          <w:t>Tutoriale Node.js</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201" w:author="Unknown"/>
          <w:rFonts w:ascii="Calibri" w:hAnsi="Calibri"/>
          <w:b/>
          <w:bCs/>
          <w:sz w:val="26"/>
          <w:szCs w:val="26"/>
        </w:rPr>
      </w:pPr>
      <w:ins w:id="4202" w:author="Unknown">
        <w:r>
          <w:rPr>
            <w:rFonts w:ascii="Calibri" w:hAnsi="Calibri"/>
            <w:b/>
            <w:bCs/>
            <w:sz w:val="26"/>
            <w:szCs w:val="26"/>
          </w:rPr>
          <w:lastRenderedPageBreak/>
          <w:fldChar w:fldCharType="begin"/>
        </w:r>
        <w:r>
          <w:rPr>
            <w:rFonts w:ascii="Calibri" w:hAnsi="Calibri"/>
            <w:b/>
            <w:bCs/>
            <w:sz w:val="26"/>
            <w:szCs w:val="26"/>
          </w:rPr>
          <w:instrText xml:space="preserve"> HYPERLINK "https://marplo.net/javascript/cod-functii-javascript-js" \o "Coduri si Functii JavaScript" </w:instrText>
        </w:r>
        <w:r>
          <w:rPr>
            <w:rFonts w:ascii="Calibri" w:hAnsi="Calibri"/>
            <w:b/>
            <w:bCs/>
            <w:sz w:val="26"/>
            <w:szCs w:val="26"/>
          </w:rPr>
          <w:fldChar w:fldCharType="separate"/>
        </w:r>
        <w:r>
          <w:rPr>
            <w:rStyle w:val="Hyperlink"/>
            <w:rFonts w:ascii="Calibri" w:hAnsi="Calibri"/>
            <w:b/>
            <w:bCs/>
            <w:color w:val="0000C0"/>
            <w:sz w:val="26"/>
            <w:szCs w:val="26"/>
          </w:rPr>
          <w:t>Coduri si Functii JavaScript</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203" w:author="Unknown"/>
          <w:rFonts w:ascii="Calibri" w:hAnsi="Calibri"/>
          <w:b/>
          <w:bCs/>
          <w:sz w:val="26"/>
          <w:szCs w:val="26"/>
        </w:rPr>
      </w:pPr>
      <w:ins w:id="4204" w:author="Unknown">
        <w:r>
          <w:rPr>
            <w:rFonts w:ascii="Calibri" w:hAnsi="Calibri"/>
            <w:b/>
            <w:bCs/>
            <w:sz w:val="26"/>
            <w:szCs w:val="26"/>
          </w:rPr>
          <w:fldChar w:fldCharType="begin"/>
        </w:r>
        <w:r>
          <w:rPr>
            <w:rFonts w:ascii="Calibri" w:hAnsi="Calibri"/>
            <w:b/>
            <w:bCs/>
            <w:sz w:val="26"/>
            <w:szCs w:val="26"/>
          </w:rPr>
          <w:instrText xml:space="preserve"> HYPERLINK "https://marplo.net/javascript/scripts" \o "Scripturi" </w:instrText>
        </w:r>
        <w:r>
          <w:rPr>
            <w:rFonts w:ascii="Calibri" w:hAnsi="Calibri"/>
            <w:b/>
            <w:bCs/>
            <w:sz w:val="26"/>
            <w:szCs w:val="26"/>
          </w:rPr>
          <w:fldChar w:fldCharType="separate"/>
        </w:r>
        <w:r>
          <w:rPr>
            <w:rStyle w:val="Hyperlink"/>
            <w:rFonts w:ascii="Calibri" w:hAnsi="Calibri"/>
            <w:b/>
            <w:bCs/>
            <w:color w:val="0000C0"/>
            <w:sz w:val="26"/>
            <w:szCs w:val="26"/>
          </w:rPr>
          <w:t>Scripturi</w:t>
        </w:r>
        <w:r>
          <w:rPr>
            <w:rFonts w:ascii="Calibri" w:hAnsi="Calibri"/>
            <w:b/>
            <w:bCs/>
            <w:sz w:val="26"/>
            <w:szCs w:val="26"/>
          </w:rPr>
          <w:fldChar w:fldCharType="end"/>
        </w:r>
      </w:ins>
    </w:p>
    <w:p w:rsidR="00EE2F06" w:rsidRDefault="00EE2F06" w:rsidP="00EE2F06">
      <w:pPr>
        <w:numPr>
          <w:ilvl w:val="0"/>
          <w:numId w:val="38"/>
        </w:numPr>
        <w:shd w:val="clear" w:color="auto" w:fill="F9F9EB"/>
        <w:spacing w:before="100" w:beforeAutospacing="1" w:after="100" w:afterAutospacing="1" w:line="240" w:lineRule="auto"/>
        <w:ind w:left="0"/>
        <w:rPr>
          <w:ins w:id="4205" w:author="Unknown"/>
          <w:rFonts w:ascii="Calibri" w:hAnsi="Calibri"/>
          <w:b/>
          <w:bCs/>
          <w:sz w:val="26"/>
          <w:szCs w:val="26"/>
        </w:rPr>
      </w:pPr>
      <w:ins w:id="4206" w:author="Unknown">
        <w:r>
          <w:rPr>
            <w:rFonts w:ascii="Calibri" w:hAnsi="Calibri"/>
            <w:b/>
            <w:bCs/>
            <w:sz w:val="26"/>
            <w:szCs w:val="26"/>
          </w:rPr>
          <w:fldChar w:fldCharType="begin"/>
        </w:r>
        <w:r>
          <w:rPr>
            <w:rFonts w:ascii="Calibri" w:hAnsi="Calibri"/>
            <w:b/>
            <w:bCs/>
            <w:sz w:val="26"/>
            <w:szCs w:val="26"/>
          </w:rPr>
          <w:instrText xml:space="preserve"> HYPERLINK "https://marplo.net/javascript" \o "JavaScript" </w:instrText>
        </w:r>
        <w:r>
          <w:rPr>
            <w:rFonts w:ascii="Calibri" w:hAnsi="Calibri"/>
            <w:b/>
            <w:bCs/>
            <w:sz w:val="26"/>
            <w:szCs w:val="26"/>
          </w:rPr>
          <w:fldChar w:fldCharType="separate"/>
        </w:r>
        <w:r>
          <w:rPr>
            <w:rStyle w:val="Hyperlink"/>
            <w:rFonts w:ascii="Calibri" w:hAnsi="Calibri"/>
            <w:b/>
            <w:bCs/>
            <w:color w:val="FFFFFF"/>
            <w:sz w:val="26"/>
            <w:szCs w:val="26"/>
            <w:shd w:val="clear" w:color="auto" w:fill="333333"/>
          </w:rPr>
          <w:t>JavaScript</w:t>
        </w:r>
        <w:r>
          <w:rPr>
            <w:rFonts w:ascii="Calibri" w:hAnsi="Calibri"/>
            <w:b/>
            <w:bCs/>
            <w:sz w:val="26"/>
            <w:szCs w:val="26"/>
          </w:rPr>
          <w:fldChar w:fldCharType="end"/>
        </w:r>
      </w:ins>
    </w:p>
    <w:p w:rsidR="00EE2F06" w:rsidRDefault="00EE2F06" w:rsidP="00EE2F06">
      <w:pPr>
        <w:spacing w:after="0"/>
        <w:jc w:val="center"/>
        <w:rPr>
          <w:ins w:id="4207" w:author="Unknown"/>
          <w:rFonts w:ascii="Calibri" w:hAnsi="Calibri"/>
          <w:sz w:val="24"/>
          <w:szCs w:val="24"/>
        </w:rPr>
      </w:pPr>
      <w:ins w:id="4208" w:author="Unknown">
        <w:r>
          <w:rPr>
            <w:rFonts w:ascii="Calibri" w:hAnsi="Calibri"/>
          </w:rPr>
          <w:fldChar w:fldCharType="begin"/>
        </w:r>
        <w:r>
          <w:rPr>
            <w:rFonts w:ascii="Calibri" w:hAnsi="Calibri"/>
          </w:rPr>
          <w:instrText xml:space="preserve"> HYPERLINK "https://marplo.net/javascript/eventsource-evenimente-server" \o "Utilizare EventSource pentru evenimente de la server" </w:instrText>
        </w:r>
        <w:r>
          <w:rPr>
            <w:rFonts w:ascii="Calibri" w:hAnsi="Calibri"/>
          </w:rPr>
          <w:fldChar w:fldCharType="separate"/>
        </w:r>
        <w:r>
          <w:rPr>
            <w:rStyle w:val="Hyperlink"/>
            <w:rFonts w:ascii="Calibri" w:hAnsi="Calibri"/>
            <w:color w:val="0000C0"/>
          </w:rPr>
          <w:t>Utilizare EventSource pentru evenimente de la server</w:t>
        </w:r>
        <w:r>
          <w:rPr>
            <w:rFonts w:ascii="Calibri" w:hAnsi="Calibri"/>
          </w:rPr>
          <w:fldChar w:fldCharType="end"/>
        </w:r>
        <w:r>
          <w:rPr>
            <w:rFonts w:ascii="Calibri" w:hAnsi="Calibri"/>
          </w:rPr>
          <w:fldChar w:fldCharType="begin"/>
        </w:r>
        <w:r>
          <w:rPr>
            <w:rFonts w:ascii="Calibri" w:hAnsi="Calibri"/>
          </w:rPr>
          <w:instrText xml:space="preserve"> HYPERLINK "https://marplo.net/javascript/worker-js" \o "JavaScript Worker" </w:instrText>
        </w:r>
        <w:r>
          <w:rPr>
            <w:rFonts w:ascii="Calibri" w:hAnsi="Calibri"/>
          </w:rPr>
          <w:fldChar w:fldCharType="separate"/>
        </w:r>
        <w:r>
          <w:rPr>
            <w:rStyle w:val="Hyperlink"/>
            <w:rFonts w:ascii="Calibri" w:hAnsi="Calibri"/>
            <w:color w:val="0000C0"/>
          </w:rPr>
          <w:t>JavaScript Worker</w:t>
        </w:r>
        <w:r>
          <w:rPr>
            <w:rFonts w:ascii="Calibri" w:hAnsi="Calibri"/>
          </w:rPr>
          <w:fldChar w:fldCharType="end"/>
        </w:r>
        <w:r>
          <w:rPr>
            <w:rFonts w:ascii="Calibri" w:hAnsi="Calibri"/>
          </w:rPr>
          <w:fldChar w:fldCharType="begin"/>
        </w:r>
        <w:r>
          <w:rPr>
            <w:rFonts w:ascii="Calibri" w:hAnsi="Calibri"/>
          </w:rPr>
          <w:instrText xml:space="preserve"> HYPERLINK "https://marplo.net/javascript/creare-clase-metode-inlantuite" \o "Creare clase in JavaScript cu Metode care pot fi inlantuite" </w:instrText>
        </w:r>
        <w:r>
          <w:rPr>
            <w:rFonts w:ascii="Calibri" w:hAnsi="Calibri"/>
          </w:rPr>
          <w:fldChar w:fldCharType="separate"/>
        </w:r>
        <w:r>
          <w:rPr>
            <w:rStyle w:val="Hyperlink"/>
            <w:rFonts w:ascii="Calibri" w:hAnsi="Calibri"/>
            <w:color w:val="0000C0"/>
          </w:rPr>
          <w:t>Creare clase in JavaScript cu Metode care pot fi inlantuite</w:t>
        </w:r>
        <w:r>
          <w:rPr>
            <w:rFonts w:ascii="Calibri" w:hAnsi="Calibri"/>
          </w:rPr>
          <w:fldChar w:fldCharType="end"/>
        </w:r>
        <w:r>
          <w:rPr>
            <w:rFonts w:ascii="Calibri" w:hAnsi="Calibri"/>
          </w:rPr>
          <w:fldChar w:fldCharType="begin"/>
        </w:r>
        <w:r>
          <w:rPr>
            <w:rFonts w:ascii="Calibri" w:hAnsi="Calibri"/>
          </w:rPr>
          <w:instrText xml:space="preserve"> HYPERLINK "https://marplo.net/javascript/subclase-extends-mostenire" \o "Subclase cu extends si Mostenire" </w:instrText>
        </w:r>
        <w:r>
          <w:rPr>
            <w:rFonts w:ascii="Calibri" w:hAnsi="Calibri"/>
          </w:rPr>
          <w:fldChar w:fldCharType="separate"/>
        </w:r>
        <w:r>
          <w:rPr>
            <w:rStyle w:val="Hyperlink"/>
            <w:rFonts w:ascii="Calibri" w:hAnsi="Calibri"/>
            <w:color w:val="0000C0"/>
          </w:rPr>
          <w:t>Subclase cu extends si Mostenire</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"https://marplo.net/javascript/definire-utilizare-clase-js" \o "Definire si Utilizare Clase in JavaScript" </w:instrText>
        </w:r>
        <w:r>
          <w:rPr>
            <w:rFonts w:ascii="Calibri" w:hAnsi="Calibri"/>
          </w:rPr>
          <w:fldChar w:fldCharType="separate"/>
        </w:r>
        <w:r>
          <w:rPr>
            <w:rStyle w:val="Hyperlink"/>
            <w:rFonts w:ascii="Calibri" w:hAnsi="Calibri"/>
            <w:color w:val="0000C0"/>
          </w:rPr>
          <w:t>Definire si Utilizare Clase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"https://marplo.net/javascript/classlist-lucru-clase-css" \o "classList - Lucru cu clase css" </w:instrText>
        </w:r>
        <w:r>
          <w:rPr>
            <w:rFonts w:ascii="Calibri" w:hAnsi="Calibri"/>
          </w:rPr>
          <w:fldChar w:fldCharType="separate"/>
        </w:r>
        <w:r>
          <w:rPr>
            <w:rStyle w:val="Hyperlink"/>
            <w:rFonts w:ascii="Calibri" w:hAnsi="Calibri"/>
            <w:color w:val="0000C0"/>
          </w:rPr>
          <w:t>classList - Lucru cu clase css</w:t>
        </w:r>
        <w:r>
          <w:rPr>
            <w:rFonts w:ascii="Calibri" w:hAnsi="Calibri"/>
          </w:rPr>
          <w:fldChar w:fldCharType="end"/>
        </w:r>
        <w:r>
          <w:rPr>
            <w:rFonts w:ascii="Calibri" w:hAnsi="Calibri"/>
          </w:rPr>
          <w:fldChar w:fldCharType="begin"/>
        </w:r>
        <w:r>
          <w:rPr>
            <w:rFonts w:ascii="Calibri" w:hAnsi="Calibri"/>
          </w:rPr>
          <w:instrText xml:space="preserve"> HYPERLINK "https://marplo.net/javascript/javascript_php.html" \o "Creare scripturi avansate Javascript - PHP" </w:instrText>
        </w:r>
        <w:r>
          <w:rPr>
            <w:rFonts w:ascii="Calibri" w:hAnsi="Calibri"/>
          </w:rPr>
          <w:fldChar w:fldCharType="separate"/>
        </w:r>
        <w:r>
          <w:rPr>
            <w:rStyle w:val="Hyperlink"/>
            <w:rFonts w:ascii="Calibri" w:hAnsi="Calibri"/>
            <w:color w:val="0000C0"/>
          </w:rPr>
          <w:t>Creare scripturi avansate Javascript - PHP</w:t>
        </w:r>
        <w:r>
          <w:rPr>
            <w:rFonts w:ascii="Calibri" w:hAnsi="Calibri"/>
          </w:rPr>
          <w:fldChar w:fldCharType="end"/>
        </w:r>
        <w:r>
          <w:rPr>
            <w:rFonts w:ascii="Calibri" w:hAnsi="Calibri"/>
          </w:rPr>
          <w:fldChar w:fldCharType="begin"/>
        </w:r>
        <w:r>
          <w:rPr>
            <w:rFonts w:ascii="Calibri" w:hAnsi="Calibri"/>
          </w:rPr>
          <w:instrText xml:space="preserve"> HYPERLINK "https://marplo.net/javascript/createelement_insertbefore.html" \o "createElement si insertBefore" </w:instrText>
        </w:r>
        <w:r>
          <w:rPr>
            <w:rFonts w:ascii="Calibri" w:hAnsi="Calibri"/>
          </w:rPr>
          <w:fldChar w:fldCharType="separate"/>
        </w:r>
        <w:r>
          <w:rPr>
            <w:rStyle w:val="Hyperlink"/>
            <w:rFonts w:ascii="Calibri" w:hAnsi="Calibri"/>
            <w:color w:val="0000C0"/>
          </w:rPr>
          <w:t>createElement si insertBefore</w:t>
        </w:r>
        <w:r>
          <w:rPr>
            <w:rFonts w:ascii="Calibri" w:hAnsi="Calibri"/>
          </w:rPr>
          <w:fldChar w:fldCharType="end"/>
        </w:r>
        <w:r>
          <w:rPr>
            <w:rFonts w:ascii="Calibri" w:hAnsi="Calibri"/>
          </w:rPr>
          <w:fldChar w:fldCharType="begin"/>
        </w:r>
        <w:r>
          <w:rPr>
            <w:rFonts w:ascii="Calibri" w:hAnsi="Calibri"/>
          </w:rPr>
          <w:instrText xml:space="preserve"> HYPERLINK "https://marplo.net/javascript/queryselector_queryselectorall.html" \o "querySelector si querySelectorAll" </w:instrText>
        </w:r>
        <w:r>
          <w:rPr>
            <w:rFonts w:ascii="Calibri" w:hAnsi="Calibri"/>
          </w:rPr>
          <w:fldChar w:fldCharType="separate"/>
        </w:r>
        <w:r>
          <w:rPr>
            <w:rStyle w:val="Hyperlink"/>
            <w:rFonts w:ascii="Calibri" w:hAnsi="Calibri"/>
            <w:color w:val="0000C0"/>
          </w:rPr>
          <w:t>querySelector si querySelectorAll</w:t>
        </w:r>
        <w:r>
          <w:rPr>
            <w:rFonts w:ascii="Calibri" w:hAnsi="Calibri"/>
          </w:rPr>
          <w:fldChar w:fldCharType="end"/>
        </w:r>
        <w:r>
          <w:rPr>
            <w:rFonts w:ascii="Calibri" w:hAnsi="Calibri"/>
          </w:rPr>
          <w:fldChar w:fldCharType="begin"/>
        </w:r>
        <w:r>
          <w:rPr>
            <w:rFonts w:ascii="Calibri" w:hAnsi="Calibri"/>
          </w:rPr>
          <w:instrText xml:space="preserve"> HYPERLINK "https://marplo.net/javascript/getelementsbytagname.html" \o "Utilizare getElementsByTagName in JS" </w:instrText>
        </w:r>
        <w:r>
          <w:rPr>
            <w:rFonts w:ascii="Calibri" w:hAnsi="Calibri"/>
          </w:rPr>
          <w:fldChar w:fldCharType="separate"/>
        </w:r>
        <w:r>
          <w:rPr>
            <w:rStyle w:val="Hyperlink"/>
            <w:rFonts w:ascii="Calibri" w:hAnsi="Calibri"/>
            <w:color w:val="0000C0"/>
          </w:rPr>
          <w:t>Utilizare getElementsByTagName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"https://marplo.net/javascript/cookie.html" \o "Utilizare Cookie in JS" </w:instrText>
        </w:r>
        <w:r>
          <w:rPr>
            <w:rFonts w:ascii="Calibri" w:hAnsi="Calibri"/>
          </w:rPr>
          <w:fldChar w:fldCharType="separate"/>
        </w:r>
        <w:r>
          <w:rPr>
            <w:rStyle w:val="Hyperlink"/>
            <w:rFonts w:ascii="Calibri" w:hAnsi="Calibri"/>
            <w:color w:val="0000C0"/>
          </w:rPr>
          <w:t>Utilizare Cookie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"https://marplo.net/javascript/lucru-imagini-js" \o "Lucru cu Imagini in JavaScript" </w:instrText>
        </w:r>
        <w:r>
          <w:rPr>
            <w:rFonts w:ascii="Calibri" w:hAnsi="Calibri"/>
          </w:rPr>
          <w:fldChar w:fldCharType="separate"/>
        </w:r>
        <w:r>
          <w:rPr>
            <w:rStyle w:val="Hyperlink"/>
            <w:rFonts w:ascii="Calibri" w:hAnsi="Calibri"/>
            <w:color w:val="0000C0"/>
          </w:rPr>
          <w:t>Lucru cu Imagini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"https://marplo.net/javascript/detectare-stergere-evenimente-js" \o "Detectare si Stergere Evenimente in JS" </w:instrText>
        </w:r>
        <w:r>
          <w:rPr>
            <w:rFonts w:ascii="Calibri" w:hAnsi="Calibri"/>
          </w:rPr>
          <w:fldChar w:fldCharType="separate"/>
        </w:r>
        <w:r>
          <w:rPr>
            <w:rStyle w:val="Hyperlink"/>
            <w:rFonts w:ascii="Calibri" w:hAnsi="Calibri"/>
            <w:color w:val="0000C0"/>
          </w:rPr>
          <w:t>Detectare si Stergere Evenimente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"https://marplo.net/javascript/evenimente.html" \o "Evenimente JavaScript" </w:instrText>
        </w:r>
        <w:r>
          <w:rPr>
            <w:rFonts w:ascii="Calibri" w:hAnsi="Calibri"/>
          </w:rPr>
          <w:fldChar w:fldCharType="separate"/>
        </w:r>
        <w:r>
          <w:rPr>
            <w:rStyle w:val="Hyperlink"/>
            <w:rFonts w:ascii="Calibri" w:hAnsi="Calibri"/>
            <w:color w:val="0000C0"/>
          </w:rPr>
          <w:t>Evenimente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"https://marplo.net/javascript/accesare-elemente-form" \o "Accesare elemente din form" </w:instrText>
        </w:r>
        <w:r>
          <w:rPr>
            <w:rFonts w:ascii="Calibri" w:hAnsi="Calibri"/>
          </w:rPr>
          <w:fldChar w:fldCharType="separate"/>
        </w:r>
        <w:r>
          <w:rPr>
            <w:rStyle w:val="Hyperlink"/>
            <w:rFonts w:ascii="Calibri" w:hAnsi="Calibri"/>
            <w:color w:val="0000C0"/>
          </w:rPr>
          <w:t>Accesare elemente din form</w:t>
        </w:r>
        <w:r>
          <w:rPr>
            <w:rFonts w:ascii="Calibri" w:hAnsi="Calibri"/>
          </w:rPr>
          <w:fldChar w:fldCharType="end"/>
        </w:r>
        <w:r>
          <w:rPr>
            <w:rFonts w:ascii="Calibri" w:hAnsi="Calibri"/>
          </w:rPr>
          <w:fldChar w:fldCharType="begin"/>
        </w:r>
        <w:r>
          <w:rPr>
            <w:rFonts w:ascii="Calibri" w:hAnsi="Calibri"/>
          </w:rPr>
          <w:instrText xml:space="preserve"> HYPERLINK "https://marplo.net/javascript/obiect-form" \o "Obiectul form in JavaScript" </w:instrText>
        </w:r>
        <w:r>
          <w:rPr>
            <w:rFonts w:ascii="Calibri" w:hAnsi="Calibri"/>
          </w:rPr>
          <w:fldChar w:fldCharType="separate"/>
        </w:r>
        <w:r>
          <w:rPr>
            <w:rStyle w:val="Hyperlink"/>
            <w:rFonts w:ascii="Calibri" w:hAnsi="Calibri"/>
            <w:color w:val="0000C0"/>
          </w:rPr>
          <w:t>Obiectul form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"https://marplo.net/javascript/obiectul-location" \o "Obiectul location" </w:instrText>
        </w:r>
        <w:r>
          <w:rPr>
            <w:rFonts w:ascii="Calibri" w:hAnsi="Calibri"/>
          </w:rPr>
          <w:fldChar w:fldCharType="separate"/>
        </w:r>
        <w:r>
          <w:rPr>
            <w:rStyle w:val="Hyperlink"/>
            <w:rFonts w:ascii="Calibri" w:hAnsi="Calibri"/>
            <w:color w:val="0000C0"/>
          </w:rPr>
          <w:t>Obiectul location</w:t>
        </w:r>
        <w:r>
          <w:rPr>
            <w:rFonts w:ascii="Calibri" w:hAnsi="Calibri"/>
          </w:rPr>
          <w:fldChar w:fldCharType="end"/>
        </w:r>
        <w:r>
          <w:rPr>
            <w:rFonts w:ascii="Calibri" w:hAnsi="Calibri"/>
          </w:rPr>
          <w:fldChar w:fldCharType="begin"/>
        </w:r>
        <w:r>
          <w:rPr>
            <w:rFonts w:ascii="Calibri" w:hAnsi="Calibri"/>
          </w:rPr>
          <w:instrText xml:space="preserve"> HYPERLINK "https://marplo.net/javascript/history" \o "window.history" </w:instrText>
        </w:r>
        <w:r>
          <w:rPr>
            <w:rFonts w:ascii="Calibri" w:hAnsi="Calibri"/>
          </w:rPr>
          <w:fldChar w:fldCharType="separate"/>
        </w:r>
        <w:r>
          <w:rPr>
            <w:rStyle w:val="Hyperlink"/>
            <w:rFonts w:ascii="Calibri" w:hAnsi="Calibri"/>
            <w:color w:val="0000C0"/>
          </w:rPr>
          <w:t>window.history</w:t>
        </w:r>
        <w:r>
          <w:rPr>
            <w:rFonts w:ascii="Calibri" w:hAnsi="Calibri"/>
          </w:rPr>
          <w:fldChar w:fldCharType="end"/>
        </w:r>
        <w:r>
          <w:rPr>
            <w:rFonts w:ascii="Calibri" w:hAnsi="Calibri"/>
          </w:rPr>
          <w:fldChar w:fldCharType="begin"/>
        </w:r>
        <w:r>
          <w:rPr>
            <w:rFonts w:ascii="Calibri" w:hAnsi="Calibri"/>
          </w:rPr>
          <w:instrText xml:space="preserve"> HYPERLINK "https://marplo.net/javascript/navigator" \o "window.navigator" </w:instrText>
        </w:r>
        <w:r>
          <w:rPr>
            <w:rFonts w:ascii="Calibri" w:hAnsi="Calibri"/>
          </w:rPr>
          <w:fldChar w:fldCharType="separate"/>
        </w:r>
        <w:r>
          <w:rPr>
            <w:rStyle w:val="Hyperlink"/>
            <w:rFonts w:ascii="Calibri" w:hAnsi="Calibri"/>
            <w:color w:val="0000C0"/>
          </w:rPr>
          <w:t>window.navigator</w:t>
        </w:r>
        <w:r>
          <w:rPr>
            <w:rFonts w:ascii="Calibri" w:hAnsi="Calibri"/>
          </w:rPr>
          <w:fldChar w:fldCharType="end"/>
        </w:r>
        <w:r>
          <w:rPr>
            <w:rFonts w:ascii="Calibri" w:hAnsi="Calibri"/>
          </w:rPr>
          <w:fldChar w:fldCharType="begin"/>
        </w:r>
        <w:r>
          <w:rPr>
            <w:rFonts w:ascii="Calibri" w:hAnsi="Calibri"/>
          </w:rPr>
          <w:instrText xml:space="preserve"> HYPERLINK "https://marplo.net/javascript/getelementbyid.html" \o "Utilizare getElementById" </w:instrText>
        </w:r>
        <w:r>
          <w:rPr>
            <w:rFonts w:ascii="Calibri" w:hAnsi="Calibri"/>
          </w:rPr>
          <w:fldChar w:fldCharType="separate"/>
        </w:r>
        <w:r>
          <w:rPr>
            <w:rStyle w:val="Hyperlink"/>
            <w:rFonts w:ascii="Calibri" w:hAnsi="Calibri"/>
            <w:color w:val="0000C0"/>
          </w:rPr>
          <w:t>Utilizare getElementById</w:t>
        </w:r>
        <w:r>
          <w:rPr>
            <w:rFonts w:ascii="Calibri" w:hAnsi="Calibri"/>
          </w:rPr>
          <w:fldChar w:fldCharType="end"/>
        </w:r>
        <w:r>
          <w:rPr>
            <w:rFonts w:ascii="Calibri" w:hAnsi="Calibri"/>
          </w:rPr>
          <w:fldChar w:fldCharType="begin"/>
        </w:r>
        <w:r>
          <w:rPr>
            <w:rFonts w:ascii="Calibri" w:hAnsi="Calibri"/>
          </w:rPr>
          <w:instrText xml:space="preserve"> HYPERLINK "https://marplo.net/javascript/dom-html-obiect-document" \o "JavaScript HTML DOM - Obiectul document" </w:instrText>
        </w:r>
        <w:r>
          <w:rPr>
            <w:rFonts w:ascii="Calibri" w:hAnsi="Calibri"/>
          </w:rPr>
          <w:fldChar w:fldCharType="separate"/>
        </w:r>
        <w:r>
          <w:rPr>
            <w:rStyle w:val="Hyperlink"/>
            <w:rFonts w:ascii="Calibri" w:hAnsi="Calibri"/>
            <w:color w:val="0000C0"/>
          </w:rPr>
          <w:t>JavaScript HTML DOM - Obiectul document</w:t>
        </w:r>
        <w:r>
          <w:rPr>
            <w:rFonts w:ascii="Calibri" w:hAnsi="Calibri"/>
          </w:rPr>
          <w:fldChar w:fldCharType="end"/>
        </w:r>
        <w:r>
          <w:rPr>
            <w:rFonts w:ascii="Calibri" w:hAnsi="Calibri"/>
          </w:rPr>
          <w:fldChar w:fldCharType="begin"/>
        </w:r>
        <w:r>
          <w:rPr>
            <w:rFonts w:ascii="Calibri" w:hAnsi="Calibri"/>
          </w:rPr>
          <w:instrText xml:space="preserve"> HYPERLINK "https://marplo.net/javascript/windows.html" \o "Obiectul window" </w:instrText>
        </w:r>
        <w:r>
          <w:rPr>
            <w:rFonts w:ascii="Calibri" w:hAnsi="Calibri"/>
          </w:rPr>
          <w:fldChar w:fldCharType="separate"/>
        </w:r>
        <w:r>
          <w:rPr>
            <w:rStyle w:val="Hyperlink"/>
            <w:rFonts w:ascii="Calibri" w:hAnsi="Calibri"/>
            <w:color w:val="0000C0"/>
          </w:rPr>
          <w:t>Obiectul window</w:t>
        </w:r>
        <w:r>
          <w:rPr>
            <w:rFonts w:ascii="Calibri" w:hAnsi="Calibri"/>
          </w:rPr>
          <w:fldChar w:fldCharType="end"/>
        </w:r>
        <w:r>
          <w:rPr>
            <w:rFonts w:ascii="Calibri" w:hAnsi="Calibri"/>
          </w:rPr>
          <w:fldChar w:fldCharType="begin"/>
        </w:r>
        <w:r>
          <w:rPr>
            <w:rFonts w:ascii="Calibri" w:hAnsi="Calibri"/>
          </w:rPr>
          <w:instrText xml:space="preserve"> HYPERLINK "https://marplo.net/javascript/obiect-date-timp" \o "Obiectul Date - Lucru cu Data si Timp" </w:instrText>
        </w:r>
        <w:r>
          <w:rPr>
            <w:rFonts w:ascii="Calibri" w:hAnsi="Calibri"/>
          </w:rPr>
          <w:fldChar w:fldCharType="separate"/>
        </w:r>
        <w:r>
          <w:rPr>
            <w:rStyle w:val="Hyperlink"/>
            <w:rFonts w:ascii="Calibri" w:hAnsi="Calibri"/>
            <w:color w:val="0000C0"/>
          </w:rPr>
          <w:t>Obiectul Date - Lucru cu Data si Timp</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"https://marplo.net/javascript/obiectul-array" \o "Obiectul Array" </w:instrText>
        </w:r>
        <w:r>
          <w:rPr>
            <w:rFonts w:ascii="Calibri" w:hAnsi="Calibri"/>
          </w:rPr>
          <w:fldChar w:fldCharType="separate"/>
        </w:r>
        <w:r>
          <w:rPr>
            <w:rStyle w:val="Hyperlink"/>
            <w:rFonts w:ascii="Calibri" w:hAnsi="Calibri"/>
            <w:color w:val="0000C0"/>
          </w:rPr>
          <w:t>Obiectul Array</w:t>
        </w:r>
        <w:r>
          <w:rPr>
            <w:rFonts w:ascii="Calibri" w:hAnsi="Calibri"/>
          </w:rPr>
          <w:fldChar w:fldCharType="end"/>
        </w:r>
        <w:r>
          <w:rPr>
            <w:rFonts w:ascii="Calibri" w:hAnsi="Calibri"/>
          </w:rPr>
          <w:fldChar w:fldCharType="begin"/>
        </w:r>
        <w:r>
          <w:rPr>
            <w:rFonts w:ascii="Calibri" w:hAnsi="Calibri"/>
          </w:rPr>
          <w:instrText xml:space="preserve"> HYPERLINK "https://marplo.net/javascript/obiect-math-operatiuni-matematice" \o "Obiectul Math - Metode pentru operatiuni matematice" </w:instrText>
        </w:r>
        <w:r>
          <w:rPr>
            <w:rFonts w:ascii="Calibri" w:hAnsi="Calibri"/>
          </w:rPr>
          <w:fldChar w:fldCharType="separate"/>
        </w:r>
        <w:r>
          <w:rPr>
            <w:rStyle w:val="Hyperlink"/>
            <w:rFonts w:ascii="Calibri" w:hAnsi="Calibri"/>
            <w:color w:val="0000C0"/>
          </w:rPr>
          <w:t>Obiectul Math - Metode pentru operatiuni matematice</w:t>
        </w:r>
        <w:r>
          <w:rPr>
            <w:rFonts w:ascii="Calibri" w:hAnsi="Calibri"/>
          </w:rPr>
          <w:fldChar w:fldCharType="end"/>
        </w:r>
        <w:r>
          <w:rPr>
            <w:rFonts w:ascii="Calibri" w:hAnsi="Calibri"/>
          </w:rPr>
          <w:fldChar w:fldCharType="begin"/>
        </w:r>
        <w:r>
          <w:rPr>
            <w:rFonts w:ascii="Calibri" w:hAnsi="Calibri"/>
          </w:rPr>
          <w:instrText xml:space="preserve"> HYPERLINK "https://marplo.net/javascript/numere-js" \o "Numere in JavaScript" </w:instrText>
        </w:r>
        <w:r>
          <w:rPr>
            <w:rFonts w:ascii="Calibri" w:hAnsi="Calibri"/>
          </w:rPr>
          <w:fldChar w:fldCharType="separate"/>
        </w:r>
        <w:r>
          <w:rPr>
            <w:rStyle w:val="Hyperlink"/>
            <w:rFonts w:ascii="Calibri" w:hAnsi="Calibri"/>
            <w:color w:val="0000C0"/>
          </w:rPr>
          <w:t>Numere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"https://marplo.net/javascript/obiectul-string" \o "Obiectul String - Sir" </w:instrText>
        </w:r>
        <w:r>
          <w:rPr>
            <w:rFonts w:ascii="Calibri" w:hAnsi="Calibri"/>
          </w:rPr>
          <w:fldChar w:fldCharType="separate"/>
        </w:r>
        <w:r>
          <w:rPr>
            <w:rStyle w:val="Hyperlink"/>
            <w:rFonts w:ascii="Calibri" w:hAnsi="Calibri"/>
            <w:color w:val="0000C0"/>
          </w:rPr>
          <w:t>Obiectul String - Sir</w:t>
        </w:r>
        <w:r>
          <w:rPr>
            <w:rFonts w:ascii="Calibri" w:hAnsi="Calibri"/>
          </w:rPr>
          <w:fldChar w:fldCharType="end"/>
        </w:r>
        <w:r>
          <w:rPr>
            <w:rFonts w:ascii="Calibri" w:hAnsi="Calibri"/>
          </w:rPr>
          <w:fldChar w:fldCharType="begin"/>
        </w:r>
        <w:r>
          <w:rPr>
            <w:rFonts w:ascii="Calibri" w:hAnsi="Calibri"/>
          </w:rPr>
          <w:instrText xml:space="preserve"> HYPERLINK "https://marplo.net/javascript/functii2.html" \o "Utilizare Functii si Parametri lor" </w:instrText>
        </w:r>
        <w:r>
          <w:rPr>
            <w:rFonts w:ascii="Calibri" w:hAnsi="Calibri"/>
          </w:rPr>
          <w:fldChar w:fldCharType="separate"/>
        </w:r>
        <w:r>
          <w:rPr>
            <w:rStyle w:val="Hyperlink"/>
            <w:rFonts w:ascii="Calibri" w:hAnsi="Calibri"/>
            <w:color w:val="0000C0"/>
          </w:rPr>
          <w:t>Utilizare Functii si Parametri lor</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"https://marplo.net/javascript/definire-utilizare-functii" \o "Definire si Utilizare Functii in JS" </w:instrText>
        </w:r>
        <w:r>
          <w:rPr>
            <w:rFonts w:ascii="Calibri" w:hAnsi="Calibri"/>
          </w:rPr>
          <w:fldChar w:fldCharType="separate"/>
        </w:r>
        <w:r>
          <w:rPr>
            <w:rStyle w:val="Hyperlink"/>
            <w:rFonts w:ascii="Calibri" w:hAnsi="Calibri"/>
            <w:color w:val="0000C0"/>
          </w:rPr>
          <w:t>Definire si Utilizare Functii in JS</w:t>
        </w:r>
        <w:r>
          <w:rPr>
            <w:rFonts w:ascii="Calibri" w:hAnsi="Calibri"/>
          </w:rPr>
          <w:fldChar w:fldCharType="end"/>
        </w:r>
        <w:r>
          <w:rPr>
            <w:rFonts w:ascii="Calibri" w:hAnsi="Calibri"/>
          </w:rPr>
          <w:fldChar w:fldCharType="begin"/>
        </w:r>
        <w:r>
          <w:rPr>
            <w:rFonts w:ascii="Calibri" w:hAnsi="Calibri"/>
          </w:rPr>
          <w:instrText xml:space="preserve"> HYPERLINK "https://marplo.net/javascript/alert_prompt_confirm.html" \o "Ferestre Alert Prompt si Confirm" </w:instrText>
        </w:r>
        <w:r>
          <w:rPr>
            <w:rFonts w:ascii="Calibri" w:hAnsi="Calibri"/>
          </w:rPr>
          <w:fldChar w:fldCharType="separate"/>
        </w:r>
        <w:r>
          <w:rPr>
            <w:rStyle w:val="Hyperlink"/>
            <w:rFonts w:ascii="Calibri" w:hAnsi="Calibri"/>
            <w:color w:val="0000C0"/>
          </w:rPr>
          <w:t>Ferestre Alert Prompt si Confirm</w:t>
        </w:r>
        <w:r>
          <w:rPr>
            <w:rFonts w:ascii="Calibri" w:hAnsi="Calibri"/>
          </w:rPr>
          <w:fldChar w:fldCharType="end"/>
        </w:r>
        <w:r>
          <w:rPr>
            <w:rFonts w:ascii="Calibri" w:hAnsi="Calibri"/>
          </w:rPr>
          <w:fldChar w:fldCharType="begin"/>
        </w:r>
        <w:r>
          <w:rPr>
            <w:rFonts w:ascii="Calibri" w:hAnsi="Calibri"/>
          </w:rPr>
          <w:instrText xml:space="preserve"> HYPERLINK "https://marplo.net/javascript/break-continue-eticheta" \o "break, continue, si eticheta" </w:instrText>
        </w:r>
        <w:r>
          <w:rPr>
            <w:rFonts w:ascii="Calibri" w:hAnsi="Calibri"/>
          </w:rPr>
          <w:fldChar w:fldCharType="separate"/>
        </w:r>
        <w:r>
          <w:rPr>
            <w:rStyle w:val="Hyperlink"/>
            <w:rFonts w:ascii="Calibri" w:hAnsi="Calibri"/>
            <w:color w:val="0000C0"/>
          </w:rPr>
          <w:t>break, continue, si eticheta</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"https://marplo.net/javascript/instructiuni-repetitive-while" \o "Instructiuni repetitive while" </w:instrText>
        </w:r>
        <w:r>
          <w:rPr>
            <w:rFonts w:ascii="Calibri" w:hAnsi="Calibri"/>
          </w:rPr>
          <w:fldChar w:fldCharType="separate"/>
        </w:r>
        <w:r>
          <w:rPr>
            <w:rStyle w:val="Hyperlink"/>
            <w:rFonts w:ascii="Calibri" w:hAnsi="Calibri"/>
            <w:color w:val="0000C0"/>
          </w:rPr>
          <w:t>Instructiuni repetitive while</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"https://marplo.net/javascript/instructiuni-repetitive-for" \o "Instructiuni repetitive for()" </w:instrText>
        </w:r>
        <w:r>
          <w:rPr>
            <w:rFonts w:ascii="Calibri" w:hAnsi="Calibri"/>
          </w:rPr>
          <w:fldChar w:fldCharType="separate"/>
        </w:r>
        <w:r>
          <w:rPr>
            <w:rStyle w:val="Hyperlink"/>
            <w:rFonts w:ascii="Calibri" w:hAnsi="Calibri"/>
            <w:color w:val="0000C0"/>
          </w:rPr>
          <w:t>Instructiuni repetitive for()</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"https://marplo.net/javascript/instructiuni_conditionale.html" \o "Instructiuni conditionale if() else, switch" </w:instrText>
        </w:r>
        <w:r>
          <w:rPr>
            <w:rFonts w:ascii="Calibri" w:hAnsi="Calibri"/>
          </w:rPr>
          <w:fldChar w:fldCharType="separate"/>
        </w:r>
        <w:r>
          <w:rPr>
            <w:rStyle w:val="Hyperlink"/>
            <w:rFonts w:ascii="Calibri" w:hAnsi="Calibri"/>
            <w:color w:val="0000C0"/>
          </w:rPr>
          <w:t>Instructiuni conditionale if() else, switch</w:t>
        </w:r>
        <w:r>
          <w:rPr>
            <w:rFonts w:ascii="Calibri" w:hAnsi="Calibri"/>
          </w:rPr>
          <w:fldChar w:fldCharType="end"/>
        </w:r>
        <w:r>
          <w:rPr>
            <w:rFonts w:ascii="Calibri" w:hAnsi="Calibri"/>
          </w:rPr>
          <w:fldChar w:fldCharType="begin"/>
        </w:r>
        <w:r>
          <w:rPr>
            <w:rFonts w:ascii="Calibri" w:hAnsi="Calibri"/>
          </w:rPr>
          <w:instrText xml:space="preserve"> HYPERLINK "https://marplo.net/javascript/operatori.html" \o "Operatori in JavaScript" </w:instrText>
        </w:r>
        <w:r>
          <w:rPr>
            <w:rFonts w:ascii="Calibri" w:hAnsi="Calibri"/>
          </w:rPr>
          <w:fldChar w:fldCharType="separate"/>
        </w:r>
        <w:r>
          <w:rPr>
            <w:rStyle w:val="Hyperlink"/>
            <w:rFonts w:ascii="Calibri" w:hAnsi="Calibri"/>
            <w:color w:val="0000C0"/>
          </w:rPr>
          <w:t>Operatori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"https://marplo.net/javascript/definire-variabile-constante" \o "Definire Variabile si Constante" </w:instrText>
        </w:r>
        <w:r>
          <w:rPr>
            <w:rFonts w:ascii="Calibri" w:hAnsi="Calibri"/>
          </w:rPr>
          <w:fldChar w:fldCharType="separate"/>
        </w:r>
        <w:r>
          <w:rPr>
            <w:rStyle w:val="Hyperlink"/>
            <w:rFonts w:ascii="Calibri" w:hAnsi="Calibri"/>
            <w:color w:val="0000C0"/>
          </w:rPr>
          <w:t>Definire Variabile si Constante</w:t>
        </w:r>
        <w:r>
          <w:rPr>
            <w:rFonts w:ascii="Calibri" w:hAnsi="Calibri"/>
          </w:rPr>
          <w:fldChar w:fldCharType="end"/>
        </w:r>
        <w:r>
          <w:rPr>
            <w:rFonts w:ascii="Calibri" w:hAnsi="Calibri"/>
          </w:rPr>
          <w:fldChar w:fldCharType="begin"/>
        </w:r>
        <w:r>
          <w:rPr>
            <w:rFonts w:ascii="Calibri" w:hAnsi="Calibri"/>
          </w:rPr>
          <w:instrText xml:space="preserve"> HYPERLINK "https://marplo.net/javascript/sintaxajs.html" \o "Sintaxa JavaScript" </w:instrText>
        </w:r>
        <w:r>
          <w:rPr>
            <w:rFonts w:ascii="Calibri" w:hAnsi="Calibri"/>
          </w:rPr>
          <w:fldChar w:fldCharType="separate"/>
        </w:r>
        <w:r>
          <w:rPr>
            <w:rStyle w:val="Hyperlink"/>
            <w:rFonts w:ascii="Calibri" w:hAnsi="Calibri"/>
            <w:color w:val="0000C0"/>
          </w:rPr>
          <w:t>Sintaxa JavaScript</w:t>
        </w:r>
        <w:r>
          <w:rPr>
            <w:rFonts w:ascii="Calibri" w:hAnsi="Calibri"/>
          </w:rPr>
          <w:fldChar w:fldCharType="end"/>
        </w:r>
      </w:ins>
      <w:r>
        <w:rPr>
          <w:rFonts w:ascii="Calibri" w:hAnsi="Calibri"/>
          <w:noProof/>
          <w:color w:val="0000C0"/>
        </w:rPr>
        <w:drawing>
          <wp:inline distT="0" distB="0" distL="0" distR="0">
            <wp:extent cx="1266825" cy="457200"/>
            <wp:effectExtent l="0" t="0" r="0" b="0"/>
            <wp:docPr id="7" name="Picture 7" descr="Donation">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onation">
                      <a:hlinkClick r:id="rId265" tgtFrame="&quot;_blank&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p w:rsidR="00EE2F06" w:rsidRDefault="00EE2F06" w:rsidP="00EE2F06">
      <w:pPr>
        <w:pStyle w:val="Heading4"/>
        <w:shd w:val="clear" w:color="auto" w:fill="DADAF0"/>
        <w:spacing w:before="0" w:after="90"/>
        <w:ind w:left="-45" w:right="-45"/>
        <w:jc w:val="center"/>
        <w:rPr>
          <w:ins w:id="4209" w:author="Unknown"/>
          <w:rFonts w:ascii="Arial" w:hAnsi="Arial" w:cs="Arial"/>
          <w:spacing w:val="15"/>
          <w:u w:val="single"/>
        </w:rPr>
      </w:pPr>
      <w:ins w:id="4210" w:author="Unknown">
        <w:r>
          <w:rPr>
            <w:rFonts w:ascii="Arial" w:hAnsi="Arial" w:cs="Arial"/>
            <w:i w:val="0"/>
            <w:iCs w:val="0"/>
            <w:spacing w:val="15"/>
            <w:u w:val="single"/>
          </w:rPr>
          <w:t>Un Test simplu in fiecare zi</w:t>
        </w:r>
      </w:ins>
    </w:p>
    <w:p w:rsidR="00EE2F06" w:rsidRDefault="00EE2F06" w:rsidP="00EE2F0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211" w:author="Unknown"/>
          <w:rFonts w:ascii="Calibri" w:hAnsi="Calibri" w:cs="Times New Roman"/>
          <w:spacing w:val="15"/>
        </w:rPr>
      </w:pPr>
      <w:ins w:id="4212" w:author="Unknown">
        <w:r>
          <w:rPr>
            <w:rFonts w:ascii="Calibri" w:hAnsi="Calibri"/>
            <w:spacing w:val="15"/>
          </w:rPr>
          <w:t>HTML</w:t>
        </w:r>
      </w:ins>
    </w:p>
    <w:p w:rsidR="00EE2F06" w:rsidRDefault="00EE2F06" w:rsidP="00EE2F0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213" w:author="Unknown"/>
          <w:rFonts w:ascii="Calibri" w:hAnsi="Calibri"/>
          <w:spacing w:val="15"/>
        </w:rPr>
      </w:pPr>
      <w:ins w:id="4214" w:author="Unknown">
        <w:r>
          <w:rPr>
            <w:rFonts w:ascii="Calibri" w:hAnsi="Calibri"/>
            <w:spacing w:val="15"/>
          </w:rPr>
          <w:t>CSS</w:t>
        </w:r>
      </w:ins>
    </w:p>
    <w:p w:rsidR="00EE2F06" w:rsidRDefault="00EE2F06" w:rsidP="00EE2F06">
      <w:pPr>
        <w:pStyle w:val="Heading5"/>
        <w:pBdr>
          <w:top w:val="single" w:sz="6" w:space="2" w:color="B0F1BE"/>
          <w:left w:val="single" w:sz="6" w:space="2" w:color="B0F1BE"/>
          <w:bottom w:val="single" w:sz="6" w:space="2" w:color="B0F1BE"/>
          <w:right w:val="single" w:sz="6" w:space="2" w:color="B0F1BE"/>
        </w:pBdr>
        <w:shd w:val="clear" w:color="auto" w:fill="CFFBCF"/>
        <w:spacing w:before="0" w:after="30"/>
        <w:ind w:left="30" w:right="60"/>
        <w:jc w:val="center"/>
        <w:rPr>
          <w:ins w:id="4215" w:author="Unknown"/>
          <w:rFonts w:ascii="Calibri" w:hAnsi="Calibri"/>
          <w:spacing w:val="15"/>
        </w:rPr>
      </w:pPr>
      <w:ins w:id="4216" w:author="Unknown">
        <w:r>
          <w:rPr>
            <w:rFonts w:ascii="Calibri" w:hAnsi="Calibri"/>
            <w:spacing w:val="15"/>
          </w:rPr>
          <w:t>JavaScript</w:t>
        </w:r>
      </w:ins>
    </w:p>
    <w:p w:rsidR="00EE2F06" w:rsidRDefault="00EE2F06" w:rsidP="00EE2F0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217" w:author="Unknown"/>
          <w:rFonts w:ascii="Calibri" w:hAnsi="Calibri"/>
          <w:spacing w:val="15"/>
        </w:rPr>
      </w:pPr>
      <w:ins w:id="4218" w:author="Unknown">
        <w:r>
          <w:rPr>
            <w:rFonts w:ascii="Calibri" w:hAnsi="Calibri"/>
            <w:spacing w:val="15"/>
          </w:rPr>
          <w:t>PHP-MySQL</w:t>
        </w:r>
      </w:ins>
    </w:p>
    <w:p w:rsidR="00EE2F06" w:rsidRDefault="00EE2F06" w:rsidP="00EE2F0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219" w:author="Unknown"/>
          <w:rFonts w:ascii="Calibri" w:hAnsi="Calibri"/>
          <w:spacing w:val="15"/>
        </w:rPr>
      </w:pPr>
      <w:ins w:id="4220" w:author="Unknown">
        <w:r>
          <w:rPr>
            <w:rFonts w:ascii="Calibri" w:hAnsi="Calibri"/>
            <w:spacing w:val="15"/>
          </w:rPr>
          <w:t>Engleza</w:t>
        </w:r>
      </w:ins>
    </w:p>
    <w:p w:rsidR="00EE2F06" w:rsidRDefault="00EE2F06" w:rsidP="00EE2F0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221" w:author="Unknown"/>
          <w:rFonts w:ascii="Calibri" w:hAnsi="Calibri"/>
          <w:spacing w:val="15"/>
        </w:rPr>
      </w:pPr>
      <w:ins w:id="4222" w:author="Unknown">
        <w:r>
          <w:rPr>
            <w:rFonts w:ascii="Calibri" w:hAnsi="Calibri"/>
            <w:spacing w:val="15"/>
          </w:rPr>
          <w:t>Spaniola</w:t>
        </w:r>
      </w:ins>
    </w:p>
    <w:p w:rsidR="00EE2F06" w:rsidRDefault="00EE2F06" w:rsidP="00EE2F06">
      <w:pPr>
        <w:shd w:val="clear" w:color="auto" w:fill="FBFBFE"/>
        <w:spacing w:line="324" w:lineRule="atLeast"/>
        <w:rPr>
          <w:ins w:id="4223" w:author="Unknown"/>
          <w:rFonts w:ascii="Calibri" w:hAnsi="Calibri"/>
          <w:b/>
          <w:bCs/>
          <w:i/>
          <w:iCs/>
          <w:color w:val="0001E0"/>
        </w:rPr>
      </w:pPr>
      <w:ins w:id="4224" w:author="Unknown">
        <w:r>
          <w:rPr>
            <w:rFonts w:ascii="Calibri" w:hAnsi="Calibri"/>
            <w:b/>
            <w:bCs/>
            <w:i/>
            <w:iCs/>
            <w:color w:val="0001E0"/>
          </w:rPr>
          <w:t>Clic pe metoda ce creaza un array cu toate elementele din pagina cu un anumit nume de tag.</w:t>
        </w:r>
      </w:ins>
    </w:p>
    <w:p w:rsidR="00EE2F06" w:rsidRDefault="00EE2F06" w:rsidP="00EE2F06">
      <w:pPr>
        <w:shd w:val="clear" w:color="auto" w:fill="FBFBFE"/>
        <w:spacing w:line="324" w:lineRule="atLeast"/>
        <w:rPr>
          <w:ins w:id="4225" w:author="Unknown"/>
          <w:rFonts w:ascii="Calibri" w:hAnsi="Calibri"/>
        </w:rPr>
      </w:pPr>
      <w:ins w:id="4226" w:author="Unknown">
        <w:r>
          <w:rPr>
            <w:rFonts w:ascii="Calibri" w:hAnsi="Calibri"/>
            <w:b/>
            <w:bCs/>
          </w:rPr>
          <w:t>getElementsByName()getElementById()</w:t>
        </w:r>
        <w:r>
          <w:rPr>
            <w:rStyle w:val="dltrc"/>
            <w:rFonts w:ascii="Calibri" w:hAnsi="Calibri"/>
            <w:b/>
            <w:bCs/>
          </w:rPr>
          <w:t>getElementsByTagName()</w:t>
        </w:r>
      </w:ins>
    </w:p>
    <w:p w:rsidR="00EE2F06" w:rsidRDefault="00EE2F06" w:rsidP="00EE2F06">
      <w:pPr>
        <w:spacing w:line="223" w:lineRule="atLeast"/>
        <w:jc w:val="center"/>
        <w:rPr>
          <w:ins w:id="4227" w:author="Unknown"/>
          <w:rFonts w:ascii="Calibri" w:hAnsi="Calibri"/>
        </w:rPr>
      </w:pPr>
      <w:r>
        <w:rPr>
          <w:rFonts w:ascii="Calibri" w:hAnsi="Calibri"/>
          <w:noProof/>
          <w:color w:val="0000FF"/>
        </w:rPr>
        <w:drawing>
          <wp:inline distT="0" distB="0" distL="0" distR="0">
            <wp:extent cx="266700" cy="257175"/>
            <wp:effectExtent l="0" t="0" r="0" b="9525"/>
            <wp:docPr id="6" name="Picture 6" descr="Sharing Twitter">
              <a:hlinkClick xmlns:a="http://schemas.openxmlformats.org/drawingml/2006/main" r:id="rId267" tgtFrame="&quot;_blank&quot;" tooltip="&quot;Sharing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aring Twitter">
                      <a:hlinkClick r:id="rId267" tgtFrame="&quot;_blank&quot;" tooltip="&quot;Sharing Twitter&quot;"/>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EE2F06" w:rsidRDefault="00EE2F06" w:rsidP="00EE2F06">
      <w:pPr>
        <w:pStyle w:val="Heading4"/>
        <w:pBdr>
          <w:top w:val="single" w:sz="12" w:space="2" w:color="F8FEFF"/>
          <w:left w:val="single" w:sz="12" w:space="2" w:color="F8FEFF"/>
          <w:bottom w:val="single" w:sz="12" w:space="2" w:color="F8FEFF"/>
          <w:right w:val="single" w:sz="12" w:space="2" w:color="F8FEFF"/>
        </w:pBdr>
        <w:shd w:val="clear" w:color="auto" w:fill="EAEBFE"/>
        <w:spacing w:before="0" w:after="120"/>
        <w:jc w:val="center"/>
        <w:rPr>
          <w:ins w:id="4228" w:author="Unknown"/>
          <w:rFonts w:ascii="Calibri" w:hAnsi="Calibri"/>
        </w:rPr>
      </w:pPr>
      <w:ins w:id="4229" w:author="Unknown">
        <w:r>
          <w:rPr>
            <w:rFonts w:ascii="Calibri" w:hAnsi="Calibri"/>
          </w:rPr>
          <w:t>Last accessed pages</w:t>
        </w:r>
      </w:ins>
    </w:p>
    <w:p w:rsidR="00EE2F06" w:rsidRDefault="00EE2F06" w:rsidP="00EE2F06">
      <w:pPr>
        <w:numPr>
          <w:ilvl w:val="0"/>
          <w:numId w:val="39"/>
        </w:numPr>
        <w:shd w:val="clear" w:color="auto" w:fill="EDEFFE"/>
        <w:spacing w:before="15" w:after="15" w:line="240" w:lineRule="auto"/>
        <w:ind w:left="15"/>
        <w:rPr>
          <w:ins w:id="4230" w:author="Unknown"/>
          <w:rFonts w:ascii="Lucida Sans" w:hAnsi="Lucida Sans"/>
          <w:b/>
          <w:bCs/>
          <w:sz w:val="19"/>
          <w:szCs w:val="19"/>
        </w:rPr>
      </w:pPr>
      <w:ins w:id="4231" w:author="Unknown">
        <w:r>
          <w:rPr>
            <w:rStyle w:val="islnk"/>
            <w:rFonts w:ascii="Lucida Sans" w:hAnsi="Lucida Sans"/>
            <w:b/>
            <w:bCs/>
            <w:color w:val="0000EB"/>
            <w:sz w:val="19"/>
            <w:szCs w:val="19"/>
            <w:u w:val="single"/>
          </w:rPr>
          <w:t>Curs PHP MySQL, Tutoriale si Scripturi PHP</w:t>
        </w:r>
        <w:r>
          <w:rPr>
            <w:rFonts w:ascii="Lucida Sans" w:hAnsi="Lucida Sans"/>
            <w:b/>
            <w:bCs/>
            <w:sz w:val="19"/>
            <w:szCs w:val="19"/>
          </w:rPr>
          <w:t> </w:t>
        </w:r>
        <w:r>
          <w:rPr>
            <w:rFonts w:ascii="Lucida Sans" w:hAnsi="Lucida Sans"/>
            <w:b/>
            <w:bCs/>
            <w:sz w:val="19"/>
            <w:szCs w:val="19"/>
            <w:vertAlign w:val="superscript"/>
          </w:rPr>
          <w:t>(41499)</w:t>
        </w:r>
      </w:ins>
    </w:p>
    <w:p w:rsidR="00EE2F06" w:rsidRDefault="00EE2F06" w:rsidP="00EE2F06">
      <w:pPr>
        <w:numPr>
          <w:ilvl w:val="0"/>
          <w:numId w:val="39"/>
        </w:numPr>
        <w:shd w:val="clear" w:color="auto" w:fill="EDEFFE"/>
        <w:spacing w:before="15" w:after="15" w:line="240" w:lineRule="auto"/>
        <w:ind w:left="15"/>
        <w:rPr>
          <w:ins w:id="4232" w:author="Unknown"/>
          <w:rFonts w:ascii="Lucida Sans" w:hAnsi="Lucida Sans"/>
          <w:b/>
          <w:bCs/>
          <w:sz w:val="19"/>
          <w:szCs w:val="19"/>
        </w:rPr>
      </w:pPr>
      <w:ins w:id="4233" w:author="Unknown">
        <w:r>
          <w:rPr>
            <w:rStyle w:val="islnk"/>
            <w:rFonts w:ascii="Lucida Sans" w:hAnsi="Lucida Sans"/>
            <w:b/>
            <w:bCs/>
            <w:color w:val="0000EB"/>
            <w:sz w:val="19"/>
            <w:szCs w:val="19"/>
            <w:u w:val="single"/>
          </w:rPr>
          <w:t>Obiectul location</w:t>
        </w:r>
        <w:r>
          <w:rPr>
            <w:rFonts w:ascii="Lucida Sans" w:hAnsi="Lucida Sans"/>
            <w:b/>
            <w:bCs/>
            <w:sz w:val="19"/>
            <w:szCs w:val="19"/>
          </w:rPr>
          <w:t> </w:t>
        </w:r>
        <w:r>
          <w:rPr>
            <w:rFonts w:ascii="Lucida Sans" w:hAnsi="Lucida Sans"/>
            <w:b/>
            <w:bCs/>
            <w:sz w:val="19"/>
            <w:szCs w:val="19"/>
            <w:vertAlign w:val="superscript"/>
          </w:rPr>
          <w:t>(284)</w:t>
        </w:r>
      </w:ins>
    </w:p>
    <w:p w:rsidR="00EE2F06" w:rsidRDefault="00EE2F06" w:rsidP="00EE2F06">
      <w:pPr>
        <w:numPr>
          <w:ilvl w:val="0"/>
          <w:numId w:val="39"/>
        </w:numPr>
        <w:shd w:val="clear" w:color="auto" w:fill="EDEFFE"/>
        <w:spacing w:before="15" w:after="15" w:line="240" w:lineRule="auto"/>
        <w:ind w:left="15"/>
        <w:rPr>
          <w:ins w:id="4234" w:author="Unknown"/>
          <w:rFonts w:ascii="Lucida Sans" w:hAnsi="Lucida Sans"/>
          <w:b/>
          <w:bCs/>
          <w:sz w:val="19"/>
          <w:szCs w:val="19"/>
        </w:rPr>
      </w:pPr>
      <w:ins w:id="4235" w:author="Unknown">
        <w:r>
          <w:rPr>
            <w:rStyle w:val="islnk"/>
            <w:rFonts w:ascii="Lucida Sans" w:hAnsi="Lucida Sans"/>
            <w:b/>
            <w:bCs/>
            <w:color w:val="0000EB"/>
            <w:sz w:val="19"/>
            <w:szCs w:val="19"/>
            <w:u w:val="single"/>
          </w:rPr>
          <w:t>Blog si Cugetari Personale</w:t>
        </w:r>
        <w:r>
          <w:rPr>
            <w:rFonts w:ascii="Lucida Sans" w:hAnsi="Lucida Sans"/>
            <w:b/>
            <w:bCs/>
            <w:sz w:val="19"/>
            <w:szCs w:val="19"/>
          </w:rPr>
          <w:t> </w:t>
        </w:r>
        <w:r>
          <w:rPr>
            <w:rFonts w:ascii="Lucida Sans" w:hAnsi="Lucida Sans"/>
            <w:b/>
            <w:bCs/>
            <w:sz w:val="19"/>
            <w:szCs w:val="19"/>
            <w:vertAlign w:val="superscript"/>
          </w:rPr>
          <w:t>(28582)</w:t>
        </w:r>
      </w:ins>
    </w:p>
    <w:p w:rsidR="00EE2F06" w:rsidRDefault="00EE2F06" w:rsidP="00EE2F06">
      <w:pPr>
        <w:numPr>
          <w:ilvl w:val="0"/>
          <w:numId w:val="39"/>
        </w:numPr>
        <w:shd w:val="clear" w:color="auto" w:fill="EDEFFE"/>
        <w:spacing w:before="15" w:after="15" w:line="240" w:lineRule="auto"/>
        <w:ind w:left="15"/>
        <w:rPr>
          <w:ins w:id="4236" w:author="Unknown"/>
          <w:rFonts w:ascii="Lucida Sans" w:hAnsi="Lucida Sans"/>
          <w:b/>
          <w:bCs/>
          <w:sz w:val="19"/>
          <w:szCs w:val="19"/>
        </w:rPr>
      </w:pPr>
      <w:ins w:id="4237" w:author="Unknown">
        <w:r>
          <w:rPr>
            <w:rStyle w:val="islnk"/>
            <w:rFonts w:ascii="Lucida Sans" w:hAnsi="Lucida Sans"/>
            <w:b/>
            <w:bCs/>
            <w:color w:val="0000EB"/>
            <w:sz w:val="19"/>
            <w:szCs w:val="19"/>
            <w:u w:val="single"/>
          </w:rPr>
          <w:t>Pronumele direct si indirect</w:t>
        </w:r>
        <w:r>
          <w:rPr>
            <w:rFonts w:ascii="Lucida Sans" w:hAnsi="Lucida Sans"/>
            <w:b/>
            <w:bCs/>
            <w:sz w:val="19"/>
            <w:szCs w:val="19"/>
          </w:rPr>
          <w:t> </w:t>
        </w:r>
        <w:r>
          <w:rPr>
            <w:rFonts w:ascii="Lucida Sans" w:hAnsi="Lucida Sans"/>
            <w:b/>
            <w:bCs/>
            <w:sz w:val="19"/>
            <w:szCs w:val="19"/>
            <w:vertAlign w:val="superscript"/>
          </w:rPr>
          <w:t>(1189)</w:t>
        </w:r>
      </w:ins>
    </w:p>
    <w:p w:rsidR="00EE2F06" w:rsidRDefault="00EE2F06" w:rsidP="00EE2F06">
      <w:pPr>
        <w:numPr>
          <w:ilvl w:val="0"/>
          <w:numId w:val="39"/>
        </w:numPr>
        <w:shd w:val="clear" w:color="auto" w:fill="EDEFFE"/>
        <w:spacing w:before="15" w:after="15" w:line="240" w:lineRule="auto"/>
        <w:ind w:left="15"/>
        <w:rPr>
          <w:ins w:id="4238" w:author="Unknown"/>
          <w:rFonts w:ascii="Lucida Sans" w:hAnsi="Lucida Sans"/>
          <w:b/>
          <w:bCs/>
          <w:sz w:val="19"/>
          <w:szCs w:val="19"/>
        </w:rPr>
      </w:pPr>
      <w:ins w:id="4239" w:author="Unknown">
        <w:r>
          <w:rPr>
            <w:rStyle w:val="islnk"/>
            <w:rFonts w:ascii="Lucida Sans" w:hAnsi="Lucida Sans"/>
            <w:b/>
            <w:bCs/>
            <w:color w:val="0000EB"/>
            <w:sz w:val="19"/>
            <w:szCs w:val="19"/>
            <w:u w:val="single"/>
          </w:rPr>
          <w:t>window.history</w:t>
        </w:r>
        <w:r>
          <w:rPr>
            <w:rFonts w:ascii="Lucida Sans" w:hAnsi="Lucida Sans"/>
            <w:b/>
            <w:bCs/>
            <w:sz w:val="19"/>
            <w:szCs w:val="19"/>
          </w:rPr>
          <w:t> </w:t>
        </w:r>
        <w:r>
          <w:rPr>
            <w:rFonts w:ascii="Lucida Sans" w:hAnsi="Lucida Sans"/>
            <w:b/>
            <w:bCs/>
            <w:sz w:val="19"/>
            <w:szCs w:val="19"/>
            <w:vertAlign w:val="superscript"/>
          </w:rPr>
          <w:t>(352)</w:t>
        </w:r>
      </w:ins>
    </w:p>
    <w:p w:rsidR="00EE2F06" w:rsidRDefault="00EE2F06" w:rsidP="00EE2F06">
      <w:pPr>
        <w:pStyle w:val="Heading4"/>
        <w:pBdr>
          <w:top w:val="single" w:sz="12" w:space="2" w:color="F8FEFF"/>
          <w:left w:val="single" w:sz="12" w:space="2" w:color="F8FEFF"/>
          <w:bottom w:val="single" w:sz="12" w:space="2" w:color="F8FEFF"/>
          <w:right w:val="single" w:sz="12" w:space="2" w:color="F8FEFF"/>
        </w:pBdr>
        <w:shd w:val="clear" w:color="auto" w:fill="EAEBFE"/>
        <w:spacing w:before="0" w:after="120"/>
        <w:jc w:val="center"/>
        <w:rPr>
          <w:ins w:id="4240" w:author="Unknown"/>
          <w:rFonts w:ascii="Calibri" w:hAnsi="Calibri"/>
          <w:sz w:val="24"/>
          <w:szCs w:val="24"/>
        </w:rPr>
      </w:pPr>
      <w:ins w:id="4241" w:author="Unknown">
        <w:r>
          <w:rPr>
            <w:rFonts w:ascii="Calibri" w:hAnsi="Calibri"/>
          </w:rPr>
          <w:t>Popular pages this month</w:t>
        </w:r>
      </w:ins>
    </w:p>
    <w:p w:rsidR="00EE2F06" w:rsidRDefault="00EE2F06" w:rsidP="00EE2F06">
      <w:pPr>
        <w:numPr>
          <w:ilvl w:val="0"/>
          <w:numId w:val="40"/>
        </w:numPr>
        <w:shd w:val="clear" w:color="auto" w:fill="EDEFFE"/>
        <w:spacing w:before="15" w:after="15" w:line="240" w:lineRule="auto"/>
        <w:ind w:left="15"/>
        <w:rPr>
          <w:ins w:id="4242" w:author="Unknown"/>
          <w:rFonts w:ascii="Lucida Sans" w:hAnsi="Lucida Sans"/>
          <w:b/>
          <w:bCs/>
          <w:sz w:val="19"/>
          <w:szCs w:val="19"/>
        </w:rPr>
      </w:pPr>
      <w:ins w:id="4243" w:author="Unknown">
        <w:r>
          <w:rPr>
            <w:rStyle w:val="islnk"/>
            <w:rFonts w:ascii="Lucida Sans" w:hAnsi="Lucida Sans"/>
            <w:b/>
            <w:bCs/>
            <w:color w:val="0000EB"/>
            <w:sz w:val="19"/>
            <w:szCs w:val="19"/>
            <w:u w:val="single"/>
          </w:rPr>
          <w:t>Cursuri si Tutoriale: Engleza, Spaniola, HTML, CSS, Php-Mysql, JavaScript, Ajax</w:t>
        </w:r>
        <w:r>
          <w:rPr>
            <w:rFonts w:ascii="Lucida Sans" w:hAnsi="Lucida Sans"/>
            <w:b/>
            <w:bCs/>
            <w:sz w:val="19"/>
            <w:szCs w:val="19"/>
          </w:rPr>
          <w:t> </w:t>
        </w:r>
        <w:r>
          <w:rPr>
            <w:rFonts w:ascii="Lucida Sans" w:hAnsi="Lucida Sans"/>
            <w:b/>
            <w:bCs/>
            <w:sz w:val="19"/>
            <w:szCs w:val="19"/>
            <w:vertAlign w:val="superscript"/>
          </w:rPr>
          <w:t>(4004)</w:t>
        </w:r>
      </w:ins>
    </w:p>
    <w:p w:rsidR="00EE2F06" w:rsidRDefault="00EE2F06" w:rsidP="00EE2F06">
      <w:pPr>
        <w:numPr>
          <w:ilvl w:val="0"/>
          <w:numId w:val="40"/>
        </w:numPr>
        <w:shd w:val="clear" w:color="auto" w:fill="EDEFFE"/>
        <w:spacing w:before="15" w:after="15" w:line="240" w:lineRule="auto"/>
        <w:ind w:left="15"/>
        <w:rPr>
          <w:ins w:id="4244" w:author="Unknown"/>
          <w:rFonts w:ascii="Lucida Sans" w:hAnsi="Lucida Sans"/>
          <w:b/>
          <w:bCs/>
          <w:sz w:val="19"/>
          <w:szCs w:val="19"/>
        </w:rPr>
      </w:pPr>
      <w:ins w:id="4245" w:author="Unknown">
        <w:r>
          <w:rPr>
            <w:rStyle w:val="islnk"/>
            <w:rFonts w:ascii="Lucida Sans" w:hAnsi="Lucida Sans"/>
            <w:b/>
            <w:bCs/>
            <w:color w:val="0000EB"/>
            <w:sz w:val="19"/>
            <w:szCs w:val="19"/>
            <w:u w:val="single"/>
          </w:rPr>
          <w:t>Curs HTML gratuit Tutoriale HTML5</w:t>
        </w:r>
        <w:r>
          <w:rPr>
            <w:rFonts w:ascii="Lucida Sans" w:hAnsi="Lucida Sans"/>
            <w:b/>
            <w:bCs/>
            <w:sz w:val="19"/>
            <w:szCs w:val="19"/>
          </w:rPr>
          <w:t> </w:t>
        </w:r>
        <w:r>
          <w:rPr>
            <w:rFonts w:ascii="Lucida Sans" w:hAnsi="Lucida Sans"/>
            <w:b/>
            <w:bCs/>
            <w:sz w:val="19"/>
            <w:szCs w:val="19"/>
            <w:vertAlign w:val="superscript"/>
          </w:rPr>
          <w:t>(3576)</w:t>
        </w:r>
      </w:ins>
    </w:p>
    <w:p w:rsidR="00EE2F06" w:rsidRDefault="00EE2F06" w:rsidP="00EE2F06">
      <w:pPr>
        <w:numPr>
          <w:ilvl w:val="0"/>
          <w:numId w:val="40"/>
        </w:numPr>
        <w:shd w:val="clear" w:color="auto" w:fill="EDEFFE"/>
        <w:spacing w:before="15" w:after="15" w:line="240" w:lineRule="auto"/>
        <w:ind w:left="15"/>
        <w:rPr>
          <w:ins w:id="4246" w:author="Unknown"/>
          <w:rFonts w:ascii="Lucida Sans" w:hAnsi="Lucida Sans"/>
          <w:b/>
          <w:bCs/>
          <w:sz w:val="19"/>
          <w:szCs w:val="19"/>
        </w:rPr>
      </w:pPr>
      <w:ins w:id="4247" w:author="Unknown">
        <w:r>
          <w:rPr>
            <w:rStyle w:val="islnk"/>
            <w:rFonts w:ascii="Lucida Sans" w:hAnsi="Lucida Sans"/>
            <w:b/>
            <w:bCs/>
            <w:color w:val="0000EB"/>
            <w:sz w:val="19"/>
            <w:szCs w:val="19"/>
            <w:u w:val="single"/>
          </w:rPr>
          <w:t>Curs si Tutoriale JavaScript</w:t>
        </w:r>
        <w:r>
          <w:rPr>
            <w:rFonts w:ascii="Lucida Sans" w:hAnsi="Lucida Sans"/>
            <w:b/>
            <w:bCs/>
            <w:sz w:val="19"/>
            <w:szCs w:val="19"/>
          </w:rPr>
          <w:t> </w:t>
        </w:r>
        <w:r>
          <w:rPr>
            <w:rFonts w:ascii="Lucida Sans" w:hAnsi="Lucida Sans"/>
            <w:b/>
            <w:bCs/>
            <w:sz w:val="19"/>
            <w:szCs w:val="19"/>
            <w:vertAlign w:val="superscript"/>
          </w:rPr>
          <w:t>(2686)</w:t>
        </w:r>
      </w:ins>
    </w:p>
    <w:p w:rsidR="00EE2F06" w:rsidRDefault="00EE2F06" w:rsidP="00EE2F06">
      <w:pPr>
        <w:numPr>
          <w:ilvl w:val="0"/>
          <w:numId w:val="40"/>
        </w:numPr>
        <w:shd w:val="clear" w:color="auto" w:fill="EDEFFE"/>
        <w:spacing w:before="15" w:after="15" w:line="240" w:lineRule="auto"/>
        <w:ind w:left="15"/>
        <w:rPr>
          <w:ins w:id="4248" w:author="Unknown"/>
          <w:rFonts w:ascii="Lucida Sans" w:hAnsi="Lucida Sans"/>
          <w:b/>
          <w:bCs/>
          <w:sz w:val="19"/>
          <w:szCs w:val="19"/>
        </w:rPr>
      </w:pPr>
      <w:ins w:id="4249" w:author="Unknown">
        <w:r>
          <w:rPr>
            <w:rStyle w:val="islnk"/>
            <w:rFonts w:ascii="Lucida Sans" w:hAnsi="Lucida Sans"/>
            <w:b/>
            <w:bCs/>
            <w:color w:val="0000EB"/>
            <w:sz w:val="19"/>
            <w:szCs w:val="19"/>
            <w:u w:val="single"/>
          </w:rPr>
          <w:lastRenderedPageBreak/>
          <w:t>Curs PHP MySQL, Tutoriale si Scripturi PHP</w:t>
        </w:r>
        <w:r>
          <w:rPr>
            <w:rFonts w:ascii="Lucida Sans" w:hAnsi="Lucida Sans"/>
            <w:b/>
            <w:bCs/>
            <w:sz w:val="19"/>
            <w:szCs w:val="19"/>
          </w:rPr>
          <w:t> </w:t>
        </w:r>
        <w:r>
          <w:rPr>
            <w:rFonts w:ascii="Lucida Sans" w:hAnsi="Lucida Sans"/>
            <w:b/>
            <w:bCs/>
            <w:sz w:val="19"/>
            <w:szCs w:val="19"/>
            <w:vertAlign w:val="superscript"/>
          </w:rPr>
          <w:t>(2650)</w:t>
        </w:r>
      </w:ins>
    </w:p>
    <w:p w:rsidR="00EE2F06" w:rsidRDefault="00EE2F06" w:rsidP="00EE2F06">
      <w:pPr>
        <w:numPr>
          <w:ilvl w:val="0"/>
          <w:numId w:val="40"/>
        </w:numPr>
        <w:shd w:val="clear" w:color="auto" w:fill="EDEFFE"/>
        <w:spacing w:before="15" w:after="15" w:line="240" w:lineRule="auto"/>
        <w:ind w:left="15"/>
        <w:rPr>
          <w:ins w:id="4250" w:author="Unknown"/>
          <w:rFonts w:ascii="Lucida Sans" w:hAnsi="Lucida Sans"/>
          <w:b/>
          <w:bCs/>
          <w:sz w:val="19"/>
          <w:szCs w:val="19"/>
        </w:rPr>
      </w:pPr>
      <w:ins w:id="4251" w:author="Unknown">
        <w:r>
          <w:rPr>
            <w:rStyle w:val="islnk"/>
            <w:rFonts w:ascii="Lucida Sans" w:hAnsi="Lucida Sans"/>
            <w:b/>
            <w:bCs/>
            <w:color w:val="0000EB"/>
            <w:sz w:val="19"/>
            <w:szCs w:val="19"/>
            <w:u w:val="single"/>
          </w:rPr>
          <w:t>Curs si Tutoriale Ajax</w:t>
        </w:r>
        <w:r>
          <w:rPr>
            <w:rFonts w:ascii="Lucida Sans" w:hAnsi="Lucida Sans"/>
            <w:b/>
            <w:bCs/>
            <w:sz w:val="19"/>
            <w:szCs w:val="19"/>
          </w:rPr>
          <w:t> </w:t>
        </w:r>
        <w:r>
          <w:rPr>
            <w:rFonts w:ascii="Lucida Sans" w:hAnsi="Lucida Sans"/>
            <w:b/>
            <w:bCs/>
            <w:sz w:val="19"/>
            <w:szCs w:val="19"/>
            <w:vertAlign w:val="superscript"/>
          </w:rPr>
          <w:t>(2527)</w:t>
        </w:r>
      </w:ins>
    </w:p>
    <w:p w:rsidR="00EE2F06" w:rsidRDefault="00EE2F06" w:rsidP="00EE2F06">
      <w:pPr>
        <w:pStyle w:val="Heading5"/>
        <w:spacing w:before="192" w:after="192"/>
        <w:jc w:val="center"/>
        <w:rPr>
          <w:ins w:id="4252" w:author="Unknown"/>
          <w:rFonts w:ascii="Calibri" w:hAnsi="Calibri"/>
          <w:b/>
          <w:bCs/>
          <w:color w:val="0001FB"/>
          <w:sz w:val="26"/>
          <w:szCs w:val="26"/>
          <w:u w:val="single"/>
        </w:rPr>
      </w:pPr>
      <w:ins w:id="4253" w:author="Unknown">
        <w:r>
          <w:rPr>
            <w:rFonts w:ascii="Calibri" w:hAnsi="Calibri"/>
            <w:color w:val="0001FB"/>
            <w:sz w:val="26"/>
            <w:szCs w:val="26"/>
            <w:u w:val="single"/>
          </w:rPr>
          <w:t>Site access statistics</w:t>
        </w:r>
      </w:ins>
    </w:p>
    <w:p w:rsidR="00EE2F06" w:rsidRDefault="00EE2F06" w:rsidP="00EE2F06">
      <w:pPr>
        <w:jc w:val="center"/>
        <w:rPr>
          <w:ins w:id="4254" w:author="Unknown"/>
          <w:rFonts w:ascii="Calibri" w:hAnsi="Calibri"/>
          <w:sz w:val="24"/>
          <w:szCs w:val="24"/>
        </w:rPr>
      </w:pPr>
      <w:r>
        <w:rPr>
          <w:rFonts w:ascii="Calibri" w:hAnsi="Calibri"/>
          <w:noProof/>
        </w:rPr>
        <w:drawing>
          <wp:inline distT="0" distB="0" distL="0" distR="0">
            <wp:extent cx="304800" cy="1000125"/>
            <wp:effectExtent l="0" t="0" r="0" b="9525"/>
            <wp:docPr id="5" name="Picture 5"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at"/>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4800" cy="1000125"/>
                    </a:xfrm>
                    <a:prstGeom prst="rect">
                      <a:avLst/>
                    </a:prstGeom>
                    <a:noFill/>
                    <a:ln>
                      <a:noFill/>
                    </a:ln>
                  </pic:spPr>
                </pic:pic>
              </a:graphicData>
            </a:graphic>
          </wp:inline>
        </w:drawing>
      </w:r>
    </w:p>
    <w:p w:rsidR="00EE2F06" w:rsidRDefault="00EE2F06" w:rsidP="00EE2F06">
      <w:pPr>
        <w:jc w:val="center"/>
        <w:rPr>
          <w:ins w:id="4255" w:author="Unknown"/>
          <w:rFonts w:ascii="Calibri" w:hAnsi="Calibri"/>
        </w:rPr>
      </w:pPr>
      <w:ins w:id="4256" w:author="Unknown">
        <w:r>
          <w:rPr>
            <w:rFonts w:ascii="Calibri" w:hAnsi="Calibri"/>
          </w:rPr>
          <w:fldChar w:fldCharType="begin"/>
        </w:r>
        <w:r>
          <w:rPr>
            <w:rFonts w:ascii="Calibri" w:hAnsi="Calibri"/>
          </w:rPr>
          <w:instrText xml:space="preserve"> HYPERLINK "https://marplo.net/" \o "Home" </w:instrText>
        </w:r>
        <w:r>
          <w:rPr>
            <w:rFonts w:ascii="Calibri" w:hAnsi="Calibri"/>
          </w:rPr>
          <w:fldChar w:fldCharType="separate"/>
        </w:r>
        <w:r>
          <w:rPr>
            <w:rStyle w:val="Hyperlink"/>
            <w:rFonts w:ascii="Arial" w:hAnsi="Arial" w:cs="Arial"/>
            <w:b/>
            <w:bCs/>
            <w:color w:val="555555"/>
            <w:sz w:val="21"/>
            <w:szCs w:val="21"/>
          </w:rPr>
          <w:t>Home</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"https://marplo.net/contact" \o "Contact" </w:instrText>
        </w:r>
        <w:r>
          <w:rPr>
            <w:rFonts w:ascii="Calibri" w:hAnsi="Calibri"/>
          </w:rPr>
          <w:fldChar w:fldCharType="separate"/>
        </w:r>
        <w:r>
          <w:rPr>
            <w:rStyle w:val="Hyperlink"/>
            <w:rFonts w:ascii="Arial" w:hAnsi="Arial" w:cs="Arial"/>
            <w:b/>
            <w:bCs/>
            <w:color w:val="555555"/>
            <w:sz w:val="21"/>
            <w:szCs w:val="21"/>
          </w:rPr>
          <w:t>Contact</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"https://marplo.net/engleza" \o "Engleza" </w:instrText>
        </w:r>
        <w:r>
          <w:rPr>
            <w:rFonts w:ascii="Calibri" w:hAnsi="Calibri"/>
          </w:rPr>
          <w:fldChar w:fldCharType="separate"/>
        </w:r>
        <w:r>
          <w:rPr>
            <w:rStyle w:val="Hyperlink"/>
            <w:rFonts w:ascii="Arial" w:hAnsi="Arial" w:cs="Arial"/>
            <w:b/>
            <w:bCs/>
            <w:color w:val="555555"/>
            <w:sz w:val="21"/>
            <w:szCs w:val="21"/>
          </w:rPr>
          <w:t>Engleza</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"https://marplo.net/spaniola" \o "Spaniola" </w:instrText>
        </w:r>
        <w:r>
          <w:rPr>
            <w:rFonts w:ascii="Calibri" w:hAnsi="Calibri"/>
          </w:rPr>
          <w:fldChar w:fldCharType="separate"/>
        </w:r>
        <w:r>
          <w:rPr>
            <w:rStyle w:val="Hyperlink"/>
            <w:rFonts w:ascii="Arial" w:hAnsi="Arial" w:cs="Arial"/>
            <w:b/>
            <w:bCs/>
            <w:color w:val="555555"/>
            <w:sz w:val="21"/>
            <w:szCs w:val="21"/>
          </w:rPr>
          <w:t>Spaniola</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"https://marplo.net/html" \o "Html" </w:instrText>
        </w:r>
        <w:r>
          <w:rPr>
            <w:rFonts w:ascii="Calibri" w:hAnsi="Calibri"/>
          </w:rPr>
          <w:fldChar w:fldCharType="separate"/>
        </w:r>
        <w:r>
          <w:rPr>
            <w:rStyle w:val="Hyperlink"/>
            <w:rFonts w:ascii="Arial" w:hAnsi="Arial" w:cs="Arial"/>
            <w:b/>
            <w:bCs/>
            <w:color w:val="555555"/>
            <w:sz w:val="21"/>
            <w:szCs w:val="21"/>
          </w:rPr>
          <w:t>Html</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"https://marplo.net/css" \o "CSS" </w:instrText>
        </w:r>
        <w:r>
          <w:rPr>
            <w:rFonts w:ascii="Calibri" w:hAnsi="Calibri"/>
          </w:rPr>
          <w:fldChar w:fldCharType="separate"/>
        </w:r>
        <w:r>
          <w:rPr>
            <w:rStyle w:val="Hyperlink"/>
            <w:rFonts w:ascii="Arial" w:hAnsi="Arial" w:cs="Arial"/>
            <w:b/>
            <w:bCs/>
            <w:color w:val="555555"/>
            <w:sz w:val="21"/>
            <w:szCs w:val="21"/>
          </w:rPr>
          <w:t>CSS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"https://marplo.net/javascript" \o "JavaScript" </w:instrText>
        </w:r>
        <w:r>
          <w:rPr>
            <w:rFonts w:ascii="Calibri" w:hAnsi="Calibri"/>
          </w:rPr>
          <w:fldChar w:fldCharType="separate"/>
        </w:r>
        <w:r>
          <w:rPr>
            <w:rStyle w:val="Hyperlink"/>
            <w:rFonts w:ascii="Arial" w:hAnsi="Arial" w:cs="Arial"/>
            <w:b/>
            <w:bCs/>
            <w:color w:val="555555"/>
            <w:sz w:val="21"/>
            <w:szCs w:val="21"/>
          </w:rPr>
          <w:t>JavaScript</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"https://marplo.net/php-mysql" \o "PHP-MySQL" </w:instrText>
        </w:r>
        <w:r>
          <w:rPr>
            <w:rFonts w:ascii="Calibri" w:hAnsi="Calibri"/>
          </w:rPr>
          <w:fldChar w:fldCharType="separate"/>
        </w:r>
        <w:r>
          <w:rPr>
            <w:rStyle w:val="Hyperlink"/>
            <w:rFonts w:ascii="Arial" w:hAnsi="Arial" w:cs="Arial"/>
            <w:b/>
            <w:bCs/>
            <w:color w:val="555555"/>
            <w:sz w:val="21"/>
            <w:szCs w:val="21"/>
          </w:rPr>
          <w:t>PHP-MySQL</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"https://marplo.net/ajax" \o "Ajax" </w:instrText>
        </w:r>
        <w:r>
          <w:rPr>
            <w:rFonts w:ascii="Calibri" w:hAnsi="Calibri"/>
          </w:rPr>
          <w:fldChar w:fldCharType="separate"/>
        </w:r>
        <w:r>
          <w:rPr>
            <w:rStyle w:val="Hyperlink"/>
            <w:rFonts w:ascii="Arial" w:hAnsi="Arial" w:cs="Arial"/>
            <w:b/>
            <w:bCs/>
            <w:color w:val="555555"/>
            <w:sz w:val="21"/>
            <w:szCs w:val="21"/>
          </w:rPr>
          <w:t>Ajax</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"https://marplo.net/flash" \o "Flash-AS3" </w:instrText>
        </w:r>
        <w:r>
          <w:rPr>
            <w:rFonts w:ascii="Calibri" w:hAnsi="Calibri"/>
          </w:rPr>
          <w:fldChar w:fldCharType="separate"/>
        </w:r>
        <w:r>
          <w:rPr>
            <w:rStyle w:val="Hyperlink"/>
            <w:rFonts w:ascii="Arial" w:hAnsi="Arial" w:cs="Arial"/>
            <w:b/>
            <w:bCs/>
            <w:color w:val="555555"/>
            <w:sz w:val="21"/>
            <w:szCs w:val="21"/>
          </w:rPr>
          <w:t>Flash-AS3</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"https://marplo.net/php-mysql/laravel-tutoriale" \o "PHP Laravel - Tutoriale" </w:instrText>
        </w:r>
        <w:r>
          <w:rPr>
            <w:rFonts w:ascii="Calibri" w:hAnsi="Calibri"/>
          </w:rPr>
          <w:fldChar w:fldCharType="separate"/>
        </w:r>
        <w:r>
          <w:rPr>
            <w:rStyle w:val="Hyperlink"/>
            <w:rFonts w:ascii="Arial" w:hAnsi="Arial" w:cs="Arial"/>
            <w:b/>
            <w:bCs/>
            <w:color w:val="555555"/>
            <w:sz w:val="21"/>
            <w:szCs w:val="21"/>
          </w:rPr>
          <w:t>PHP Laravel - Tutoriale</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"https://marplo.net/vuejs" \o "Vue.js" </w:instrText>
        </w:r>
        <w:r>
          <w:rPr>
            <w:rFonts w:ascii="Calibri" w:hAnsi="Calibri"/>
          </w:rPr>
          <w:fldChar w:fldCharType="separate"/>
        </w:r>
        <w:r>
          <w:rPr>
            <w:rStyle w:val="Hyperlink"/>
            <w:rFonts w:ascii="Arial" w:hAnsi="Arial" w:cs="Arial"/>
            <w:b/>
            <w:bCs/>
            <w:color w:val="555555"/>
            <w:sz w:val="21"/>
            <w:szCs w:val="21"/>
          </w:rPr>
          <w:t>Vue.js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"https://marplo.net/javascript/tutoriale-nodejs-js" \o "Tutoriale Node.js" </w:instrText>
        </w:r>
        <w:r>
          <w:rPr>
            <w:rFonts w:ascii="Calibri" w:hAnsi="Calibri"/>
          </w:rPr>
          <w:fldChar w:fldCharType="separate"/>
        </w:r>
        <w:r>
          <w:rPr>
            <w:rStyle w:val="Hyperlink"/>
            <w:rFonts w:ascii="Arial" w:hAnsi="Arial" w:cs="Arial"/>
            <w:b/>
            <w:bCs/>
            <w:color w:val="555555"/>
            <w:sz w:val="21"/>
            <w:szCs w:val="21"/>
          </w:rPr>
          <w:t>Tutoriale Node.js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"https://marplo.net/blog" \o "Blog" </w:instrText>
        </w:r>
        <w:r>
          <w:rPr>
            <w:rFonts w:ascii="Calibri" w:hAnsi="Calibri"/>
          </w:rPr>
          <w:fldChar w:fldCharType="separate"/>
        </w:r>
        <w:r>
          <w:rPr>
            <w:rStyle w:val="Hyperlink"/>
            <w:rFonts w:ascii="Arial" w:hAnsi="Arial" w:cs="Arial"/>
            <w:b/>
            <w:bCs/>
            <w:color w:val="555555"/>
            <w:sz w:val="21"/>
            <w:szCs w:val="21"/>
            <w:bdr w:val="none" w:sz="0" w:space="0" w:color="auto" w:frame="1"/>
          </w:rPr>
          <w:t>Blog</w:t>
        </w:r>
        <w:r>
          <w:rPr>
            <w:rFonts w:ascii="Calibri" w:hAnsi="Calibri"/>
          </w:rPr>
          <w:fldChar w:fldCharType="end"/>
        </w:r>
        <w:r>
          <w:rPr>
            <w:rStyle w:val="Emphasis"/>
            <w:rFonts w:ascii="Calibri" w:hAnsi="Calibri"/>
            <w:color w:val="A0A0A0"/>
            <w:sz w:val="19"/>
            <w:szCs w:val="19"/>
          </w:rPr>
          <w:t>- WebMaster, WebDesigner : MarPlo -</w:t>
        </w:r>
      </w:ins>
    </w:p>
    <w:p w:rsidR="00EE2F06" w:rsidRDefault="00EE2F06"/>
    <w:p w:rsidR="00CE1D16" w:rsidRDefault="00CE1D16" w:rsidP="00CE1D16">
      <w:pPr>
        <w:pStyle w:val="Heading1"/>
        <w:spacing w:before="0" w:beforeAutospacing="0" w:after="0" w:afterAutospacing="0"/>
        <w:jc w:val="center"/>
        <w:rPr>
          <w:rFonts w:ascii="Calibri" w:hAnsi="Calibri"/>
          <w:sz w:val="33"/>
          <w:szCs w:val="33"/>
          <w:u w:val="single"/>
        </w:rPr>
      </w:pPr>
      <w:r>
        <w:rPr>
          <w:rFonts w:ascii="Calibri" w:hAnsi="Calibri"/>
          <w:sz w:val="33"/>
          <w:szCs w:val="33"/>
          <w:u w:val="single"/>
        </w:rPr>
        <w:t>Obiectul form in JavaScript</w:t>
      </w:r>
    </w:p>
    <w:p w:rsidR="00CE1D16" w:rsidRDefault="00CE1D16" w:rsidP="00CE1D16">
      <w:pPr>
        <w:pStyle w:val="Heading2"/>
        <w:spacing w:before="0" w:beforeAutospacing="0" w:after="0" w:afterAutospacing="0"/>
        <w:jc w:val="center"/>
        <w:rPr>
          <w:rFonts w:ascii="Segoe Print" w:hAnsi="Segoe Print"/>
          <w:spacing w:val="15"/>
          <w:sz w:val="21"/>
          <w:szCs w:val="21"/>
        </w:rPr>
      </w:pPr>
      <w:r>
        <w:rPr>
          <w:rFonts w:ascii="Segoe Print" w:hAnsi="Segoe Print"/>
          <w:spacing w:val="15"/>
          <w:sz w:val="21"/>
          <w:szCs w:val="21"/>
        </w:rPr>
        <w:t>Curs Javascript</w:t>
      </w:r>
    </w:p>
    <w:p w:rsidR="00CE1D16" w:rsidRDefault="00CE1D16" w:rsidP="00CE1D16">
      <w:pPr>
        <w:jc w:val="center"/>
        <w:rPr>
          <w:rFonts w:ascii="Calibri" w:hAnsi="Calibri"/>
          <w:b/>
          <w:bCs/>
          <w:sz w:val="24"/>
          <w:szCs w:val="24"/>
        </w:rPr>
      </w:pPr>
      <w:hyperlink r:id="rId270" w:tooltip="Home" w:history="1">
        <w:r>
          <w:rPr>
            <w:rStyle w:val="Hyperlink"/>
            <w:rFonts w:ascii="Calibri" w:hAnsi="Calibri"/>
            <w:b/>
            <w:bCs/>
            <w:color w:val="FFFFFF"/>
            <w:u w:val="none"/>
            <w:shd w:val="clear" w:color="auto" w:fill="8F9FDE"/>
          </w:rPr>
          <w:t>Home</w:t>
        </w:r>
      </w:hyperlink>
      <w:r>
        <w:rPr>
          <w:rFonts w:ascii="Calibri" w:hAnsi="Calibri"/>
          <w:b/>
          <w:bCs/>
        </w:rPr>
        <w:t> </w:t>
      </w:r>
      <w:hyperlink r:id="rId271" w:tooltip="Engleza" w:history="1">
        <w:r>
          <w:rPr>
            <w:rStyle w:val="Hyperlink"/>
            <w:rFonts w:ascii="Calibri" w:hAnsi="Calibri"/>
            <w:b/>
            <w:bCs/>
            <w:color w:val="FFFFFF"/>
            <w:u w:val="none"/>
            <w:shd w:val="clear" w:color="auto" w:fill="8F9FDE"/>
          </w:rPr>
          <w:t>Engleza</w:t>
        </w:r>
      </w:hyperlink>
      <w:r>
        <w:rPr>
          <w:rFonts w:ascii="Calibri" w:hAnsi="Calibri"/>
          <w:b/>
          <w:bCs/>
        </w:rPr>
        <w:t> </w:t>
      </w:r>
      <w:hyperlink r:id="rId272" w:tooltip="Spaniola" w:history="1">
        <w:r>
          <w:rPr>
            <w:rStyle w:val="Hyperlink"/>
            <w:rFonts w:ascii="Calibri" w:hAnsi="Calibri"/>
            <w:b/>
            <w:bCs/>
            <w:color w:val="FFFFFF"/>
            <w:u w:val="none"/>
            <w:shd w:val="clear" w:color="auto" w:fill="8F9FDE"/>
          </w:rPr>
          <w:t>Spaniola</w:t>
        </w:r>
      </w:hyperlink>
      <w:r>
        <w:rPr>
          <w:rFonts w:ascii="Calibri" w:hAnsi="Calibri"/>
          <w:b/>
          <w:bCs/>
        </w:rPr>
        <w:t> </w:t>
      </w:r>
      <w:hyperlink r:id="rId273" w:tooltip="Html" w:history="1">
        <w:r>
          <w:rPr>
            <w:rStyle w:val="Hyperlink"/>
            <w:rFonts w:ascii="Calibri" w:hAnsi="Calibri"/>
            <w:b/>
            <w:bCs/>
            <w:color w:val="FFFFFF"/>
            <w:u w:val="none"/>
            <w:shd w:val="clear" w:color="auto" w:fill="8F9FDE"/>
          </w:rPr>
          <w:t>Html</w:t>
        </w:r>
      </w:hyperlink>
      <w:r>
        <w:rPr>
          <w:rFonts w:ascii="Calibri" w:hAnsi="Calibri"/>
          <w:b/>
          <w:bCs/>
        </w:rPr>
        <w:t> </w:t>
      </w:r>
      <w:hyperlink r:id="rId274" w:tooltip="CSS" w:history="1">
        <w:r>
          <w:rPr>
            <w:rStyle w:val="Hyperlink"/>
            <w:rFonts w:ascii="Calibri" w:hAnsi="Calibri"/>
            <w:b/>
            <w:bCs/>
            <w:color w:val="FFFFFF"/>
            <w:u w:val="none"/>
            <w:shd w:val="clear" w:color="auto" w:fill="8F9FDE"/>
          </w:rPr>
          <w:t>CSS</w:t>
        </w:r>
      </w:hyperlink>
      <w:r>
        <w:rPr>
          <w:rFonts w:ascii="Calibri" w:hAnsi="Calibri"/>
          <w:b/>
          <w:bCs/>
        </w:rPr>
        <w:t> </w:t>
      </w:r>
      <w:hyperlink r:id="rId275" w:tooltip="PHP-MySQL" w:history="1">
        <w:r>
          <w:rPr>
            <w:rStyle w:val="Hyperlink"/>
            <w:rFonts w:ascii="Calibri" w:hAnsi="Calibri"/>
            <w:b/>
            <w:bCs/>
            <w:color w:val="FFFFFF"/>
            <w:u w:val="none"/>
            <w:shd w:val="clear" w:color="auto" w:fill="8F9FDE"/>
          </w:rPr>
          <w:t>PHP-MySQL</w:t>
        </w:r>
      </w:hyperlink>
      <w:r>
        <w:rPr>
          <w:rFonts w:ascii="Calibri" w:hAnsi="Calibri"/>
          <w:b/>
          <w:bCs/>
        </w:rPr>
        <w:t> </w:t>
      </w:r>
      <w:hyperlink r:id="rId276" w:tooltip="Ajax" w:history="1">
        <w:r>
          <w:rPr>
            <w:rStyle w:val="Hyperlink"/>
            <w:rFonts w:ascii="Calibri" w:hAnsi="Calibri"/>
            <w:b/>
            <w:bCs/>
            <w:color w:val="FFFFFF"/>
            <w:u w:val="none"/>
            <w:shd w:val="clear" w:color="auto" w:fill="8F9FDE"/>
          </w:rPr>
          <w:t>Ajax</w:t>
        </w:r>
      </w:hyperlink>
      <w:r>
        <w:rPr>
          <w:rFonts w:ascii="Calibri" w:hAnsi="Calibri"/>
          <w:b/>
          <w:bCs/>
        </w:rPr>
        <w:t> </w:t>
      </w:r>
      <w:hyperlink r:id="rId277" w:tooltip="Blog" w:history="1">
        <w:r>
          <w:rPr>
            <w:rStyle w:val="Hyperlink"/>
            <w:rFonts w:ascii="Calibri" w:hAnsi="Calibri"/>
            <w:b/>
            <w:bCs/>
            <w:color w:val="FFFFFF"/>
            <w:u w:val="none"/>
            <w:shd w:val="clear" w:color="auto" w:fill="8F9FDE"/>
          </w:rPr>
          <w:t>Blog</w:t>
        </w:r>
      </w:hyperlink>
      <w:r>
        <w:rPr>
          <w:rFonts w:ascii="Calibri" w:hAnsi="Calibri"/>
          <w:b/>
          <w:bCs/>
        </w:rPr>
        <w:t> </w:t>
      </w:r>
      <w:hyperlink r:id="rId278" w:tooltip="Forum MarPlo.net" w:history="1">
        <w:r>
          <w:rPr>
            <w:rStyle w:val="Hyperlink"/>
            <w:rFonts w:ascii="Calibri" w:hAnsi="Calibri"/>
            <w:b/>
            <w:bCs/>
            <w:color w:val="FFFFFF"/>
            <w:u w:val="none"/>
            <w:shd w:val="clear" w:color="auto" w:fill="8F9FDE"/>
          </w:rPr>
          <w:t>Forum</w:t>
        </w:r>
      </w:hyperlink>
      <w:r>
        <w:rPr>
          <w:rFonts w:ascii="Calibri" w:hAnsi="Calibri"/>
          <w:b/>
          <w:bCs/>
        </w:rPr>
        <w:t> </w:t>
      </w:r>
      <w:hyperlink r:id="rId279"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rPr>
      </w:pPr>
      <w:r>
        <w:rPr>
          <w:rFonts w:ascii="Calibri" w:hAnsi="Calibri"/>
        </w:rPr>
        <w:object w:dxaOrig="225" w:dyaOrig="225">
          <v:shape id="_x0000_i1138" type="#_x0000_t75" style="width:1in;height:1in" o:ole="">
            <v:imagedata r:id="rId17" o:title=""/>
          </v:shape>
          <w:control r:id="rId280" w:name="DefaultOcxName23" w:shapeid="_x0000_i1138"/>
        </w:object>
      </w:r>
    </w:p>
    <w:p w:rsidR="00CE1D16" w:rsidRDefault="00CE1D16" w:rsidP="00CE1D16">
      <w:pPr>
        <w:pStyle w:val="z-BottomofForm"/>
      </w:pPr>
      <w:r>
        <w:t>Bottom of Form</w:t>
      </w:r>
    </w:p>
    <w:p w:rsidR="00CE1D16" w:rsidRDefault="00CE1D16" w:rsidP="00CE1D16">
      <w:pPr>
        <w:numPr>
          <w:ilvl w:val="0"/>
          <w:numId w:val="41"/>
        </w:numPr>
        <w:shd w:val="clear" w:color="auto" w:fill="FEFEFF"/>
        <w:spacing w:before="100" w:beforeAutospacing="1" w:after="100" w:afterAutospacing="1" w:line="319" w:lineRule="atLeast"/>
        <w:ind w:left="525"/>
        <w:rPr>
          <w:ins w:id="4257" w:author="Unknown"/>
          <w:rFonts w:ascii="Calibri" w:hAnsi="Calibri"/>
          <w:sz w:val="26"/>
          <w:szCs w:val="26"/>
        </w:rPr>
      </w:pPr>
      <w:ins w:id="4258" w:author="Unknown">
        <w:r>
          <w:rPr>
            <w:rFonts w:ascii="Calibri" w:hAnsi="Calibri"/>
            <w:sz w:val="26"/>
            <w:szCs w:val="26"/>
          </w:rPr>
          <w:fldChar w:fldCharType="begin"/>
        </w:r>
        <w:r>
          <w:rPr>
            <w:rFonts w:ascii="Calibri" w:hAnsi="Calibri"/>
            <w:sz w:val="26"/>
            <w:szCs w:val="26"/>
          </w:rPr>
          <w:instrText xml:space="preserve"> HYPERLINK "https://marplo.net/javascript/obiect-form" \l "hshpf" \o "Proprietati obiect form" </w:instrText>
        </w:r>
        <w:r>
          <w:rPr>
            <w:rFonts w:ascii="Calibri" w:hAnsi="Calibri"/>
            <w:sz w:val="26"/>
            <w:szCs w:val="26"/>
          </w:rPr>
          <w:fldChar w:fldCharType="separate"/>
        </w:r>
        <w:r>
          <w:rPr>
            <w:rStyle w:val="Hyperlink"/>
            <w:rFonts w:ascii="Calibri" w:hAnsi="Calibri"/>
            <w:sz w:val="26"/>
            <w:szCs w:val="26"/>
          </w:rPr>
          <w:t>Proprietati obiect form</w:t>
        </w:r>
        <w:r>
          <w:rPr>
            <w:rFonts w:ascii="Calibri" w:hAnsi="Calibri"/>
            <w:sz w:val="26"/>
            <w:szCs w:val="26"/>
          </w:rPr>
          <w:fldChar w:fldCharType="end"/>
        </w:r>
      </w:ins>
    </w:p>
    <w:p w:rsidR="00CE1D16" w:rsidRDefault="00CE1D16" w:rsidP="00CE1D16">
      <w:pPr>
        <w:numPr>
          <w:ilvl w:val="0"/>
          <w:numId w:val="41"/>
        </w:numPr>
        <w:shd w:val="clear" w:color="auto" w:fill="FEFEFF"/>
        <w:spacing w:before="100" w:beforeAutospacing="1" w:after="100" w:afterAutospacing="1" w:line="319" w:lineRule="atLeast"/>
        <w:ind w:left="525"/>
        <w:rPr>
          <w:ins w:id="4259" w:author="Unknown"/>
          <w:rFonts w:ascii="Calibri" w:hAnsi="Calibri"/>
          <w:sz w:val="26"/>
          <w:szCs w:val="26"/>
        </w:rPr>
      </w:pPr>
      <w:ins w:id="4260" w:author="Unknown">
        <w:r>
          <w:rPr>
            <w:rFonts w:ascii="Calibri" w:hAnsi="Calibri"/>
            <w:sz w:val="26"/>
            <w:szCs w:val="26"/>
          </w:rPr>
          <w:fldChar w:fldCharType="begin"/>
        </w:r>
        <w:r>
          <w:rPr>
            <w:rFonts w:ascii="Calibri" w:hAnsi="Calibri"/>
            <w:sz w:val="26"/>
            <w:szCs w:val="26"/>
          </w:rPr>
          <w:instrText xml:space="preserve"> HYPERLINK "https://marplo.net/javascript/obiect-form" \l "hshmf" \o "Metode obiect form" </w:instrText>
        </w:r>
        <w:r>
          <w:rPr>
            <w:rFonts w:ascii="Calibri" w:hAnsi="Calibri"/>
            <w:sz w:val="26"/>
            <w:szCs w:val="26"/>
          </w:rPr>
          <w:fldChar w:fldCharType="separate"/>
        </w:r>
        <w:r>
          <w:rPr>
            <w:rStyle w:val="Hyperlink"/>
            <w:rFonts w:ascii="Calibri" w:hAnsi="Calibri"/>
            <w:sz w:val="26"/>
            <w:szCs w:val="26"/>
          </w:rPr>
          <w:t>Metode obiect form</w:t>
        </w:r>
        <w:r>
          <w:rPr>
            <w:rFonts w:ascii="Calibri" w:hAnsi="Calibri"/>
            <w:sz w:val="26"/>
            <w:szCs w:val="26"/>
          </w:rPr>
          <w:fldChar w:fldCharType="end"/>
        </w:r>
      </w:ins>
    </w:p>
    <w:p w:rsidR="00CE1D16" w:rsidRDefault="00CE1D16" w:rsidP="00CE1D16">
      <w:pPr>
        <w:numPr>
          <w:ilvl w:val="0"/>
          <w:numId w:val="41"/>
        </w:numPr>
        <w:shd w:val="clear" w:color="auto" w:fill="FEFEFF"/>
        <w:spacing w:before="100" w:beforeAutospacing="1" w:after="100" w:afterAutospacing="1" w:line="319" w:lineRule="atLeast"/>
        <w:ind w:left="525"/>
        <w:rPr>
          <w:ins w:id="4261" w:author="Unknown"/>
          <w:rFonts w:ascii="Calibri" w:hAnsi="Calibri"/>
          <w:sz w:val="26"/>
          <w:szCs w:val="26"/>
        </w:rPr>
      </w:pPr>
      <w:ins w:id="4262" w:author="Unknown">
        <w:r>
          <w:rPr>
            <w:rFonts w:ascii="Calibri" w:hAnsi="Calibri"/>
            <w:sz w:val="26"/>
            <w:szCs w:val="26"/>
          </w:rPr>
          <w:fldChar w:fldCharType="begin"/>
        </w:r>
        <w:r>
          <w:rPr>
            <w:rFonts w:ascii="Calibri" w:hAnsi="Calibri"/>
            <w:sz w:val="26"/>
            <w:szCs w:val="26"/>
          </w:rPr>
          <w:instrText xml:space="preserve"> HYPERLINK "https://marplo.net/javascript/obiect-form" \l "hshef" \o "Evenimente obiect form" </w:instrText>
        </w:r>
        <w:r>
          <w:rPr>
            <w:rFonts w:ascii="Calibri" w:hAnsi="Calibri"/>
            <w:sz w:val="26"/>
            <w:szCs w:val="26"/>
          </w:rPr>
          <w:fldChar w:fldCharType="separate"/>
        </w:r>
        <w:r>
          <w:rPr>
            <w:rStyle w:val="Hyperlink"/>
            <w:rFonts w:ascii="Calibri" w:hAnsi="Calibri"/>
            <w:sz w:val="26"/>
            <w:szCs w:val="26"/>
          </w:rPr>
          <w:t>Evenimente obiect form</w:t>
        </w:r>
        <w:r>
          <w:rPr>
            <w:rFonts w:ascii="Calibri" w:hAnsi="Calibri"/>
            <w:sz w:val="26"/>
            <w:szCs w:val="26"/>
          </w:rPr>
          <w:fldChar w:fldCharType="end"/>
        </w:r>
      </w:ins>
    </w:p>
    <w:p w:rsidR="00CE1D16" w:rsidRDefault="00CE1D16" w:rsidP="00CE1D16">
      <w:pPr>
        <w:shd w:val="clear" w:color="auto" w:fill="FEFEFF"/>
        <w:spacing w:after="0" w:line="240" w:lineRule="auto"/>
        <w:rPr>
          <w:ins w:id="4263" w:author="Unknown"/>
          <w:rFonts w:ascii="Calibri" w:hAnsi="Calibri"/>
          <w:sz w:val="26"/>
          <w:szCs w:val="26"/>
        </w:rPr>
      </w:pPr>
    </w:p>
    <w:p w:rsidR="00CE1D16" w:rsidRDefault="00CE1D16" w:rsidP="00CE1D16">
      <w:pPr>
        <w:pStyle w:val="ptxt"/>
        <w:shd w:val="clear" w:color="auto" w:fill="FEFEFF"/>
        <w:spacing w:before="105" w:beforeAutospacing="0" w:after="120" w:afterAutospacing="0"/>
        <w:ind w:left="120" w:firstLine="300"/>
        <w:rPr>
          <w:ins w:id="4264" w:author="Unknown"/>
          <w:rFonts w:ascii="Calibri" w:hAnsi="Calibri"/>
          <w:sz w:val="26"/>
          <w:szCs w:val="26"/>
        </w:rPr>
      </w:pPr>
      <w:ins w:id="4265" w:author="Unknown">
        <w:r>
          <w:rPr>
            <w:rFonts w:ascii="Calibri" w:hAnsi="Calibri"/>
            <w:sz w:val="26"/>
            <w:szCs w:val="26"/>
          </w:rPr>
          <w:t>Obiectul </w:t>
        </w:r>
        <w:r>
          <w:rPr>
            <w:rStyle w:val="Strong"/>
            <w:rFonts w:ascii="Calibri" w:hAnsi="Calibri"/>
            <w:sz w:val="26"/>
            <w:szCs w:val="26"/>
          </w:rPr>
          <w:t>form</w:t>
        </w:r>
        <w:r>
          <w:rPr>
            <w:rFonts w:ascii="Calibri" w:hAnsi="Calibri"/>
            <w:sz w:val="26"/>
            <w:szCs w:val="26"/>
          </w:rPr>
          <w:t> reprezinta elementele HTML &lt;form&gt; si sunt in general utilizate pentru formulare de trimitere date de la o aplicatie la alta; date care pot fi adaugate /selectate de utilizator.</w:t>
        </w:r>
      </w:ins>
    </w:p>
    <w:p w:rsidR="00CE1D16" w:rsidRDefault="00CE1D16" w:rsidP="00CE1D16">
      <w:pPr>
        <w:shd w:val="clear" w:color="auto" w:fill="FEFEFF"/>
        <w:rPr>
          <w:ins w:id="4266" w:author="Unknown"/>
          <w:rFonts w:ascii="Calibri" w:hAnsi="Calibri"/>
          <w:sz w:val="26"/>
          <w:szCs w:val="26"/>
        </w:rPr>
      </w:pPr>
    </w:p>
    <w:p w:rsidR="00CE1D16" w:rsidRDefault="00CE1D16" w:rsidP="00CE1D16">
      <w:pPr>
        <w:pStyle w:val="Heading2"/>
        <w:shd w:val="clear" w:color="auto" w:fill="FEFEFF"/>
        <w:spacing w:before="180" w:beforeAutospacing="0" w:after="135" w:afterAutospacing="0"/>
        <w:ind w:left="300"/>
        <w:rPr>
          <w:ins w:id="4267" w:author="Unknown"/>
          <w:rFonts w:ascii="Calibri" w:hAnsi="Calibri"/>
          <w:spacing w:val="15"/>
          <w:sz w:val="27"/>
          <w:szCs w:val="27"/>
          <w:u w:val="single"/>
        </w:rPr>
      </w:pPr>
      <w:ins w:id="4268" w:author="Unknown">
        <w:r>
          <w:rPr>
            <w:rFonts w:ascii="Calibri" w:hAnsi="Calibri"/>
            <w:spacing w:val="15"/>
            <w:sz w:val="27"/>
            <w:szCs w:val="27"/>
            <w:u w:val="single"/>
          </w:rPr>
          <w:t>Preluare element &lt;form&gt; in JavaScript</w:t>
        </w:r>
      </w:ins>
    </w:p>
    <w:p w:rsidR="00CE1D16" w:rsidRDefault="00CE1D16" w:rsidP="00CE1D16">
      <w:pPr>
        <w:pStyle w:val="ptst"/>
        <w:shd w:val="clear" w:color="auto" w:fill="FEFEFF"/>
        <w:spacing w:before="135" w:beforeAutospacing="0" w:after="60" w:afterAutospacing="0"/>
        <w:ind w:left="15" w:right="15"/>
        <w:rPr>
          <w:ins w:id="4269" w:author="Unknown"/>
          <w:rFonts w:ascii="Calibri" w:hAnsi="Calibri"/>
          <w:sz w:val="26"/>
          <w:szCs w:val="26"/>
        </w:rPr>
      </w:pPr>
      <w:ins w:id="4270" w:author="Unknown">
        <w:r>
          <w:rPr>
            <w:rFonts w:ascii="Calibri" w:hAnsi="Calibri"/>
            <w:sz w:val="26"/>
            <w:szCs w:val="26"/>
          </w:rPr>
          <w:t>Sunt mai multe moduri prin care elementele HTML &lt;form&gt; pot fi preluate ca obiecte in JavaScript.</w:t>
        </w:r>
        <w:r>
          <w:rPr>
            <w:rFonts w:ascii="Calibri" w:hAnsi="Calibri"/>
            <w:sz w:val="26"/>
            <w:szCs w:val="26"/>
          </w:rPr>
          <w:br/>
          <w:t>In general se folosesc metodele: </w:t>
        </w:r>
        <w:r>
          <w:rPr>
            <w:rStyle w:val="HTMLCode"/>
            <w:b/>
            <w:bCs/>
            <w:color w:val="0000EE"/>
          </w:rPr>
          <w:t>getElementById()</w:t>
        </w:r>
        <w:r>
          <w:rPr>
            <w:rFonts w:ascii="Calibri" w:hAnsi="Calibri"/>
            <w:sz w:val="26"/>
            <w:szCs w:val="26"/>
          </w:rPr>
          <w:t>, </w:t>
        </w:r>
        <w:r>
          <w:rPr>
            <w:rStyle w:val="HTMLCode"/>
            <w:b/>
            <w:bCs/>
            <w:color w:val="0000EE"/>
          </w:rPr>
          <w:t>querySelector()</w:t>
        </w:r>
        <w:r>
          <w:rPr>
            <w:rFonts w:ascii="Calibri" w:hAnsi="Calibri"/>
            <w:sz w:val="26"/>
            <w:szCs w:val="26"/>
          </w:rPr>
          <w:t> sau proprietatea: </w:t>
        </w:r>
        <w:r>
          <w:rPr>
            <w:rStyle w:val="HTMLCode"/>
            <w:b/>
            <w:bCs/>
            <w:color w:val="0000EE"/>
          </w:rPr>
          <w:t>document.forms</w:t>
        </w:r>
        <w:r>
          <w:rPr>
            <w:rFonts w:ascii="Calibri" w:hAnsi="Calibri"/>
            <w:sz w:val="26"/>
            <w:szCs w:val="26"/>
          </w:rPr>
          <w:t>.</w:t>
        </w:r>
      </w:ins>
    </w:p>
    <w:p w:rsidR="00CE1D16" w:rsidRDefault="00CE1D16" w:rsidP="00CE1D16">
      <w:pPr>
        <w:numPr>
          <w:ilvl w:val="0"/>
          <w:numId w:val="42"/>
        </w:numPr>
        <w:shd w:val="clear" w:color="auto" w:fill="FEFEFF"/>
        <w:spacing w:before="100" w:beforeAutospacing="1" w:after="100" w:afterAutospacing="1" w:line="319" w:lineRule="atLeast"/>
        <w:ind w:left="525"/>
        <w:rPr>
          <w:ins w:id="4271" w:author="Unknown"/>
          <w:rFonts w:ascii="Calibri" w:hAnsi="Calibri"/>
          <w:sz w:val="26"/>
          <w:szCs w:val="26"/>
        </w:rPr>
      </w:pPr>
      <w:ins w:id="4272" w:author="Unknown">
        <w:r>
          <w:rPr>
            <w:rFonts w:ascii="Calibri" w:hAnsi="Calibri"/>
            <w:sz w:val="26"/>
            <w:szCs w:val="26"/>
          </w:rPr>
          <w:lastRenderedPageBreak/>
          <w:t>Daca elementul &lt;form&gt; are un ID, se poate accesa cu oricare din aceste sintaxe:</w:t>
        </w:r>
      </w:ins>
    </w:p>
    <w:p w:rsidR="00CE1D16" w:rsidRDefault="00CE1D16" w:rsidP="00CE1D16">
      <w:pPr>
        <w:shd w:val="clear" w:color="auto" w:fill="F0FEF1"/>
        <w:spacing w:before="100" w:beforeAutospacing="1" w:after="100" w:afterAutospacing="1" w:line="319" w:lineRule="atLeast"/>
        <w:ind w:left="525"/>
        <w:rPr>
          <w:ins w:id="4273" w:author="Unknown"/>
          <w:rFonts w:ascii="Calibri" w:hAnsi="Calibri"/>
          <w:b/>
          <w:bCs/>
          <w:sz w:val="24"/>
          <w:szCs w:val="24"/>
        </w:rPr>
      </w:pPr>
      <w:ins w:id="4274" w:author="Unknown">
        <w:r>
          <w:rPr>
            <w:rFonts w:ascii="Calibri" w:hAnsi="Calibri"/>
            <w:b/>
            <w:bCs/>
          </w:rPr>
          <w:t>document.getElementById('id_form')</w:t>
        </w:r>
        <w:r>
          <w:rPr>
            <w:rFonts w:ascii="Calibri" w:hAnsi="Calibri"/>
            <w:b/>
            <w:bCs/>
          </w:rPr>
          <w:br/>
          <w:t>document.querySelector('#id_form')</w:t>
        </w:r>
        <w:r>
          <w:rPr>
            <w:rFonts w:ascii="Calibri" w:hAnsi="Calibri"/>
            <w:b/>
            <w:bCs/>
          </w:rPr>
          <w:br/>
          <w:t>document.forms['id_form']</w:t>
        </w:r>
      </w:ins>
    </w:p>
    <w:p w:rsidR="00CE1D16" w:rsidRDefault="00CE1D16" w:rsidP="00CE1D16">
      <w:pPr>
        <w:shd w:val="clear" w:color="auto" w:fill="FEFEFF"/>
        <w:spacing w:before="100" w:beforeAutospacing="1" w:after="100" w:afterAutospacing="1" w:line="319" w:lineRule="atLeast"/>
        <w:ind w:left="525"/>
        <w:rPr>
          <w:ins w:id="4275" w:author="Unknown"/>
          <w:rFonts w:ascii="Calibri" w:hAnsi="Calibri"/>
          <w:sz w:val="26"/>
          <w:szCs w:val="26"/>
        </w:rPr>
      </w:pPr>
      <w:ins w:id="4276" w:author="Unknown">
        <w:r>
          <w:rPr>
            <w:rFonts w:ascii="Calibri" w:hAnsi="Calibri"/>
            <w:sz w:val="26"/>
            <w:szCs w:val="26"/>
          </w:rPr>
          <w:t>- Exemplu, preia un &lt;form&gt; dupa ID si afiseaza valoarea de la atributul 'action'.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77" w:author="Unknown"/>
          <w:color w:val="0101FF"/>
          <w:sz w:val="23"/>
          <w:szCs w:val="23"/>
        </w:rPr>
      </w:pPr>
      <w:ins w:id="4278" w:author="Unknown">
        <w:r>
          <w:rPr>
            <w:color w:val="0101FF"/>
            <w:sz w:val="23"/>
            <w:szCs w:val="23"/>
          </w:rPr>
          <w:t>&lt;p&gt;Acceseaza un &amp;lt;form&amp;gt; dupa ID si afiseaza valoarea de la atributul 'action'.&lt;/p&gt;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79" w:author="Unknown"/>
          <w:color w:val="0101FF"/>
          <w:sz w:val="23"/>
          <w:szCs w:val="23"/>
        </w:rPr>
      </w:pPr>
      <w:ins w:id="4280" w:author="Unknown">
        <w:r>
          <w:rPr>
            <w:color w:val="0101FF"/>
            <w:sz w:val="23"/>
            <w:szCs w:val="23"/>
          </w:rPr>
          <w:t>&lt;form id='frm1' action='some_page.php'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81" w:author="Unknown"/>
          <w:color w:val="0101FF"/>
          <w:sz w:val="23"/>
          <w:szCs w:val="23"/>
        </w:rPr>
      </w:pPr>
      <w:ins w:id="4282" w:author="Unknown">
        <w:r>
          <w:rPr>
            <w:color w:val="0101FF"/>
            <w:sz w:val="23"/>
            <w:szCs w:val="23"/>
          </w:rPr>
          <w:t>&lt;p&gt;Acest formular cu id '#frm1' are action: &lt;em id='resp'&gt;#resp&lt;/em&gt;&lt;/p&gt;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83" w:author="Unknown"/>
          <w:color w:val="0101FF"/>
          <w:sz w:val="23"/>
          <w:szCs w:val="23"/>
        </w:rPr>
      </w:pPr>
      <w:ins w:id="4284" w:author="Unknown">
        <w:r>
          <w:rPr>
            <w:color w:val="0101FF"/>
            <w:sz w:val="23"/>
            <w:szCs w:val="23"/>
          </w:rPr>
          <w:t>Text: &lt;input type='text'/&gt;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85" w:author="Unknown"/>
          <w:color w:val="0101FF"/>
          <w:sz w:val="23"/>
          <w:szCs w:val="23"/>
        </w:rPr>
      </w:pPr>
      <w:ins w:id="4286"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8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88" w:author="Unknown"/>
          <w:color w:val="0101FF"/>
          <w:sz w:val="23"/>
          <w:szCs w:val="23"/>
        </w:rPr>
      </w:pPr>
      <w:ins w:id="428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90" w:author="Unknown"/>
          <w:color w:val="0101FF"/>
          <w:sz w:val="23"/>
          <w:szCs w:val="23"/>
        </w:rPr>
      </w:pPr>
      <w:ins w:id="4291" w:author="Unknown">
        <w:r>
          <w:rPr>
            <w:color w:val="0101FF"/>
            <w:sz w:val="23"/>
            <w:szCs w:val="23"/>
          </w:rPr>
          <w:t>var frm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92" w:author="Unknown"/>
          <w:color w:val="0101FF"/>
          <w:sz w:val="23"/>
          <w:szCs w:val="23"/>
        </w:rPr>
      </w:pPr>
      <w:ins w:id="4293" w:author="Unknown">
        <w:r>
          <w:rPr>
            <w:color w:val="0101FF"/>
            <w:sz w:val="23"/>
            <w:szCs w:val="23"/>
          </w:rPr>
          <w:t>document.getElementById('resp').innerHTML = frm.action;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294" w:author="Unknown"/>
          <w:color w:val="0101FF"/>
          <w:sz w:val="23"/>
          <w:szCs w:val="23"/>
        </w:rPr>
      </w:pPr>
      <w:ins w:id="4295"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296" w:author="Unknown"/>
          <w:rFonts w:ascii="Calibri" w:hAnsi="Calibri"/>
          <w:sz w:val="26"/>
          <w:szCs w:val="26"/>
        </w:rPr>
      </w:pPr>
      <w:ins w:id="4297" w:author="Unknown">
        <w:r>
          <w:rPr>
            <w:rFonts w:ascii="Calibri" w:hAnsi="Calibri"/>
            <w:sz w:val="26"/>
            <w:szCs w:val="26"/>
          </w:rPr>
          <w:t>Incercati codul</w:t>
        </w:r>
      </w:ins>
    </w:p>
    <w:p w:rsidR="00CE1D16" w:rsidRDefault="00CE1D16" w:rsidP="00CE1D16">
      <w:pPr>
        <w:numPr>
          <w:ilvl w:val="0"/>
          <w:numId w:val="42"/>
        </w:numPr>
        <w:shd w:val="clear" w:color="auto" w:fill="FEFEFF"/>
        <w:spacing w:before="100" w:beforeAutospacing="1" w:after="100" w:afterAutospacing="1" w:line="319" w:lineRule="atLeast"/>
        <w:ind w:left="525"/>
        <w:rPr>
          <w:ins w:id="4298" w:author="Unknown"/>
          <w:rFonts w:ascii="Calibri" w:hAnsi="Calibri"/>
          <w:sz w:val="26"/>
          <w:szCs w:val="26"/>
        </w:rPr>
      </w:pPr>
      <w:ins w:id="4299" w:author="Unknown">
        <w:r>
          <w:rPr>
            <w:rFonts w:ascii="Calibri" w:hAnsi="Calibri"/>
            <w:sz w:val="26"/>
            <w:szCs w:val="26"/>
          </w:rPr>
          <w:t>Daca elementul &lt;form&gt; are un atribut </w:t>
        </w:r>
        <w:r>
          <w:rPr>
            <w:rStyle w:val="sbi"/>
            <w:rFonts w:ascii="Calibri" w:hAnsi="Calibri"/>
            <w:b/>
            <w:bCs/>
            <w:i/>
            <w:iCs/>
            <w:sz w:val="26"/>
            <w:szCs w:val="26"/>
          </w:rPr>
          <w:t>name</w:t>
        </w:r>
        <w:r>
          <w:rPr>
            <w:rFonts w:ascii="Calibri" w:hAnsi="Calibri"/>
            <w:sz w:val="26"/>
            <w:szCs w:val="26"/>
          </w:rPr>
          <w:t>, se poate accesa cu aceasta sintaxa:</w:t>
        </w:r>
      </w:ins>
    </w:p>
    <w:p w:rsidR="00CE1D16" w:rsidRDefault="00CE1D16" w:rsidP="00CE1D16">
      <w:pPr>
        <w:shd w:val="clear" w:color="auto" w:fill="F0FEF1"/>
        <w:spacing w:before="100" w:beforeAutospacing="1" w:after="100" w:afterAutospacing="1" w:line="319" w:lineRule="atLeast"/>
        <w:ind w:left="525"/>
        <w:rPr>
          <w:ins w:id="4300" w:author="Unknown"/>
          <w:rFonts w:ascii="Calibri" w:hAnsi="Calibri"/>
          <w:b/>
          <w:bCs/>
          <w:sz w:val="24"/>
          <w:szCs w:val="24"/>
        </w:rPr>
      </w:pPr>
      <w:ins w:id="4301" w:author="Unknown">
        <w:r>
          <w:rPr>
            <w:rFonts w:ascii="Calibri" w:hAnsi="Calibri"/>
            <w:b/>
            <w:bCs/>
          </w:rPr>
          <w:t>document.forms['name_form']</w:t>
        </w:r>
      </w:ins>
    </w:p>
    <w:p w:rsidR="00CE1D16" w:rsidRDefault="00CE1D16" w:rsidP="00CE1D16">
      <w:pPr>
        <w:shd w:val="clear" w:color="auto" w:fill="FEFEFF"/>
        <w:spacing w:before="100" w:beforeAutospacing="1" w:after="100" w:afterAutospacing="1" w:line="319" w:lineRule="atLeast"/>
        <w:ind w:left="525"/>
        <w:rPr>
          <w:ins w:id="4302" w:author="Unknown"/>
          <w:rFonts w:ascii="Calibri" w:hAnsi="Calibri"/>
          <w:sz w:val="26"/>
          <w:szCs w:val="26"/>
        </w:rPr>
      </w:pPr>
      <w:ins w:id="4303" w:author="Unknown">
        <w:r>
          <w:rPr>
            <w:rFonts w:ascii="Calibri" w:hAnsi="Calibri"/>
            <w:sz w:val="26"/>
            <w:szCs w:val="26"/>
          </w:rPr>
          <w:t>- Exemplu, preia un &lt;form&gt; dupa 'name' si afiseaza valoarea de la atributul 'action'.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04" w:author="Unknown"/>
          <w:color w:val="0101FF"/>
          <w:sz w:val="23"/>
          <w:szCs w:val="23"/>
        </w:rPr>
      </w:pPr>
      <w:ins w:id="4305" w:author="Unknown">
        <w:r>
          <w:rPr>
            <w:color w:val="0101FF"/>
            <w:sz w:val="23"/>
            <w:szCs w:val="23"/>
          </w:rPr>
          <w:t>&lt;p&gt;Acceseaza un &amp;lt;form&amp;gt; dupa 'name' si afiseaza valoarea de la atributul 'action'.&lt;/p&gt;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06" w:author="Unknown"/>
          <w:color w:val="0101FF"/>
          <w:sz w:val="23"/>
          <w:szCs w:val="23"/>
        </w:rPr>
      </w:pPr>
      <w:ins w:id="4307" w:author="Unknown">
        <w:r>
          <w:rPr>
            <w:color w:val="0101FF"/>
            <w:sz w:val="23"/>
            <w:szCs w:val="23"/>
          </w:rPr>
          <w:t>&lt;form name='frm2' action='some_adr.php'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08" w:author="Unknown"/>
          <w:color w:val="0101FF"/>
          <w:sz w:val="23"/>
          <w:szCs w:val="23"/>
        </w:rPr>
      </w:pPr>
      <w:ins w:id="4309" w:author="Unknown">
        <w:r>
          <w:rPr>
            <w:color w:val="0101FF"/>
            <w:sz w:val="23"/>
            <w:szCs w:val="23"/>
          </w:rPr>
          <w:t>&lt;p&gt;Acest formular cu name 'frm2' are action: &lt;em id='resp'&gt;#resp&lt;/em&gt;&lt;/p&gt;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0" w:author="Unknown"/>
          <w:color w:val="0101FF"/>
          <w:sz w:val="23"/>
          <w:szCs w:val="23"/>
        </w:rPr>
      </w:pPr>
      <w:ins w:id="4311" w:author="Unknown">
        <w:r>
          <w:rPr>
            <w:color w:val="0101FF"/>
            <w:sz w:val="23"/>
            <w:szCs w:val="23"/>
          </w:rPr>
          <w:t>Text: &lt;input type='text'/&gt;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2" w:author="Unknown"/>
          <w:color w:val="0101FF"/>
          <w:sz w:val="23"/>
          <w:szCs w:val="23"/>
        </w:rPr>
      </w:pPr>
      <w:ins w:id="4313"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5" w:author="Unknown"/>
          <w:color w:val="0101FF"/>
          <w:sz w:val="23"/>
          <w:szCs w:val="23"/>
        </w:rPr>
      </w:pPr>
      <w:ins w:id="431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7" w:author="Unknown"/>
          <w:color w:val="0101FF"/>
          <w:sz w:val="23"/>
          <w:szCs w:val="23"/>
        </w:rPr>
      </w:pPr>
      <w:ins w:id="4318" w:author="Unknown">
        <w:r>
          <w:rPr>
            <w:color w:val="0101FF"/>
            <w:sz w:val="23"/>
            <w:szCs w:val="23"/>
          </w:rPr>
          <w:t>var frm = document.forms['frm2'];</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19" w:author="Unknown"/>
          <w:color w:val="0101FF"/>
          <w:sz w:val="23"/>
          <w:szCs w:val="23"/>
        </w:rPr>
      </w:pPr>
      <w:ins w:id="4320" w:author="Unknown">
        <w:r>
          <w:rPr>
            <w:color w:val="0101FF"/>
            <w:sz w:val="23"/>
            <w:szCs w:val="23"/>
          </w:rPr>
          <w:t>document.getElementById('resp').innerHTML = frm.action;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21" w:author="Unknown"/>
          <w:color w:val="0101FF"/>
          <w:sz w:val="23"/>
          <w:szCs w:val="23"/>
        </w:rPr>
      </w:pPr>
      <w:ins w:id="4322" w:author="Unknown">
        <w:r>
          <w:rPr>
            <w:color w:val="0101FF"/>
            <w:sz w:val="23"/>
            <w:szCs w:val="23"/>
          </w:rPr>
          <w:lastRenderedPageBreak/>
          <w:t>&lt;/script&gt;</w:t>
        </w:r>
      </w:ins>
    </w:p>
    <w:p w:rsidR="00CE1D16" w:rsidRDefault="00CE1D16" w:rsidP="00CE1D16">
      <w:pPr>
        <w:shd w:val="clear" w:color="auto" w:fill="FEFEFF"/>
        <w:spacing w:beforeAutospacing="1" w:afterAutospacing="1" w:line="319" w:lineRule="atLeast"/>
        <w:ind w:left="525"/>
        <w:rPr>
          <w:ins w:id="4323" w:author="Unknown"/>
          <w:rFonts w:ascii="Calibri" w:hAnsi="Calibri"/>
          <w:sz w:val="26"/>
          <w:szCs w:val="26"/>
        </w:rPr>
      </w:pPr>
      <w:ins w:id="4324" w:author="Unknown">
        <w:r>
          <w:rPr>
            <w:rFonts w:ascii="Calibri" w:hAnsi="Calibri"/>
            <w:sz w:val="26"/>
            <w:szCs w:val="26"/>
          </w:rPr>
          <w:t>Incercati codul</w:t>
        </w:r>
      </w:ins>
    </w:p>
    <w:p w:rsidR="00CE1D16" w:rsidRDefault="00CE1D16" w:rsidP="00CE1D16">
      <w:pPr>
        <w:numPr>
          <w:ilvl w:val="0"/>
          <w:numId w:val="42"/>
        </w:numPr>
        <w:shd w:val="clear" w:color="auto" w:fill="FEFEFF"/>
        <w:spacing w:before="100" w:beforeAutospacing="1" w:after="100" w:afterAutospacing="1" w:line="319" w:lineRule="atLeast"/>
        <w:ind w:left="525"/>
        <w:rPr>
          <w:ins w:id="4325" w:author="Unknown"/>
          <w:rFonts w:ascii="Calibri" w:hAnsi="Calibri"/>
          <w:sz w:val="26"/>
          <w:szCs w:val="26"/>
        </w:rPr>
      </w:pPr>
      <w:ins w:id="4326" w:author="Unknown">
        <w:r>
          <w:rPr>
            <w:rFonts w:ascii="Calibri" w:hAnsi="Calibri"/>
            <w:sz w:val="26"/>
            <w:szCs w:val="26"/>
          </w:rPr>
          <w:t>Daca elementul &lt;form&gt; are o clasa css (atribut </w:t>
        </w:r>
        <w:r>
          <w:rPr>
            <w:rStyle w:val="sbi"/>
            <w:rFonts w:ascii="Calibri" w:hAnsi="Calibri"/>
            <w:b/>
            <w:bCs/>
            <w:i/>
            <w:iCs/>
            <w:sz w:val="26"/>
            <w:szCs w:val="26"/>
          </w:rPr>
          <w:t>class</w:t>
        </w:r>
        <w:r>
          <w:rPr>
            <w:rFonts w:ascii="Calibri" w:hAnsi="Calibri"/>
            <w:sz w:val="26"/>
            <w:szCs w:val="26"/>
          </w:rPr>
          <w:t>), se poate accesa cu aceasta sintaxa:</w:t>
        </w:r>
      </w:ins>
    </w:p>
    <w:p w:rsidR="00CE1D16" w:rsidRDefault="00CE1D16" w:rsidP="00CE1D16">
      <w:pPr>
        <w:shd w:val="clear" w:color="auto" w:fill="F0FEF1"/>
        <w:spacing w:before="100" w:beforeAutospacing="1" w:after="100" w:afterAutospacing="1" w:line="319" w:lineRule="atLeast"/>
        <w:ind w:left="525"/>
        <w:rPr>
          <w:ins w:id="4327" w:author="Unknown"/>
          <w:rFonts w:ascii="Calibri" w:hAnsi="Calibri"/>
          <w:b/>
          <w:bCs/>
          <w:sz w:val="24"/>
          <w:szCs w:val="24"/>
        </w:rPr>
      </w:pPr>
      <w:ins w:id="4328" w:author="Unknown">
        <w:r>
          <w:rPr>
            <w:rFonts w:ascii="Calibri" w:hAnsi="Calibri"/>
            <w:b/>
            <w:bCs/>
          </w:rPr>
          <w:t>document.querySelector('form.clas_form')</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line="319" w:lineRule="atLeast"/>
        <w:ind w:left="750" w:firstLine="225"/>
        <w:rPr>
          <w:ins w:id="4329" w:author="Unknown"/>
          <w:rFonts w:ascii="Calibri" w:hAnsi="Calibri"/>
          <w:i/>
          <w:iCs/>
          <w:sz w:val="23"/>
          <w:szCs w:val="23"/>
        </w:rPr>
      </w:pPr>
      <w:ins w:id="4330" w:author="Unknown">
        <w:r>
          <w:rPr>
            <w:rFonts w:ascii="Calibri" w:hAnsi="Calibri"/>
            <w:i/>
            <w:iCs/>
            <w:sz w:val="23"/>
            <w:szCs w:val="23"/>
          </w:rPr>
          <w:t>Daca sunt mai multe form-uri cu acelasi 'class', metoda </w:t>
        </w:r>
        <w:r>
          <w:rPr>
            <w:rStyle w:val="HTMLCode"/>
            <w:b/>
            <w:bCs/>
            <w:i/>
            <w:iCs/>
            <w:color w:val="0000EE"/>
          </w:rPr>
          <w:t>querySelector()</w:t>
        </w:r>
        <w:r>
          <w:rPr>
            <w:rFonts w:ascii="Calibri" w:hAnsi="Calibri"/>
            <w:i/>
            <w:iCs/>
            <w:sz w:val="23"/>
            <w:szCs w:val="23"/>
          </w:rPr>
          <w:t> va returna pe primul.</w:t>
        </w:r>
      </w:ins>
    </w:p>
    <w:p w:rsidR="00CE1D16" w:rsidRDefault="00CE1D16" w:rsidP="00CE1D16">
      <w:pPr>
        <w:shd w:val="clear" w:color="auto" w:fill="FEFEFF"/>
        <w:spacing w:beforeAutospacing="1" w:afterAutospacing="1" w:line="319" w:lineRule="atLeast"/>
        <w:ind w:left="525"/>
        <w:rPr>
          <w:ins w:id="4331" w:author="Unknown"/>
          <w:rFonts w:ascii="Calibri" w:hAnsi="Calibri"/>
          <w:sz w:val="26"/>
          <w:szCs w:val="26"/>
        </w:rPr>
      </w:pPr>
      <w:ins w:id="4332" w:author="Unknown">
        <w:r>
          <w:rPr>
            <w:rFonts w:ascii="Calibri" w:hAnsi="Calibri"/>
            <w:sz w:val="26"/>
            <w:szCs w:val="26"/>
          </w:rPr>
          <w:t>- Exemplu, preia un &lt;form&gt; dupa 'class' si afiseaza valoarea de la atributul 'action'.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33" w:author="Unknown"/>
          <w:color w:val="0101FF"/>
          <w:sz w:val="23"/>
          <w:szCs w:val="23"/>
        </w:rPr>
      </w:pPr>
      <w:ins w:id="4334" w:author="Unknown">
        <w:r>
          <w:rPr>
            <w:color w:val="0101FF"/>
            <w:sz w:val="23"/>
            <w:szCs w:val="23"/>
          </w:rPr>
          <w:t>&lt;p&gt;Acceseaza un &amp;lt;form&amp;gt; dupa 'class' si afiseaza valoarea de la atributul 'action'.&lt;/p&gt;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35" w:author="Unknown"/>
          <w:color w:val="0101FF"/>
          <w:sz w:val="23"/>
          <w:szCs w:val="23"/>
        </w:rPr>
      </w:pPr>
      <w:ins w:id="4336" w:author="Unknown">
        <w:r>
          <w:rPr>
            <w:color w:val="0101FF"/>
            <w:sz w:val="23"/>
            <w:szCs w:val="23"/>
          </w:rPr>
          <w:t>&lt;form class='frm3' action='some_page.php'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37" w:author="Unknown"/>
          <w:color w:val="0101FF"/>
          <w:sz w:val="23"/>
          <w:szCs w:val="23"/>
        </w:rPr>
      </w:pPr>
      <w:ins w:id="4338" w:author="Unknown">
        <w:r>
          <w:rPr>
            <w:color w:val="0101FF"/>
            <w:sz w:val="23"/>
            <w:szCs w:val="23"/>
          </w:rPr>
          <w:t>&lt;p&gt;Acest formular cu class 'frm3' are action: &lt;em id='resp'&gt;#resp&lt;/em&gt;&lt;/p&gt;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39" w:author="Unknown"/>
          <w:color w:val="0101FF"/>
          <w:sz w:val="23"/>
          <w:szCs w:val="23"/>
        </w:rPr>
      </w:pPr>
      <w:ins w:id="4340" w:author="Unknown">
        <w:r>
          <w:rPr>
            <w:color w:val="0101FF"/>
            <w:sz w:val="23"/>
            <w:szCs w:val="23"/>
          </w:rPr>
          <w:t>Text: &lt;input type='text'/&gt;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41" w:author="Unknown"/>
          <w:color w:val="0101FF"/>
          <w:sz w:val="23"/>
          <w:szCs w:val="23"/>
        </w:rPr>
      </w:pPr>
      <w:ins w:id="4342"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4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44" w:author="Unknown"/>
          <w:color w:val="0101FF"/>
          <w:sz w:val="23"/>
          <w:szCs w:val="23"/>
        </w:rPr>
      </w:pPr>
      <w:ins w:id="434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46" w:author="Unknown"/>
          <w:color w:val="0101FF"/>
          <w:sz w:val="23"/>
          <w:szCs w:val="23"/>
        </w:rPr>
      </w:pPr>
      <w:ins w:id="4347" w:author="Unknown">
        <w:r>
          <w:rPr>
            <w:color w:val="0101FF"/>
            <w:sz w:val="23"/>
            <w:szCs w:val="23"/>
          </w:rPr>
          <w:t>var frm = document.querySelector('form.frm3');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48" w:author="Unknown"/>
          <w:color w:val="0101FF"/>
          <w:sz w:val="23"/>
          <w:szCs w:val="23"/>
        </w:rPr>
      </w:pPr>
      <w:ins w:id="4349" w:author="Unknown">
        <w:r>
          <w:rPr>
            <w:color w:val="0101FF"/>
            <w:sz w:val="23"/>
            <w:szCs w:val="23"/>
          </w:rPr>
          <w:t>document.getElementById('resp').innerHTML = frm.action;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350" w:author="Unknown"/>
          <w:color w:val="0101FF"/>
          <w:sz w:val="23"/>
          <w:szCs w:val="23"/>
        </w:rPr>
      </w:pPr>
      <w:ins w:id="4351"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352" w:author="Unknown"/>
          <w:rFonts w:ascii="Calibri" w:hAnsi="Calibri"/>
          <w:sz w:val="26"/>
          <w:szCs w:val="26"/>
        </w:rPr>
      </w:pPr>
      <w:ins w:id="4353" w:author="Unknown">
        <w:r>
          <w:rPr>
            <w:rFonts w:ascii="Calibri" w:hAnsi="Calibri"/>
            <w:sz w:val="26"/>
            <w:szCs w:val="26"/>
          </w:rPr>
          <w:t>Incercati codul</w:t>
        </w:r>
      </w:ins>
    </w:p>
    <w:p w:rsidR="00CE1D16" w:rsidRDefault="00CE1D16" w:rsidP="00CE1D16">
      <w:pPr>
        <w:pStyle w:val="ptxt"/>
        <w:shd w:val="clear" w:color="auto" w:fill="FEFEFF"/>
        <w:spacing w:before="105" w:beforeAutospacing="0" w:after="120" w:afterAutospacing="0"/>
        <w:ind w:left="120" w:firstLine="300"/>
        <w:rPr>
          <w:ins w:id="4354" w:author="Unknown"/>
          <w:rFonts w:ascii="Calibri" w:hAnsi="Calibri"/>
          <w:sz w:val="26"/>
          <w:szCs w:val="26"/>
        </w:rPr>
      </w:pPr>
      <w:ins w:id="4355" w:author="Unknown">
        <w:r>
          <w:rPr>
            <w:rFonts w:ascii="Calibri" w:hAnsi="Calibri"/>
            <w:sz w:val="26"/>
            <w:szCs w:val="26"/>
          </w:rPr>
          <w:t>In afara de proprietatile si metodele specifice elementelor html (prezentate la: </w:t>
        </w:r>
        <w:r>
          <w:rPr>
            <w:rFonts w:ascii="Calibri" w:hAnsi="Calibri"/>
            <w:sz w:val="26"/>
            <w:szCs w:val="26"/>
          </w:rPr>
          <w:fldChar w:fldCharType="begin"/>
        </w:r>
        <w:r>
          <w:rPr>
            <w:rFonts w:ascii="Calibri" w:hAnsi="Calibri"/>
            <w:sz w:val="26"/>
            <w:szCs w:val="26"/>
          </w:rPr>
          <w:instrText xml:space="preserve"> HYPERLINK "https://marplo.net/javascript/proprietati-metode-element-html" \o "Proprietati si Metode utile ale elementelor HTML in JavaScript" </w:instrText>
        </w:r>
        <w:r>
          <w:rPr>
            <w:rFonts w:ascii="Calibri" w:hAnsi="Calibri"/>
            <w:sz w:val="26"/>
            <w:szCs w:val="26"/>
          </w:rPr>
          <w:fldChar w:fldCharType="separate"/>
        </w:r>
        <w:r>
          <w:rPr>
            <w:rStyle w:val="Hyperlink"/>
            <w:rFonts w:ascii="Calibri" w:hAnsi="Calibri"/>
            <w:sz w:val="26"/>
            <w:szCs w:val="26"/>
          </w:rPr>
          <w:t>marplo.net/javascript/proprietati-metode-element-html</w:t>
        </w:r>
        <w:r>
          <w:rPr>
            <w:rFonts w:ascii="Calibri" w:hAnsi="Calibri"/>
            <w:sz w:val="26"/>
            <w:szCs w:val="26"/>
          </w:rPr>
          <w:fldChar w:fldCharType="end"/>
        </w:r>
        <w:r>
          <w:rPr>
            <w:rFonts w:ascii="Calibri" w:hAnsi="Calibri"/>
            <w:sz w:val="26"/>
            <w:szCs w:val="26"/>
          </w:rPr>
          <w:t> ), obiectul form contine proprietati si metode proprii.</w:t>
        </w:r>
      </w:ins>
    </w:p>
    <w:p w:rsidR="00CE1D16" w:rsidRDefault="00CE1D16" w:rsidP="00CE1D16">
      <w:pPr>
        <w:shd w:val="clear" w:color="auto" w:fill="FEFEFF"/>
        <w:rPr>
          <w:ins w:id="4356" w:author="Unknown"/>
          <w:rFonts w:ascii="Calibri" w:hAnsi="Calibri"/>
          <w:sz w:val="26"/>
          <w:szCs w:val="26"/>
        </w:rPr>
      </w:pPr>
      <w:ins w:id="4357" w:author="Unknown">
        <w:r>
          <w:rPr>
            <w:rFonts w:ascii="Calibri" w:hAnsi="Calibri"/>
            <w:sz w:val="26"/>
            <w:szCs w:val="26"/>
          </w:rPr>
          <w:br/>
        </w:r>
      </w:ins>
    </w:p>
    <w:p w:rsidR="00CE1D16" w:rsidRDefault="00CE1D16" w:rsidP="00CE1D16">
      <w:pPr>
        <w:pStyle w:val="Heading3"/>
        <w:shd w:val="clear" w:color="auto" w:fill="FEFEFF"/>
        <w:spacing w:before="180" w:after="135"/>
        <w:ind w:left="300"/>
        <w:rPr>
          <w:ins w:id="4358" w:author="Unknown"/>
          <w:rFonts w:ascii="Calibri" w:hAnsi="Calibri"/>
          <w:spacing w:val="15"/>
          <w:sz w:val="27"/>
          <w:szCs w:val="27"/>
          <w:u w:val="single"/>
        </w:rPr>
      </w:pPr>
      <w:ins w:id="4359" w:author="Unknown">
        <w:r>
          <w:rPr>
            <w:rFonts w:ascii="Calibri" w:hAnsi="Calibri"/>
            <w:spacing w:val="15"/>
            <w:u w:val="single"/>
          </w:rPr>
          <w:t>Proprietati obiect form</w:t>
        </w:r>
      </w:ins>
    </w:p>
    <w:p w:rsidR="00CE1D16" w:rsidRDefault="00CE1D16" w:rsidP="00CE1D16">
      <w:pPr>
        <w:shd w:val="clear" w:color="auto" w:fill="FEFEFF"/>
        <w:rPr>
          <w:ins w:id="4360" w:author="Unknown"/>
          <w:rFonts w:ascii="Calibri" w:hAnsi="Calibri"/>
          <w:sz w:val="26"/>
          <w:szCs w:val="26"/>
        </w:rPr>
      </w:pPr>
      <w:ins w:id="4361" w:author="Unknown">
        <w:r>
          <w:rPr>
            <w:rStyle w:val="HTMLCode"/>
            <w:rFonts w:eastAsiaTheme="minorHAnsi"/>
            <w:b/>
            <w:bCs/>
            <w:color w:val="0000EB"/>
            <w:shd w:val="clear" w:color="auto" w:fill="AEFBAE"/>
          </w:rPr>
          <w:t>eform.acceptCharset</w:t>
        </w:r>
        <w:r>
          <w:rPr>
            <w:rFonts w:ascii="Calibri" w:hAnsi="Calibri"/>
            <w:sz w:val="26"/>
            <w:szCs w:val="26"/>
          </w:rPr>
          <w:t> - returneaza sau seteaza valoarea atributului </w:t>
        </w:r>
        <w:r>
          <w:rPr>
            <w:rStyle w:val="HTMLCode"/>
            <w:rFonts w:eastAsiaTheme="minorHAnsi"/>
            <w:b/>
            <w:bCs/>
            <w:color w:val="0000EE"/>
          </w:rPr>
          <w:t>accept-charset</w:t>
        </w:r>
        <w:r>
          <w:rPr>
            <w:rFonts w:ascii="Calibri" w:hAnsi="Calibri"/>
            <w:sz w:val="26"/>
            <w:szCs w:val="26"/>
          </w:rPr>
          <w:t>.</w:t>
        </w:r>
        <w:r>
          <w:rPr>
            <w:rFonts w:ascii="Calibri" w:hAnsi="Calibri"/>
            <w:sz w:val="26"/>
            <w:szCs w:val="26"/>
          </w:rPr>
          <w:br/>
          <w:t>- Atributul 'accept-charset' seteaza tipul de caractere (codarea) valabil pt. acel formular. Daca nu e specificat se aplica codarea documentului.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62" w:author="Unknown"/>
          <w:color w:val="0101FF"/>
          <w:sz w:val="23"/>
          <w:szCs w:val="23"/>
        </w:rPr>
      </w:pPr>
      <w:ins w:id="4363" w:author="Unknown">
        <w:r>
          <w:rPr>
            <w:color w:val="0101FF"/>
            <w:sz w:val="23"/>
            <w:szCs w:val="23"/>
          </w:rPr>
          <w:lastRenderedPageBreak/>
          <w:t>&lt;h4&gt;Exemplu form.acceptCharset&lt;/h4&gt;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64" w:author="Unknown"/>
          <w:color w:val="0101FF"/>
          <w:sz w:val="23"/>
          <w:szCs w:val="23"/>
        </w:rPr>
      </w:pPr>
      <w:ins w:id="4365" w:author="Unknown">
        <w:r>
          <w:rPr>
            <w:color w:val="0101FF"/>
            <w:sz w:val="23"/>
            <w:szCs w:val="23"/>
          </w:rPr>
          <w:t>&lt;form id='frm1' action='#' accept-charset='utf-8'&gt;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66" w:author="Unknown"/>
          <w:color w:val="0101FF"/>
          <w:sz w:val="23"/>
          <w:szCs w:val="23"/>
        </w:rPr>
      </w:pPr>
      <w:ins w:id="4367" w:author="Unknown">
        <w:r>
          <w:rPr>
            <w:color w:val="0101FF"/>
            <w:sz w:val="23"/>
            <w:szCs w:val="23"/>
          </w:rPr>
          <w:t>Email: &lt;input type='email' name='email'&gt;&lt;br&gt;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68" w:author="Unknown"/>
          <w:color w:val="0101FF"/>
          <w:sz w:val="23"/>
          <w:szCs w:val="23"/>
        </w:rPr>
      </w:pPr>
      <w:ins w:id="4369" w:author="Unknown">
        <w:r>
          <w:rPr>
            <w:color w:val="0101FF"/>
            <w:sz w:val="23"/>
            <w:szCs w:val="23"/>
          </w:rPr>
          <w:t>Pass: &lt;input type='password' name='password'&gt;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0" w:author="Unknown"/>
          <w:color w:val="0101FF"/>
          <w:sz w:val="23"/>
          <w:szCs w:val="23"/>
        </w:rPr>
      </w:pPr>
      <w:ins w:id="4371"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2" w:author="Unknown"/>
          <w:color w:val="0101FF"/>
          <w:sz w:val="23"/>
          <w:szCs w:val="23"/>
        </w:rPr>
      </w:pPr>
      <w:ins w:id="4373" w:author="Unknown">
        <w:r>
          <w:rPr>
            <w:color w:val="0101FF"/>
            <w:sz w:val="23"/>
            <w:szCs w:val="23"/>
          </w:rPr>
          <w:t>&lt;p&gt;Afiseaza valoarea proprietatii acceptCharset.&lt;/p&gt;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4" w:author="Unknown"/>
          <w:color w:val="0101FF"/>
          <w:sz w:val="23"/>
          <w:szCs w:val="23"/>
        </w:rPr>
      </w:pPr>
      <w:ins w:id="4375"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7" w:author="Unknown"/>
          <w:color w:val="0101FF"/>
          <w:sz w:val="23"/>
          <w:szCs w:val="23"/>
        </w:rPr>
      </w:pPr>
      <w:ins w:id="4378"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79" w:author="Unknown"/>
          <w:color w:val="0101FF"/>
          <w:sz w:val="23"/>
          <w:szCs w:val="23"/>
        </w:rPr>
      </w:pPr>
      <w:ins w:id="4380" w:author="Unknown">
        <w:r>
          <w:rPr>
            <w:color w:val="0101FF"/>
            <w:sz w:val="23"/>
            <w:szCs w:val="23"/>
          </w:rPr>
          <w:t>var frm1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81" w:author="Unknown"/>
          <w:color w:val="0101FF"/>
          <w:sz w:val="23"/>
          <w:szCs w:val="23"/>
        </w:rPr>
      </w:pPr>
      <w:ins w:id="4382" w:author="Unknown">
        <w:r>
          <w:rPr>
            <w:color w:val="0101FF"/>
            <w:sz w:val="23"/>
            <w:szCs w:val="23"/>
          </w:rPr>
          <w:t>document.getElementById('resp').innerHTML ='accept-charset = '+ frm1.acceptCharset;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83" w:author="Unknown"/>
          <w:color w:val="0101FF"/>
          <w:sz w:val="23"/>
          <w:szCs w:val="23"/>
        </w:rPr>
      </w:pPr>
      <w:ins w:id="4384" w:author="Unknown">
        <w:r>
          <w:rPr>
            <w:color w:val="0101FF"/>
            <w:sz w:val="23"/>
            <w:szCs w:val="23"/>
          </w:rPr>
          <w:t>&lt;/script&gt;</w:t>
        </w:r>
      </w:ins>
    </w:p>
    <w:p w:rsidR="00CE1D16" w:rsidRDefault="00CE1D16" w:rsidP="00CE1D16">
      <w:pPr>
        <w:shd w:val="clear" w:color="auto" w:fill="FEFEFF"/>
        <w:rPr>
          <w:ins w:id="4385" w:author="Unknown"/>
          <w:rFonts w:ascii="Calibri" w:hAnsi="Calibri"/>
          <w:sz w:val="26"/>
          <w:szCs w:val="26"/>
        </w:rPr>
      </w:pPr>
      <w:ins w:id="4386" w:author="Unknown">
        <w:r>
          <w:rPr>
            <w:rFonts w:ascii="Calibri" w:hAnsi="Calibri"/>
            <w:sz w:val="26"/>
            <w:szCs w:val="26"/>
          </w:rPr>
          <w:t>Incercati codul</w:t>
        </w:r>
      </w:ins>
    </w:p>
    <w:p w:rsidR="00CE1D16" w:rsidRDefault="00CE1D16" w:rsidP="00CE1D16">
      <w:pPr>
        <w:shd w:val="clear" w:color="auto" w:fill="FEFEFF"/>
        <w:rPr>
          <w:ins w:id="4387" w:author="Unknown"/>
          <w:rFonts w:ascii="Calibri" w:hAnsi="Calibri"/>
          <w:sz w:val="26"/>
          <w:szCs w:val="26"/>
        </w:rPr>
      </w:pPr>
      <w:ins w:id="4388" w:author="Unknown">
        <w:r>
          <w:rPr>
            <w:rStyle w:val="HTMLCode"/>
            <w:rFonts w:eastAsiaTheme="minorHAnsi"/>
            <w:b/>
            <w:bCs/>
            <w:color w:val="0000EB"/>
            <w:u w:val="single"/>
          </w:rPr>
          <w:t>eform.action</w:t>
        </w:r>
        <w:r>
          <w:rPr>
            <w:rFonts w:ascii="Calibri" w:hAnsi="Calibri"/>
            <w:sz w:val="26"/>
            <w:szCs w:val="26"/>
          </w:rPr>
          <w:t> - returneaza sau seteaza valoarea atributului </w:t>
        </w:r>
        <w:r>
          <w:rPr>
            <w:rStyle w:val="HTMLCode"/>
            <w:rFonts w:eastAsiaTheme="minorHAnsi"/>
            <w:b/>
            <w:bCs/>
            <w:color w:val="0000EE"/>
          </w:rPr>
          <w:t>action</w:t>
        </w:r>
        <w:r>
          <w:rPr>
            <w:rFonts w:ascii="Calibri" w:hAnsi="Calibri"/>
            <w:sz w:val="26"/>
            <w:szCs w:val="26"/>
          </w:rPr>
          <w:t>.</w:t>
        </w:r>
        <w:r>
          <w:rPr>
            <w:rStyle w:val="HTMLCode"/>
            <w:rFonts w:eastAsiaTheme="minorHAnsi"/>
            <w:b/>
            <w:bCs/>
            <w:color w:val="0000EB"/>
            <w:u w:val="single"/>
          </w:rPr>
          <w:t>eform.autocomplete</w:t>
        </w:r>
        <w:r>
          <w:rPr>
            <w:rFonts w:ascii="Calibri" w:hAnsi="Calibri"/>
            <w:sz w:val="26"/>
            <w:szCs w:val="26"/>
          </w:rPr>
          <w:t> - returneaza sau seteaza valoarea atributului </w:t>
        </w:r>
        <w:r>
          <w:rPr>
            <w:rStyle w:val="HTMLCode"/>
            <w:rFonts w:eastAsiaTheme="minorHAnsi"/>
            <w:b/>
            <w:bCs/>
            <w:color w:val="0000EE"/>
          </w:rPr>
          <w:t>autocomplete</w:t>
        </w:r>
        <w:r>
          <w:rPr>
            <w:rFonts w:ascii="Calibri" w:hAnsi="Calibri"/>
            <w:sz w:val="26"/>
            <w:szCs w:val="26"/>
          </w:rPr>
          <w:t> din &lt;form&gt;.</w:t>
        </w:r>
        <w:r>
          <w:rPr>
            <w:rFonts w:ascii="Calibri" w:hAnsi="Calibri"/>
            <w:sz w:val="26"/>
            <w:szCs w:val="26"/>
          </w:rPr>
          <w:br/>
          <w:t>- Cand valoarea e '</w:t>
        </w:r>
        <w:r>
          <w:rPr>
            <w:rStyle w:val="sb"/>
            <w:rFonts w:ascii="Calibri" w:hAnsi="Calibri"/>
            <w:b/>
            <w:bCs/>
            <w:sz w:val="26"/>
            <w:szCs w:val="26"/>
          </w:rPr>
          <w:t>on</w:t>
        </w:r>
        <w:r>
          <w:rPr>
            <w:rFonts w:ascii="Calibri" w:hAnsi="Calibri"/>
            <w:sz w:val="26"/>
            <w:szCs w:val="26"/>
          </w:rPr>
          <w:t>' (default), browser-ul completeaza automat valori in casete bazat pe valori adaugate anterior de utilizator.</w:t>
        </w:r>
        <w:r>
          <w:rPr>
            <w:rFonts w:ascii="Calibri" w:hAnsi="Calibri"/>
            <w:sz w:val="26"/>
            <w:szCs w:val="26"/>
          </w:rPr>
          <w:br/>
          <w:t>- Valoarea '</w:t>
        </w:r>
        <w:r>
          <w:rPr>
            <w:rStyle w:val="sb"/>
            <w:rFonts w:ascii="Calibri" w:hAnsi="Calibri"/>
            <w:b/>
            <w:bCs/>
            <w:sz w:val="26"/>
            <w:szCs w:val="26"/>
          </w:rPr>
          <w:t>off</w:t>
        </w:r>
        <w:r>
          <w:rPr>
            <w:rFonts w:ascii="Calibri" w:hAnsi="Calibri"/>
            <w:sz w:val="26"/>
            <w:szCs w:val="26"/>
          </w:rPr>
          <w:t>' anuleaza aceasta functionalitate.</w:t>
        </w:r>
        <w:r>
          <w:rPr>
            <w:rStyle w:val="HTMLCode"/>
            <w:rFonts w:eastAsiaTheme="minorHAnsi"/>
            <w:b/>
            <w:bCs/>
            <w:color w:val="0000EB"/>
            <w:u w:val="single"/>
          </w:rPr>
          <w:t>eform.elements</w:t>
        </w:r>
        <w:r>
          <w:rPr>
            <w:rFonts w:ascii="Calibri" w:hAnsi="Calibri"/>
            <w:sz w:val="26"/>
            <w:szCs w:val="26"/>
          </w:rPr>
          <w:t> - contine un obiect tip array cu elementele din formular, in ordinea in care sunt adaugate. acestea pot fi accesate dupa index-ul de ordine (incepand de la 0), sau dupa nume (care e adaugat la atributul 'name').</w:t>
        </w:r>
        <w:r>
          <w:rPr>
            <w:rStyle w:val="HTMLCode"/>
            <w:rFonts w:eastAsiaTheme="minorHAnsi"/>
            <w:b/>
            <w:bCs/>
            <w:color w:val="0000EB"/>
            <w:u w:val="single"/>
          </w:rPr>
          <w:t>eform.enctype</w:t>
        </w:r>
        <w:r>
          <w:rPr>
            <w:rFonts w:ascii="Calibri" w:hAnsi="Calibri"/>
            <w:sz w:val="26"/>
            <w:szCs w:val="26"/>
          </w:rPr>
          <w:t> - returneaza sau seteaza valoarea atributului 'enctype'.</w:t>
        </w:r>
        <w:r>
          <w:rPr>
            <w:rFonts w:ascii="Calibri" w:hAnsi="Calibri"/>
            <w:sz w:val="26"/>
            <w:szCs w:val="26"/>
          </w:rPr>
          <w:br/>
          <w:t>- Atributul '</w:t>
        </w:r>
        <w:r>
          <w:rPr>
            <w:rStyle w:val="sbi"/>
            <w:rFonts w:ascii="Calibri" w:hAnsi="Calibri"/>
            <w:b/>
            <w:bCs/>
            <w:i/>
            <w:iCs/>
            <w:sz w:val="26"/>
            <w:szCs w:val="26"/>
          </w:rPr>
          <w:t>enctype</w:t>
        </w:r>
        <w:r>
          <w:rPr>
            <w:rFonts w:ascii="Calibri" w:hAnsi="Calibri"/>
            <w:sz w:val="26"/>
            <w:szCs w:val="26"/>
          </w:rPr>
          <w:t>' indica tipul de continut folosit pentru trimiterea formularului la server; valoarea default e '</w:t>
        </w:r>
        <w:r>
          <w:rPr>
            <w:rStyle w:val="sbi"/>
            <w:rFonts w:ascii="Calibri" w:hAnsi="Calibri"/>
            <w:b/>
            <w:bCs/>
            <w:i/>
            <w:iCs/>
            <w:sz w:val="26"/>
            <w:szCs w:val="26"/>
          </w:rPr>
          <w:t>application/x-www-form-urlencoded</w:t>
        </w:r>
        <w:r>
          <w:rPr>
            <w:rFonts w:ascii="Calibri" w:hAnsi="Calibri"/>
            <w:sz w:val="26"/>
            <w:szCs w:val="26"/>
          </w:rPr>
          <w:t>'.</w:t>
        </w:r>
        <w:r>
          <w:rPr>
            <w:rFonts w:ascii="Calibri" w:hAnsi="Calibri"/>
            <w:sz w:val="26"/>
            <w:szCs w:val="26"/>
          </w:rPr>
          <w:br/>
          <w:t>- Valoarea '</w:t>
        </w:r>
        <w:r>
          <w:rPr>
            <w:rStyle w:val="sbi"/>
            <w:rFonts w:ascii="Calibri" w:hAnsi="Calibri"/>
            <w:b/>
            <w:bCs/>
            <w:i/>
            <w:iCs/>
            <w:sz w:val="26"/>
            <w:szCs w:val="26"/>
          </w:rPr>
          <w:t>multipart/form-data</w:t>
        </w:r>
        <w:r>
          <w:rPr>
            <w:rFonts w:ascii="Calibri" w:hAnsi="Calibri"/>
            <w:sz w:val="26"/>
            <w:szCs w:val="26"/>
          </w:rPr>
          <w:t>' permite casetei &lt;input type='file'&gt; sa uploadeze fisiere.</w:t>
        </w:r>
        <w:r>
          <w:rPr>
            <w:rStyle w:val="HTMLCode"/>
            <w:rFonts w:eastAsiaTheme="minorHAnsi"/>
            <w:b/>
            <w:bCs/>
            <w:color w:val="0000EB"/>
            <w:u w:val="single"/>
          </w:rPr>
          <w:t>eform.length</w:t>
        </w:r>
        <w:r>
          <w:rPr>
            <w:rFonts w:ascii="Calibri" w:hAnsi="Calibri"/>
            <w:sz w:val="26"/>
            <w:szCs w:val="26"/>
          </w:rPr>
          <w:t> - contine numarul de elemente din formular.</w:t>
        </w:r>
        <w:r>
          <w:rPr>
            <w:rStyle w:val="HTMLCode"/>
            <w:rFonts w:eastAsiaTheme="minorHAnsi"/>
            <w:b/>
            <w:bCs/>
            <w:color w:val="0000EB"/>
            <w:u w:val="single"/>
          </w:rPr>
          <w:t>eform.method</w:t>
        </w:r>
        <w:r>
          <w:rPr>
            <w:rFonts w:ascii="Calibri" w:hAnsi="Calibri"/>
            <w:sz w:val="26"/>
            <w:szCs w:val="26"/>
          </w:rPr>
          <w:t> - returneaza sau seteaza valoarea atributului 'method' din &lt;form&gt;.</w:t>
        </w:r>
        <w:r>
          <w:rPr>
            <w:rStyle w:val="HTMLCode"/>
            <w:rFonts w:eastAsiaTheme="minorHAnsi"/>
            <w:b/>
            <w:bCs/>
            <w:color w:val="0000EB"/>
            <w:u w:val="single"/>
          </w:rPr>
          <w:t>eform.name</w:t>
        </w:r>
        <w:r>
          <w:rPr>
            <w:rFonts w:ascii="Calibri" w:hAnsi="Calibri"/>
            <w:sz w:val="26"/>
            <w:szCs w:val="26"/>
          </w:rPr>
          <w:t> - returneaza sau seteaza valoarea atributului 'name' din &lt;form&gt;.</w:t>
        </w:r>
        <w:r>
          <w:rPr>
            <w:rStyle w:val="HTMLCode"/>
            <w:rFonts w:eastAsiaTheme="minorHAnsi"/>
            <w:b/>
            <w:bCs/>
            <w:color w:val="0000EB"/>
            <w:u w:val="single"/>
          </w:rPr>
          <w:t>eform.noValidate</w:t>
        </w:r>
        <w:r>
          <w:rPr>
            <w:rFonts w:ascii="Calibri" w:hAnsi="Calibri"/>
            <w:sz w:val="26"/>
            <w:szCs w:val="26"/>
          </w:rPr>
          <w:t> - returneaza True daca atributul 'novalidate' este adaugat in &lt;form&gt;, in caz contrar, False. Defaul e </w:t>
        </w:r>
        <w:r>
          <w:rPr>
            <w:rStyle w:val="sbi"/>
            <w:rFonts w:ascii="Calibri" w:hAnsi="Calibri"/>
            <w:b/>
            <w:bCs/>
            <w:i/>
            <w:iCs/>
            <w:sz w:val="26"/>
            <w:szCs w:val="26"/>
          </w:rPr>
          <w:t>true</w:t>
        </w:r>
        <w:r>
          <w:rPr>
            <w:rFonts w:ascii="Calibri" w:hAnsi="Calibri"/>
            <w:sz w:val="26"/>
            <w:szCs w:val="26"/>
          </w:rPr>
          <w:br/>
          <w:t>- Daca atributul 'novalidate' e true, datele din formular vor fi validate inainte de a fi transmise.</w:t>
        </w:r>
        <w:r>
          <w:rPr>
            <w:rStyle w:val="HTMLCode"/>
            <w:rFonts w:eastAsiaTheme="minorHAnsi"/>
            <w:b/>
            <w:bCs/>
            <w:color w:val="0000EB"/>
            <w:u w:val="single"/>
          </w:rPr>
          <w:t>eform.target</w:t>
        </w:r>
        <w:r>
          <w:rPr>
            <w:rFonts w:ascii="Calibri" w:hAnsi="Calibri"/>
            <w:sz w:val="26"/>
            <w:szCs w:val="26"/>
          </w:rPr>
          <w:t> - returneaza sau seteaza valoarea atributului 'target' din &lt;form&gt;.</w:t>
        </w:r>
        <w:r>
          <w:rPr>
            <w:rFonts w:ascii="Calibri" w:hAnsi="Calibri"/>
            <w:sz w:val="26"/>
            <w:szCs w:val="26"/>
          </w:rPr>
          <w:br/>
          <w:t>- Atributul 'target' indica in ce fereastra sa fie afisate datele returnate din trimiterea formularului (poate fi utilizat atributul 'name' al unui &lt;iframe&gt;).</w:t>
        </w:r>
        <w:r>
          <w:rPr>
            <w:rFonts w:ascii="Calibri" w:hAnsi="Calibri"/>
            <w:sz w:val="26"/>
            <w:szCs w:val="26"/>
          </w:rPr>
          <w:br/>
        </w:r>
      </w:ins>
    </w:p>
    <w:p w:rsidR="00CE1D16" w:rsidRDefault="00CE1D16" w:rsidP="00CE1D16">
      <w:pPr>
        <w:pStyle w:val="Heading3"/>
        <w:shd w:val="clear" w:color="auto" w:fill="FEFEFF"/>
        <w:spacing w:before="180" w:after="135"/>
        <w:ind w:left="300"/>
        <w:rPr>
          <w:ins w:id="4389" w:author="Unknown"/>
          <w:rFonts w:ascii="Calibri" w:hAnsi="Calibri"/>
          <w:spacing w:val="15"/>
          <w:sz w:val="27"/>
          <w:szCs w:val="27"/>
          <w:u w:val="single"/>
        </w:rPr>
      </w:pPr>
      <w:ins w:id="4390" w:author="Unknown">
        <w:r>
          <w:rPr>
            <w:rFonts w:ascii="Calibri" w:hAnsi="Calibri"/>
            <w:spacing w:val="15"/>
            <w:u w:val="single"/>
          </w:rPr>
          <w:lastRenderedPageBreak/>
          <w:t>Metode obiect form</w:t>
        </w:r>
      </w:ins>
    </w:p>
    <w:p w:rsidR="00CE1D16" w:rsidRDefault="00CE1D16" w:rsidP="00CE1D16">
      <w:pPr>
        <w:shd w:val="clear" w:color="auto" w:fill="FEFEFF"/>
        <w:rPr>
          <w:ins w:id="4391" w:author="Unknown"/>
          <w:rFonts w:ascii="Calibri" w:hAnsi="Calibri"/>
          <w:sz w:val="26"/>
          <w:szCs w:val="26"/>
        </w:rPr>
      </w:pPr>
      <w:ins w:id="4392" w:author="Unknown">
        <w:r>
          <w:rPr>
            <w:rStyle w:val="HTMLCode"/>
            <w:rFonts w:eastAsiaTheme="minorHAnsi"/>
            <w:b/>
            <w:bCs/>
            <w:color w:val="0000EB"/>
            <w:shd w:val="clear" w:color="auto" w:fill="AEFBAE"/>
          </w:rPr>
          <w:t>eform.reportValidity()</w:t>
        </w:r>
        <w:r>
          <w:rPr>
            <w:rFonts w:ascii="Calibri" w:hAnsi="Calibri"/>
            <w:sz w:val="26"/>
            <w:szCs w:val="26"/>
          </w:rPr>
          <w:t> - returneaza True daca datele din formular sunt valide (conform setarilor definite), in caz contrar False.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93" w:author="Unknown"/>
          <w:color w:val="0101FF"/>
          <w:sz w:val="23"/>
          <w:szCs w:val="23"/>
        </w:rPr>
      </w:pPr>
      <w:ins w:id="4394" w:author="Unknown">
        <w:r>
          <w:rPr>
            <w:color w:val="0101FF"/>
            <w:sz w:val="23"/>
            <w:szCs w:val="23"/>
          </w:rPr>
          <w:t>&lt;h4&gt;Exemplu form.reportValidity()&lt;/h4&gt;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95" w:author="Unknown"/>
          <w:color w:val="0101FF"/>
          <w:sz w:val="23"/>
          <w:szCs w:val="23"/>
        </w:rPr>
      </w:pPr>
      <w:ins w:id="4396" w:author="Unknown">
        <w:r>
          <w:rPr>
            <w:color w:val="0101FF"/>
            <w:sz w:val="23"/>
            <w:szCs w:val="23"/>
          </w:rPr>
          <w:t>&lt;form id='frm1' action='#'&gt;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97" w:author="Unknown"/>
          <w:color w:val="0101FF"/>
          <w:sz w:val="23"/>
          <w:szCs w:val="23"/>
        </w:rPr>
      </w:pPr>
      <w:ins w:id="4398" w:author="Unknown">
        <w:r>
          <w:rPr>
            <w:color w:val="0101FF"/>
            <w:sz w:val="23"/>
            <w:szCs w:val="23"/>
          </w:rPr>
          <w:t>Nume: &lt;input type='text' pattern='[A-z0-9]{3,}' required placeholder='Minim 3 litere / numere'&gt;&lt;br&gt;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399" w:author="Unknown"/>
          <w:color w:val="0101FF"/>
          <w:sz w:val="23"/>
          <w:szCs w:val="23"/>
        </w:rPr>
      </w:pPr>
      <w:ins w:id="4400" w:author="Unknown">
        <w:r>
          <w:rPr>
            <w:color w:val="0101FF"/>
            <w:sz w:val="23"/>
            <w:szCs w:val="23"/>
          </w:rPr>
          <w:t>Email: &lt;input type='email' required&gt;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01" w:author="Unknown"/>
          <w:color w:val="0101FF"/>
          <w:sz w:val="23"/>
          <w:szCs w:val="23"/>
        </w:rPr>
      </w:pPr>
      <w:ins w:id="4402"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03" w:author="Unknown"/>
          <w:color w:val="0101FF"/>
          <w:sz w:val="23"/>
          <w:szCs w:val="23"/>
        </w:rPr>
      </w:pPr>
      <w:ins w:id="4404" w:author="Unknown">
        <w:r>
          <w:rPr>
            <w:color w:val="0101FF"/>
            <w:sz w:val="23"/>
            <w:szCs w:val="23"/>
          </w:rPr>
          <w:t>&lt;p&gt; Casetele din formular au atributul 'required' (trebuie completate).&lt;br&gt;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05" w:author="Unknown"/>
          <w:color w:val="0101FF"/>
          <w:sz w:val="23"/>
          <w:szCs w:val="23"/>
        </w:rPr>
      </w:pPr>
      <w:ins w:id="4406" w:author="Unknown">
        <w:r>
          <w:rPr>
            <w:color w:val="0101FF"/>
            <w:sz w:val="23"/>
            <w:szCs w:val="23"/>
          </w:rPr>
          <w:t xml:space="preserve"> - La clic pe buton se verifica valoarea returnata de metoda reportValidity() si afiseaza raspuns la #resp.&lt;/p&gt;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07" w:author="Unknown"/>
          <w:color w:val="0101FF"/>
          <w:sz w:val="23"/>
          <w:szCs w:val="23"/>
        </w:rPr>
      </w:pPr>
      <w:ins w:id="4408" w:author="Unknown">
        <w:r>
          <w:rPr>
            <w:color w:val="0101FF"/>
            <w:sz w:val="23"/>
            <w:szCs w:val="23"/>
          </w:rPr>
          <w:t>&lt;button id='btn1'&gt;Trimite&lt;/button&gt;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09" w:author="Unknown"/>
          <w:color w:val="0101FF"/>
          <w:sz w:val="23"/>
          <w:szCs w:val="23"/>
        </w:rPr>
      </w:pPr>
      <w:ins w:id="4410"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1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12" w:author="Unknown"/>
          <w:color w:val="0101FF"/>
          <w:sz w:val="23"/>
          <w:szCs w:val="23"/>
        </w:rPr>
      </w:pPr>
      <w:ins w:id="4413"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14" w:author="Unknown"/>
          <w:color w:val="0101FF"/>
          <w:sz w:val="23"/>
          <w:szCs w:val="23"/>
        </w:rPr>
      </w:pPr>
      <w:ins w:id="4415" w:author="Unknown">
        <w:r>
          <w:rPr>
            <w:color w:val="0101FF"/>
            <w:sz w:val="23"/>
            <w:szCs w:val="23"/>
          </w:rPr>
          <w:t>var frm1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16" w:author="Unknown"/>
          <w:color w:val="0101FF"/>
          <w:sz w:val="23"/>
          <w:szCs w:val="23"/>
        </w:rPr>
      </w:pPr>
      <w:ins w:id="4417"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18" w:author="Unknown"/>
          <w:color w:val="0101FF"/>
          <w:sz w:val="23"/>
          <w:szCs w:val="23"/>
        </w:rPr>
      </w:pPr>
      <w:ins w:id="4419" w:author="Unknown">
        <w:r>
          <w:rPr>
            <w:color w:val="0101FF"/>
            <w:sz w:val="23"/>
            <w:szCs w:val="23"/>
          </w:rPr>
          <w:t xml:space="preserve"> var res = frm1.reportValidity() ?'Date completate corect' :'Completati corect toate casetele.&lt;br&gt;Numele cel putin 3 caractere, doar litere si numere';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20" w:author="Unknown"/>
          <w:color w:val="0101FF"/>
          <w:sz w:val="23"/>
          <w:szCs w:val="23"/>
        </w:rPr>
      </w:pPr>
      <w:ins w:id="4421" w:author="Unknown">
        <w:r>
          <w:rPr>
            <w:color w:val="0101FF"/>
            <w:sz w:val="23"/>
            <w:szCs w:val="23"/>
          </w:rPr>
          <w:t xml:space="preserve"> document.getElementById('resp').innerHTML = res;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22" w:author="Unknown"/>
          <w:color w:val="0101FF"/>
          <w:sz w:val="23"/>
          <w:szCs w:val="23"/>
        </w:rPr>
      </w:pPr>
      <w:ins w:id="442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24" w:author="Unknown"/>
          <w:color w:val="0101FF"/>
          <w:sz w:val="23"/>
          <w:szCs w:val="23"/>
        </w:rPr>
      </w:pPr>
      <w:ins w:id="4425" w:author="Unknown">
        <w:r>
          <w:rPr>
            <w:color w:val="0101FF"/>
            <w:sz w:val="23"/>
            <w:szCs w:val="23"/>
          </w:rPr>
          <w:t>&lt;/script&gt;</w:t>
        </w:r>
      </w:ins>
    </w:p>
    <w:p w:rsidR="00CE1D16" w:rsidRDefault="00CE1D16" w:rsidP="00CE1D16">
      <w:pPr>
        <w:shd w:val="clear" w:color="auto" w:fill="FEFEFF"/>
        <w:rPr>
          <w:ins w:id="4426" w:author="Unknown"/>
          <w:rFonts w:ascii="Calibri" w:hAnsi="Calibri"/>
          <w:sz w:val="26"/>
          <w:szCs w:val="26"/>
        </w:rPr>
      </w:pPr>
      <w:ins w:id="4427" w:author="Unknown">
        <w:r>
          <w:rPr>
            <w:rFonts w:ascii="Calibri" w:hAnsi="Calibri"/>
            <w:sz w:val="26"/>
            <w:szCs w:val="26"/>
          </w:rPr>
          <w:t>Incercati codul</w:t>
        </w:r>
      </w:ins>
    </w:p>
    <w:p w:rsidR="00CE1D16" w:rsidRDefault="00CE1D16" w:rsidP="00CE1D16">
      <w:pPr>
        <w:shd w:val="clear" w:color="auto" w:fill="FEFEFF"/>
        <w:rPr>
          <w:ins w:id="4428" w:author="Unknown"/>
          <w:rFonts w:ascii="Calibri" w:hAnsi="Calibri"/>
          <w:sz w:val="26"/>
          <w:szCs w:val="26"/>
        </w:rPr>
      </w:pPr>
      <w:ins w:id="4429" w:author="Unknown">
        <w:r>
          <w:rPr>
            <w:rStyle w:val="HTMLCode"/>
            <w:rFonts w:eastAsiaTheme="minorHAnsi"/>
            <w:b/>
            <w:bCs/>
            <w:color w:val="0000EB"/>
            <w:u w:val="single"/>
          </w:rPr>
          <w:t>eform.reset()</w:t>
        </w:r>
        <w:r>
          <w:rPr>
            <w:rFonts w:ascii="Calibri" w:hAnsi="Calibri"/>
            <w:sz w:val="26"/>
            <w:szCs w:val="26"/>
          </w:rPr>
          <w:t> - reseteaza datele din casetele din formular la valorile initiale (la fel ca butonul reset).</w:t>
        </w:r>
        <w:r>
          <w:rPr>
            <w:rStyle w:val="HTMLCode"/>
            <w:rFonts w:eastAsiaTheme="minorHAnsi"/>
            <w:b/>
            <w:bCs/>
            <w:color w:val="0000EB"/>
            <w:u w:val="single"/>
          </w:rPr>
          <w:t>eform.submit()</w:t>
        </w:r>
        <w:r>
          <w:rPr>
            <w:rFonts w:ascii="Calibri" w:hAnsi="Calibri"/>
            <w:sz w:val="26"/>
            <w:szCs w:val="26"/>
          </w:rPr>
          <w:t> - trimite datele din formular la adresa de la 'action' (la fel ca butonul Submit).</w:t>
        </w:r>
        <w:r>
          <w:rPr>
            <w:rFonts w:ascii="Calibri" w:hAnsi="Calibri"/>
            <w:sz w:val="26"/>
            <w:szCs w:val="26"/>
          </w:rPr>
          <w:br/>
        </w:r>
      </w:ins>
    </w:p>
    <w:p w:rsidR="00CE1D16" w:rsidRDefault="00CE1D16" w:rsidP="00CE1D16">
      <w:pPr>
        <w:pStyle w:val="Heading3"/>
        <w:shd w:val="clear" w:color="auto" w:fill="FEFEFF"/>
        <w:spacing w:before="180" w:after="135"/>
        <w:ind w:left="300"/>
        <w:rPr>
          <w:ins w:id="4430" w:author="Unknown"/>
          <w:rFonts w:ascii="Calibri" w:hAnsi="Calibri"/>
          <w:spacing w:val="15"/>
          <w:sz w:val="27"/>
          <w:szCs w:val="27"/>
          <w:u w:val="single"/>
        </w:rPr>
      </w:pPr>
      <w:ins w:id="4431" w:author="Unknown">
        <w:r>
          <w:rPr>
            <w:rFonts w:ascii="Calibri" w:hAnsi="Calibri"/>
            <w:spacing w:val="15"/>
            <w:u w:val="single"/>
          </w:rPr>
          <w:t>Evenimente obiect form</w:t>
        </w:r>
      </w:ins>
    </w:p>
    <w:p w:rsidR="00CE1D16" w:rsidRDefault="00CE1D16" w:rsidP="00CE1D16">
      <w:pPr>
        <w:pStyle w:val="ptxt"/>
        <w:shd w:val="clear" w:color="auto" w:fill="FEFEFF"/>
        <w:spacing w:before="105" w:beforeAutospacing="0" w:after="120" w:afterAutospacing="0"/>
        <w:ind w:left="120" w:firstLine="300"/>
        <w:rPr>
          <w:ins w:id="4432" w:author="Unknown"/>
          <w:rFonts w:ascii="Calibri" w:hAnsi="Calibri"/>
          <w:sz w:val="26"/>
          <w:szCs w:val="26"/>
        </w:rPr>
      </w:pPr>
      <w:ins w:id="4433" w:author="Unknown">
        <w:r>
          <w:rPr>
            <w:rFonts w:ascii="Calibri" w:hAnsi="Calibri"/>
            <w:sz w:val="26"/>
            <w:szCs w:val="26"/>
          </w:rPr>
          <w:t>Evenimentele se declansaza la efectuarea anumitor actiuni. Pot fi utilizate pentru executia unor functii la actiunea respectiva.</w:t>
        </w:r>
      </w:ins>
    </w:p>
    <w:p w:rsidR="00CE1D16" w:rsidRDefault="00CE1D16" w:rsidP="00CE1D16">
      <w:pPr>
        <w:shd w:val="clear" w:color="auto" w:fill="FEFEFF"/>
        <w:rPr>
          <w:ins w:id="4434" w:author="Unknown"/>
          <w:rFonts w:ascii="Calibri" w:hAnsi="Calibri"/>
          <w:sz w:val="26"/>
          <w:szCs w:val="26"/>
        </w:rPr>
      </w:pPr>
      <w:ins w:id="4435" w:author="Unknown">
        <w:r>
          <w:rPr>
            <w:rStyle w:val="HTMLCode"/>
            <w:rFonts w:eastAsiaTheme="minorHAnsi"/>
            <w:b/>
            <w:bCs/>
            <w:color w:val="0000EB"/>
            <w:shd w:val="clear" w:color="auto" w:fill="AEFBAE"/>
          </w:rPr>
          <w:t>reset</w:t>
        </w:r>
        <w:r>
          <w:rPr>
            <w:rFonts w:ascii="Calibri" w:hAnsi="Calibri"/>
            <w:sz w:val="26"/>
            <w:szCs w:val="26"/>
          </w:rPr>
          <w:t> - se executa cand se reseteaza datele din formular (cu butonul 'reset', sau metoda reset()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36" w:author="Unknown"/>
          <w:color w:val="0101FF"/>
          <w:sz w:val="23"/>
          <w:szCs w:val="23"/>
        </w:rPr>
      </w:pPr>
      <w:ins w:id="4437" w:author="Unknown">
        <w:r>
          <w:rPr>
            <w:color w:val="0101FF"/>
            <w:sz w:val="23"/>
            <w:szCs w:val="23"/>
          </w:rPr>
          <w:t>&lt;h4&gt;Exemplu reset&lt;/h4&gt;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38" w:author="Unknown"/>
          <w:color w:val="0101FF"/>
          <w:sz w:val="23"/>
          <w:szCs w:val="23"/>
        </w:rPr>
      </w:pPr>
      <w:ins w:id="4439" w:author="Unknown">
        <w:r>
          <w:rPr>
            <w:color w:val="0101FF"/>
            <w:sz w:val="23"/>
            <w:szCs w:val="23"/>
          </w:rPr>
          <w:t>&lt;form id='frm1' action='#'&gt;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40" w:author="Unknown"/>
          <w:color w:val="0101FF"/>
          <w:sz w:val="23"/>
          <w:szCs w:val="23"/>
        </w:rPr>
      </w:pPr>
      <w:ins w:id="4441" w:author="Unknown">
        <w:r>
          <w:rPr>
            <w:color w:val="0101FF"/>
            <w:sz w:val="23"/>
            <w:szCs w:val="23"/>
          </w:rPr>
          <w:t>Text: &lt;input type='text' value='some-val'&gt;&lt;br&gt;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42" w:author="Unknown"/>
          <w:color w:val="0101FF"/>
          <w:sz w:val="23"/>
          <w:szCs w:val="23"/>
        </w:rPr>
      </w:pPr>
      <w:ins w:id="4443" w:author="Unknown">
        <w:r>
          <w:rPr>
            <w:color w:val="0101FF"/>
            <w:sz w:val="23"/>
            <w:szCs w:val="23"/>
          </w:rPr>
          <w:lastRenderedPageBreak/>
          <w:t>Select: &lt;select&gt;&lt;option value='gamv'&gt;gamv.eu&lt;/option&gt;&lt;option selected value='marplo'&gt;marplo.net&lt;/option&gt;&lt;/select&gt;&lt;br&gt;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44" w:author="Unknown"/>
          <w:color w:val="0101FF"/>
          <w:sz w:val="23"/>
          <w:szCs w:val="23"/>
        </w:rPr>
      </w:pPr>
      <w:ins w:id="4445" w:author="Unknown">
        <w:r>
          <w:rPr>
            <w:color w:val="0101FF"/>
            <w:sz w:val="23"/>
            <w:szCs w:val="23"/>
          </w:rPr>
          <w:t>&lt;input type='reset' value='Reset'&gt;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46" w:author="Unknown"/>
          <w:color w:val="0101FF"/>
          <w:sz w:val="23"/>
          <w:szCs w:val="23"/>
        </w:rPr>
      </w:pPr>
      <w:ins w:id="4447"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48" w:author="Unknown"/>
          <w:color w:val="0101FF"/>
          <w:sz w:val="23"/>
          <w:szCs w:val="23"/>
        </w:rPr>
      </w:pPr>
      <w:ins w:id="4449" w:author="Unknown">
        <w:r>
          <w:rPr>
            <w:color w:val="0101FF"/>
            <w:sz w:val="23"/>
            <w:szCs w:val="23"/>
          </w:rPr>
          <w:t>&lt;p&gt; Modificati datele din formular apoi apasati butonul urmator.&lt;/p&gt;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0" w:author="Unknown"/>
          <w:color w:val="0101FF"/>
          <w:sz w:val="23"/>
          <w:szCs w:val="23"/>
        </w:rPr>
      </w:pPr>
      <w:ins w:id="4451"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3" w:author="Unknown"/>
          <w:color w:val="0101FF"/>
          <w:sz w:val="23"/>
          <w:szCs w:val="23"/>
        </w:rPr>
      </w:pPr>
      <w:ins w:id="4454"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5" w:author="Unknown"/>
          <w:color w:val="0101FF"/>
          <w:sz w:val="23"/>
          <w:szCs w:val="23"/>
        </w:rPr>
      </w:pPr>
      <w:ins w:id="4456" w:author="Unknown">
        <w:r>
          <w:rPr>
            <w:color w:val="0101FF"/>
            <w:sz w:val="23"/>
            <w:szCs w:val="23"/>
          </w:rPr>
          <w:t>var frm1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58" w:author="Unknown"/>
          <w:color w:val="0101FF"/>
          <w:sz w:val="23"/>
          <w:szCs w:val="23"/>
        </w:rPr>
      </w:pPr>
      <w:ins w:id="4459" w:author="Unknown">
        <w:r>
          <w:rPr>
            <w:color w:val="0101FF"/>
            <w:sz w:val="23"/>
            <w:szCs w:val="23"/>
          </w:rPr>
          <w:t>//se executa cand se reseteaza #frm1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60" w:author="Unknown"/>
          <w:color w:val="0101FF"/>
          <w:sz w:val="23"/>
          <w:szCs w:val="23"/>
        </w:rPr>
      </w:pPr>
      <w:ins w:id="4461" w:author="Unknown">
        <w:r>
          <w:rPr>
            <w:color w:val="0101FF"/>
            <w:sz w:val="23"/>
            <w:szCs w:val="23"/>
          </w:rPr>
          <w:t>frm1.addEventListener('reset',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62" w:author="Unknown"/>
          <w:color w:val="0101FF"/>
          <w:sz w:val="23"/>
          <w:szCs w:val="23"/>
        </w:rPr>
      </w:pPr>
      <w:ins w:id="4463" w:author="Unknown">
        <w:r>
          <w:rPr>
            <w:color w:val="0101FF"/>
            <w:sz w:val="23"/>
            <w:szCs w:val="23"/>
          </w:rPr>
          <w:t xml:space="preserve"> document.getElementById('resp').innerHTML ='Formularul e resetat.';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64" w:author="Unknown"/>
          <w:color w:val="0101FF"/>
          <w:sz w:val="23"/>
          <w:szCs w:val="23"/>
        </w:rPr>
      </w:pPr>
      <w:ins w:id="4465"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66" w:author="Unknown"/>
          <w:color w:val="0101FF"/>
          <w:sz w:val="23"/>
          <w:szCs w:val="23"/>
        </w:rPr>
      </w:pPr>
      <w:ins w:id="4467" w:author="Unknown">
        <w:r>
          <w:rPr>
            <w:color w:val="0101FF"/>
            <w:sz w:val="23"/>
            <w:szCs w:val="23"/>
          </w:rPr>
          <w:t>&lt;/script&gt;</w:t>
        </w:r>
      </w:ins>
    </w:p>
    <w:p w:rsidR="00CE1D16" w:rsidRDefault="00CE1D16" w:rsidP="00CE1D16">
      <w:pPr>
        <w:shd w:val="clear" w:color="auto" w:fill="FEFEFF"/>
        <w:rPr>
          <w:ins w:id="4468" w:author="Unknown"/>
          <w:rFonts w:ascii="Calibri" w:hAnsi="Calibri"/>
          <w:sz w:val="26"/>
          <w:szCs w:val="26"/>
        </w:rPr>
      </w:pPr>
      <w:ins w:id="4469" w:author="Unknown">
        <w:r>
          <w:rPr>
            <w:rFonts w:ascii="Calibri" w:hAnsi="Calibri"/>
            <w:sz w:val="26"/>
            <w:szCs w:val="26"/>
          </w:rPr>
          <w:t>Incercati codul</w:t>
        </w:r>
      </w:ins>
    </w:p>
    <w:p w:rsidR="00CE1D16" w:rsidRDefault="00CE1D16" w:rsidP="00CE1D16">
      <w:pPr>
        <w:shd w:val="clear" w:color="auto" w:fill="FEFEFF"/>
        <w:rPr>
          <w:ins w:id="4470" w:author="Unknown"/>
          <w:rFonts w:ascii="Calibri" w:hAnsi="Calibri"/>
          <w:sz w:val="26"/>
          <w:szCs w:val="26"/>
        </w:rPr>
      </w:pPr>
      <w:ins w:id="4471" w:author="Unknown">
        <w:r>
          <w:rPr>
            <w:rStyle w:val="HTMLCode"/>
            <w:rFonts w:eastAsiaTheme="minorHAnsi"/>
            <w:b/>
            <w:bCs/>
            <w:color w:val="0000EB"/>
            <w:shd w:val="clear" w:color="auto" w:fill="AEFBAE"/>
          </w:rPr>
          <w:t>submit</w:t>
        </w:r>
        <w:r>
          <w:rPr>
            <w:rFonts w:ascii="Calibri" w:hAnsi="Calibri"/>
            <w:sz w:val="26"/>
            <w:szCs w:val="26"/>
          </w:rPr>
          <w:t> - se executa cand se trimite formular (cu butonul 'submit').</w:t>
        </w:r>
        <w:r>
          <w:rPr>
            <w:rFonts w:ascii="Calibri" w:hAnsi="Calibri"/>
            <w:sz w:val="26"/>
            <w:szCs w:val="26"/>
          </w:rPr>
          <w:br/>
          <w:t>- E utila pentru validarea datelor din formular sau efectuarea anumitor instructiuni inainte de trimiterea datelor.</w:t>
        </w:r>
        <w:r>
          <w:rPr>
            <w:rFonts w:ascii="Calibri" w:hAnsi="Calibri"/>
            <w:sz w:val="26"/>
            <w:szCs w:val="26"/>
          </w:rPr>
          <w:br/>
          <w:t>- Cu metoda </w:t>
        </w:r>
        <w:r>
          <w:rPr>
            <w:rStyle w:val="HTMLCode"/>
            <w:rFonts w:eastAsiaTheme="minorHAnsi"/>
            <w:b/>
            <w:bCs/>
            <w:color w:val="0000EE"/>
          </w:rPr>
          <w:t>ev.preventDefault()</w:t>
        </w:r>
        <w:r>
          <w:rPr>
            <w:rFonts w:ascii="Calibri" w:hAnsi="Calibri"/>
            <w:sz w:val="26"/>
            <w:szCs w:val="26"/>
          </w:rPr>
          <w:t> se blocheaza trimiterea automata a formularului ('ev' reprezinta evenimentul declansat, la care e asociata).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72" w:author="Unknown"/>
          <w:color w:val="0101FF"/>
          <w:sz w:val="23"/>
          <w:szCs w:val="23"/>
        </w:rPr>
      </w:pPr>
      <w:ins w:id="4473" w:author="Unknown">
        <w:r>
          <w:rPr>
            <w:color w:val="0101FF"/>
            <w:sz w:val="23"/>
            <w:szCs w:val="23"/>
          </w:rPr>
          <w:t>&lt;h4&gt;Exemplu submit&lt;/h4&gt;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74" w:author="Unknown"/>
          <w:color w:val="0101FF"/>
          <w:sz w:val="23"/>
          <w:szCs w:val="23"/>
        </w:rPr>
      </w:pPr>
      <w:ins w:id="4475" w:author="Unknown">
        <w:r>
          <w:rPr>
            <w:color w:val="0101FF"/>
            <w:sz w:val="23"/>
            <w:szCs w:val="23"/>
          </w:rPr>
          <w:t>&lt;form id='frm1' action='#'&gt;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76" w:author="Unknown"/>
          <w:color w:val="0101FF"/>
          <w:sz w:val="23"/>
          <w:szCs w:val="23"/>
        </w:rPr>
      </w:pPr>
      <w:ins w:id="4477" w:author="Unknown">
        <w:r>
          <w:rPr>
            <w:color w:val="0101FF"/>
            <w:sz w:val="23"/>
            <w:szCs w:val="23"/>
          </w:rPr>
          <w:t>Text: &lt;input type='text' name='txt1' placeholder='Minim 3 caractere'&gt;&lt;br&gt;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78" w:author="Unknown"/>
          <w:color w:val="0101FF"/>
          <w:sz w:val="23"/>
          <w:szCs w:val="23"/>
        </w:rPr>
      </w:pPr>
      <w:ins w:id="4479" w:author="Unknown">
        <w:r>
          <w:rPr>
            <w:color w:val="0101FF"/>
            <w:sz w:val="23"/>
            <w:szCs w:val="23"/>
          </w:rPr>
          <w:t>&lt;input type='submit' value='Submit'&gt;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0" w:author="Unknown"/>
          <w:color w:val="0101FF"/>
          <w:sz w:val="23"/>
          <w:szCs w:val="23"/>
        </w:rPr>
      </w:pPr>
      <w:ins w:id="4481"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2" w:author="Unknown"/>
          <w:color w:val="0101FF"/>
          <w:sz w:val="23"/>
          <w:szCs w:val="23"/>
        </w:rPr>
      </w:pPr>
      <w:ins w:id="4483" w:author="Unknown">
        <w:r>
          <w:rPr>
            <w:color w:val="0101FF"/>
            <w:sz w:val="23"/>
            <w:szCs w:val="23"/>
          </w:rPr>
          <w:t>&lt;p&gt; La trimiterea formularului (clic pe Submit), daca in caseta de text sunt mai putin de 3 caractere, afiseaza mesaj la #resp.&lt;br&gt;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4" w:author="Unknown"/>
          <w:color w:val="0101FF"/>
          <w:sz w:val="23"/>
          <w:szCs w:val="23"/>
        </w:rPr>
      </w:pPr>
      <w:ins w:id="4485" w:author="Unknown">
        <w:r>
          <w:rPr>
            <w:color w:val="0101FF"/>
            <w:sz w:val="23"/>
            <w:szCs w:val="23"/>
          </w:rPr>
          <w:t xml:space="preserve"> Daca sunt cel putin 3, trimite datele cu metoda submit().&lt;/p&gt;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6" w:author="Unknown"/>
          <w:color w:val="0101FF"/>
          <w:sz w:val="23"/>
          <w:szCs w:val="23"/>
        </w:rPr>
      </w:pPr>
      <w:ins w:id="4487"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89" w:author="Unknown"/>
          <w:color w:val="0101FF"/>
          <w:sz w:val="23"/>
          <w:szCs w:val="23"/>
        </w:rPr>
      </w:pPr>
      <w:ins w:id="4490"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91" w:author="Unknown"/>
          <w:color w:val="0101FF"/>
          <w:sz w:val="23"/>
          <w:szCs w:val="23"/>
        </w:rPr>
      </w:pPr>
      <w:ins w:id="4492" w:author="Unknown">
        <w:r>
          <w:rPr>
            <w:color w:val="0101FF"/>
            <w:sz w:val="23"/>
            <w:szCs w:val="23"/>
          </w:rPr>
          <w:t>var frm1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9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94" w:author="Unknown"/>
          <w:color w:val="0101FF"/>
          <w:sz w:val="23"/>
          <w:szCs w:val="23"/>
        </w:rPr>
      </w:pPr>
      <w:ins w:id="4495" w:author="Unknown">
        <w:r>
          <w:rPr>
            <w:color w:val="0101FF"/>
            <w:sz w:val="23"/>
            <w:szCs w:val="23"/>
          </w:rPr>
          <w:t>//se executa cand se trimite #frm1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96" w:author="Unknown"/>
          <w:color w:val="0101FF"/>
          <w:sz w:val="23"/>
          <w:szCs w:val="23"/>
        </w:rPr>
      </w:pPr>
      <w:ins w:id="4497" w:author="Unknown">
        <w:r>
          <w:rPr>
            <w:color w:val="0101FF"/>
            <w:sz w:val="23"/>
            <w:szCs w:val="23"/>
          </w:rPr>
          <w:t>frm1.addEventListener('submit',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498" w:author="Unknown"/>
          <w:color w:val="0101FF"/>
          <w:sz w:val="23"/>
          <w:szCs w:val="23"/>
        </w:rPr>
      </w:pPr>
      <w:ins w:id="4499" w:author="Unknown">
        <w:r>
          <w:rPr>
            <w:color w:val="0101FF"/>
            <w:sz w:val="23"/>
            <w:szCs w:val="23"/>
          </w:rPr>
          <w:t xml:space="preserve"> //opreste trimiterea automata a form-ului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0" w:author="Unknown"/>
          <w:color w:val="0101FF"/>
          <w:sz w:val="23"/>
          <w:szCs w:val="23"/>
        </w:rPr>
      </w:pPr>
      <w:ins w:id="4501" w:author="Unknown">
        <w:r>
          <w:rPr>
            <w:color w:val="0101FF"/>
            <w:sz w:val="23"/>
            <w:szCs w:val="23"/>
          </w:rPr>
          <w:t xml:space="preserve"> ev.preventDefault();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3" w:author="Unknown"/>
          <w:color w:val="0101FF"/>
          <w:sz w:val="23"/>
          <w:szCs w:val="23"/>
        </w:rPr>
      </w:pPr>
      <w:ins w:id="4504" w:author="Unknown">
        <w:r>
          <w:rPr>
            <w:color w:val="0101FF"/>
            <w:sz w:val="23"/>
            <w:szCs w:val="23"/>
          </w:rPr>
          <w:t xml:space="preserve"> var tval = frm1['txt1'].value;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5" w:author="Unknown"/>
          <w:color w:val="0101FF"/>
          <w:sz w:val="23"/>
          <w:szCs w:val="23"/>
        </w:rPr>
      </w:pPr>
      <w:ins w:id="4506" w:author="Unknown">
        <w:r>
          <w:rPr>
            <w:color w:val="0101FF"/>
            <w:sz w:val="23"/>
            <w:szCs w:val="23"/>
          </w:rPr>
          <w:lastRenderedPageBreak/>
          <w:t xml:space="preserve"> if(tval.length &lt;3) document.getElementById('resp').innerHTML ='Adaugati cel putin 3 caractere.';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7" w:author="Unknown"/>
          <w:color w:val="0101FF"/>
          <w:sz w:val="23"/>
          <w:szCs w:val="23"/>
        </w:rPr>
      </w:pPr>
      <w:ins w:id="4508" w:author="Unknown">
        <w:r>
          <w:rPr>
            <w:color w:val="0101FF"/>
            <w:sz w:val="23"/>
            <w:szCs w:val="23"/>
          </w:rPr>
          <w:t xml:space="preserve"> else frm1.submit();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09" w:author="Unknown"/>
          <w:color w:val="0101FF"/>
          <w:sz w:val="23"/>
          <w:szCs w:val="23"/>
        </w:rPr>
      </w:pPr>
      <w:ins w:id="4510"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511" w:author="Unknown"/>
          <w:color w:val="0101FF"/>
          <w:sz w:val="23"/>
          <w:szCs w:val="23"/>
        </w:rPr>
      </w:pPr>
      <w:ins w:id="4512" w:author="Unknown">
        <w:r>
          <w:rPr>
            <w:color w:val="0101FF"/>
            <w:sz w:val="23"/>
            <w:szCs w:val="23"/>
          </w:rPr>
          <w:t>&lt;/script&gt;</w:t>
        </w:r>
      </w:ins>
    </w:p>
    <w:p w:rsidR="00CE1D16" w:rsidRDefault="00CE1D16" w:rsidP="00CE1D16">
      <w:pPr>
        <w:shd w:val="clear" w:color="auto" w:fill="FEFEFF"/>
        <w:rPr>
          <w:ins w:id="4513" w:author="Unknown"/>
          <w:rFonts w:ascii="Calibri" w:hAnsi="Calibri"/>
          <w:sz w:val="26"/>
          <w:szCs w:val="26"/>
        </w:rPr>
      </w:pPr>
      <w:ins w:id="4514" w:author="Unknown">
        <w:r>
          <w:rPr>
            <w:rFonts w:ascii="Calibri" w:hAnsi="Calibri"/>
            <w:sz w:val="26"/>
            <w:szCs w:val="26"/>
          </w:rPr>
          <w:t>Incercati codul</w:t>
        </w:r>
      </w:ins>
    </w:p>
    <w:p w:rsidR="00CE1D16" w:rsidRDefault="00CE1D16" w:rsidP="00CE1D16">
      <w:pPr>
        <w:shd w:val="clear" w:color="auto" w:fill="D2D3FE"/>
        <w:jc w:val="center"/>
        <w:rPr>
          <w:ins w:id="4515" w:author="Unknown"/>
          <w:rFonts w:ascii="Calibri" w:hAnsi="Calibri"/>
          <w:b/>
          <w:bCs/>
          <w:sz w:val="27"/>
          <w:szCs w:val="27"/>
        </w:rPr>
      </w:pPr>
      <w:ins w:id="4516" w:author="Unknown">
        <w:r>
          <w:rPr>
            <w:rFonts w:ascii="Calibri" w:hAnsi="Calibri"/>
            <w:b/>
            <w:bCs/>
            <w:sz w:val="27"/>
            <w:szCs w:val="27"/>
          </w:rPr>
          <w:t>&lt;&lt;-</w:t>
        </w:r>
        <w:r>
          <w:rPr>
            <w:rFonts w:ascii="Calibri" w:hAnsi="Calibri"/>
            <w:b/>
            <w:bCs/>
            <w:sz w:val="27"/>
            <w:szCs w:val="27"/>
          </w:rPr>
          <w:fldChar w:fldCharType="begin"/>
        </w:r>
        <w:r>
          <w:rPr>
            <w:rFonts w:ascii="Calibri" w:hAnsi="Calibri"/>
            <w:b/>
            <w:bCs/>
            <w:sz w:val="27"/>
            <w:szCs w:val="27"/>
          </w:rPr>
          <w:instrText xml:space="preserve"> HYPERLINK "https://marplo.net/javascript/obiectul-anchor-adrese-link" \o "Obiectul anchor si Lucru cu adrese din link" </w:instrText>
        </w:r>
        <w:r>
          <w:rPr>
            <w:rFonts w:ascii="Calibri" w:hAnsi="Calibri"/>
            <w:b/>
            <w:bCs/>
            <w:sz w:val="27"/>
            <w:szCs w:val="27"/>
          </w:rPr>
          <w:fldChar w:fldCharType="separate"/>
        </w:r>
        <w:r>
          <w:rPr>
            <w:rStyle w:val="Hyperlink"/>
            <w:rFonts w:ascii="Calibri" w:hAnsi="Calibri"/>
            <w:b/>
            <w:bCs/>
            <w:sz w:val="27"/>
            <w:szCs w:val="27"/>
            <w:shd w:val="clear" w:color="auto" w:fill="FBFCFE"/>
          </w:rPr>
          <w:t>Obiectul anchor si Lucru ..</w:t>
        </w:r>
        <w:r>
          <w:rPr>
            <w:rFonts w:ascii="Calibri" w:hAnsi="Calibri"/>
            <w:b/>
            <w:bCs/>
            <w:sz w:val="27"/>
            <w:szCs w:val="27"/>
          </w:rPr>
          <w:fldChar w:fldCharType="end"/>
        </w:r>
        <w:r>
          <w:rPr>
            <w:rFonts w:ascii="Calibri" w:hAnsi="Calibri"/>
            <w:b/>
            <w:bCs/>
            <w:sz w:val="27"/>
            <w:szCs w:val="27"/>
          </w:rPr>
          <w:t> -- </w:t>
        </w:r>
        <w:r>
          <w:rPr>
            <w:rFonts w:ascii="Calibri" w:hAnsi="Calibri"/>
            <w:b/>
            <w:bCs/>
            <w:sz w:val="27"/>
            <w:szCs w:val="27"/>
          </w:rPr>
          <w:fldChar w:fldCharType="begin"/>
        </w:r>
        <w:r>
          <w:rPr>
            <w:rFonts w:ascii="Calibri" w:hAnsi="Calibri"/>
            <w:b/>
            <w:bCs/>
            <w:sz w:val="27"/>
            <w:szCs w:val="27"/>
          </w:rPr>
          <w:instrText xml:space="preserve"> HYPERLINK "https://marplo.net/javascript/accesare-elemente-form" \o "Accesare elemente din form" </w:instrText>
        </w:r>
        <w:r>
          <w:rPr>
            <w:rFonts w:ascii="Calibri" w:hAnsi="Calibri"/>
            <w:b/>
            <w:bCs/>
            <w:sz w:val="27"/>
            <w:szCs w:val="27"/>
          </w:rPr>
          <w:fldChar w:fldCharType="separate"/>
        </w:r>
        <w:r>
          <w:rPr>
            <w:rStyle w:val="Hyperlink"/>
            <w:rFonts w:ascii="Calibri" w:hAnsi="Calibri"/>
            <w:b/>
            <w:bCs/>
            <w:sz w:val="27"/>
            <w:szCs w:val="27"/>
            <w:shd w:val="clear" w:color="auto" w:fill="FBFCFE"/>
          </w:rPr>
          <w:t>Accesare elemente din form</w:t>
        </w:r>
        <w:r>
          <w:rPr>
            <w:rFonts w:ascii="Calibri" w:hAnsi="Calibri"/>
            <w:b/>
            <w:bCs/>
            <w:sz w:val="27"/>
            <w:szCs w:val="27"/>
          </w:rPr>
          <w:fldChar w:fldCharType="end"/>
        </w:r>
        <w:r>
          <w:rPr>
            <w:rFonts w:ascii="Calibri" w:hAnsi="Calibri"/>
            <w:b/>
            <w:bCs/>
            <w:sz w:val="27"/>
            <w:szCs w:val="27"/>
          </w:rPr>
          <w:t>-&gt;&gt;</w:t>
        </w:r>
      </w:ins>
    </w:p>
    <w:p w:rsidR="00CE1D16" w:rsidRDefault="00CE1D16" w:rsidP="00CE1D16">
      <w:pPr>
        <w:numPr>
          <w:ilvl w:val="0"/>
          <w:numId w:val="43"/>
        </w:numPr>
        <w:shd w:val="clear" w:color="auto" w:fill="F9F9EB"/>
        <w:spacing w:before="100" w:beforeAutospacing="1" w:after="100" w:afterAutospacing="1" w:line="240" w:lineRule="auto"/>
        <w:ind w:left="0"/>
        <w:rPr>
          <w:ins w:id="4517" w:author="Unknown"/>
          <w:rFonts w:ascii="Calibri" w:hAnsi="Calibri"/>
          <w:b/>
          <w:bCs/>
          <w:sz w:val="26"/>
          <w:szCs w:val="26"/>
        </w:rPr>
      </w:pPr>
      <w:ins w:id="4518" w:author="Unknown">
        <w:r>
          <w:rPr>
            <w:rFonts w:ascii="Calibri" w:hAnsi="Calibri"/>
            <w:b/>
            <w:bCs/>
            <w:sz w:val="26"/>
            <w:szCs w:val="26"/>
          </w:rPr>
          <w:fldChar w:fldCharType="begin"/>
        </w:r>
        <w:r>
          <w:rPr>
            <w:rFonts w:ascii="Calibri" w:hAnsi="Calibri"/>
            <w:b/>
            <w:bCs/>
            <w:sz w:val="26"/>
            <w:szCs w:val="26"/>
          </w:rPr>
          <w:instrText xml:space="preserve"> HYPERLINK "https://marplo.net/javascript/tutoriale-js" \o "Tutoriale JavaScript" </w:instrText>
        </w:r>
        <w:r>
          <w:rPr>
            <w:rFonts w:ascii="Calibri" w:hAnsi="Calibri"/>
            <w:b/>
            <w:bCs/>
            <w:sz w:val="26"/>
            <w:szCs w:val="26"/>
          </w:rPr>
          <w:fldChar w:fldCharType="separate"/>
        </w:r>
        <w:r>
          <w:rPr>
            <w:rStyle w:val="Hyperlink"/>
            <w:rFonts w:ascii="Calibri" w:hAnsi="Calibri"/>
            <w:b/>
            <w:bCs/>
            <w:color w:val="0000C0"/>
            <w:sz w:val="26"/>
            <w:szCs w:val="26"/>
          </w:rPr>
          <w:t>Tutoriale JavaScript</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19" w:author="Unknown"/>
          <w:rFonts w:ascii="Calibri" w:hAnsi="Calibri"/>
          <w:b/>
          <w:bCs/>
          <w:sz w:val="26"/>
          <w:szCs w:val="26"/>
        </w:rPr>
      </w:pPr>
      <w:ins w:id="4520" w:author="Unknown">
        <w:r>
          <w:rPr>
            <w:rFonts w:ascii="Calibri" w:hAnsi="Calibri"/>
            <w:b/>
            <w:bCs/>
            <w:sz w:val="26"/>
            <w:szCs w:val="26"/>
          </w:rPr>
          <w:fldChar w:fldCharType="begin"/>
        </w:r>
        <w:r>
          <w:rPr>
            <w:rFonts w:ascii="Calibri" w:hAnsi="Calibri"/>
            <w:b/>
            <w:bCs/>
            <w:sz w:val="26"/>
            <w:szCs w:val="26"/>
          </w:rPr>
          <w:instrText xml:space="preserve"> HYPERLINK "https://marplo.net/vuejs" \o "Vue.js" </w:instrText>
        </w:r>
        <w:r>
          <w:rPr>
            <w:rFonts w:ascii="Calibri" w:hAnsi="Calibri"/>
            <w:b/>
            <w:bCs/>
            <w:sz w:val="26"/>
            <w:szCs w:val="26"/>
          </w:rPr>
          <w:fldChar w:fldCharType="separate"/>
        </w:r>
        <w:r>
          <w:rPr>
            <w:rStyle w:val="Hyperlink"/>
            <w:rFonts w:ascii="Calibri" w:hAnsi="Calibri"/>
            <w:b/>
            <w:bCs/>
            <w:color w:val="0000C0"/>
            <w:sz w:val="26"/>
            <w:szCs w:val="26"/>
          </w:rPr>
          <w:t>Vue.js</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21" w:author="Unknown"/>
          <w:rFonts w:ascii="Calibri" w:hAnsi="Calibri"/>
          <w:b/>
          <w:bCs/>
          <w:sz w:val="26"/>
          <w:szCs w:val="26"/>
        </w:rPr>
      </w:pPr>
      <w:ins w:id="4522" w:author="Unknown">
        <w:r>
          <w:rPr>
            <w:rFonts w:ascii="Calibri" w:hAnsi="Calibri"/>
            <w:b/>
            <w:bCs/>
            <w:sz w:val="26"/>
            <w:szCs w:val="26"/>
          </w:rPr>
          <w:fldChar w:fldCharType="begin"/>
        </w:r>
        <w:r>
          <w:rPr>
            <w:rFonts w:ascii="Calibri" w:hAnsi="Calibri"/>
            <w:b/>
            <w:bCs/>
            <w:sz w:val="26"/>
            <w:szCs w:val="26"/>
          </w:rPr>
          <w:instrText xml:space="preserve"> HYPERLINK "https://marplo.net/javascript/curs-jquery-tutoriale-js" \o "Curs jQuery" </w:instrText>
        </w:r>
        <w:r>
          <w:rPr>
            <w:rFonts w:ascii="Calibri" w:hAnsi="Calibri"/>
            <w:b/>
            <w:bCs/>
            <w:sz w:val="26"/>
            <w:szCs w:val="26"/>
          </w:rPr>
          <w:fldChar w:fldCharType="separate"/>
        </w:r>
        <w:r>
          <w:rPr>
            <w:rStyle w:val="Hyperlink"/>
            <w:rFonts w:ascii="Calibri" w:hAnsi="Calibri"/>
            <w:b/>
            <w:bCs/>
            <w:color w:val="0000C0"/>
            <w:sz w:val="26"/>
            <w:szCs w:val="26"/>
          </w:rPr>
          <w:t>Curs jQuery</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23" w:author="Unknown"/>
          <w:rFonts w:ascii="Calibri" w:hAnsi="Calibri"/>
          <w:b/>
          <w:bCs/>
          <w:sz w:val="26"/>
          <w:szCs w:val="26"/>
        </w:rPr>
      </w:pPr>
      <w:ins w:id="4524" w:author="Unknown">
        <w:r>
          <w:rPr>
            <w:rFonts w:ascii="Calibri" w:hAnsi="Calibri"/>
            <w:b/>
            <w:bCs/>
            <w:sz w:val="26"/>
            <w:szCs w:val="26"/>
          </w:rPr>
          <w:fldChar w:fldCharType="begin"/>
        </w:r>
        <w:r>
          <w:rPr>
            <w:rFonts w:ascii="Calibri" w:hAnsi="Calibri"/>
            <w:b/>
            <w:bCs/>
            <w:sz w:val="26"/>
            <w:szCs w:val="26"/>
          </w:rPr>
          <w:instrText xml:space="preserve"> HYPERLINK "https://marplo.net/javascript/tutoriale-nodejs-js" \o "Tutoriale Node.js" </w:instrText>
        </w:r>
        <w:r>
          <w:rPr>
            <w:rFonts w:ascii="Calibri" w:hAnsi="Calibri"/>
            <w:b/>
            <w:bCs/>
            <w:sz w:val="26"/>
            <w:szCs w:val="26"/>
          </w:rPr>
          <w:fldChar w:fldCharType="separate"/>
        </w:r>
        <w:r>
          <w:rPr>
            <w:rStyle w:val="Hyperlink"/>
            <w:rFonts w:ascii="Calibri" w:hAnsi="Calibri"/>
            <w:b/>
            <w:bCs/>
            <w:color w:val="0000C0"/>
            <w:sz w:val="26"/>
            <w:szCs w:val="26"/>
          </w:rPr>
          <w:t>Tutoriale Node.js</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25" w:author="Unknown"/>
          <w:rFonts w:ascii="Calibri" w:hAnsi="Calibri"/>
          <w:b/>
          <w:bCs/>
          <w:sz w:val="26"/>
          <w:szCs w:val="26"/>
        </w:rPr>
      </w:pPr>
      <w:ins w:id="4526" w:author="Unknown">
        <w:r>
          <w:rPr>
            <w:rFonts w:ascii="Calibri" w:hAnsi="Calibri"/>
            <w:b/>
            <w:bCs/>
            <w:sz w:val="26"/>
            <w:szCs w:val="26"/>
          </w:rPr>
          <w:fldChar w:fldCharType="begin"/>
        </w:r>
        <w:r>
          <w:rPr>
            <w:rFonts w:ascii="Calibri" w:hAnsi="Calibri"/>
            <w:b/>
            <w:bCs/>
            <w:sz w:val="26"/>
            <w:szCs w:val="26"/>
          </w:rPr>
          <w:instrText xml:space="preserve"> HYPERLINK "https://marplo.net/javascript/cod-functii-javascript-js" \o "Coduri si Functii JavaScript" </w:instrText>
        </w:r>
        <w:r>
          <w:rPr>
            <w:rFonts w:ascii="Calibri" w:hAnsi="Calibri"/>
            <w:b/>
            <w:bCs/>
            <w:sz w:val="26"/>
            <w:szCs w:val="26"/>
          </w:rPr>
          <w:fldChar w:fldCharType="separate"/>
        </w:r>
        <w:r>
          <w:rPr>
            <w:rStyle w:val="Hyperlink"/>
            <w:rFonts w:ascii="Calibri" w:hAnsi="Calibri"/>
            <w:b/>
            <w:bCs/>
            <w:color w:val="0000C0"/>
            <w:sz w:val="26"/>
            <w:szCs w:val="26"/>
          </w:rPr>
          <w:t>Coduri si Functii JavaScript</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27" w:author="Unknown"/>
          <w:rFonts w:ascii="Calibri" w:hAnsi="Calibri"/>
          <w:b/>
          <w:bCs/>
          <w:sz w:val="26"/>
          <w:szCs w:val="26"/>
        </w:rPr>
      </w:pPr>
      <w:ins w:id="4528" w:author="Unknown">
        <w:r>
          <w:rPr>
            <w:rFonts w:ascii="Calibri" w:hAnsi="Calibri"/>
            <w:b/>
            <w:bCs/>
            <w:sz w:val="26"/>
            <w:szCs w:val="26"/>
          </w:rPr>
          <w:fldChar w:fldCharType="begin"/>
        </w:r>
        <w:r>
          <w:rPr>
            <w:rFonts w:ascii="Calibri" w:hAnsi="Calibri"/>
            <w:b/>
            <w:bCs/>
            <w:sz w:val="26"/>
            <w:szCs w:val="26"/>
          </w:rPr>
          <w:instrText xml:space="preserve"> HYPERLINK "https://marplo.net/javascript/scripts" \o "Scripturi" </w:instrText>
        </w:r>
        <w:r>
          <w:rPr>
            <w:rFonts w:ascii="Calibri" w:hAnsi="Calibri"/>
            <w:b/>
            <w:bCs/>
            <w:sz w:val="26"/>
            <w:szCs w:val="26"/>
          </w:rPr>
          <w:fldChar w:fldCharType="separate"/>
        </w:r>
        <w:r>
          <w:rPr>
            <w:rStyle w:val="Hyperlink"/>
            <w:rFonts w:ascii="Calibri" w:hAnsi="Calibri"/>
            <w:b/>
            <w:bCs/>
            <w:color w:val="0000C0"/>
            <w:sz w:val="26"/>
            <w:szCs w:val="26"/>
          </w:rPr>
          <w:t>Scripturi</w:t>
        </w:r>
        <w:r>
          <w:rPr>
            <w:rFonts w:ascii="Calibri" w:hAnsi="Calibri"/>
            <w:b/>
            <w:bCs/>
            <w:sz w:val="26"/>
            <w:szCs w:val="26"/>
          </w:rPr>
          <w:fldChar w:fldCharType="end"/>
        </w:r>
      </w:ins>
    </w:p>
    <w:p w:rsidR="00CE1D16" w:rsidRDefault="00CE1D16" w:rsidP="00CE1D16">
      <w:pPr>
        <w:numPr>
          <w:ilvl w:val="0"/>
          <w:numId w:val="43"/>
        </w:numPr>
        <w:shd w:val="clear" w:color="auto" w:fill="F9F9EB"/>
        <w:spacing w:before="100" w:beforeAutospacing="1" w:after="100" w:afterAutospacing="1" w:line="240" w:lineRule="auto"/>
        <w:ind w:left="0"/>
        <w:rPr>
          <w:ins w:id="4529" w:author="Unknown"/>
          <w:rFonts w:ascii="Calibri" w:hAnsi="Calibri"/>
          <w:b/>
          <w:bCs/>
          <w:sz w:val="26"/>
          <w:szCs w:val="26"/>
        </w:rPr>
      </w:pPr>
      <w:ins w:id="4530" w:author="Unknown">
        <w:r>
          <w:rPr>
            <w:rFonts w:ascii="Calibri" w:hAnsi="Calibri"/>
            <w:b/>
            <w:bCs/>
            <w:sz w:val="26"/>
            <w:szCs w:val="26"/>
          </w:rPr>
          <w:fldChar w:fldCharType="begin"/>
        </w:r>
        <w:r>
          <w:rPr>
            <w:rFonts w:ascii="Calibri" w:hAnsi="Calibri"/>
            <w:b/>
            <w:bCs/>
            <w:sz w:val="26"/>
            <w:szCs w:val="26"/>
          </w:rPr>
          <w:instrText xml:space="preserve"> HYPERLINK "https://marplo.net/javascript" \o "JavaScript" </w:instrText>
        </w:r>
        <w:r>
          <w:rPr>
            <w:rFonts w:ascii="Calibri" w:hAnsi="Calibri"/>
            <w:b/>
            <w:bCs/>
            <w:sz w:val="26"/>
            <w:szCs w:val="26"/>
          </w:rPr>
          <w:fldChar w:fldCharType="separate"/>
        </w:r>
        <w:r>
          <w:rPr>
            <w:rStyle w:val="Hyperlink"/>
            <w:rFonts w:ascii="Calibri" w:hAnsi="Calibri"/>
            <w:b/>
            <w:bCs/>
            <w:color w:val="FFFFFF"/>
            <w:sz w:val="26"/>
            <w:szCs w:val="26"/>
            <w:shd w:val="clear" w:color="auto" w:fill="333333"/>
          </w:rPr>
          <w:t>JavaScript</w:t>
        </w:r>
        <w:r>
          <w:rPr>
            <w:rFonts w:ascii="Calibri" w:hAnsi="Calibri"/>
            <w:b/>
            <w:bCs/>
            <w:sz w:val="26"/>
            <w:szCs w:val="26"/>
          </w:rPr>
          <w:fldChar w:fldCharType="end"/>
        </w:r>
      </w:ins>
    </w:p>
    <w:p w:rsidR="00CE1D16" w:rsidRDefault="00CE1D16" w:rsidP="00CE1D16">
      <w:pPr>
        <w:spacing w:after="0"/>
        <w:jc w:val="center"/>
        <w:rPr>
          <w:ins w:id="4531" w:author="Unknown"/>
          <w:rFonts w:ascii="Calibri" w:hAnsi="Calibri"/>
          <w:sz w:val="24"/>
          <w:szCs w:val="24"/>
        </w:rPr>
      </w:pPr>
      <w:ins w:id="4532" w:author="Unknown">
        <w:r>
          <w:rPr>
            <w:rFonts w:ascii="Calibri" w:hAnsi="Calibri"/>
          </w:rPr>
          <w:fldChar w:fldCharType="begin"/>
        </w:r>
        <w:r>
          <w:rPr>
            <w:rFonts w:ascii="Calibri" w:hAnsi="Calibri"/>
          </w:rPr>
          <w:instrText xml:space="preserve"> HYPERLINK "https://marplo.net/javascript/eventsource-evenimente-server" \o "Utilizare EventSource pentru evenimente de la server" </w:instrText>
        </w:r>
        <w:r>
          <w:rPr>
            <w:rFonts w:ascii="Calibri" w:hAnsi="Calibri"/>
          </w:rPr>
          <w:fldChar w:fldCharType="separate"/>
        </w:r>
        <w:r>
          <w:rPr>
            <w:rStyle w:val="Hyperlink"/>
            <w:rFonts w:ascii="Calibri" w:hAnsi="Calibri"/>
            <w:color w:val="0000C0"/>
          </w:rPr>
          <w:t>Utilizare EventSource pentru evenimente de la server</w:t>
        </w:r>
        <w:r>
          <w:rPr>
            <w:rFonts w:ascii="Calibri" w:hAnsi="Calibri"/>
          </w:rPr>
          <w:fldChar w:fldCharType="end"/>
        </w:r>
        <w:r>
          <w:rPr>
            <w:rFonts w:ascii="Calibri" w:hAnsi="Calibri"/>
          </w:rPr>
          <w:fldChar w:fldCharType="begin"/>
        </w:r>
        <w:r>
          <w:rPr>
            <w:rFonts w:ascii="Calibri" w:hAnsi="Calibri"/>
          </w:rPr>
          <w:instrText xml:space="preserve"> HYPERLINK "https://marplo.net/javascript/worker-js" \o "JavaScript Worker" </w:instrText>
        </w:r>
        <w:r>
          <w:rPr>
            <w:rFonts w:ascii="Calibri" w:hAnsi="Calibri"/>
          </w:rPr>
          <w:fldChar w:fldCharType="separate"/>
        </w:r>
        <w:r>
          <w:rPr>
            <w:rStyle w:val="Hyperlink"/>
            <w:rFonts w:ascii="Calibri" w:hAnsi="Calibri"/>
            <w:color w:val="0000C0"/>
          </w:rPr>
          <w:t>JavaScript Worker</w:t>
        </w:r>
        <w:r>
          <w:rPr>
            <w:rFonts w:ascii="Calibri" w:hAnsi="Calibri"/>
          </w:rPr>
          <w:fldChar w:fldCharType="end"/>
        </w:r>
        <w:r>
          <w:rPr>
            <w:rFonts w:ascii="Calibri" w:hAnsi="Calibri"/>
          </w:rPr>
          <w:fldChar w:fldCharType="begin"/>
        </w:r>
        <w:r>
          <w:rPr>
            <w:rFonts w:ascii="Calibri" w:hAnsi="Calibri"/>
          </w:rPr>
          <w:instrText xml:space="preserve"> HYPERLINK "https://marplo.net/javascript/creare-clase-metode-inlantuite" \o "Creare clase in JavaScript cu Metode care pot fi inlantuite" </w:instrText>
        </w:r>
        <w:r>
          <w:rPr>
            <w:rFonts w:ascii="Calibri" w:hAnsi="Calibri"/>
          </w:rPr>
          <w:fldChar w:fldCharType="separate"/>
        </w:r>
        <w:r>
          <w:rPr>
            <w:rStyle w:val="Hyperlink"/>
            <w:rFonts w:ascii="Calibri" w:hAnsi="Calibri"/>
            <w:color w:val="0000C0"/>
          </w:rPr>
          <w:t>Creare clase in JavaScript cu Metode care pot fi inlantuite</w:t>
        </w:r>
        <w:r>
          <w:rPr>
            <w:rFonts w:ascii="Calibri" w:hAnsi="Calibri"/>
          </w:rPr>
          <w:fldChar w:fldCharType="end"/>
        </w:r>
        <w:r>
          <w:rPr>
            <w:rFonts w:ascii="Calibri" w:hAnsi="Calibri"/>
          </w:rPr>
          <w:fldChar w:fldCharType="begin"/>
        </w:r>
        <w:r>
          <w:rPr>
            <w:rFonts w:ascii="Calibri" w:hAnsi="Calibri"/>
          </w:rPr>
          <w:instrText xml:space="preserve"> HYPERLINK "https://marplo.net/javascript/subclase-extends-mostenire" \o "Subclase cu extends si Mostenire" </w:instrText>
        </w:r>
        <w:r>
          <w:rPr>
            <w:rFonts w:ascii="Calibri" w:hAnsi="Calibri"/>
          </w:rPr>
          <w:fldChar w:fldCharType="separate"/>
        </w:r>
        <w:r>
          <w:rPr>
            <w:rStyle w:val="Hyperlink"/>
            <w:rFonts w:ascii="Calibri" w:hAnsi="Calibri"/>
            <w:color w:val="0000C0"/>
          </w:rPr>
          <w:t>Subclase cu extends si Mostenire</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"https://marplo.net/javascript/definire-utilizare-clase-js" \o "Definire si Utilizare Clase in JavaScript" </w:instrText>
        </w:r>
        <w:r>
          <w:rPr>
            <w:rFonts w:ascii="Calibri" w:hAnsi="Calibri"/>
          </w:rPr>
          <w:fldChar w:fldCharType="separate"/>
        </w:r>
        <w:r>
          <w:rPr>
            <w:rStyle w:val="Hyperlink"/>
            <w:rFonts w:ascii="Calibri" w:hAnsi="Calibri"/>
            <w:color w:val="0000C0"/>
          </w:rPr>
          <w:t>Definire si Utilizare Clase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"https://marplo.net/javascript/classlist-lucru-clase-css" \o "classList - Lucru cu clase css" </w:instrText>
        </w:r>
        <w:r>
          <w:rPr>
            <w:rFonts w:ascii="Calibri" w:hAnsi="Calibri"/>
          </w:rPr>
          <w:fldChar w:fldCharType="separate"/>
        </w:r>
        <w:r>
          <w:rPr>
            <w:rStyle w:val="Hyperlink"/>
            <w:rFonts w:ascii="Calibri" w:hAnsi="Calibri"/>
            <w:color w:val="0000C0"/>
          </w:rPr>
          <w:t>classList - Lucru cu clase css</w:t>
        </w:r>
        <w:r>
          <w:rPr>
            <w:rFonts w:ascii="Calibri" w:hAnsi="Calibri"/>
          </w:rPr>
          <w:fldChar w:fldCharType="end"/>
        </w:r>
        <w:r>
          <w:rPr>
            <w:rFonts w:ascii="Calibri" w:hAnsi="Calibri"/>
          </w:rPr>
          <w:fldChar w:fldCharType="begin"/>
        </w:r>
        <w:r>
          <w:rPr>
            <w:rFonts w:ascii="Calibri" w:hAnsi="Calibri"/>
          </w:rPr>
          <w:instrText xml:space="preserve"> HYPERLINK "https://marplo.net/javascript/javascript_php.html" \o "Creare scripturi avansate Javascript - PHP" </w:instrText>
        </w:r>
        <w:r>
          <w:rPr>
            <w:rFonts w:ascii="Calibri" w:hAnsi="Calibri"/>
          </w:rPr>
          <w:fldChar w:fldCharType="separate"/>
        </w:r>
        <w:r>
          <w:rPr>
            <w:rStyle w:val="Hyperlink"/>
            <w:rFonts w:ascii="Calibri" w:hAnsi="Calibri"/>
            <w:color w:val="0000C0"/>
          </w:rPr>
          <w:t>Creare scripturi avansate Javascript - PHP</w:t>
        </w:r>
        <w:r>
          <w:rPr>
            <w:rFonts w:ascii="Calibri" w:hAnsi="Calibri"/>
          </w:rPr>
          <w:fldChar w:fldCharType="end"/>
        </w:r>
        <w:r>
          <w:rPr>
            <w:rFonts w:ascii="Calibri" w:hAnsi="Calibri"/>
          </w:rPr>
          <w:fldChar w:fldCharType="begin"/>
        </w:r>
        <w:r>
          <w:rPr>
            <w:rFonts w:ascii="Calibri" w:hAnsi="Calibri"/>
          </w:rPr>
          <w:instrText xml:space="preserve"> HYPERLINK "https://marplo.net/javascript/createelement_insertbefore.html" \o "createElement si insertBefore" </w:instrText>
        </w:r>
        <w:r>
          <w:rPr>
            <w:rFonts w:ascii="Calibri" w:hAnsi="Calibri"/>
          </w:rPr>
          <w:fldChar w:fldCharType="separate"/>
        </w:r>
        <w:r>
          <w:rPr>
            <w:rStyle w:val="Hyperlink"/>
            <w:rFonts w:ascii="Calibri" w:hAnsi="Calibri"/>
            <w:color w:val="0000C0"/>
          </w:rPr>
          <w:t>createElement si insertBefore</w:t>
        </w:r>
        <w:r>
          <w:rPr>
            <w:rFonts w:ascii="Calibri" w:hAnsi="Calibri"/>
          </w:rPr>
          <w:fldChar w:fldCharType="end"/>
        </w:r>
        <w:r>
          <w:rPr>
            <w:rFonts w:ascii="Calibri" w:hAnsi="Calibri"/>
          </w:rPr>
          <w:fldChar w:fldCharType="begin"/>
        </w:r>
        <w:r>
          <w:rPr>
            <w:rFonts w:ascii="Calibri" w:hAnsi="Calibri"/>
          </w:rPr>
          <w:instrText xml:space="preserve"> HYPERLINK "https://marplo.net/javascript/queryselector_queryselectorall.html" \o "querySelector si querySelectorAll" </w:instrText>
        </w:r>
        <w:r>
          <w:rPr>
            <w:rFonts w:ascii="Calibri" w:hAnsi="Calibri"/>
          </w:rPr>
          <w:fldChar w:fldCharType="separate"/>
        </w:r>
        <w:r>
          <w:rPr>
            <w:rStyle w:val="Hyperlink"/>
            <w:rFonts w:ascii="Calibri" w:hAnsi="Calibri"/>
            <w:color w:val="0000C0"/>
          </w:rPr>
          <w:t>querySelector si querySelectorAll</w:t>
        </w:r>
        <w:r>
          <w:rPr>
            <w:rFonts w:ascii="Calibri" w:hAnsi="Calibri"/>
          </w:rPr>
          <w:fldChar w:fldCharType="end"/>
        </w:r>
        <w:r>
          <w:rPr>
            <w:rFonts w:ascii="Calibri" w:hAnsi="Calibri"/>
          </w:rPr>
          <w:fldChar w:fldCharType="begin"/>
        </w:r>
        <w:r>
          <w:rPr>
            <w:rFonts w:ascii="Calibri" w:hAnsi="Calibri"/>
          </w:rPr>
          <w:instrText xml:space="preserve"> HYPERLINK "https://marplo.net/javascript/getelementsbytagname.html" \o "Utilizare getElementsByTagName in JS" </w:instrText>
        </w:r>
        <w:r>
          <w:rPr>
            <w:rFonts w:ascii="Calibri" w:hAnsi="Calibri"/>
          </w:rPr>
          <w:fldChar w:fldCharType="separate"/>
        </w:r>
        <w:r>
          <w:rPr>
            <w:rStyle w:val="Hyperlink"/>
            <w:rFonts w:ascii="Calibri" w:hAnsi="Calibri"/>
            <w:color w:val="0000C0"/>
          </w:rPr>
          <w:t>Utilizare getElementsByTagName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"https://marplo.net/javascript/cookie.html" \o "Utilizare Cookie in JS" </w:instrText>
        </w:r>
        <w:r>
          <w:rPr>
            <w:rFonts w:ascii="Calibri" w:hAnsi="Calibri"/>
          </w:rPr>
          <w:fldChar w:fldCharType="separate"/>
        </w:r>
        <w:r>
          <w:rPr>
            <w:rStyle w:val="Hyperlink"/>
            <w:rFonts w:ascii="Calibri" w:hAnsi="Calibri"/>
            <w:color w:val="0000C0"/>
          </w:rPr>
          <w:t>Utilizare Cookie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"https://marplo.net/javascript/lucru-imagini-js" \o "Lucru cu Imagini in JavaScript" </w:instrText>
        </w:r>
        <w:r>
          <w:rPr>
            <w:rFonts w:ascii="Calibri" w:hAnsi="Calibri"/>
          </w:rPr>
          <w:fldChar w:fldCharType="separate"/>
        </w:r>
        <w:r>
          <w:rPr>
            <w:rStyle w:val="Hyperlink"/>
            <w:rFonts w:ascii="Calibri" w:hAnsi="Calibri"/>
            <w:color w:val="0000C0"/>
          </w:rPr>
          <w:t>Lucru cu Imagini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"https://marplo.net/javascript/detectare-stergere-evenimente-js" \o "Detectare si Stergere Evenimente in JS" </w:instrText>
        </w:r>
        <w:r>
          <w:rPr>
            <w:rFonts w:ascii="Calibri" w:hAnsi="Calibri"/>
          </w:rPr>
          <w:fldChar w:fldCharType="separate"/>
        </w:r>
        <w:r>
          <w:rPr>
            <w:rStyle w:val="Hyperlink"/>
            <w:rFonts w:ascii="Calibri" w:hAnsi="Calibri"/>
            <w:color w:val="0000C0"/>
          </w:rPr>
          <w:t>Detectare si Stergere Evenimente in JS</w:t>
        </w:r>
        <w:r>
          <w:rPr>
            <w:rFonts w:ascii="Calibri" w:hAnsi="Calibri"/>
          </w:rPr>
          <w:fldChar w:fldCharType="end"/>
        </w:r>
        <w:r>
          <w:rPr>
            <w:rFonts w:ascii="Calibri" w:hAnsi="Calibri"/>
          </w:rPr>
          <w:fldChar w:fldCharType="begin"/>
        </w:r>
        <w:r>
          <w:rPr>
            <w:rFonts w:ascii="Calibri" w:hAnsi="Calibri"/>
          </w:rPr>
          <w:instrText xml:space="preserve"> HYPERLINK "https://marplo.net/javascript/evenimente.html" \o "Evenimente JavaScript" </w:instrText>
        </w:r>
        <w:r>
          <w:rPr>
            <w:rFonts w:ascii="Calibri" w:hAnsi="Calibri"/>
          </w:rPr>
          <w:fldChar w:fldCharType="separate"/>
        </w:r>
        <w:r>
          <w:rPr>
            <w:rStyle w:val="Hyperlink"/>
            <w:rFonts w:ascii="Calibri" w:hAnsi="Calibri"/>
            <w:color w:val="0000C0"/>
          </w:rPr>
          <w:t>Evenimente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"https://marplo.net/javascript/accesare-elemente-form" \o "Accesare elemente din form" </w:instrText>
        </w:r>
        <w:r>
          <w:rPr>
            <w:rFonts w:ascii="Calibri" w:hAnsi="Calibri"/>
          </w:rPr>
          <w:fldChar w:fldCharType="separate"/>
        </w:r>
        <w:r>
          <w:rPr>
            <w:rStyle w:val="Hyperlink"/>
            <w:rFonts w:ascii="Calibri" w:hAnsi="Calibri"/>
            <w:color w:val="0000C0"/>
          </w:rPr>
          <w:t>Accesare elemente din form</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"https://marplo.net/javascript/obiectul-anchor-adrese-link" \o "Obiectul anchor si Lucru cu adrese din link" </w:instrText>
        </w:r>
        <w:r>
          <w:rPr>
            <w:rFonts w:ascii="Calibri" w:hAnsi="Calibri"/>
          </w:rPr>
          <w:fldChar w:fldCharType="separate"/>
        </w:r>
        <w:r>
          <w:rPr>
            <w:rStyle w:val="Hyperlink"/>
            <w:rFonts w:ascii="Calibri" w:hAnsi="Calibri"/>
            <w:color w:val="0000C0"/>
          </w:rPr>
          <w:t>Obiectul anchor si Lucru cu adrese din link</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"https://marplo.net/javascript/obiectul-location" \o "Obiectul location" </w:instrText>
        </w:r>
        <w:r>
          <w:rPr>
            <w:rFonts w:ascii="Calibri" w:hAnsi="Calibri"/>
          </w:rPr>
          <w:fldChar w:fldCharType="separate"/>
        </w:r>
        <w:r>
          <w:rPr>
            <w:rStyle w:val="Hyperlink"/>
            <w:rFonts w:ascii="Calibri" w:hAnsi="Calibri"/>
            <w:color w:val="0000C0"/>
          </w:rPr>
          <w:t>Obiectul location</w:t>
        </w:r>
        <w:r>
          <w:rPr>
            <w:rFonts w:ascii="Calibri" w:hAnsi="Calibri"/>
          </w:rPr>
          <w:fldChar w:fldCharType="end"/>
        </w:r>
        <w:r>
          <w:rPr>
            <w:rFonts w:ascii="Calibri" w:hAnsi="Calibri"/>
          </w:rPr>
          <w:fldChar w:fldCharType="begin"/>
        </w:r>
        <w:r>
          <w:rPr>
            <w:rFonts w:ascii="Calibri" w:hAnsi="Calibri"/>
          </w:rPr>
          <w:instrText xml:space="preserve"> HYPERLINK "https://marplo.net/javascript/history" \o "window.history" </w:instrText>
        </w:r>
        <w:r>
          <w:rPr>
            <w:rFonts w:ascii="Calibri" w:hAnsi="Calibri"/>
          </w:rPr>
          <w:fldChar w:fldCharType="separate"/>
        </w:r>
        <w:r>
          <w:rPr>
            <w:rStyle w:val="Hyperlink"/>
            <w:rFonts w:ascii="Calibri" w:hAnsi="Calibri"/>
            <w:color w:val="0000C0"/>
          </w:rPr>
          <w:t>window.history</w:t>
        </w:r>
        <w:r>
          <w:rPr>
            <w:rFonts w:ascii="Calibri" w:hAnsi="Calibri"/>
          </w:rPr>
          <w:fldChar w:fldCharType="end"/>
        </w:r>
        <w:r>
          <w:rPr>
            <w:rFonts w:ascii="Calibri" w:hAnsi="Calibri"/>
          </w:rPr>
          <w:fldChar w:fldCharType="begin"/>
        </w:r>
        <w:r>
          <w:rPr>
            <w:rFonts w:ascii="Calibri" w:hAnsi="Calibri"/>
          </w:rPr>
          <w:instrText xml:space="preserve"> HYPERLINK "https://marplo.net/javascript/navigator" \o "window.navigator" </w:instrText>
        </w:r>
        <w:r>
          <w:rPr>
            <w:rFonts w:ascii="Calibri" w:hAnsi="Calibri"/>
          </w:rPr>
          <w:fldChar w:fldCharType="separate"/>
        </w:r>
        <w:r>
          <w:rPr>
            <w:rStyle w:val="Hyperlink"/>
            <w:rFonts w:ascii="Calibri" w:hAnsi="Calibri"/>
            <w:color w:val="0000C0"/>
          </w:rPr>
          <w:t>window.navigator</w:t>
        </w:r>
        <w:r>
          <w:rPr>
            <w:rFonts w:ascii="Calibri" w:hAnsi="Calibri"/>
          </w:rPr>
          <w:fldChar w:fldCharType="end"/>
        </w:r>
        <w:r>
          <w:rPr>
            <w:rFonts w:ascii="Calibri" w:hAnsi="Calibri"/>
          </w:rPr>
          <w:fldChar w:fldCharType="begin"/>
        </w:r>
        <w:r>
          <w:rPr>
            <w:rFonts w:ascii="Calibri" w:hAnsi="Calibri"/>
          </w:rPr>
          <w:instrText xml:space="preserve"> HYPERLINK "https://marplo.net/javascript/getelementbyid.html" \o "Utilizare getElementById" </w:instrText>
        </w:r>
        <w:r>
          <w:rPr>
            <w:rFonts w:ascii="Calibri" w:hAnsi="Calibri"/>
          </w:rPr>
          <w:fldChar w:fldCharType="separate"/>
        </w:r>
        <w:r>
          <w:rPr>
            <w:rStyle w:val="Hyperlink"/>
            <w:rFonts w:ascii="Calibri" w:hAnsi="Calibri"/>
            <w:color w:val="0000C0"/>
          </w:rPr>
          <w:t>Utilizare getElementById</w:t>
        </w:r>
        <w:r>
          <w:rPr>
            <w:rFonts w:ascii="Calibri" w:hAnsi="Calibri"/>
          </w:rPr>
          <w:fldChar w:fldCharType="end"/>
        </w:r>
        <w:r>
          <w:rPr>
            <w:rFonts w:ascii="Calibri" w:hAnsi="Calibri"/>
          </w:rPr>
          <w:fldChar w:fldCharType="begin"/>
        </w:r>
        <w:r>
          <w:rPr>
            <w:rFonts w:ascii="Calibri" w:hAnsi="Calibri"/>
          </w:rPr>
          <w:instrText xml:space="preserve"> HYPERLINK "https://marplo.net/javascript/dom-html-obiect-document" \o "JavaScript HTML DOM - Obiectul document" </w:instrText>
        </w:r>
        <w:r>
          <w:rPr>
            <w:rFonts w:ascii="Calibri" w:hAnsi="Calibri"/>
          </w:rPr>
          <w:fldChar w:fldCharType="separate"/>
        </w:r>
        <w:r>
          <w:rPr>
            <w:rStyle w:val="Hyperlink"/>
            <w:rFonts w:ascii="Calibri" w:hAnsi="Calibri"/>
            <w:color w:val="0000C0"/>
          </w:rPr>
          <w:t>JavaScript HTML DOM - Obiectul document</w:t>
        </w:r>
        <w:r>
          <w:rPr>
            <w:rFonts w:ascii="Calibri" w:hAnsi="Calibri"/>
          </w:rPr>
          <w:fldChar w:fldCharType="end"/>
        </w:r>
        <w:r>
          <w:rPr>
            <w:rFonts w:ascii="Calibri" w:hAnsi="Calibri"/>
          </w:rPr>
          <w:fldChar w:fldCharType="begin"/>
        </w:r>
        <w:r>
          <w:rPr>
            <w:rFonts w:ascii="Calibri" w:hAnsi="Calibri"/>
          </w:rPr>
          <w:instrText xml:space="preserve"> HYPERLINK "https://marplo.net/javascript/windows.html" \o "Obiectul window" </w:instrText>
        </w:r>
        <w:r>
          <w:rPr>
            <w:rFonts w:ascii="Calibri" w:hAnsi="Calibri"/>
          </w:rPr>
          <w:fldChar w:fldCharType="separate"/>
        </w:r>
        <w:r>
          <w:rPr>
            <w:rStyle w:val="Hyperlink"/>
            <w:rFonts w:ascii="Calibri" w:hAnsi="Calibri"/>
            <w:color w:val="0000C0"/>
          </w:rPr>
          <w:t>Obiectul window</w:t>
        </w:r>
        <w:r>
          <w:rPr>
            <w:rFonts w:ascii="Calibri" w:hAnsi="Calibri"/>
          </w:rPr>
          <w:fldChar w:fldCharType="end"/>
        </w:r>
        <w:r>
          <w:rPr>
            <w:rFonts w:ascii="Calibri" w:hAnsi="Calibri"/>
          </w:rPr>
          <w:fldChar w:fldCharType="begin"/>
        </w:r>
        <w:r>
          <w:rPr>
            <w:rFonts w:ascii="Calibri" w:hAnsi="Calibri"/>
          </w:rPr>
          <w:instrText xml:space="preserve"> HYPERLINK "https://marplo.net/javascript/obiect-date-timp" \o "Obiectul Date - Lucru cu Data si Timp" </w:instrText>
        </w:r>
        <w:r>
          <w:rPr>
            <w:rFonts w:ascii="Calibri" w:hAnsi="Calibri"/>
          </w:rPr>
          <w:fldChar w:fldCharType="separate"/>
        </w:r>
        <w:r>
          <w:rPr>
            <w:rStyle w:val="Hyperlink"/>
            <w:rFonts w:ascii="Calibri" w:hAnsi="Calibri"/>
            <w:color w:val="0000C0"/>
          </w:rPr>
          <w:t>Obiectul Date - Lucru cu Data si Timp</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"https://marplo.net/javascript/obiectul-array" \o "Obiectul Array" </w:instrText>
        </w:r>
        <w:r>
          <w:rPr>
            <w:rFonts w:ascii="Calibri" w:hAnsi="Calibri"/>
          </w:rPr>
          <w:fldChar w:fldCharType="separate"/>
        </w:r>
        <w:r>
          <w:rPr>
            <w:rStyle w:val="Hyperlink"/>
            <w:rFonts w:ascii="Calibri" w:hAnsi="Calibri"/>
            <w:color w:val="0000C0"/>
          </w:rPr>
          <w:t>Obiectul Array</w:t>
        </w:r>
        <w:r>
          <w:rPr>
            <w:rFonts w:ascii="Calibri" w:hAnsi="Calibri"/>
          </w:rPr>
          <w:fldChar w:fldCharType="end"/>
        </w:r>
        <w:r>
          <w:rPr>
            <w:rFonts w:ascii="Calibri" w:hAnsi="Calibri"/>
          </w:rPr>
          <w:fldChar w:fldCharType="begin"/>
        </w:r>
        <w:r>
          <w:rPr>
            <w:rFonts w:ascii="Calibri" w:hAnsi="Calibri"/>
          </w:rPr>
          <w:instrText xml:space="preserve"> HYPERLINK "https://marplo.net/javascript/obiect-math-operatiuni-matematice" \o "Obiectul Math - Metode pentru operatiuni matematice" </w:instrText>
        </w:r>
        <w:r>
          <w:rPr>
            <w:rFonts w:ascii="Calibri" w:hAnsi="Calibri"/>
          </w:rPr>
          <w:fldChar w:fldCharType="separate"/>
        </w:r>
        <w:r>
          <w:rPr>
            <w:rStyle w:val="Hyperlink"/>
            <w:rFonts w:ascii="Calibri" w:hAnsi="Calibri"/>
            <w:color w:val="0000C0"/>
          </w:rPr>
          <w:t>Obiectul Math - Metode pentru operatiuni matematice</w:t>
        </w:r>
        <w:r>
          <w:rPr>
            <w:rFonts w:ascii="Calibri" w:hAnsi="Calibri"/>
          </w:rPr>
          <w:fldChar w:fldCharType="end"/>
        </w:r>
        <w:r>
          <w:rPr>
            <w:rFonts w:ascii="Calibri" w:hAnsi="Calibri"/>
          </w:rPr>
          <w:fldChar w:fldCharType="begin"/>
        </w:r>
        <w:r>
          <w:rPr>
            <w:rFonts w:ascii="Calibri" w:hAnsi="Calibri"/>
          </w:rPr>
          <w:instrText xml:space="preserve"> HYPERLINK "https://marplo.net/javascript/numere-js" \o "Numere in JavaScript" </w:instrText>
        </w:r>
        <w:r>
          <w:rPr>
            <w:rFonts w:ascii="Calibri" w:hAnsi="Calibri"/>
          </w:rPr>
          <w:fldChar w:fldCharType="separate"/>
        </w:r>
        <w:r>
          <w:rPr>
            <w:rStyle w:val="Hyperlink"/>
            <w:rFonts w:ascii="Calibri" w:hAnsi="Calibri"/>
            <w:color w:val="0000C0"/>
          </w:rPr>
          <w:t>Numere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"https://marplo.net/javascript/obiectul-string" \o "Obiectul String - Sir" </w:instrText>
        </w:r>
        <w:r>
          <w:rPr>
            <w:rFonts w:ascii="Calibri" w:hAnsi="Calibri"/>
          </w:rPr>
          <w:fldChar w:fldCharType="separate"/>
        </w:r>
        <w:r>
          <w:rPr>
            <w:rStyle w:val="Hyperlink"/>
            <w:rFonts w:ascii="Calibri" w:hAnsi="Calibri"/>
            <w:color w:val="0000C0"/>
          </w:rPr>
          <w:t>Obiectul String - Sir</w:t>
        </w:r>
        <w:r>
          <w:rPr>
            <w:rFonts w:ascii="Calibri" w:hAnsi="Calibri"/>
          </w:rPr>
          <w:fldChar w:fldCharType="end"/>
        </w:r>
        <w:r>
          <w:rPr>
            <w:rFonts w:ascii="Calibri" w:hAnsi="Calibri"/>
          </w:rPr>
          <w:fldChar w:fldCharType="begin"/>
        </w:r>
        <w:r>
          <w:rPr>
            <w:rFonts w:ascii="Calibri" w:hAnsi="Calibri"/>
          </w:rPr>
          <w:instrText xml:space="preserve"> HYPERLINK "https://marplo.net/javascript/functii2.html" \o "Utilizare Functii si Parametri lor" </w:instrText>
        </w:r>
        <w:r>
          <w:rPr>
            <w:rFonts w:ascii="Calibri" w:hAnsi="Calibri"/>
          </w:rPr>
          <w:fldChar w:fldCharType="separate"/>
        </w:r>
        <w:r>
          <w:rPr>
            <w:rStyle w:val="Hyperlink"/>
            <w:rFonts w:ascii="Calibri" w:hAnsi="Calibri"/>
            <w:color w:val="0000C0"/>
          </w:rPr>
          <w:t>Utilizare Functii si Parametri lor</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"https://marplo.net/javascript/definire-utilizare-functii" \o "Definire si Utilizare Functii in JS" </w:instrText>
        </w:r>
        <w:r>
          <w:rPr>
            <w:rFonts w:ascii="Calibri" w:hAnsi="Calibri"/>
          </w:rPr>
          <w:fldChar w:fldCharType="separate"/>
        </w:r>
        <w:r>
          <w:rPr>
            <w:rStyle w:val="Hyperlink"/>
            <w:rFonts w:ascii="Calibri" w:hAnsi="Calibri"/>
            <w:color w:val="0000C0"/>
          </w:rPr>
          <w:t>Definire si Utilizare Functii in JS</w:t>
        </w:r>
        <w:r>
          <w:rPr>
            <w:rFonts w:ascii="Calibri" w:hAnsi="Calibri"/>
          </w:rPr>
          <w:fldChar w:fldCharType="end"/>
        </w:r>
        <w:r>
          <w:rPr>
            <w:rFonts w:ascii="Calibri" w:hAnsi="Calibri"/>
          </w:rPr>
          <w:fldChar w:fldCharType="begin"/>
        </w:r>
        <w:r>
          <w:rPr>
            <w:rFonts w:ascii="Calibri" w:hAnsi="Calibri"/>
          </w:rPr>
          <w:instrText xml:space="preserve"> HYPERLINK "https://marplo.net/javascript/alert_prompt_confirm.html" \o "Ferestre Alert Prompt si Confirm" </w:instrText>
        </w:r>
        <w:r>
          <w:rPr>
            <w:rFonts w:ascii="Calibri" w:hAnsi="Calibri"/>
          </w:rPr>
          <w:fldChar w:fldCharType="separate"/>
        </w:r>
        <w:r>
          <w:rPr>
            <w:rStyle w:val="Hyperlink"/>
            <w:rFonts w:ascii="Calibri" w:hAnsi="Calibri"/>
            <w:color w:val="0000C0"/>
          </w:rPr>
          <w:t>Ferestre Alert Prompt si Confirm</w:t>
        </w:r>
        <w:r>
          <w:rPr>
            <w:rFonts w:ascii="Calibri" w:hAnsi="Calibri"/>
          </w:rPr>
          <w:fldChar w:fldCharType="end"/>
        </w:r>
        <w:r>
          <w:rPr>
            <w:rFonts w:ascii="Calibri" w:hAnsi="Calibri"/>
          </w:rPr>
          <w:fldChar w:fldCharType="begin"/>
        </w:r>
        <w:r>
          <w:rPr>
            <w:rFonts w:ascii="Calibri" w:hAnsi="Calibri"/>
          </w:rPr>
          <w:instrText xml:space="preserve"> HYPERLINK "https://marplo.net/javascript/break-continue-eticheta" \o "break, continue, si eticheta" </w:instrText>
        </w:r>
        <w:r>
          <w:rPr>
            <w:rFonts w:ascii="Calibri" w:hAnsi="Calibri"/>
          </w:rPr>
          <w:fldChar w:fldCharType="separate"/>
        </w:r>
        <w:r>
          <w:rPr>
            <w:rStyle w:val="Hyperlink"/>
            <w:rFonts w:ascii="Calibri" w:hAnsi="Calibri"/>
            <w:color w:val="0000C0"/>
          </w:rPr>
          <w:t>break, continue, si eticheta</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"https://marplo.net/javascript/instructiuni-repetitive-while" \o "Instructiuni repetitive while" </w:instrText>
        </w:r>
        <w:r>
          <w:rPr>
            <w:rFonts w:ascii="Calibri" w:hAnsi="Calibri"/>
          </w:rPr>
          <w:fldChar w:fldCharType="separate"/>
        </w:r>
        <w:r>
          <w:rPr>
            <w:rStyle w:val="Hyperlink"/>
            <w:rFonts w:ascii="Calibri" w:hAnsi="Calibri"/>
            <w:color w:val="0000C0"/>
          </w:rPr>
          <w:t>Instructiuni repetitive while</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"https://marplo.net/javascript/instructiuni-repetitive-for" \o "Instructiuni repetitive for()" </w:instrText>
        </w:r>
        <w:r>
          <w:rPr>
            <w:rFonts w:ascii="Calibri" w:hAnsi="Calibri"/>
          </w:rPr>
          <w:fldChar w:fldCharType="separate"/>
        </w:r>
        <w:r>
          <w:rPr>
            <w:rStyle w:val="Hyperlink"/>
            <w:rFonts w:ascii="Calibri" w:hAnsi="Calibri"/>
            <w:color w:val="0000C0"/>
          </w:rPr>
          <w:t>Instructiuni repetitive for()</w:t>
        </w:r>
        <w:r>
          <w:rPr>
            <w:rFonts w:ascii="Calibri" w:hAnsi="Calibri"/>
          </w:rPr>
          <w:fldChar w:fldCharType="end"/>
        </w:r>
        <w:r>
          <w:rPr>
            <w:rFonts w:ascii="Calibri" w:hAnsi="Calibri"/>
          </w:rPr>
          <w:fldChar w:fldCharType="begin"/>
        </w:r>
        <w:r>
          <w:rPr>
            <w:rFonts w:ascii="Calibri" w:hAnsi="Calibri"/>
          </w:rPr>
          <w:instrText xml:space="preserve"> HYPERLINK "https://marplo.net/javascript/instructiuni_conditionale.html" \o "Instructiuni conditionale if() else, switch" </w:instrText>
        </w:r>
        <w:r>
          <w:rPr>
            <w:rFonts w:ascii="Calibri" w:hAnsi="Calibri"/>
          </w:rPr>
          <w:fldChar w:fldCharType="separate"/>
        </w:r>
        <w:r>
          <w:rPr>
            <w:rStyle w:val="Hyperlink"/>
            <w:rFonts w:ascii="Calibri" w:hAnsi="Calibri"/>
            <w:color w:val="0000C0"/>
          </w:rPr>
          <w:t>Instructiuni conditionale if() else, switch</w:t>
        </w:r>
        <w:r>
          <w:rPr>
            <w:rFonts w:ascii="Calibri" w:hAnsi="Calibri"/>
          </w:rPr>
          <w:fldChar w:fldCharType="end"/>
        </w:r>
        <w:r>
          <w:rPr>
            <w:rFonts w:ascii="Calibri" w:hAnsi="Calibri"/>
          </w:rPr>
          <w:fldChar w:fldCharType="begin"/>
        </w:r>
        <w:r>
          <w:rPr>
            <w:rFonts w:ascii="Calibri" w:hAnsi="Calibri"/>
          </w:rPr>
          <w:instrText xml:space="preserve"> HYPERLINK "https://marplo.net/javascript/operatori.html" \o "Operatori in JavaScript" </w:instrText>
        </w:r>
        <w:r>
          <w:rPr>
            <w:rFonts w:ascii="Calibri" w:hAnsi="Calibri"/>
          </w:rPr>
          <w:fldChar w:fldCharType="separate"/>
        </w:r>
        <w:r>
          <w:rPr>
            <w:rStyle w:val="Hyperlink"/>
            <w:rFonts w:ascii="Calibri" w:hAnsi="Calibri"/>
            <w:color w:val="0000C0"/>
          </w:rPr>
          <w:t>Operatori in JavaScript</w:t>
        </w:r>
        <w:r>
          <w:rPr>
            <w:rFonts w:ascii="Calibri" w:hAnsi="Calibri"/>
          </w:rPr>
          <w:fldChar w:fldCharType="end"/>
        </w:r>
        <w:r>
          <w:rPr>
            <w:rFonts w:ascii="Calibri" w:hAnsi="Calibri"/>
          </w:rPr>
          <w:fldChar w:fldCharType="begin"/>
        </w:r>
        <w:r>
          <w:rPr>
            <w:rFonts w:ascii="Calibri" w:hAnsi="Calibri"/>
          </w:rPr>
          <w:instrText xml:space="preserve"> HYPERLINK "https://marplo.net/javascript/definire-variabile-constante" \o "Definire Variabile si Constante" </w:instrText>
        </w:r>
        <w:r>
          <w:rPr>
            <w:rFonts w:ascii="Calibri" w:hAnsi="Calibri"/>
          </w:rPr>
          <w:fldChar w:fldCharType="separate"/>
        </w:r>
        <w:r>
          <w:rPr>
            <w:rStyle w:val="Hyperlink"/>
            <w:rFonts w:ascii="Calibri" w:hAnsi="Calibri"/>
            <w:color w:val="0000C0"/>
          </w:rPr>
          <w:t>Definire Variabile si Constante</w:t>
        </w:r>
        <w:r>
          <w:rPr>
            <w:rFonts w:ascii="Calibri" w:hAnsi="Calibri"/>
          </w:rPr>
          <w:fldChar w:fldCharType="end"/>
        </w:r>
        <w:r>
          <w:rPr>
            <w:rFonts w:ascii="Calibri" w:hAnsi="Calibri"/>
          </w:rPr>
          <w:fldChar w:fldCharType="begin"/>
        </w:r>
        <w:r>
          <w:rPr>
            <w:rFonts w:ascii="Calibri" w:hAnsi="Calibri"/>
          </w:rPr>
          <w:instrText xml:space="preserve"> HYPERLINK "https://marplo.net/javascript/sintaxajs.html" \o "Sintaxa JavaScript" </w:instrText>
        </w:r>
        <w:r>
          <w:rPr>
            <w:rFonts w:ascii="Calibri" w:hAnsi="Calibri"/>
          </w:rPr>
          <w:fldChar w:fldCharType="separate"/>
        </w:r>
        <w:r>
          <w:rPr>
            <w:rStyle w:val="Hyperlink"/>
            <w:rFonts w:ascii="Calibri" w:hAnsi="Calibri"/>
            <w:color w:val="0000C0"/>
          </w:rPr>
          <w:t>Sintaxa JavaScript</w:t>
        </w:r>
        <w:r>
          <w:rPr>
            <w:rFonts w:ascii="Calibri" w:hAnsi="Calibri"/>
          </w:rPr>
          <w:fldChar w:fldCharType="end"/>
        </w:r>
      </w:ins>
      <w:r>
        <w:rPr>
          <w:rFonts w:ascii="Calibri" w:hAnsi="Calibri"/>
          <w:noProof/>
          <w:color w:val="0000C0"/>
        </w:rPr>
        <w:drawing>
          <wp:inline distT="0" distB="0" distL="0" distR="0">
            <wp:extent cx="1266825" cy="457200"/>
            <wp:effectExtent l="0" t="0" r="0" b="0"/>
            <wp:docPr id="13" name="Picture 13" descr="Donation">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nation">
                      <a:hlinkClick r:id="rId265" tgtFrame="&quot;_blank&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p w:rsidR="00CE1D16" w:rsidRDefault="00CE1D16" w:rsidP="00CE1D16">
      <w:pPr>
        <w:pStyle w:val="Heading4"/>
        <w:shd w:val="clear" w:color="auto" w:fill="DADAF0"/>
        <w:spacing w:before="0" w:after="90"/>
        <w:ind w:left="-45" w:right="-45"/>
        <w:jc w:val="center"/>
        <w:rPr>
          <w:ins w:id="4533" w:author="Unknown"/>
          <w:rFonts w:ascii="Arial" w:hAnsi="Arial" w:cs="Arial"/>
          <w:spacing w:val="15"/>
          <w:u w:val="single"/>
        </w:rPr>
      </w:pPr>
      <w:ins w:id="4534" w:author="Unknown">
        <w:r>
          <w:rPr>
            <w:rFonts w:ascii="Arial" w:hAnsi="Arial" w:cs="Arial"/>
            <w:i w:val="0"/>
            <w:iCs w:val="0"/>
            <w:spacing w:val="15"/>
            <w:u w:val="single"/>
          </w:rPr>
          <w:t>Un Test simplu in fiecare zi</w:t>
        </w:r>
      </w:ins>
    </w:p>
    <w:p w:rsidR="00CE1D16" w:rsidRDefault="00CE1D16" w:rsidP="00CE1D1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535" w:author="Unknown"/>
          <w:rFonts w:ascii="Calibri" w:hAnsi="Calibri" w:cs="Times New Roman"/>
          <w:spacing w:val="15"/>
        </w:rPr>
      </w:pPr>
      <w:ins w:id="4536" w:author="Unknown">
        <w:r>
          <w:rPr>
            <w:rFonts w:ascii="Calibri" w:hAnsi="Calibri"/>
            <w:spacing w:val="15"/>
          </w:rPr>
          <w:t>HTML</w:t>
        </w:r>
      </w:ins>
    </w:p>
    <w:p w:rsidR="00CE1D16" w:rsidRDefault="00CE1D16" w:rsidP="00CE1D1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537" w:author="Unknown"/>
          <w:rFonts w:ascii="Calibri" w:hAnsi="Calibri"/>
          <w:spacing w:val="15"/>
        </w:rPr>
      </w:pPr>
      <w:ins w:id="4538" w:author="Unknown">
        <w:r>
          <w:rPr>
            <w:rFonts w:ascii="Calibri" w:hAnsi="Calibri"/>
            <w:spacing w:val="15"/>
          </w:rPr>
          <w:t>CSS</w:t>
        </w:r>
      </w:ins>
    </w:p>
    <w:p w:rsidR="00CE1D16" w:rsidRDefault="00CE1D16" w:rsidP="00CE1D16">
      <w:pPr>
        <w:pStyle w:val="Heading5"/>
        <w:pBdr>
          <w:top w:val="single" w:sz="6" w:space="2" w:color="B0F1BE"/>
          <w:left w:val="single" w:sz="6" w:space="2" w:color="B0F1BE"/>
          <w:bottom w:val="single" w:sz="6" w:space="2" w:color="B0F1BE"/>
          <w:right w:val="single" w:sz="6" w:space="2" w:color="B0F1BE"/>
        </w:pBdr>
        <w:shd w:val="clear" w:color="auto" w:fill="CFFBCF"/>
        <w:spacing w:before="0" w:after="30"/>
        <w:ind w:left="30" w:right="60"/>
        <w:jc w:val="center"/>
        <w:rPr>
          <w:ins w:id="4539" w:author="Unknown"/>
          <w:rFonts w:ascii="Calibri" w:hAnsi="Calibri"/>
          <w:spacing w:val="15"/>
        </w:rPr>
      </w:pPr>
      <w:ins w:id="4540" w:author="Unknown">
        <w:r>
          <w:rPr>
            <w:rFonts w:ascii="Calibri" w:hAnsi="Calibri"/>
            <w:spacing w:val="15"/>
          </w:rPr>
          <w:t>JavaScript</w:t>
        </w:r>
      </w:ins>
    </w:p>
    <w:p w:rsidR="00CE1D16" w:rsidRDefault="00CE1D16" w:rsidP="00CE1D1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541" w:author="Unknown"/>
          <w:rFonts w:ascii="Calibri" w:hAnsi="Calibri"/>
          <w:spacing w:val="15"/>
        </w:rPr>
      </w:pPr>
      <w:ins w:id="4542" w:author="Unknown">
        <w:r>
          <w:rPr>
            <w:rFonts w:ascii="Calibri" w:hAnsi="Calibri"/>
            <w:spacing w:val="15"/>
          </w:rPr>
          <w:t>PHP-MySQL</w:t>
        </w:r>
      </w:ins>
    </w:p>
    <w:p w:rsidR="00CE1D16" w:rsidRDefault="00CE1D16" w:rsidP="00CE1D1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543" w:author="Unknown"/>
          <w:rFonts w:ascii="Calibri" w:hAnsi="Calibri"/>
          <w:spacing w:val="15"/>
        </w:rPr>
      </w:pPr>
      <w:ins w:id="4544" w:author="Unknown">
        <w:r>
          <w:rPr>
            <w:rFonts w:ascii="Calibri" w:hAnsi="Calibri"/>
            <w:spacing w:val="15"/>
          </w:rPr>
          <w:t>Engleza</w:t>
        </w:r>
      </w:ins>
    </w:p>
    <w:p w:rsidR="00CE1D16" w:rsidRDefault="00CE1D16" w:rsidP="00CE1D16">
      <w:pPr>
        <w:pStyle w:val="Heading5"/>
        <w:pBdr>
          <w:top w:val="single" w:sz="6" w:space="2" w:color="ADADDA"/>
          <w:left w:val="single" w:sz="6" w:space="2" w:color="ADADDA"/>
          <w:bottom w:val="single" w:sz="6" w:space="2" w:color="ADADDA"/>
          <w:right w:val="single" w:sz="6" w:space="2" w:color="ADADDA"/>
        </w:pBdr>
        <w:shd w:val="clear" w:color="auto" w:fill="E8E9FD"/>
        <w:spacing w:before="0" w:after="30"/>
        <w:ind w:left="30" w:right="60"/>
        <w:jc w:val="center"/>
        <w:rPr>
          <w:ins w:id="4545" w:author="Unknown"/>
          <w:rFonts w:ascii="Calibri" w:hAnsi="Calibri"/>
          <w:spacing w:val="15"/>
        </w:rPr>
      </w:pPr>
      <w:ins w:id="4546" w:author="Unknown">
        <w:r>
          <w:rPr>
            <w:rFonts w:ascii="Calibri" w:hAnsi="Calibri"/>
            <w:spacing w:val="15"/>
          </w:rPr>
          <w:t>Spaniola</w:t>
        </w:r>
      </w:ins>
    </w:p>
    <w:p w:rsidR="00CE1D16" w:rsidRDefault="00CE1D16" w:rsidP="00CE1D16">
      <w:pPr>
        <w:shd w:val="clear" w:color="auto" w:fill="FBFBFE"/>
        <w:spacing w:line="324" w:lineRule="atLeast"/>
        <w:rPr>
          <w:ins w:id="4547" w:author="Unknown"/>
          <w:rFonts w:ascii="Calibri" w:hAnsi="Calibri"/>
          <w:b/>
          <w:bCs/>
          <w:i/>
          <w:iCs/>
          <w:color w:val="0001E0"/>
        </w:rPr>
      </w:pPr>
      <w:ins w:id="4548" w:author="Unknown">
        <w:r>
          <w:rPr>
            <w:rFonts w:ascii="Calibri" w:hAnsi="Calibri"/>
            <w:b/>
            <w:bCs/>
            <w:i/>
            <w:iCs/>
            <w:color w:val="0001E0"/>
          </w:rPr>
          <w:t>Clic pe metoda ce creaza un array cu toate elementele din pagina cu un anumit nume de tag.</w:t>
        </w:r>
      </w:ins>
    </w:p>
    <w:p w:rsidR="00CE1D16" w:rsidRDefault="00CE1D16" w:rsidP="00CE1D16">
      <w:pPr>
        <w:shd w:val="clear" w:color="auto" w:fill="FBFBFE"/>
        <w:spacing w:line="324" w:lineRule="atLeast"/>
        <w:rPr>
          <w:ins w:id="4549" w:author="Unknown"/>
          <w:rFonts w:ascii="Calibri" w:hAnsi="Calibri"/>
        </w:rPr>
      </w:pPr>
      <w:ins w:id="4550" w:author="Unknown">
        <w:r>
          <w:rPr>
            <w:rFonts w:ascii="Calibri" w:hAnsi="Calibri"/>
            <w:b/>
            <w:bCs/>
          </w:rPr>
          <w:lastRenderedPageBreak/>
          <w:t>getElementsByName()getElementById()</w:t>
        </w:r>
        <w:r>
          <w:rPr>
            <w:rStyle w:val="dltrc"/>
            <w:rFonts w:ascii="Calibri" w:hAnsi="Calibri"/>
            <w:b/>
            <w:bCs/>
          </w:rPr>
          <w:t>getElementsByTagName()</w:t>
        </w:r>
      </w:ins>
    </w:p>
    <w:p w:rsidR="00CE1D16" w:rsidRDefault="00CE1D16" w:rsidP="00CE1D16">
      <w:pPr>
        <w:spacing w:line="223" w:lineRule="atLeast"/>
        <w:jc w:val="center"/>
        <w:rPr>
          <w:ins w:id="4551" w:author="Unknown"/>
          <w:rFonts w:ascii="Calibri" w:hAnsi="Calibri"/>
        </w:rPr>
      </w:pPr>
      <w:r>
        <w:rPr>
          <w:rFonts w:ascii="Calibri" w:hAnsi="Calibri"/>
          <w:noProof/>
          <w:color w:val="0000FF"/>
        </w:rPr>
        <w:drawing>
          <wp:inline distT="0" distB="0" distL="0" distR="0">
            <wp:extent cx="266700" cy="257175"/>
            <wp:effectExtent l="0" t="0" r="0" b="9525"/>
            <wp:docPr id="12" name="Picture 12" descr="Sharing Twitter">
              <a:hlinkClick xmlns:a="http://schemas.openxmlformats.org/drawingml/2006/main" r:id="rId281" tgtFrame="&quot;_blank&quot;" tooltip="&quot;Sharing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haring Twitter">
                      <a:hlinkClick r:id="rId281" tgtFrame="&quot;_blank&quot;" tooltip="&quot;Sharing Twitter&quot;"/>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CE1D16" w:rsidRDefault="00CE1D16" w:rsidP="00CE1D16">
      <w:pPr>
        <w:pStyle w:val="Heading4"/>
        <w:pBdr>
          <w:top w:val="single" w:sz="12" w:space="2" w:color="F8FEFF"/>
          <w:left w:val="single" w:sz="12" w:space="2" w:color="F8FEFF"/>
          <w:bottom w:val="single" w:sz="12" w:space="2" w:color="F8FEFF"/>
          <w:right w:val="single" w:sz="12" w:space="2" w:color="F8FEFF"/>
        </w:pBdr>
        <w:shd w:val="clear" w:color="auto" w:fill="EAEBFE"/>
        <w:spacing w:before="0" w:after="120"/>
        <w:jc w:val="center"/>
        <w:rPr>
          <w:ins w:id="4552" w:author="Unknown"/>
          <w:rFonts w:ascii="Calibri" w:hAnsi="Calibri"/>
        </w:rPr>
      </w:pPr>
      <w:ins w:id="4553" w:author="Unknown">
        <w:r>
          <w:rPr>
            <w:rFonts w:ascii="Calibri" w:hAnsi="Calibri"/>
          </w:rPr>
          <w:t>Last accessed pages</w:t>
        </w:r>
      </w:ins>
    </w:p>
    <w:p w:rsidR="00CE1D16" w:rsidRDefault="00CE1D16" w:rsidP="00CE1D16">
      <w:pPr>
        <w:numPr>
          <w:ilvl w:val="0"/>
          <w:numId w:val="44"/>
        </w:numPr>
        <w:shd w:val="clear" w:color="auto" w:fill="EDEFFE"/>
        <w:spacing w:before="15" w:after="15" w:line="240" w:lineRule="auto"/>
        <w:ind w:left="15"/>
        <w:rPr>
          <w:ins w:id="4554" w:author="Unknown"/>
          <w:rFonts w:ascii="Lucida Sans" w:hAnsi="Lucida Sans"/>
          <w:b/>
          <w:bCs/>
          <w:sz w:val="19"/>
          <w:szCs w:val="19"/>
        </w:rPr>
      </w:pPr>
      <w:ins w:id="4555" w:author="Unknown">
        <w:r>
          <w:rPr>
            <w:rStyle w:val="islnk"/>
            <w:rFonts w:ascii="Lucida Sans" w:hAnsi="Lucida Sans"/>
            <w:b/>
            <w:bCs/>
            <w:color w:val="0000EB"/>
            <w:sz w:val="19"/>
            <w:szCs w:val="19"/>
            <w:u w:val="single"/>
          </w:rPr>
          <w:t>Curs PHP MySQL, Tutoriale si Scripturi PHP</w:t>
        </w:r>
        <w:r>
          <w:rPr>
            <w:rFonts w:ascii="Lucida Sans" w:hAnsi="Lucida Sans"/>
            <w:b/>
            <w:bCs/>
            <w:sz w:val="19"/>
            <w:szCs w:val="19"/>
          </w:rPr>
          <w:t> </w:t>
        </w:r>
        <w:r>
          <w:rPr>
            <w:rFonts w:ascii="Lucida Sans" w:hAnsi="Lucida Sans"/>
            <w:b/>
            <w:bCs/>
            <w:sz w:val="19"/>
            <w:szCs w:val="19"/>
            <w:vertAlign w:val="superscript"/>
          </w:rPr>
          <w:t>(41500)</w:t>
        </w:r>
      </w:ins>
    </w:p>
    <w:p w:rsidR="00CE1D16" w:rsidRDefault="00CE1D16" w:rsidP="00CE1D16">
      <w:pPr>
        <w:numPr>
          <w:ilvl w:val="0"/>
          <w:numId w:val="44"/>
        </w:numPr>
        <w:shd w:val="clear" w:color="auto" w:fill="EDEFFE"/>
        <w:spacing w:before="15" w:after="15" w:line="240" w:lineRule="auto"/>
        <w:ind w:left="15"/>
        <w:rPr>
          <w:ins w:id="4556" w:author="Unknown"/>
          <w:rFonts w:ascii="Lucida Sans" w:hAnsi="Lucida Sans"/>
          <w:b/>
          <w:bCs/>
          <w:sz w:val="19"/>
          <w:szCs w:val="19"/>
        </w:rPr>
      </w:pPr>
      <w:ins w:id="4557" w:author="Unknown">
        <w:r>
          <w:rPr>
            <w:rStyle w:val="islnk"/>
            <w:rFonts w:ascii="Lucida Sans" w:hAnsi="Lucida Sans"/>
            <w:b/>
            <w:bCs/>
            <w:color w:val="0000EB"/>
            <w:sz w:val="19"/>
            <w:szCs w:val="19"/>
            <w:u w:val="single"/>
          </w:rPr>
          <w:t>PHP MySQL - Introducere si Tipuri de Date</w:t>
        </w:r>
        <w:r>
          <w:rPr>
            <w:rFonts w:ascii="Lucida Sans" w:hAnsi="Lucida Sans"/>
            <w:b/>
            <w:bCs/>
            <w:sz w:val="19"/>
            <w:szCs w:val="19"/>
          </w:rPr>
          <w:t> </w:t>
        </w:r>
        <w:r>
          <w:rPr>
            <w:rFonts w:ascii="Lucida Sans" w:hAnsi="Lucida Sans"/>
            <w:b/>
            <w:bCs/>
            <w:sz w:val="19"/>
            <w:szCs w:val="19"/>
            <w:vertAlign w:val="superscript"/>
          </w:rPr>
          <w:t>(1573)</w:t>
        </w:r>
      </w:ins>
    </w:p>
    <w:p w:rsidR="00CE1D16" w:rsidRDefault="00CE1D16" w:rsidP="00CE1D16">
      <w:pPr>
        <w:numPr>
          <w:ilvl w:val="0"/>
          <w:numId w:val="44"/>
        </w:numPr>
        <w:shd w:val="clear" w:color="auto" w:fill="EDEFFE"/>
        <w:spacing w:before="15" w:after="15" w:line="240" w:lineRule="auto"/>
        <w:ind w:left="15"/>
        <w:rPr>
          <w:ins w:id="4558" w:author="Unknown"/>
          <w:rFonts w:ascii="Lucida Sans" w:hAnsi="Lucida Sans"/>
          <w:b/>
          <w:bCs/>
          <w:sz w:val="19"/>
          <w:szCs w:val="19"/>
        </w:rPr>
      </w:pPr>
      <w:ins w:id="4559" w:author="Unknown">
        <w:r>
          <w:rPr>
            <w:rStyle w:val="islnk"/>
            <w:rFonts w:ascii="Lucida Sans" w:hAnsi="Lucida Sans"/>
            <w:b/>
            <w:bCs/>
            <w:color w:val="0000EB"/>
            <w:sz w:val="19"/>
            <w:szCs w:val="19"/>
            <w:u w:val="single"/>
          </w:rPr>
          <w:t>Obiectul anchor si Lucru cu adrese din link</w:t>
        </w:r>
        <w:r>
          <w:rPr>
            <w:rFonts w:ascii="Lucida Sans" w:hAnsi="Lucida Sans"/>
            <w:b/>
            <w:bCs/>
            <w:sz w:val="19"/>
            <w:szCs w:val="19"/>
          </w:rPr>
          <w:t> </w:t>
        </w:r>
        <w:r>
          <w:rPr>
            <w:rFonts w:ascii="Lucida Sans" w:hAnsi="Lucida Sans"/>
            <w:b/>
            <w:bCs/>
            <w:sz w:val="19"/>
            <w:szCs w:val="19"/>
            <w:vertAlign w:val="superscript"/>
          </w:rPr>
          <w:t>(246)</w:t>
        </w:r>
      </w:ins>
    </w:p>
    <w:p w:rsidR="00CE1D16" w:rsidRDefault="00CE1D16" w:rsidP="00CE1D16">
      <w:pPr>
        <w:numPr>
          <w:ilvl w:val="0"/>
          <w:numId w:val="44"/>
        </w:numPr>
        <w:shd w:val="clear" w:color="auto" w:fill="EDEFFE"/>
        <w:spacing w:before="15" w:after="15" w:line="240" w:lineRule="auto"/>
        <w:ind w:left="15"/>
        <w:rPr>
          <w:ins w:id="4560" w:author="Unknown"/>
          <w:rFonts w:ascii="Lucida Sans" w:hAnsi="Lucida Sans"/>
          <w:b/>
          <w:bCs/>
          <w:sz w:val="19"/>
          <w:szCs w:val="19"/>
        </w:rPr>
      </w:pPr>
      <w:ins w:id="4561" w:author="Unknown">
        <w:r>
          <w:rPr>
            <w:rStyle w:val="islnk"/>
            <w:rFonts w:ascii="Lucida Sans" w:hAnsi="Lucida Sans"/>
            <w:b/>
            <w:bCs/>
            <w:color w:val="0000EB"/>
            <w:sz w:val="19"/>
            <w:szCs w:val="19"/>
            <w:u w:val="single"/>
          </w:rPr>
          <w:t>Obiectul location</w:t>
        </w:r>
        <w:r>
          <w:rPr>
            <w:rFonts w:ascii="Lucida Sans" w:hAnsi="Lucida Sans"/>
            <w:b/>
            <w:bCs/>
            <w:sz w:val="19"/>
            <w:szCs w:val="19"/>
          </w:rPr>
          <w:t> </w:t>
        </w:r>
        <w:r>
          <w:rPr>
            <w:rFonts w:ascii="Lucida Sans" w:hAnsi="Lucida Sans"/>
            <w:b/>
            <w:bCs/>
            <w:sz w:val="19"/>
            <w:szCs w:val="19"/>
            <w:vertAlign w:val="superscript"/>
          </w:rPr>
          <w:t>(284)</w:t>
        </w:r>
      </w:ins>
    </w:p>
    <w:p w:rsidR="00CE1D16" w:rsidRDefault="00CE1D16" w:rsidP="00CE1D16">
      <w:pPr>
        <w:numPr>
          <w:ilvl w:val="0"/>
          <w:numId w:val="44"/>
        </w:numPr>
        <w:shd w:val="clear" w:color="auto" w:fill="EDEFFE"/>
        <w:spacing w:before="15" w:after="15" w:line="240" w:lineRule="auto"/>
        <w:ind w:left="15"/>
        <w:rPr>
          <w:ins w:id="4562" w:author="Unknown"/>
          <w:rFonts w:ascii="Lucida Sans" w:hAnsi="Lucida Sans"/>
          <w:b/>
          <w:bCs/>
          <w:sz w:val="19"/>
          <w:szCs w:val="19"/>
        </w:rPr>
      </w:pPr>
      <w:ins w:id="4563" w:author="Unknown">
        <w:r>
          <w:rPr>
            <w:rStyle w:val="islnk"/>
            <w:rFonts w:ascii="Lucida Sans" w:hAnsi="Lucida Sans"/>
            <w:b/>
            <w:bCs/>
            <w:color w:val="0000EB"/>
            <w:sz w:val="19"/>
            <w:szCs w:val="19"/>
            <w:u w:val="single"/>
          </w:rPr>
          <w:t>Blog si Cugetari Personale</w:t>
        </w:r>
        <w:r>
          <w:rPr>
            <w:rFonts w:ascii="Lucida Sans" w:hAnsi="Lucida Sans"/>
            <w:b/>
            <w:bCs/>
            <w:sz w:val="19"/>
            <w:szCs w:val="19"/>
          </w:rPr>
          <w:t> </w:t>
        </w:r>
        <w:r>
          <w:rPr>
            <w:rFonts w:ascii="Lucida Sans" w:hAnsi="Lucida Sans"/>
            <w:b/>
            <w:bCs/>
            <w:sz w:val="19"/>
            <w:szCs w:val="19"/>
            <w:vertAlign w:val="superscript"/>
          </w:rPr>
          <w:t>(28582)</w:t>
        </w:r>
      </w:ins>
    </w:p>
    <w:p w:rsidR="00CE1D16" w:rsidRDefault="00CE1D16" w:rsidP="00CE1D16">
      <w:pPr>
        <w:pStyle w:val="Heading4"/>
        <w:pBdr>
          <w:top w:val="single" w:sz="12" w:space="2" w:color="F8FEFF"/>
          <w:left w:val="single" w:sz="12" w:space="2" w:color="F8FEFF"/>
          <w:bottom w:val="single" w:sz="12" w:space="2" w:color="F8FEFF"/>
          <w:right w:val="single" w:sz="12" w:space="2" w:color="F8FEFF"/>
        </w:pBdr>
        <w:shd w:val="clear" w:color="auto" w:fill="EAEBFE"/>
        <w:spacing w:before="0" w:after="120"/>
        <w:jc w:val="center"/>
        <w:rPr>
          <w:ins w:id="4564" w:author="Unknown"/>
          <w:rFonts w:ascii="Calibri" w:hAnsi="Calibri"/>
          <w:sz w:val="24"/>
          <w:szCs w:val="24"/>
        </w:rPr>
      </w:pPr>
      <w:ins w:id="4565" w:author="Unknown">
        <w:r>
          <w:rPr>
            <w:rFonts w:ascii="Calibri" w:hAnsi="Calibri"/>
          </w:rPr>
          <w:t>Popular pages this month</w:t>
        </w:r>
      </w:ins>
    </w:p>
    <w:p w:rsidR="00CE1D16" w:rsidRDefault="00CE1D16" w:rsidP="00CE1D16">
      <w:pPr>
        <w:numPr>
          <w:ilvl w:val="0"/>
          <w:numId w:val="45"/>
        </w:numPr>
        <w:shd w:val="clear" w:color="auto" w:fill="EDEFFE"/>
        <w:spacing w:before="15" w:after="15" w:line="240" w:lineRule="auto"/>
        <w:ind w:left="15"/>
        <w:rPr>
          <w:ins w:id="4566" w:author="Unknown"/>
          <w:rFonts w:ascii="Lucida Sans" w:hAnsi="Lucida Sans"/>
          <w:b/>
          <w:bCs/>
          <w:sz w:val="19"/>
          <w:szCs w:val="19"/>
        </w:rPr>
      </w:pPr>
      <w:ins w:id="4567" w:author="Unknown">
        <w:r>
          <w:rPr>
            <w:rStyle w:val="islnk"/>
            <w:rFonts w:ascii="Lucida Sans" w:hAnsi="Lucida Sans"/>
            <w:b/>
            <w:bCs/>
            <w:color w:val="0000EB"/>
            <w:sz w:val="19"/>
            <w:szCs w:val="19"/>
            <w:u w:val="single"/>
          </w:rPr>
          <w:t>Cursuri si Tutoriale: Engleza, Spaniola, HTML, CSS, Php-Mysql, JavaScript, Ajax</w:t>
        </w:r>
        <w:r>
          <w:rPr>
            <w:rFonts w:ascii="Lucida Sans" w:hAnsi="Lucida Sans"/>
            <w:b/>
            <w:bCs/>
            <w:sz w:val="19"/>
            <w:szCs w:val="19"/>
          </w:rPr>
          <w:t> </w:t>
        </w:r>
        <w:r>
          <w:rPr>
            <w:rFonts w:ascii="Lucida Sans" w:hAnsi="Lucida Sans"/>
            <w:b/>
            <w:bCs/>
            <w:sz w:val="19"/>
            <w:szCs w:val="19"/>
            <w:vertAlign w:val="superscript"/>
          </w:rPr>
          <w:t>(4004)</w:t>
        </w:r>
      </w:ins>
    </w:p>
    <w:p w:rsidR="00CE1D16" w:rsidRDefault="00CE1D16" w:rsidP="00CE1D16">
      <w:pPr>
        <w:numPr>
          <w:ilvl w:val="0"/>
          <w:numId w:val="45"/>
        </w:numPr>
        <w:shd w:val="clear" w:color="auto" w:fill="EDEFFE"/>
        <w:spacing w:before="15" w:after="15" w:line="240" w:lineRule="auto"/>
        <w:ind w:left="15"/>
        <w:rPr>
          <w:ins w:id="4568" w:author="Unknown"/>
          <w:rFonts w:ascii="Lucida Sans" w:hAnsi="Lucida Sans"/>
          <w:b/>
          <w:bCs/>
          <w:sz w:val="19"/>
          <w:szCs w:val="19"/>
        </w:rPr>
      </w:pPr>
      <w:ins w:id="4569" w:author="Unknown">
        <w:r>
          <w:rPr>
            <w:rStyle w:val="islnk"/>
            <w:rFonts w:ascii="Lucida Sans" w:hAnsi="Lucida Sans"/>
            <w:b/>
            <w:bCs/>
            <w:color w:val="0000EB"/>
            <w:sz w:val="19"/>
            <w:szCs w:val="19"/>
            <w:u w:val="single"/>
          </w:rPr>
          <w:t>Curs HTML gratuit Tutoriale HTML5</w:t>
        </w:r>
        <w:r>
          <w:rPr>
            <w:rFonts w:ascii="Lucida Sans" w:hAnsi="Lucida Sans"/>
            <w:b/>
            <w:bCs/>
            <w:sz w:val="19"/>
            <w:szCs w:val="19"/>
          </w:rPr>
          <w:t> </w:t>
        </w:r>
        <w:r>
          <w:rPr>
            <w:rFonts w:ascii="Lucida Sans" w:hAnsi="Lucida Sans"/>
            <w:b/>
            <w:bCs/>
            <w:sz w:val="19"/>
            <w:szCs w:val="19"/>
            <w:vertAlign w:val="superscript"/>
          </w:rPr>
          <w:t>(3576)</w:t>
        </w:r>
      </w:ins>
    </w:p>
    <w:p w:rsidR="00CE1D16" w:rsidRDefault="00CE1D16" w:rsidP="00CE1D16">
      <w:pPr>
        <w:numPr>
          <w:ilvl w:val="0"/>
          <w:numId w:val="45"/>
        </w:numPr>
        <w:shd w:val="clear" w:color="auto" w:fill="EDEFFE"/>
        <w:spacing w:before="15" w:after="15" w:line="240" w:lineRule="auto"/>
        <w:ind w:left="15"/>
        <w:rPr>
          <w:ins w:id="4570" w:author="Unknown"/>
          <w:rFonts w:ascii="Lucida Sans" w:hAnsi="Lucida Sans"/>
          <w:b/>
          <w:bCs/>
          <w:sz w:val="19"/>
          <w:szCs w:val="19"/>
        </w:rPr>
      </w:pPr>
      <w:ins w:id="4571" w:author="Unknown">
        <w:r>
          <w:rPr>
            <w:rStyle w:val="islnk"/>
            <w:rFonts w:ascii="Lucida Sans" w:hAnsi="Lucida Sans"/>
            <w:b/>
            <w:bCs/>
            <w:color w:val="0000EB"/>
            <w:sz w:val="19"/>
            <w:szCs w:val="19"/>
            <w:u w:val="single"/>
          </w:rPr>
          <w:t>Curs si Tutoriale JavaScript</w:t>
        </w:r>
        <w:r>
          <w:rPr>
            <w:rFonts w:ascii="Lucida Sans" w:hAnsi="Lucida Sans"/>
            <w:b/>
            <w:bCs/>
            <w:sz w:val="19"/>
            <w:szCs w:val="19"/>
          </w:rPr>
          <w:t> </w:t>
        </w:r>
        <w:r>
          <w:rPr>
            <w:rFonts w:ascii="Lucida Sans" w:hAnsi="Lucida Sans"/>
            <w:b/>
            <w:bCs/>
            <w:sz w:val="19"/>
            <w:szCs w:val="19"/>
            <w:vertAlign w:val="superscript"/>
          </w:rPr>
          <w:t>(2686)</w:t>
        </w:r>
      </w:ins>
    </w:p>
    <w:p w:rsidR="00CE1D16" w:rsidRDefault="00CE1D16" w:rsidP="00CE1D16">
      <w:pPr>
        <w:numPr>
          <w:ilvl w:val="0"/>
          <w:numId w:val="45"/>
        </w:numPr>
        <w:shd w:val="clear" w:color="auto" w:fill="EDEFFE"/>
        <w:spacing w:before="15" w:after="15" w:line="240" w:lineRule="auto"/>
        <w:ind w:left="15"/>
        <w:rPr>
          <w:ins w:id="4572" w:author="Unknown"/>
          <w:rFonts w:ascii="Lucida Sans" w:hAnsi="Lucida Sans"/>
          <w:b/>
          <w:bCs/>
          <w:sz w:val="19"/>
          <w:szCs w:val="19"/>
        </w:rPr>
      </w:pPr>
      <w:ins w:id="4573" w:author="Unknown">
        <w:r>
          <w:rPr>
            <w:rStyle w:val="islnk"/>
            <w:rFonts w:ascii="Lucida Sans" w:hAnsi="Lucida Sans"/>
            <w:b/>
            <w:bCs/>
            <w:color w:val="0000EB"/>
            <w:sz w:val="19"/>
            <w:szCs w:val="19"/>
            <w:u w:val="single"/>
          </w:rPr>
          <w:t>Curs PHP MySQL, Tutoriale si Scripturi PHP</w:t>
        </w:r>
        <w:r>
          <w:rPr>
            <w:rFonts w:ascii="Lucida Sans" w:hAnsi="Lucida Sans"/>
            <w:b/>
            <w:bCs/>
            <w:sz w:val="19"/>
            <w:szCs w:val="19"/>
          </w:rPr>
          <w:t> </w:t>
        </w:r>
        <w:r>
          <w:rPr>
            <w:rFonts w:ascii="Lucida Sans" w:hAnsi="Lucida Sans"/>
            <w:b/>
            <w:bCs/>
            <w:sz w:val="19"/>
            <w:szCs w:val="19"/>
            <w:vertAlign w:val="superscript"/>
          </w:rPr>
          <w:t>(2651)</w:t>
        </w:r>
      </w:ins>
    </w:p>
    <w:p w:rsidR="00CE1D16" w:rsidRDefault="00CE1D16" w:rsidP="00CE1D16">
      <w:pPr>
        <w:numPr>
          <w:ilvl w:val="0"/>
          <w:numId w:val="45"/>
        </w:numPr>
        <w:shd w:val="clear" w:color="auto" w:fill="EDEFFE"/>
        <w:spacing w:before="15" w:after="15" w:line="240" w:lineRule="auto"/>
        <w:ind w:left="15"/>
        <w:rPr>
          <w:ins w:id="4574" w:author="Unknown"/>
          <w:rFonts w:ascii="Lucida Sans" w:hAnsi="Lucida Sans"/>
          <w:b/>
          <w:bCs/>
          <w:sz w:val="19"/>
          <w:szCs w:val="19"/>
        </w:rPr>
      </w:pPr>
      <w:ins w:id="4575" w:author="Unknown">
        <w:r>
          <w:rPr>
            <w:rStyle w:val="islnk"/>
            <w:rFonts w:ascii="Lucida Sans" w:hAnsi="Lucida Sans"/>
            <w:b/>
            <w:bCs/>
            <w:color w:val="0000EB"/>
            <w:sz w:val="19"/>
            <w:szCs w:val="19"/>
            <w:u w:val="single"/>
          </w:rPr>
          <w:t>Curs si Tutoriale Ajax</w:t>
        </w:r>
        <w:r>
          <w:rPr>
            <w:rFonts w:ascii="Lucida Sans" w:hAnsi="Lucida Sans"/>
            <w:b/>
            <w:bCs/>
            <w:sz w:val="19"/>
            <w:szCs w:val="19"/>
          </w:rPr>
          <w:t> </w:t>
        </w:r>
        <w:r>
          <w:rPr>
            <w:rFonts w:ascii="Lucida Sans" w:hAnsi="Lucida Sans"/>
            <w:b/>
            <w:bCs/>
            <w:sz w:val="19"/>
            <w:szCs w:val="19"/>
            <w:vertAlign w:val="superscript"/>
          </w:rPr>
          <w:t>(2527)</w:t>
        </w:r>
      </w:ins>
    </w:p>
    <w:p w:rsidR="00CE1D16" w:rsidRDefault="00CE1D16" w:rsidP="00CE1D16">
      <w:pPr>
        <w:pStyle w:val="Heading5"/>
        <w:spacing w:before="192" w:after="192"/>
        <w:jc w:val="center"/>
        <w:rPr>
          <w:ins w:id="4576" w:author="Unknown"/>
          <w:rFonts w:ascii="Calibri" w:hAnsi="Calibri"/>
          <w:b/>
          <w:bCs/>
          <w:color w:val="0001FB"/>
          <w:sz w:val="26"/>
          <w:szCs w:val="26"/>
          <w:u w:val="single"/>
        </w:rPr>
      </w:pPr>
      <w:ins w:id="4577" w:author="Unknown">
        <w:r>
          <w:rPr>
            <w:rFonts w:ascii="Calibri" w:hAnsi="Calibri"/>
            <w:color w:val="0001FB"/>
            <w:sz w:val="26"/>
            <w:szCs w:val="26"/>
            <w:u w:val="single"/>
          </w:rPr>
          <w:t>Site access statistics</w:t>
        </w:r>
      </w:ins>
    </w:p>
    <w:p w:rsidR="00CE1D16" w:rsidRDefault="00CE1D16" w:rsidP="00CE1D16">
      <w:pPr>
        <w:jc w:val="center"/>
        <w:rPr>
          <w:ins w:id="4578" w:author="Unknown"/>
          <w:rFonts w:ascii="Calibri" w:hAnsi="Calibri"/>
          <w:sz w:val="24"/>
          <w:szCs w:val="24"/>
        </w:rPr>
      </w:pPr>
      <w:r>
        <w:rPr>
          <w:rFonts w:ascii="Calibri" w:hAnsi="Calibri"/>
          <w:noProof/>
        </w:rPr>
        <w:drawing>
          <wp:inline distT="0" distB="0" distL="0" distR="0">
            <wp:extent cx="304800" cy="1000125"/>
            <wp:effectExtent l="0" t="0" r="0" b="9525"/>
            <wp:docPr id="11" name="Picture 11"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hat"/>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4800" cy="1000125"/>
                    </a:xfrm>
                    <a:prstGeom prst="rect">
                      <a:avLst/>
                    </a:prstGeom>
                    <a:noFill/>
                    <a:ln>
                      <a:noFill/>
                    </a:ln>
                  </pic:spPr>
                </pic:pic>
              </a:graphicData>
            </a:graphic>
          </wp:inline>
        </w:drawing>
      </w:r>
    </w:p>
    <w:p w:rsidR="00CE1D16" w:rsidRDefault="00CE1D16" w:rsidP="00CE1D16">
      <w:pPr>
        <w:jc w:val="center"/>
        <w:rPr>
          <w:ins w:id="4579" w:author="Unknown"/>
          <w:rFonts w:ascii="Calibri" w:hAnsi="Calibri"/>
        </w:rPr>
      </w:pPr>
      <w:ins w:id="4580" w:author="Unknown">
        <w:r>
          <w:rPr>
            <w:rFonts w:ascii="Calibri" w:hAnsi="Calibri"/>
          </w:rPr>
          <w:fldChar w:fldCharType="begin"/>
        </w:r>
        <w:r>
          <w:rPr>
            <w:rFonts w:ascii="Calibri" w:hAnsi="Calibri"/>
          </w:rPr>
          <w:instrText xml:space="preserve"> HYPERLINK "https://marplo.net/" \o "Home" </w:instrText>
        </w:r>
        <w:r>
          <w:rPr>
            <w:rFonts w:ascii="Calibri" w:hAnsi="Calibri"/>
          </w:rPr>
          <w:fldChar w:fldCharType="separate"/>
        </w:r>
        <w:r>
          <w:rPr>
            <w:rStyle w:val="Hyperlink"/>
            <w:rFonts w:ascii="Arial" w:hAnsi="Arial" w:cs="Arial"/>
            <w:b/>
            <w:bCs/>
            <w:color w:val="555555"/>
            <w:sz w:val="21"/>
            <w:szCs w:val="21"/>
          </w:rPr>
          <w:t>Home</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"https://marplo.net/contact" \o "Contact" </w:instrText>
        </w:r>
        <w:r>
          <w:rPr>
            <w:rFonts w:ascii="Calibri" w:hAnsi="Calibri"/>
          </w:rPr>
          <w:fldChar w:fldCharType="separate"/>
        </w:r>
        <w:r>
          <w:rPr>
            <w:rStyle w:val="Hyperlink"/>
            <w:rFonts w:ascii="Arial" w:hAnsi="Arial" w:cs="Arial"/>
            <w:b/>
            <w:bCs/>
            <w:color w:val="555555"/>
            <w:sz w:val="21"/>
            <w:szCs w:val="21"/>
          </w:rPr>
          <w:t>Contact</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"https://marplo.net/engleza" \o "Engleza" </w:instrText>
        </w:r>
        <w:r>
          <w:rPr>
            <w:rFonts w:ascii="Calibri" w:hAnsi="Calibri"/>
          </w:rPr>
          <w:fldChar w:fldCharType="separate"/>
        </w:r>
        <w:r>
          <w:rPr>
            <w:rStyle w:val="Hyperlink"/>
            <w:rFonts w:ascii="Arial" w:hAnsi="Arial" w:cs="Arial"/>
            <w:b/>
            <w:bCs/>
            <w:color w:val="555555"/>
            <w:sz w:val="21"/>
            <w:szCs w:val="21"/>
          </w:rPr>
          <w:t>Engleza</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"https://marplo.net/spaniola" \o "Spaniola" </w:instrText>
        </w:r>
        <w:r>
          <w:rPr>
            <w:rFonts w:ascii="Calibri" w:hAnsi="Calibri"/>
          </w:rPr>
          <w:fldChar w:fldCharType="separate"/>
        </w:r>
        <w:r>
          <w:rPr>
            <w:rStyle w:val="Hyperlink"/>
            <w:rFonts w:ascii="Arial" w:hAnsi="Arial" w:cs="Arial"/>
            <w:b/>
            <w:bCs/>
            <w:color w:val="555555"/>
            <w:sz w:val="21"/>
            <w:szCs w:val="21"/>
          </w:rPr>
          <w:t>Spaniola</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"https://marplo.net/html" \o "Html" </w:instrText>
        </w:r>
        <w:r>
          <w:rPr>
            <w:rFonts w:ascii="Calibri" w:hAnsi="Calibri"/>
          </w:rPr>
          <w:fldChar w:fldCharType="separate"/>
        </w:r>
        <w:r>
          <w:rPr>
            <w:rStyle w:val="Hyperlink"/>
            <w:rFonts w:ascii="Arial" w:hAnsi="Arial" w:cs="Arial"/>
            <w:b/>
            <w:bCs/>
            <w:color w:val="555555"/>
            <w:sz w:val="21"/>
            <w:szCs w:val="21"/>
          </w:rPr>
          <w:t>Html</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"https://marplo.net/css" \o "CSS" </w:instrText>
        </w:r>
        <w:r>
          <w:rPr>
            <w:rFonts w:ascii="Calibri" w:hAnsi="Calibri"/>
          </w:rPr>
          <w:fldChar w:fldCharType="separate"/>
        </w:r>
        <w:r>
          <w:rPr>
            <w:rStyle w:val="Hyperlink"/>
            <w:rFonts w:ascii="Arial" w:hAnsi="Arial" w:cs="Arial"/>
            <w:b/>
            <w:bCs/>
            <w:color w:val="555555"/>
            <w:sz w:val="21"/>
            <w:szCs w:val="21"/>
          </w:rPr>
          <w:t>CSS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"https://marplo.net/javascript" \o "JavaScript" </w:instrText>
        </w:r>
        <w:r>
          <w:rPr>
            <w:rFonts w:ascii="Calibri" w:hAnsi="Calibri"/>
          </w:rPr>
          <w:fldChar w:fldCharType="separate"/>
        </w:r>
        <w:r>
          <w:rPr>
            <w:rStyle w:val="Hyperlink"/>
            <w:rFonts w:ascii="Arial" w:hAnsi="Arial" w:cs="Arial"/>
            <w:b/>
            <w:bCs/>
            <w:color w:val="555555"/>
            <w:sz w:val="21"/>
            <w:szCs w:val="21"/>
          </w:rPr>
          <w:t>JavaScript</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"https://marplo.net/php-mysql" \o "PHP-MySQL" </w:instrText>
        </w:r>
        <w:r>
          <w:rPr>
            <w:rFonts w:ascii="Calibri" w:hAnsi="Calibri"/>
          </w:rPr>
          <w:fldChar w:fldCharType="separate"/>
        </w:r>
        <w:r>
          <w:rPr>
            <w:rStyle w:val="Hyperlink"/>
            <w:rFonts w:ascii="Arial" w:hAnsi="Arial" w:cs="Arial"/>
            <w:b/>
            <w:bCs/>
            <w:color w:val="555555"/>
            <w:sz w:val="21"/>
            <w:szCs w:val="21"/>
          </w:rPr>
          <w:t>PHP-MySQL</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"https://marplo.net/ajax" \o "Ajax" </w:instrText>
        </w:r>
        <w:r>
          <w:rPr>
            <w:rFonts w:ascii="Calibri" w:hAnsi="Calibri"/>
          </w:rPr>
          <w:fldChar w:fldCharType="separate"/>
        </w:r>
        <w:r>
          <w:rPr>
            <w:rStyle w:val="Hyperlink"/>
            <w:rFonts w:ascii="Arial" w:hAnsi="Arial" w:cs="Arial"/>
            <w:b/>
            <w:bCs/>
            <w:color w:val="555555"/>
            <w:sz w:val="21"/>
            <w:szCs w:val="21"/>
          </w:rPr>
          <w:t>Ajax</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"https://marplo.net/flash" \o "Flash-AS3" </w:instrText>
        </w:r>
        <w:r>
          <w:rPr>
            <w:rFonts w:ascii="Calibri" w:hAnsi="Calibri"/>
          </w:rPr>
          <w:fldChar w:fldCharType="separate"/>
        </w:r>
        <w:r>
          <w:rPr>
            <w:rStyle w:val="Hyperlink"/>
            <w:rFonts w:ascii="Arial" w:hAnsi="Arial" w:cs="Arial"/>
            <w:b/>
            <w:bCs/>
            <w:color w:val="555555"/>
            <w:sz w:val="21"/>
            <w:szCs w:val="21"/>
          </w:rPr>
          <w:t>Flash-AS3</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"https://marplo.net/php-mysql/laravel-tutoriale" \o "PHP Laravel - Tutoriale" </w:instrText>
        </w:r>
        <w:r>
          <w:rPr>
            <w:rFonts w:ascii="Calibri" w:hAnsi="Calibri"/>
          </w:rPr>
          <w:fldChar w:fldCharType="separate"/>
        </w:r>
        <w:r>
          <w:rPr>
            <w:rStyle w:val="Hyperlink"/>
            <w:rFonts w:ascii="Arial" w:hAnsi="Arial" w:cs="Arial"/>
            <w:b/>
            <w:bCs/>
            <w:color w:val="555555"/>
            <w:sz w:val="21"/>
            <w:szCs w:val="21"/>
          </w:rPr>
          <w:t>PHP Laravel - Tutoriale</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"https://marplo.net/vuejs" \o "Vue.js" </w:instrText>
        </w:r>
        <w:r>
          <w:rPr>
            <w:rFonts w:ascii="Calibri" w:hAnsi="Calibri"/>
          </w:rPr>
          <w:fldChar w:fldCharType="separate"/>
        </w:r>
        <w:r>
          <w:rPr>
            <w:rStyle w:val="Hyperlink"/>
            <w:rFonts w:ascii="Arial" w:hAnsi="Arial" w:cs="Arial"/>
            <w:b/>
            <w:bCs/>
            <w:color w:val="555555"/>
            <w:sz w:val="21"/>
            <w:szCs w:val="21"/>
          </w:rPr>
          <w:t>Vue.js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"https://marplo.net/javascript/tutoriale-nodejs-js" \o "Tutoriale Node.js" </w:instrText>
        </w:r>
        <w:r>
          <w:rPr>
            <w:rFonts w:ascii="Calibri" w:hAnsi="Calibri"/>
          </w:rPr>
          <w:fldChar w:fldCharType="separate"/>
        </w:r>
        <w:r>
          <w:rPr>
            <w:rStyle w:val="Hyperlink"/>
            <w:rFonts w:ascii="Arial" w:hAnsi="Arial" w:cs="Arial"/>
            <w:b/>
            <w:bCs/>
            <w:color w:val="555555"/>
            <w:sz w:val="21"/>
            <w:szCs w:val="21"/>
          </w:rPr>
          <w:t>Tutoriale Node.js</w:t>
        </w:r>
        <w:r>
          <w:rPr>
            <w:rFonts w:ascii="Calibri" w:hAnsi="Calibri"/>
          </w:rPr>
          <w:fldChar w:fldCharType="end"/>
        </w:r>
        <w:r>
          <w:rPr>
            <w:rFonts w:ascii="Calibri" w:hAnsi="Calibri"/>
          </w:rPr>
          <w:t> </w:t>
        </w:r>
        <w:r>
          <w:rPr>
            <w:rFonts w:ascii="Calibri" w:hAnsi="Calibri"/>
          </w:rPr>
          <w:fldChar w:fldCharType="begin"/>
        </w:r>
        <w:r>
          <w:rPr>
            <w:rFonts w:ascii="Calibri" w:hAnsi="Calibri"/>
          </w:rPr>
          <w:instrText xml:space="preserve"> HYPERLINK "https://marplo.net/blog" \o "Blog" </w:instrText>
        </w:r>
        <w:r>
          <w:rPr>
            <w:rFonts w:ascii="Calibri" w:hAnsi="Calibri"/>
          </w:rPr>
          <w:fldChar w:fldCharType="separate"/>
        </w:r>
        <w:r>
          <w:rPr>
            <w:rStyle w:val="Hyperlink"/>
            <w:rFonts w:ascii="Arial" w:hAnsi="Arial" w:cs="Arial"/>
            <w:b/>
            <w:bCs/>
            <w:color w:val="555555"/>
            <w:sz w:val="21"/>
            <w:szCs w:val="21"/>
            <w:bdr w:val="none" w:sz="0" w:space="0" w:color="auto" w:frame="1"/>
          </w:rPr>
          <w:t>Blog</w:t>
        </w:r>
        <w:r>
          <w:rPr>
            <w:rFonts w:ascii="Calibri" w:hAnsi="Calibri"/>
          </w:rPr>
          <w:fldChar w:fldCharType="end"/>
        </w:r>
        <w:r>
          <w:rPr>
            <w:rStyle w:val="Emphasis"/>
            <w:rFonts w:ascii="Calibri" w:hAnsi="Calibri"/>
            <w:color w:val="A0A0A0"/>
            <w:sz w:val="19"/>
            <w:szCs w:val="19"/>
          </w:rPr>
          <w:t>- WebMaster, WebDesigner : MarPlo -</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Accesare elemente din form</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282"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83"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84"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85"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86"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87"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88"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289"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290"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291"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41" type="#_x0000_t75" style="width:1in;height:1in" o:ole="">
            <v:imagedata r:id="rId17" o:title=""/>
          </v:shape>
          <w:control r:id="rId292" w:name="DefaultOcxName24" w:shapeid="_x0000_i1141"/>
        </w:object>
      </w:r>
    </w:p>
    <w:p w:rsidR="00CE1D16" w:rsidRDefault="00CE1D16" w:rsidP="00CE1D16">
      <w:pPr>
        <w:pStyle w:val="z-BottomofForm"/>
      </w:pPr>
      <w:r>
        <w:t>Bottom of Form</w:t>
      </w:r>
    </w:p>
    <w:p w:rsidR="00CE1D16" w:rsidRDefault="00CE1D16" w:rsidP="00CE1D16">
      <w:pPr>
        <w:pStyle w:val="ptxt"/>
        <w:shd w:val="clear" w:color="auto" w:fill="FEFEFF"/>
        <w:spacing w:before="105" w:beforeAutospacing="0" w:after="120" w:afterAutospacing="0"/>
        <w:ind w:left="120" w:firstLine="300"/>
        <w:rPr>
          <w:ins w:id="4581" w:author="Unknown"/>
          <w:rFonts w:ascii="Calibri" w:hAnsi="Calibri"/>
          <w:color w:val="000000"/>
          <w:sz w:val="26"/>
          <w:szCs w:val="26"/>
        </w:rPr>
      </w:pPr>
      <w:ins w:id="4582" w:author="Unknown">
        <w:r>
          <w:rPr>
            <w:rFonts w:ascii="Calibri" w:hAnsi="Calibri"/>
            <w:color w:val="000000"/>
            <w:sz w:val="26"/>
            <w:szCs w:val="26"/>
          </w:rPr>
          <w:t>In </w:t>
        </w:r>
        <w:r>
          <w:rPr>
            <w:rStyle w:val="Strong"/>
            <w:rFonts w:ascii="Calibri" w:hAnsi="Calibri"/>
            <w:color w:val="000000"/>
            <w:sz w:val="26"/>
            <w:szCs w:val="26"/>
          </w:rPr>
          <w:t>&lt;form&gt;</w:t>
        </w:r>
        <w:r>
          <w:rPr>
            <w:rFonts w:ascii="Calibri" w:hAnsi="Calibri"/>
            <w:color w:val="000000"/>
            <w:sz w:val="26"/>
            <w:szCs w:val="26"/>
          </w:rPr>
          <w:t> se pot adauga numeroase tipuri de elemente HTML de formular pentru diferite tipuri de date care pot fi adaugate sau selectate de utilizator.</w:t>
        </w:r>
        <w:r>
          <w:rPr>
            <w:rFonts w:ascii="Calibri" w:hAnsi="Calibri"/>
            <w:color w:val="000000"/>
            <w:sz w:val="26"/>
            <w:szCs w:val="26"/>
          </w:rPr>
          <w:br/>
          <w:t>- Vedeti tutorialele HTML: </w:t>
        </w:r>
        <w:r>
          <w:rPr>
            <w:rFonts w:ascii="Calibri" w:hAnsi="Calibri"/>
            <w:color w:val="000000"/>
            <w:sz w:val="26"/>
            <w:szCs w:val="26"/>
          </w:rPr>
          <w:fldChar w:fldCharType="begin"/>
        </w:r>
        <w:r>
          <w:rPr>
            <w:rFonts w:ascii="Calibri" w:hAnsi="Calibri"/>
            <w:color w:val="000000"/>
            <w:sz w:val="26"/>
            <w:szCs w:val="26"/>
          </w:rPr>
          <w:instrText xml:space="preserve"> HYPERLINK "https://marplo.net/html/formulare.html" \o "Creare formulare" </w:instrText>
        </w:r>
        <w:r>
          <w:rPr>
            <w:rFonts w:ascii="Calibri" w:hAnsi="Calibri"/>
            <w:color w:val="000000"/>
            <w:sz w:val="26"/>
            <w:szCs w:val="26"/>
          </w:rPr>
          <w:fldChar w:fldCharType="separate"/>
        </w:r>
        <w:r>
          <w:rPr>
            <w:rStyle w:val="Hyperlink"/>
            <w:rFonts w:ascii="Calibri" w:hAnsi="Calibri"/>
            <w:b/>
            <w:bCs/>
            <w:i/>
            <w:iCs/>
            <w:sz w:val="26"/>
            <w:szCs w:val="26"/>
          </w:rPr>
          <w:t>Creare formulare</w:t>
        </w:r>
        <w:r>
          <w:rPr>
            <w:rFonts w:ascii="Calibri" w:hAnsi="Calibri"/>
            <w:color w:val="000000"/>
            <w:sz w:val="26"/>
            <w:szCs w:val="26"/>
          </w:rPr>
          <w:fldChar w:fldCharType="end"/>
        </w:r>
        <w:r>
          <w:rPr>
            <w:rFonts w:ascii="Calibri" w:hAnsi="Calibri"/>
            <w:color w:val="000000"/>
            <w:sz w:val="26"/>
            <w:szCs w:val="26"/>
          </w:rPr>
          <w:t> si </w:t>
        </w:r>
        <w:r>
          <w:rPr>
            <w:rFonts w:ascii="Calibri" w:hAnsi="Calibri"/>
            <w:color w:val="000000"/>
            <w:sz w:val="26"/>
            <w:szCs w:val="26"/>
          </w:rPr>
          <w:fldChar w:fldCharType="begin"/>
        </w:r>
        <w:r>
          <w:rPr>
            <w:rFonts w:ascii="Calibri" w:hAnsi="Calibri"/>
            <w:color w:val="000000"/>
            <w:sz w:val="26"/>
            <w:szCs w:val="26"/>
          </w:rPr>
          <w:instrText xml:space="preserve"> HYPERLINK "https://marplo.net/html/html5-formular-input-atribute.html" \o "HTML5 - Elemente si atribute noi in formular" </w:instrText>
        </w:r>
        <w:r>
          <w:rPr>
            <w:rFonts w:ascii="Calibri" w:hAnsi="Calibri"/>
            <w:color w:val="000000"/>
            <w:sz w:val="26"/>
            <w:szCs w:val="26"/>
          </w:rPr>
          <w:fldChar w:fldCharType="separate"/>
        </w:r>
        <w:r>
          <w:rPr>
            <w:rStyle w:val="Hyperlink"/>
            <w:rFonts w:ascii="Calibri" w:hAnsi="Calibri"/>
            <w:b/>
            <w:bCs/>
            <w:i/>
            <w:iCs/>
            <w:sz w:val="26"/>
            <w:szCs w:val="26"/>
          </w:rPr>
          <w:t>HTML5 - Elemente si atribute noi in form</w:t>
        </w:r>
        <w:r>
          <w:rPr>
            <w:rFonts w:ascii="Calibri" w:hAnsi="Calibri"/>
            <w:color w:val="000000"/>
            <w:sz w:val="26"/>
            <w:szCs w:val="26"/>
          </w:rPr>
          <w:fldChar w:fldCharType="end"/>
        </w:r>
        <w:r>
          <w:rPr>
            <w:rFonts w:ascii="Calibri" w:hAnsi="Calibri"/>
            <w:color w:val="000000"/>
            <w:sz w:val="26"/>
            <w:szCs w:val="26"/>
          </w:rPr>
          <w:t>.</w:t>
        </w:r>
      </w:ins>
    </w:p>
    <w:p w:rsidR="00CE1D16" w:rsidRDefault="00CE1D16" w:rsidP="00CE1D16">
      <w:pPr>
        <w:shd w:val="clear" w:color="auto" w:fill="FEFEFF"/>
        <w:rPr>
          <w:ins w:id="4583"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4584" w:author="Unknown"/>
          <w:rFonts w:ascii="Calibri" w:hAnsi="Calibri"/>
          <w:color w:val="000000"/>
          <w:spacing w:val="15"/>
          <w:sz w:val="27"/>
          <w:szCs w:val="27"/>
          <w:u w:val="single"/>
        </w:rPr>
      </w:pPr>
      <w:ins w:id="4585" w:author="Unknown">
        <w:r>
          <w:rPr>
            <w:rFonts w:ascii="Calibri" w:hAnsi="Calibri"/>
            <w:color w:val="000000"/>
            <w:spacing w:val="15"/>
            <w:u w:val="single"/>
          </w:rPr>
          <w:lastRenderedPageBreak/>
          <w:t>Preluare elemente din &lt;form&gt; in JavaScript</w:t>
        </w:r>
      </w:ins>
    </w:p>
    <w:p w:rsidR="00CE1D16" w:rsidRDefault="00CE1D16" w:rsidP="00CE1D16">
      <w:pPr>
        <w:pStyle w:val="ptxt"/>
        <w:shd w:val="clear" w:color="auto" w:fill="FEFEFF"/>
        <w:spacing w:before="105" w:beforeAutospacing="0" w:after="120" w:afterAutospacing="0"/>
        <w:ind w:left="120" w:firstLine="300"/>
        <w:rPr>
          <w:ins w:id="4586" w:author="Unknown"/>
          <w:rFonts w:ascii="Calibri" w:hAnsi="Calibri"/>
          <w:color w:val="000000"/>
          <w:sz w:val="26"/>
          <w:szCs w:val="26"/>
        </w:rPr>
      </w:pPr>
      <w:ins w:id="4587" w:author="Unknown">
        <w:r>
          <w:rPr>
            <w:rFonts w:ascii="Calibri" w:hAnsi="Calibri"/>
            <w:color w:val="000000"/>
            <w:sz w:val="26"/>
            <w:szCs w:val="26"/>
          </w:rPr>
          <w:t>Sunt mai multe moduri prin care elementele HTML dintr-un &lt;form&gt; pot fi preluate ca obiecte in JavaScript.</w:t>
        </w:r>
        <w:r>
          <w:rPr>
            <w:rFonts w:ascii="Calibri" w:hAnsi="Calibri"/>
            <w:color w:val="000000"/>
            <w:sz w:val="26"/>
            <w:szCs w:val="26"/>
          </w:rPr>
          <w:br/>
          <w:t>In general se folosesc metodele: </w:t>
        </w:r>
        <w:r>
          <w:rPr>
            <w:rStyle w:val="HTMLCode"/>
            <w:b/>
            <w:bCs/>
            <w:color w:val="0000EE"/>
          </w:rPr>
          <w:t>getElementById()</w:t>
        </w:r>
        <w:r>
          <w:rPr>
            <w:rFonts w:ascii="Calibri" w:hAnsi="Calibri"/>
            <w:color w:val="000000"/>
            <w:sz w:val="26"/>
            <w:szCs w:val="26"/>
          </w:rPr>
          <w:t>, </w:t>
        </w:r>
        <w:r>
          <w:rPr>
            <w:rStyle w:val="HTMLCode"/>
            <w:b/>
            <w:bCs/>
            <w:color w:val="0000EE"/>
          </w:rPr>
          <w:t>querySelector()</w:t>
        </w:r>
        <w:r>
          <w:rPr>
            <w:rFonts w:ascii="Calibri" w:hAnsi="Calibri"/>
            <w:color w:val="000000"/>
            <w:sz w:val="26"/>
            <w:szCs w:val="26"/>
          </w:rPr>
          <w:t>, formula: </w:t>
        </w:r>
        <w:r>
          <w:rPr>
            <w:rStyle w:val="HTMLCode"/>
            <w:b/>
            <w:bCs/>
            <w:color w:val="0000EE"/>
          </w:rPr>
          <w:t>eform['elm_name']</w:t>
        </w:r>
        <w:r>
          <w:rPr>
            <w:rFonts w:ascii="Calibri" w:hAnsi="Calibri"/>
            <w:color w:val="000000"/>
            <w:sz w:val="26"/>
            <w:szCs w:val="26"/>
          </w:rPr>
          <w:t>, sau proprietatea: </w:t>
        </w:r>
        <w:r>
          <w:rPr>
            <w:rStyle w:val="HTMLCode"/>
            <w:b/>
            <w:bCs/>
            <w:color w:val="0000EE"/>
          </w:rPr>
          <w:t>eform.elements[index]</w:t>
        </w:r>
        <w:r>
          <w:rPr>
            <w:rFonts w:ascii="Calibri" w:hAnsi="Calibri"/>
            <w:color w:val="000000"/>
            <w:sz w:val="26"/>
            <w:szCs w:val="26"/>
          </w:rPr>
          <w:t>.</w:t>
        </w:r>
      </w:ins>
    </w:p>
    <w:p w:rsidR="00CE1D16" w:rsidRDefault="00CE1D16" w:rsidP="00CE1D16">
      <w:pPr>
        <w:numPr>
          <w:ilvl w:val="0"/>
          <w:numId w:val="46"/>
        </w:numPr>
        <w:shd w:val="clear" w:color="auto" w:fill="FEFEFF"/>
        <w:spacing w:before="100" w:beforeAutospacing="1" w:after="100" w:afterAutospacing="1" w:line="319" w:lineRule="atLeast"/>
        <w:ind w:left="525"/>
        <w:rPr>
          <w:ins w:id="4588" w:author="Unknown"/>
          <w:rFonts w:ascii="Calibri" w:hAnsi="Calibri"/>
          <w:color w:val="000000"/>
          <w:sz w:val="26"/>
          <w:szCs w:val="26"/>
        </w:rPr>
      </w:pPr>
      <w:ins w:id="4589" w:author="Unknown">
        <w:r>
          <w:rPr>
            <w:rFonts w:ascii="Calibri" w:hAnsi="Calibri"/>
            <w:color w:val="000000"/>
            <w:sz w:val="26"/>
            <w:szCs w:val="26"/>
          </w:rPr>
          <w:t>Daca elementul din &lt;form&gt; are un ID, se poate accesa cu oricare din aceste sintaxe:</w:t>
        </w:r>
      </w:ins>
    </w:p>
    <w:p w:rsidR="00CE1D16" w:rsidRDefault="00CE1D16" w:rsidP="00CE1D16">
      <w:pPr>
        <w:shd w:val="clear" w:color="auto" w:fill="F0FEF1"/>
        <w:spacing w:before="100" w:beforeAutospacing="1" w:after="100" w:afterAutospacing="1" w:line="319" w:lineRule="atLeast"/>
        <w:ind w:left="525"/>
        <w:rPr>
          <w:ins w:id="4590" w:author="Unknown"/>
          <w:rFonts w:ascii="Calibri" w:hAnsi="Calibri"/>
          <w:b/>
          <w:bCs/>
          <w:color w:val="000000"/>
          <w:sz w:val="24"/>
          <w:szCs w:val="24"/>
        </w:rPr>
      </w:pPr>
      <w:ins w:id="4591" w:author="Unknown">
        <w:r>
          <w:rPr>
            <w:rFonts w:ascii="Calibri" w:hAnsi="Calibri"/>
            <w:b/>
            <w:bCs/>
            <w:color w:val="000000"/>
          </w:rPr>
          <w:t>document.getElementById('id_elm')</w:t>
        </w:r>
        <w:r>
          <w:rPr>
            <w:rFonts w:ascii="Calibri" w:hAnsi="Calibri"/>
            <w:b/>
            <w:bCs/>
            <w:color w:val="000000"/>
          </w:rPr>
          <w:br/>
          <w:t>document.querySelector('#id_elm')</w:t>
        </w:r>
      </w:ins>
    </w:p>
    <w:p w:rsidR="00CE1D16" w:rsidRDefault="00CE1D16" w:rsidP="00CE1D16">
      <w:pPr>
        <w:shd w:val="clear" w:color="auto" w:fill="FEFEFF"/>
        <w:spacing w:before="100" w:beforeAutospacing="1" w:after="100" w:afterAutospacing="1" w:line="319" w:lineRule="atLeast"/>
        <w:ind w:left="525"/>
        <w:rPr>
          <w:ins w:id="4592" w:author="Unknown"/>
          <w:rFonts w:ascii="Calibri" w:hAnsi="Calibri"/>
          <w:color w:val="000000"/>
          <w:sz w:val="26"/>
          <w:szCs w:val="26"/>
        </w:rPr>
      </w:pPr>
      <w:ins w:id="4593" w:author="Unknown">
        <w:r>
          <w:rPr>
            <w:rFonts w:ascii="Calibri" w:hAnsi="Calibri"/>
            <w:color w:val="000000"/>
            <w:sz w:val="26"/>
            <w:szCs w:val="26"/>
          </w:rPr>
          <w:t>- Exemplu, preia dupa ID caseta de text dintr-un &lt;form&gt; si afiseaza valoarea de la 'value'.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594" w:author="Unknown"/>
          <w:color w:val="0101FF"/>
          <w:sz w:val="23"/>
          <w:szCs w:val="23"/>
        </w:rPr>
      </w:pPr>
      <w:ins w:id="4595" w:author="Unknown">
        <w:r>
          <w:rPr>
            <w:color w:val="0101FF"/>
            <w:sz w:val="23"/>
            <w:szCs w:val="23"/>
          </w:rPr>
          <w:t>&lt;h4&gt;Accesare input dupa ID&lt;/h4&gt;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596" w:author="Unknown"/>
          <w:color w:val="0101FF"/>
          <w:sz w:val="23"/>
          <w:szCs w:val="23"/>
        </w:rPr>
      </w:pPr>
      <w:ins w:id="4597" w:author="Unknown">
        <w:r>
          <w:rPr>
            <w:color w:val="0101FF"/>
            <w:sz w:val="23"/>
            <w:szCs w:val="23"/>
          </w:rPr>
          <w:t>&lt;form action='#'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598" w:author="Unknown"/>
          <w:color w:val="0101FF"/>
          <w:sz w:val="23"/>
          <w:szCs w:val="23"/>
        </w:rPr>
      </w:pPr>
      <w:ins w:id="4599" w:author="Unknown">
        <w:r>
          <w:rPr>
            <w:color w:val="0101FF"/>
            <w:sz w:val="23"/>
            <w:szCs w:val="23"/>
          </w:rPr>
          <w:t>Text: &lt;input type='text' value='some-val' id='txt1'/&gt;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0" w:author="Unknown"/>
          <w:color w:val="0101FF"/>
          <w:sz w:val="23"/>
          <w:szCs w:val="23"/>
        </w:rPr>
      </w:pPr>
      <w:ins w:id="4601"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2" w:author="Unknown"/>
          <w:color w:val="0101FF"/>
          <w:sz w:val="23"/>
          <w:szCs w:val="23"/>
        </w:rPr>
      </w:pPr>
      <w:ins w:id="4603" w:author="Unknown">
        <w:r>
          <w:rPr>
            <w:color w:val="0101FF"/>
            <w:sz w:val="23"/>
            <w:szCs w:val="23"/>
          </w:rPr>
          <w:t>&lt;p&gt;La clic pe buton, acceseaza dupa ID caseta text din Form si afiseaza la #resp valoarea de la 'value'.&lt;/p&gt;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4" w:author="Unknown"/>
          <w:color w:val="0101FF"/>
          <w:sz w:val="23"/>
          <w:szCs w:val="23"/>
        </w:rPr>
      </w:pPr>
      <w:ins w:id="4605"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6" w:author="Unknown"/>
          <w:color w:val="0101FF"/>
          <w:sz w:val="23"/>
          <w:szCs w:val="23"/>
        </w:rPr>
      </w:pPr>
      <w:ins w:id="4607"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09" w:author="Unknown"/>
          <w:color w:val="0101FF"/>
          <w:sz w:val="23"/>
          <w:szCs w:val="23"/>
        </w:rPr>
      </w:pPr>
      <w:ins w:id="4610"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11" w:author="Unknown"/>
          <w:color w:val="0101FF"/>
          <w:sz w:val="23"/>
          <w:szCs w:val="23"/>
        </w:rPr>
      </w:pPr>
      <w:ins w:id="4612"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13" w:author="Unknown"/>
          <w:color w:val="0101FF"/>
          <w:sz w:val="23"/>
          <w:szCs w:val="23"/>
        </w:rPr>
      </w:pPr>
      <w:ins w:id="4614" w:author="Unknown">
        <w:r>
          <w:rPr>
            <w:color w:val="0101FF"/>
            <w:sz w:val="23"/>
            <w:szCs w:val="23"/>
          </w:rPr>
          <w:t xml:space="preserve"> var ftxt = document.getElementById('txt1');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15" w:author="Unknown"/>
          <w:color w:val="0101FF"/>
          <w:sz w:val="23"/>
          <w:szCs w:val="23"/>
        </w:rPr>
      </w:pPr>
      <w:ins w:id="4616" w:author="Unknown">
        <w:r>
          <w:rPr>
            <w:color w:val="0101FF"/>
            <w:sz w:val="23"/>
            <w:szCs w:val="23"/>
          </w:rPr>
          <w:t xml:space="preserve"> document.getElementById('resp').innerHTML = ftxt.value;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17" w:author="Unknown"/>
          <w:color w:val="0101FF"/>
          <w:sz w:val="23"/>
          <w:szCs w:val="23"/>
        </w:rPr>
      </w:pPr>
      <w:ins w:id="4618"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19" w:author="Unknown"/>
          <w:color w:val="0101FF"/>
          <w:sz w:val="23"/>
          <w:szCs w:val="23"/>
        </w:rPr>
      </w:pPr>
      <w:ins w:id="4620"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621" w:author="Unknown"/>
          <w:rFonts w:ascii="Calibri" w:hAnsi="Calibri"/>
          <w:color w:val="000000"/>
          <w:sz w:val="26"/>
          <w:szCs w:val="26"/>
        </w:rPr>
      </w:pPr>
      <w:ins w:id="4622" w:author="Unknown">
        <w:r>
          <w:rPr>
            <w:rFonts w:ascii="Calibri" w:hAnsi="Calibri"/>
            <w:color w:val="000000"/>
            <w:sz w:val="26"/>
            <w:szCs w:val="26"/>
          </w:rPr>
          <w:t>Incercati codul</w:t>
        </w:r>
      </w:ins>
    </w:p>
    <w:p w:rsidR="00CE1D16" w:rsidRDefault="00CE1D16" w:rsidP="00CE1D16">
      <w:pPr>
        <w:numPr>
          <w:ilvl w:val="0"/>
          <w:numId w:val="46"/>
        </w:numPr>
        <w:shd w:val="clear" w:color="auto" w:fill="FEFEFF"/>
        <w:spacing w:before="100" w:beforeAutospacing="1" w:after="100" w:afterAutospacing="1" w:line="319" w:lineRule="atLeast"/>
        <w:ind w:left="525"/>
        <w:rPr>
          <w:ins w:id="4623" w:author="Unknown"/>
          <w:rFonts w:ascii="Calibri" w:hAnsi="Calibri"/>
          <w:color w:val="000000"/>
          <w:sz w:val="26"/>
          <w:szCs w:val="26"/>
        </w:rPr>
      </w:pPr>
      <w:ins w:id="4624" w:author="Unknown">
        <w:r>
          <w:rPr>
            <w:rFonts w:ascii="Calibri" w:hAnsi="Calibri"/>
            <w:color w:val="000000"/>
            <w:sz w:val="26"/>
            <w:szCs w:val="26"/>
          </w:rPr>
          <w:t>Daca elementul din &lt;form&gt; are un atribut </w:t>
        </w:r>
        <w:r>
          <w:rPr>
            <w:rStyle w:val="sbi"/>
            <w:rFonts w:ascii="Calibri" w:hAnsi="Calibri"/>
            <w:b/>
            <w:bCs/>
            <w:i/>
            <w:iCs/>
            <w:color w:val="000000"/>
            <w:sz w:val="26"/>
            <w:szCs w:val="26"/>
          </w:rPr>
          <w:t>name</w:t>
        </w:r>
        <w:r>
          <w:rPr>
            <w:rFonts w:ascii="Calibri" w:hAnsi="Calibri"/>
            <w:color w:val="000000"/>
            <w:sz w:val="26"/>
            <w:szCs w:val="26"/>
          </w:rPr>
          <w:t>, se poate accesa cu aceasta sintaxa:</w:t>
        </w:r>
      </w:ins>
    </w:p>
    <w:p w:rsidR="00CE1D16" w:rsidRDefault="00CE1D16" w:rsidP="00CE1D16">
      <w:pPr>
        <w:shd w:val="clear" w:color="auto" w:fill="F0FEF1"/>
        <w:spacing w:before="100" w:beforeAutospacing="1" w:after="100" w:afterAutospacing="1" w:line="319" w:lineRule="atLeast"/>
        <w:ind w:left="525"/>
        <w:rPr>
          <w:ins w:id="4625" w:author="Unknown"/>
          <w:rFonts w:ascii="Calibri" w:hAnsi="Calibri"/>
          <w:b/>
          <w:bCs/>
          <w:color w:val="000000"/>
          <w:sz w:val="24"/>
          <w:szCs w:val="24"/>
        </w:rPr>
      </w:pPr>
      <w:ins w:id="4626" w:author="Unknown">
        <w:r>
          <w:rPr>
            <w:rFonts w:ascii="Calibri" w:hAnsi="Calibri"/>
            <w:b/>
            <w:bCs/>
            <w:color w:val="000000"/>
          </w:rPr>
          <w:t>eform['elm_name']</w:t>
        </w:r>
      </w:ins>
    </w:p>
    <w:p w:rsidR="00CE1D16" w:rsidRDefault="00CE1D16" w:rsidP="00CE1D16">
      <w:pPr>
        <w:shd w:val="clear" w:color="auto" w:fill="FEFEFF"/>
        <w:spacing w:before="100" w:beforeAutospacing="1" w:after="100" w:afterAutospacing="1" w:line="319" w:lineRule="atLeast"/>
        <w:ind w:left="525"/>
        <w:rPr>
          <w:ins w:id="4627" w:author="Unknown"/>
          <w:rFonts w:ascii="Calibri" w:hAnsi="Calibri"/>
          <w:color w:val="000000"/>
          <w:sz w:val="26"/>
          <w:szCs w:val="26"/>
        </w:rPr>
      </w:pPr>
      <w:ins w:id="4628" w:author="Unknown">
        <w:r>
          <w:rPr>
            <w:rFonts w:ascii="Calibri" w:hAnsi="Calibri"/>
            <w:color w:val="000000"/>
            <w:sz w:val="26"/>
            <w:szCs w:val="26"/>
          </w:rPr>
          <w:t>Unde </w:t>
        </w:r>
        <w:r>
          <w:rPr>
            <w:rStyle w:val="sbi"/>
            <w:rFonts w:ascii="Calibri" w:hAnsi="Calibri"/>
            <w:b/>
            <w:bCs/>
            <w:i/>
            <w:iCs/>
            <w:color w:val="000000"/>
            <w:sz w:val="26"/>
            <w:szCs w:val="26"/>
          </w:rPr>
          <w:t>eform</w:t>
        </w:r>
        <w:r>
          <w:rPr>
            <w:rFonts w:ascii="Calibri" w:hAnsi="Calibri"/>
            <w:color w:val="000000"/>
            <w:sz w:val="26"/>
            <w:szCs w:val="26"/>
          </w:rPr>
          <w:t> reprezinta obiectul formularului, iar '</w:t>
        </w:r>
        <w:r>
          <w:rPr>
            <w:rStyle w:val="sbi"/>
            <w:rFonts w:ascii="Calibri" w:hAnsi="Calibri"/>
            <w:b/>
            <w:bCs/>
            <w:i/>
            <w:iCs/>
            <w:color w:val="000000"/>
            <w:sz w:val="26"/>
            <w:szCs w:val="26"/>
          </w:rPr>
          <w:t>elm_name</w:t>
        </w:r>
        <w:r>
          <w:rPr>
            <w:rFonts w:ascii="Calibri" w:hAnsi="Calibri"/>
            <w:color w:val="000000"/>
            <w:sz w:val="26"/>
            <w:szCs w:val="26"/>
          </w:rPr>
          <w:t>' numele elementului din acel formular.</w:t>
        </w:r>
        <w:r>
          <w:rPr>
            <w:rFonts w:ascii="Calibri" w:hAnsi="Calibri"/>
            <w:color w:val="000000"/>
            <w:sz w:val="26"/>
            <w:szCs w:val="26"/>
          </w:rPr>
          <w:br/>
        </w:r>
        <w:r>
          <w:rPr>
            <w:rFonts w:ascii="Calibri" w:hAnsi="Calibri"/>
            <w:color w:val="000000"/>
            <w:sz w:val="26"/>
            <w:szCs w:val="26"/>
          </w:rPr>
          <w:lastRenderedPageBreak/>
          <w:t>- Exemplu, preia dupa '</w:t>
        </w:r>
        <w:r>
          <w:rPr>
            <w:rStyle w:val="sbi"/>
            <w:rFonts w:ascii="Calibri" w:hAnsi="Calibri"/>
            <w:b/>
            <w:bCs/>
            <w:i/>
            <w:iCs/>
            <w:color w:val="000000"/>
            <w:sz w:val="26"/>
            <w:szCs w:val="26"/>
          </w:rPr>
          <w:t>name</w:t>
        </w:r>
        <w:r>
          <w:rPr>
            <w:rFonts w:ascii="Calibri" w:hAnsi="Calibri"/>
            <w:color w:val="000000"/>
            <w:sz w:val="26"/>
            <w:szCs w:val="26"/>
          </w:rPr>
          <w:t>' caseta de text dintr-un &lt;form&gt; si afiseaza valoarea de la 'value'.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29" w:author="Unknown"/>
          <w:color w:val="0101FF"/>
          <w:sz w:val="23"/>
          <w:szCs w:val="23"/>
        </w:rPr>
      </w:pPr>
      <w:ins w:id="4630" w:author="Unknown">
        <w:r>
          <w:rPr>
            <w:color w:val="0101FF"/>
            <w:sz w:val="23"/>
            <w:szCs w:val="23"/>
          </w:rPr>
          <w:t>&lt;h4&gt;Accesare input dupa name&lt;/h4&gt;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31" w:author="Unknown"/>
          <w:color w:val="0101FF"/>
          <w:sz w:val="23"/>
          <w:szCs w:val="23"/>
        </w:rPr>
      </w:pPr>
      <w:ins w:id="4632" w:author="Unknown">
        <w:r>
          <w:rPr>
            <w:color w:val="0101FF"/>
            <w:sz w:val="23"/>
            <w:szCs w:val="23"/>
          </w:rPr>
          <w:t>&lt;form id='frm1' action='#'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33" w:author="Unknown"/>
          <w:color w:val="0101FF"/>
          <w:sz w:val="23"/>
          <w:szCs w:val="23"/>
        </w:rPr>
      </w:pPr>
      <w:ins w:id="4634" w:author="Unknown">
        <w:r>
          <w:rPr>
            <w:color w:val="0101FF"/>
            <w:sz w:val="23"/>
            <w:szCs w:val="23"/>
          </w:rPr>
          <w:t>Text: &lt;input type='text' value='some-val' name='txt1'/&gt;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35" w:author="Unknown"/>
          <w:color w:val="0101FF"/>
          <w:sz w:val="23"/>
          <w:szCs w:val="23"/>
        </w:rPr>
      </w:pPr>
      <w:ins w:id="4636"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37" w:author="Unknown"/>
          <w:color w:val="0101FF"/>
          <w:sz w:val="23"/>
          <w:szCs w:val="23"/>
        </w:rPr>
      </w:pPr>
      <w:ins w:id="4638" w:author="Unknown">
        <w:r>
          <w:rPr>
            <w:color w:val="0101FF"/>
            <w:sz w:val="23"/>
            <w:szCs w:val="23"/>
          </w:rPr>
          <w:t>&lt;p&gt;La clic pe buton, acceseaza dupa 'name' caseta text din Form si afiseaza la #resp valoarea de la 'value'.&lt;/p&gt;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39" w:author="Unknown"/>
          <w:color w:val="0101FF"/>
          <w:sz w:val="23"/>
          <w:szCs w:val="23"/>
        </w:rPr>
      </w:pPr>
      <w:ins w:id="4640"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41" w:author="Unknown"/>
          <w:color w:val="0101FF"/>
          <w:sz w:val="23"/>
          <w:szCs w:val="23"/>
        </w:rPr>
      </w:pPr>
      <w:ins w:id="4642"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4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44" w:author="Unknown"/>
          <w:color w:val="0101FF"/>
          <w:sz w:val="23"/>
          <w:szCs w:val="23"/>
        </w:rPr>
      </w:pPr>
      <w:ins w:id="464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46" w:author="Unknown"/>
          <w:color w:val="0101FF"/>
          <w:sz w:val="23"/>
          <w:szCs w:val="23"/>
        </w:rPr>
      </w:pPr>
      <w:ins w:id="4647"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48" w:author="Unknown"/>
          <w:color w:val="0101FF"/>
          <w:sz w:val="23"/>
          <w:szCs w:val="23"/>
        </w:rPr>
      </w:pPr>
      <w:ins w:id="4649" w:author="Unknown">
        <w:r>
          <w:rPr>
            <w:color w:val="0101FF"/>
            <w:sz w:val="23"/>
            <w:szCs w:val="23"/>
          </w:rPr>
          <w:t xml:space="preserve"> var frm1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50" w:author="Unknown"/>
          <w:color w:val="0101FF"/>
          <w:sz w:val="23"/>
          <w:szCs w:val="23"/>
        </w:rPr>
      </w:pPr>
      <w:ins w:id="4651" w:author="Unknown">
        <w:r>
          <w:rPr>
            <w:color w:val="0101FF"/>
            <w:sz w:val="23"/>
            <w:szCs w:val="23"/>
          </w:rPr>
          <w:t xml:space="preserve"> document.getElementById('resp').innerHTML = frm1['txt1'].value;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52" w:author="Unknown"/>
          <w:color w:val="0101FF"/>
          <w:sz w:val="23"/>
          <w:szCs w:val="23"/>
        </w:rPr>
      </w:pPr>
      <w:ins w:id="465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54" w:author="Unknown"/>
          <w:color w:val="0101FF"/>
          <w:sz w:val="23"/>
          <w:szCs w:val="23"/>
        </w:rPr>
      </w:pPr>
      <w:ins w:id="4655"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656" w:author="Unknown"/>
          <w:rFonts w:ascii="Calibri" w:hAnsi="Calibri"/>
          <w:color w:val="000000"/>
          <w:sz w:val="26"/>
          <w:szCs w:val="26"/>
        </w:rPr>
      </w:pPr>
      <w:ins w:id="4657" w:author="Unknown">
        <w:r>
          <w:rPr>
            <w:rFonts w:ascii="Calibri" w:hAnsi="Calibri"/>
            <w:color w:val="000000"/>
            <w:sz w:val="26"/>
            <w:szCs w:val="26"/>
          </w:rPr>
          <w:t>Incercati codul</w:t>
        </w:r>
      </w:ins>
    </w:p>
    <w:p w:rsidR="00CE1D16" w:rsidRDefault="00CE1D16" w:rsidP="00CE1D16">
      <w:pPr>
        <w:numPr>
          <w:ilvl w:val="0"/>
          <w:numId w:val="46"/>
        </w:numPr>
        <w:shd w:val="clear" w:color="auto" w:fill="FEFEFF"/>
        <w:spacing w:before="100" w:beforeAutospacing="1" w:after="100" w:afterAutospacing="1" w:line="319" w:lineRule="atLeast"/>
        <w:ind w:left="525"/>
        <w:rPr>
          <w:ins w:id="4658" w:author="Unknown"/>
          <w:rFonts w:ascii="Calibri" w:hAnsi="Calibri"/>
          <w:color w:val="000000"/>
          <w:sz w:val="26"/>
          <w:szCs w:val="26"/>
        </w:rPr>
      </w:pPr>
      <w:ins w:id="4659" w:author="Unknown">
        <w:r>
          <w:rPr>
            <w:rFonts w:ascii="Calibri" w:hAnsi="Calibri"/>
            <w:color w:val="000000"/>
            <w:sz w:val="26"/>
            <w:szCs w:val="26"/>
          </w:rPr>
          <w:t>Daca elementul din &lt;form&gt; are o clasa css (atribut </w:t>
        </w:r>
        <w:r>
          <w:rPr>
            <w:rStyle w:val="sbi"/>
            <w:rFonts w:ascii="Calibri" w:hAnsi="Calibri"/>
            <w:b/>
            <w:bCs/>
            <w:i/>
            <w:iCs/>
            <w:color w:val="000000"/>
            <w:sz w:val="26"/>
            <w:szCs w:val="26"/>
          </w:rPr>
          <w:t>class</w:t>
        </w:r>
        <w:r>
          <w:rPr>
            <w:rFonts w:ascii="Calibri" w:hAnsi="Calibri"/>
            <w:color w:val="000000"/>
            <w:sz w:val="26"/>
            <w:szCs w:val="26"/>
          </w:rPr>
          <w:t>), se poate accesa cu oricare din aceste sintaxe:</w:t>
        </w:r>
      </w:ins>
    </w:p>
    <w:p w:rsidR="00CE1D16" w:rsidRDefault="00CE1D16" w:rsidP="00CE1D16">
      <w:pPr>
        <w:shd w:val="clear" w:color="auto" w:fill="F0FEF1"/>
        <w:spacing w:before="100" w:beforeAutospacing="1" w:after="100" w:afterAutospacing="1" w:line="319" w:lineRule="atLeast"/>
        <w:ind w:left="525"/>
        <w:rPr>
          <w:ins w:id="4660" w:author="Unknown"/>
          <w:rFonts w:ascii="Calibri" w:hAnsi="Calibri"/>
          <w:b/>
          <w:bCs/>
          <w:color w:val="000000"/>
          <w:sz w:val="24"/>
          <w:szCs w:val="24"/>
        </w:rPr>
      </w:pPr>
      <w:ins w:id="4661" w:author="Unknown">
        <w:r>
          <w:rPr>
            <w:rFonts w:ascii="Calibri" w:hAnsi="Calibri"/>
            <w:b/>
            <w:bCs/>
            <w:color w:val="000000"/>
          </w:rPr>
          <w:t>document.querySelector('#id_form .clas_elm')</w:t>
        </w:r>
        <w:r>
          <w:rPr>
            <w:rFonts w:ascii="Calibri" w:hAnsi="Calibri"/>
            <w:b/>
            <w:bCs/>
            <w:color w:val="000000"/>
          </w:rPr>
          <w:br/>
          <w:t>eform.querySelector('.clas_elm')</w:t>
        </w:r>
      </w:ins>
    </w:p>
    <w:p w:rsidR="00CE1D16" w:rsidRDefault="00CE1D16" w:rsidP="00CE1D16">
      <w:pPr>
        <w:shd w:val="clear" w:color="auto" w:fill="FEFEFF"/>
        <w:spacing w:before="100" w:beforeAutospacing="1" w:after="100" w:afterAutospacing="1" w:line="319" w:lineRule="atLeast"/>
        <w:ind w:left="525"/>
        <w:rPr>
          <w:ins w:id="4662" w:author="Unknown"/>
          <w:rFonts w:ascii="Calibri" w:hAnsi="Calibri"/>
          <w:color w:val="000000"/>
          <w:sz w:val="26"/>
          <w:szCs w:val="26"/>
        </w:rPr>
      </w:pPr>
      <w:ins w:id="4663" w:author="Unknown">
        <w:r>
          <w:rPr>
            <w:rFonts w:ascii="Calibri" w:hAnsi="Calibri"/>
            <w:color w:val="000000"/>
            <w:sz w:val="26"/>
            <w:szCs w:val="26"/>
          </w:rPr>
          <w:t>Unde '</w:t>
        </w:r>
        <w:r>
          <w:rPr>
            <w:rStyle w:val="sbi"/>
            <w:rFonts w:ascii="Calibri" w:hAnsi="Calibri"/>
            <w:b/>
            <w:bCs/>
            <w:i/>
            <w:iCs/>
            <w:color w:val="000000"/>
            <w:sz w:val="26"/>
            <w:szCs w:val="26"/>
          </w:rPr>
          <w:t>id_form</w:t>
        </w:r>
        <w:r>
          <w:rPr>
            <w:rFonts w:ascii="Calibri" w:hAnsi="Calibri"/>
            <w:color w:val="000000"/>
            <w:sz w:val="26"/>
            <w:szCs w:val="26"/>
          </w:rPr>
          <w:t>' este id-ul formularului in care e acel element, iar </w:t>
        </w:r>
        <w:r>
          <w:rPr>
            <w:rStyle w:val="sbi"/>
            <w:rFonts w:ascii="Calibri" w:hAnsi="Calibri"/>
            <w:b/>
            <w:bCs/>
            <w:i/>
            <w:iCs/>
            <w:color w:val="000000"/>
            <w:sz w:val="26"/>
            <w:szCs w:val="26"/>
          </w:rPr>
          <w:t>clas_elm</w:t>
        </w:r>
        <w:r>
          <w:rPr>
            <w:rFonts w:ascii="Calibri" w:hAnsi="Calibri"/>
            <w:color w:val="000000"/>
            <w:sz w:val="26"/>
            <w:szCs w:val="26"/>
          </w:rPr>
          <w:t> este clasa elementului respectiv.</w:t>
        </w:r>
        <w:r>
          <w:rPr>
            <w:rFonts w:ascii="Calibri" w:hAnsi="Calibri"/>
            <w:color w:val="000000"/>
            <w:sz w:val="26"/>
            <w:szCs w:val="26"/>
          </w:rPr>
          <w:br/>
          <w:t>- </w:t>
        </w:r>
        <w:r>
          <w:rPr>
            <w:rStyle w:val="sbi"/>
            <w:rFonts w:ascii="Calibri" w:hAnsi="Calibri"/>
            <w:b/>
            <w:bCs/>
            <w:i/>
            <w:iCs/>
            <w:color w:val="000000"/>
            <w:sz w:val="26"/>
            <w:szCs w:val="26"/>
          </w:rPr>
          <w:t>eform</w:t>
        </w:r>
        <w:r>
          <w:rPr>
            <w:rFonts w:ascii="Calibri" w:hAnsi="Calibri"/>
            <w:color w:val="000000"/>
            <w:sz w:val="26"/>
            <w:szCs w:val="26"/>
          </w:rPr>
          <w:t> reprezinta obiectul formularului.</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line="319" w:lineRule="atLeast"/>
        <w:ind w:left="750" w:firstLine="225"/>
        <w:rPr>
          <w:ins w:id="4664" w:author="Unknown"/>
          <w:rFonts w:ascii="Calibri" w:hAnsi="Calibri"/>
          <w:i/>
          <w:iCs/>
          <w:color w:val="000000"/>
          <w:sz w:val="23"/>
          <w:szCs w:val="23"/>
        </w:rPr>
      </w:pPr>
      <w:ins w:id="4665" w:author="Unknown">
        <w:r>
          <w:rPr>
            <w:rFonts w:ascii="Calibri" w:hAnsi="Calibri"/>
            <w:i/>
            <w:iCs/>
            <w:color w:val="000000"/>
            <w:sz w:val="23"/>
            <w:szCs w:val="23"/>
          </w:rPr>
          <w:t>Daca in acel &lt;form&gt; sunt mai multe elemente cu acelasi 'class', metoda </w:t>
        </w:r>
        <w:r>
          <w:rPr>
            <w:rStyle w:val="HTMLCode"/>
            <w:b/>
            <w:bCs/>
            <w:i/>
            <w:iCs/>
            <w:color w:val="0000EE"/>
          </w:rPr>
          <w:t>querySelector()</w:t>
        </w:r>
        <w:r>
          <w:rPr>
            <w:rFonts w:ascii="Calibri" w:hAnsi="Calibri"/>
            <w:i/>
            <w:iCs/>
            <w:color w:val="000000"/>
            <w:sz w:val="23"/>
            <w:szCs w:val="23"/>
          </w:rPr>
          <w:t> va returna pe primul.</w:t>
        </w:r>
      </w:ins>
    </w:p>
    <w:p w:rsidR="00CE1D16" w:rsidRDefault="00CE1D16" w:rsidP="00CE1D16">
      <w:pPr>
        <w:shd w:val="clear" w:color="auto" w:fill="FEFEFF"/>
        <w:spacing w:beforeAutospacing="1" w:afterAutospacing="1" w:line="319" w:lineRule="atLeast"/>
        <w:ind w:left="525"/>
        <w:rPr>
          <w:ins w:id="4666" w:author="Unknown"/>
          <w:rFonts w:ascii="Calibri" w:hAnsi="Calibri"/>
          <w:color w:val="000000"/>
          <w:sz w:val="26"/>
          <w:szCs w:val="26"/>
        </w:rPr>
      </w:pPr>
      <w:ins w:id="4667" w:author="Unknown">
        <w:r>
          <w:rPr>
            <w:rFonts w:ascii="Calibri" w:hAnsi="Calibri"/>
            <w:color w:val="000000"/>
            <w:sz w:val="26"/>
            <w:szCs w:val="26"/>
          </w:rPr>
          <w:t>- Exemplu, preia dupa '</w:t>
        </w:r>
        <w:r>
          <w:rPr>
            <w:rStyle w:val="sbi"/>
            <w:rFonts w:ascii="Calibri" w:hAnsi="Calibri"/>
            <w:b/>
            <w:bCs/>
            <w:i/>
            <w:iCs/>
            <w:color w:val="000000"/>
            <w:sz w:val="26"/>
            <w:szCs w:val="26"/>
          </w:rPr>
          <w:t>class</w:t>
        </w:r>
        <w:r>
          <w:rPr>
            <w:rFonts w:ascii="Calibri" w:hAnsi="Calibri"/>
            <w:color w:val="000000"/>
            <w:sz w:val="26"/>
            <w:szCs w:val="26"/>
          </w:rPr>
          <w:t>' caseta de text dintr-un &lt;form&gt; si afiseaza valoarea de la 'value'.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68" w:author="Unknown"/>
          <w:color w:val="0101FF"/>
          <w:sz w:val="23"/>
          <w:szCs w:val="23"/>
        </w:rPr>
      </w:pPr>
      <w:ins w:id="4669" w:author="Unknown">
        <w:r>
          <w:rPr>
            <w:color w:val="0101FF"/>
            <w:sz w:val="23"/>
            <w:szCs w:val="23"/>
          </w:rPr>
          <w:t>&lt;h4&gt;Accesare input dupa class&lt;/h4&gt;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70" w:author="Unknown"/>
          <w:color w:val="0101FF"/>
          <w:sz w:val="23"/>
          <w:szCs w:val="23"/>
        </w:rPr>
      </w:pPr>
      <w:ins w:id="4671" w:author="Unknown">
        <w:r>
          <w:rPr>
            <w:color w:val="0101FF"/>
            <w:sz w:val="23"/>
            <w:szCs w:val="23"/>
          </w:rPr>
          <w:t>&lt;form id='frm1' action='#'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72" w:author="Unknown"/>
          <w:color w:val="0101FF"/>
          <w:sz w:val="23"/>
          <w:szCs w:val="23"/>
        </w:rPr>
      </w:pPr>
      <w:ins w:id="4673" w:author="Unknown">
        <w:r>
          <w:rPr>
            <w:color w:val="0101FF"/>
            <w:sz w:val="23"/>
            <w:szCs w:val="23"/>
          </w:rPr>
          <w:lastRenderedPageBreak/>
          <w:t>Text: &lt;input type='text' value='some-val' class='ftxt'/&gt;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74" w:author="Unknown"/>
          <w:color w:val="0101FF"/>
          <w:sz w:val="23"/>
          <w:szCs w:val="23"/>
        </w:rPr>
      </w:pPr>
      <w:ins w:id="4675"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76" w:author="Unknown"/>
          <w:color w:val="0101FF"/>
          <w:sz w:val="23"/>
          <w:szCs w:val="23"/>
        </w:rPr>
      </w:pPr>
      <w:ins w:id="4677" w:author="Unknown">
        <w:r>
          <w:rPr>
            <w:color w:val="0101FF"/>
            <w:sz w:val="23"/>
            <w:szCs w:val="23"/>
          </w:rPr>
          <w:t>&lt;p&gt;La clic pe buton, acceseaza dupa 'class' caseta text din Form si afiseaza la #resp valoarea de la 'value'.&lt;/p&gt;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78" w:author="Unknown"/>
          <w:color w:val="0101FF"/>
          <w:sz w:val="23"/>
          <w:szCs w:val="23"/>
        </w:rPr>
      </w:pPr>
      <w:ins w:id="4679"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0" w:author="Unknown"/>
          <w:color w:val="0101FF"/>
          <w:sz w:val="23"/>
          <w:szCs w:val="23"/>
        </w:rPr>
      </w:pPr>
      <w:ins w:id="4681"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3" w:author="Unknown"/>
          <w:color w:val="0101FF"/>
          <w:sz w:val="23"/>
          <w:szCs w:val="23"/>
        </w:rPr>
      </w:pPr>
      <w:ins w:id="4684"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5" w:author="Unknown"/>
          <w:color w:val="0101FF"/>
          <w:sz w:val="23"/>
          <w:szCs w:val="23"/>
        </w:rPr>
      </w:pPr>
      <w:ins w:id="4686"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7" w:author="Unknown"/>
          <w:color w:val="0101FF"/>
          <w:sz w:val="23"/>
          <w:szCs w:val="23"/>
        </w:rPr>
      </w:pPr>
      <w:ins w:id="4688" w:author="Unknown">
        <w:r>
          <w:rPr>
            <w:color w:val="0101FF"/>
            <w:sz w:val="23"/>
            <w:szCs w:val="23"/>
          </w:rPr>
          <w:t xml:space="preserve"> var ftxt = document.querySelector('#frm1 .ftxt');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89" w:author="Unknown"/>
          <w:color w:val="0101FF"/>
          <w:sz w:val="23"/>
          <w:szCs w:val="23"/>
        </w:rPr>
      </w:pPr>
      <w:ins w:id="4690" w:author="Unknown">
        <w:r>
          <w:rPr>
            <w:color w:val="0101FF"/>
            <w:sz w:val="23"/>
            <w:szCs w:val="23"/>
          </w:rPr>
          <w:t xml:space="preserve"> document.getElementById('resp').innerHTML = ftxt.value;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91" w:author="Unknown"/>
          <w:color w:val="0101FF"/>
          <w:sz w:val="23"/>
          <w:szCs w:val="23"/>
        </w:rPr>
      </w:pPr>
      <w:ins w:id="469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693" w:author="Unknown"/>
          <w:color w:val="0101FF"/>
          <w:sz w:val="23"/>
          <w:szCs w:val="23"/>
        </w:rPr>
      </w:pPr>
      <w:ins w:id="4694"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695" w:author="Unknown"/>
          <w:rFonts w:ascii="Calibri" w:hAnsi="Calibri"/>
          <w:color w:val="000000"/>
          <w:sz w:val="26"/>
          <w:szCs w:val="26"/>
        </w:rPr>
      </w:pPr>
      <w:ins w:id="4696" w:author="Unknown">
        <w:r>
          <w:rPr>
            <w:rFonts w:ascii="Calibri" w:hAnsi="Calibri"/>
            <w:color w:val="000000"/>
            <w:sz w:val="26"/>
            <w:szCs w:val="26"/>
          </w:rPr>
          <w:t>Incercati codul</w:t>
        </w:r>
      </w:ins>
    </w:p>
    <w:p w:rsidR="00CE1D16" w:rsidRDefault="00CE1D16" w:rsidP="00CE1D16">
      <w:pPr>
        <w:numPr>
          <w:ilvl w:val="0"/>
          <w:numId w:val="46"/>
        </w:numPr>
        <w:shd w:val="clear" w:color="auto" w:fill="FEFEFF"/>
        <w:spacing w:before="100" w:beforeAutospacing="1" w:after="100" w:afterAutospacing="1" w:line="319" w:lineRule="atLeast"/>
        <w:ind w:left="525"/>
        <w:rPr>
          <w:ins w:id="4697" w:author="Unknown"/>
          <w:rFonts w:ascii="Calibri" w:hAnsi="Calibri"/>
          <w:color w:val="000000"/>
          <w:sz w:val="26"/>
          <w:szCs w:val="26"/>
        </w:rPr>
      </w:pPr>
      <w:ins w:id="4698" w:author="Unknown">
        <w:r>
          <w:rPr>
            <w:rFonts w:ascii="Calibri" w:hAnsi="Calibri"/>
            <w:color w:val="000000"/>
            <w:sz w:val="26"/>
            <w:szCs w:val="26"/>
          </w:rPr>
          <w:t>Pentru accesarea unui element din &lt;form&gt; in functie de numarul de ordine (index care incepe de la 0), se pot folosi oricare din aceste sintaxe:</w:t>
        </w:r>
      </w:ins>
    </w:p>
    <w:p w:rsidR="00CE1D16" w:rsidRDefault="00CE1D16" w:rsidP="00CE1D16">
      <w:pPr>
        <w:shd w:val="clear" w:color="auto" w:fill="F0FEF1"/>
        <w:spacing w:before="100" w:beforeAutospacing="1" w:after="100" w:afterAutospacing="1" w:line="319" w:lineRule="atLeast"/>
        <w:ind w:left="525"/>
        <w:rPr>
          <w:ins w:id="4699" w:author="Unknown"/>
          <w:rFonts w:ascii="Calibri" w:hAnsi="Calibri"/>
          <w:b/>
          <w:bCs/>
          <w:color w:val="000000"/>
          <w:sz w:val="24"/>
          <w:szCs w:val="24"/>
        </w:rPr>
      </w:pPr>
      <w:ins w:id="4700" w:author="Unknown">
        <w:r>
          <w:rPr>
            <w:rFonts w:ascii="Calibri" w:hAnsi="Calibri"/>
            <w:b/>
            <w:bCs/>
            <w:color w:val="000000"/>
          </w:rPr>
          <w:t>eform[index]</w:t>
        </w:r>
        <w:r>
          <w:rPr>
            <w:rFonts w:ascii="Calibri" w:hAnsi="Calibri"/>
            <w:b/>
            <w:bCs/>
            <w:color w:val="000000"/>
          </w:rPr>
          <w:br/>
          <w:t>eform.elements[index]</w:t>
        </w:r>
        <w:r>
          <w:rPr>
            <w:rFonts w:ascii="Calibri" w:hAnsi="Calibri"/>
            <w:b/>
            <w:bCs/>
            <w:color w:val="000000"/>
          </w:rPr>
          <w:br/>
          <w:t>eform.item(index)</w:t>
        </w:r>
      </w:ins>
    </w:p>
    <w:p w:rsidR="00CE1D16" w:rsidRDefault="00CE1D16" w:rsidP="00CE1D16">
      <w:pPr>
        <w:shd w:val="clear" w:color="auto" w:fill="FEFEFF"/>
        <w:spacing w:before="100" w:beforeAutospacing="1" w:after="100" w:afterAutospacing="1" w:line="319" w:lineRule="atLeast"/>
        <w:ind w:left="525"/>
        <w:rPr>
          <w:ins w:id="4701" w:author="Unknown"/>
          <w:rFonts w:ascii="Calibri" w:hAnsi="Calibri"/>
          <w:color w:val="000000"/>
          <w:sz w:val="26"/>
          <w:szCs w:val="26"/>
        </w:rPr>
      </w:pPr>
      <w:ins w:id="4702" w:author="Unknown">
        <w:r>
          <w:rPr>
            <w:rFonts w:ascii="Calibri" w:hAnsi="Calibri"/>
            <w:color w:val="000000"/>
            <w:sz w:val="26"/>
            <w:szCs w:val="26"/>
          </w:rPr>
          <w:t>Unde '</w:t>
        </w:r>
        <w:r>
          <w:rPr>
            <w:rStyle w:val="sbi"/>
            <w:rFonts w:ascii="Calibri" w:hAnsi="Calibri"/>
            <w:b/>
            <w:bCs/>
            <w:i/>
            <w:iCs/>
            <w:color w:val="000000"/>
            <w:sz w:val="26"/>
            <w:szCs w:val="26"/>
          </w:rPr>
          <w:t>eform</w:t>
        </w:r>
        <w:r>
          <w:rPr>
            <w:rFonts w:ascii="Calibri" w:hAnsi="Calibri"/>
            <w:color w:val="000000"/>
            <w:sz w:val="26"/>
            <w:szCs w:val="26"/>
          </w:rPr>
          <w:t>' reprezinta formularul in care e acel element, iar </w:t>
        </w:r>
        <w:r>
          <w:rPr>
            <w:rStyle w:val="sbi"/>
            <w:rFonts w:ascii="Calibri" w:hAnsi="Calibri"/>
            <w:b/>
            <w:bCs/>
            <w:i/>
            <w:iCs/>
            <w:color w:val="000000"/>
            <w:sz w:val="26"/>
            <w:szCs w:val="26"/>
          </w:rPr>
          <w:t>index</w:t>
        </w:r>
        <w:r>
          <w:rPr>
            <w:rFonts w:ascii="Calibri" w:hAnsi="Calibri"/>
            <w:color w:val="000000"/>
            <w:sz w:val="26"/>
            <w:szCs w:val="26"/>
          </w:rPr>
          <w:t> e numarul de ordine (in functie de ordinea adaugarii elementelor in &lt;form&gt;).</w:t>
        </w:r>
        <w:r>
          <w:rPr>
            <w:rFonts w:ascii="Calibri" w:hAnsi="Calibri"/>
            <w:color w:val="000000"/>
            <w:sz w:val="26"/>
            <w:szCs w:val="26"/>
          </w:rPr>
          <w:br/>
          <w:t>- Exemplu, preia primul element dintr-un &lt;form&gt; si afiseaza tipul lui (valoarea 'type').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03" w:author="Unknown"/>
          <w:color w:val="0101FF"/>
          <w:sz w:val="23"/>
          <w:szCs w:val="23"/>
        </w:rPr>
      </w:pPr>
      <w:ins w:id="4704" w:author="Unknown">
        <w:r>
          <w:rPr>
            <w:color w:val="0101FF"/>
            <w:sz w:val="23"/>
            <w:szCs w:val="23"/>
          </w:rPr>
          <w:t>&lt;h4&gt;Preluare input dupa index de ordine&lt;/h4&gt;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05" w:author="Unknown"/>
          <w:color w:val="0101FF"/>
          <w:sz w:val="23"/>
          <w:szCs w:val="23"/>
        </w:rPr>
      </w:pPr>
      <w:ins w:id="4706" w:author="Unknown">
        <w:r>
          <w:rPr>
            <w:color w:val="0101FF"/>
            <w:sz w:val="23"/>
            <w:szCs w:val="23"/>
          </w:rPr>
          <w:t>&lt;form id='frm1' action='#' method='post'&gt;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07" w:author="Unknown"/>
          <w:color w:val="0101FF"/>
          <w:sz w:val="23"/>
          <w:szCs w:val="23"/>
        </w:rPr>
      </w:pPr>
      <w:ins w:id="4708" w:author="Unknown">
        <w:r>
          <w:rPr>
            <w:color w:val="0101FF"/>
            <w:sz w:val="23"/>
            <w:szCs w:val="23"/>
          </w:rPr>
          <w:t>Check: &lt;input type='checkbox' value='some-val'/&gt;&lt;br&gt;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09" w:author="Unknown"/>
          <w:color w:val="0101FF"/>
          <w:sz w:val="23"/>
          <w:szCs w:val="23"/>
        </w:rPr>
      </w:pPr>
      <w:ins w:id="4710" w:author="Unknown">
        <w:r>
          <w:rPr>
            <w:color w:val="0101FF"/>
            <w:sz w:val="23"/>
            <w:szCs w:val="23"/>
          </w:rPr>
          <w:t>Text: &lt;input type='text' value='txt-val'/&gt;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11" w:author="Unknown"/>
          <w:color w:val="0101FF"/>
          <w:sz w:val="23"/>
          <w:szCs w:val="23"/>
        </w:rPr>
      </w:pPr>
      <w:ins w:id="4712"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13" w:author="Unknown"/>
          <w:color w:val="0101FF"/>
          <w:sz w:val="23"/>
          <w:szCs w:val="23"/>
        </w:rPr>
      </w:pPr>
      <w:ins w:id="4714" w:author="Unknown">
        <w:r>
          <w:rPr>
            <w:color w:val="0101FF"/>
            <w:sz w:val="23"/>
            <w:szCs w:val="23"/>
          </w:rPr>
          <w:t>&lt;p&gt;La clic pe buton, acceseaza primul element din Form si afiseaza la #resp tipu lui (valoarea de la 'type').&lt;/p&gt;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15" w:author="Unknown"/>
          <w:color w:val="0101FF"/>
          <w:sz w:val="23"/>
          <w:szCs w:val="23"/>
        </w:rPr>
      </w:pPr>
      <w:ins w:id="4716"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17" w:author="Unknown"/>
          <w:color w:val="0101FF"/>
          <w:sz w:val="23"/>
          <w:szCs w:val="23"/>
        </w:rPr>
      </w:pPr>
      <w:ins w:id="4718"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1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20" w:author="Unknown"/>
          <w:color w:val="0101FF"/>
          <w:sz w:val="23"/>
          <w:szCs w:val="23"/>
        </w:rPr>
      </w:pPr>
      <w:ins w:id="4721"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22" w:author="Unknown"/>
          <w:color w:val="0101FF"/>
          <w:sz w:val="23"/>
          <w:szCs w:val="23"/>
        </w:rPr>
      </w:pPr>
      <w:ins w:id="4723" w:author="Unknown">
        <w:r>
          <w:rPr>
            <w:color w:val="0101FF"/>
            <w:sz w:val="23"/>
            <w:szCs w:val="23"/>
          </w:rPr>
          <w:lastRenderedPageBreak/>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24" w:author="Unknown"/>
          <w:color w:val="0101FF"/>
          <w:sz w:val="23"/>
          <w:szCs w:val="23"/>
        </w:rPr>
      </w:pPr>
      <w:ins w:id="4725" w:author="Unknown">
        <w:r>
          <w:rPr>
            <w:color w:val="0101FF"/>
            <w:sz w:val="23"/>
            <w:szCs w:val="23"/>
          </w:rPr>
          <w:t xml:space="preserve"> var ftxt = document.getElementById('frm1');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26" w:author="Unknown"/>
          <w:color w:val="0101FF"/>
          <w:sz w:val="23"/>
          <w:szCs w:val="23"/>
        </w:rPr>
      </w:pPr>
      <w:ins w:id="4727" w:author="Unknown">
        <w:r>
          <w:rPr>
            <w:color w:val="0101FF"/>
            <w:sz w:val="23"/>
            <w:szCs w:val="23"/>
          </w:rPr>
          <w:t xml:space="preserve"> document.getElementById('resp').innerHTML = ftxt[0].type;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28" w:author="Unknown"/>
          <w:color w:val="0101FF"/>
          <w:sz w:val="23"/>
          <w:szCs w:val="23"/>
        </w:rPr>
      </w:pPr>
      <w:ins w:id="472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4730" w:author="Unknown"/>
          <w:color w:val="0101FF"/>
          <w:sz w:val="23"/>
          <w:szCs w:val="23"/>
        </w:rPr>
      </w:pPr>
      <w:ins w:id="4731" w:author="Unknown">
        <w:r>
          <w:rPr>
            <w:color w:val="0101FF"/>
            <w:sz w:val="23"/>
            <w:szCs w:val="23"/>
          </w:rPr>
          <w:t>&lt;/script&gt;</w:t>
        </w:r>
      </w:ins>
    </w:p>
    <w:p w:rsidR="00CE1D16" w:rsidRDefault="00CE1D16" w:rsidP="00CE1D16">
      <w:pPr>
        <w:shd w:val="clear" w:color="auto" w:fill="FEFEFF"/>
        <w:spacing w:beforeAutospacing="1" w:afterAutospacing="1" w:line="319" w:lineRule="atLeast"/>
        <w:ind w:left="525"/>
        <w:rPr>
          <w:ins w:id="4732" w:author="Unknown"/>
          <w:rFonts w:ascii="Calibri" w:hAnsi="Calibri"/>
          <w:color w:val="000000"/>
          <w:sz w:val="26"/>
          <w:szCs w:val="26"/>
        </w:rPr>
      </w:pPr>
      <w:ins w:id="4733" w:author="Unknown">
        <w:r>
          <w:rPr>
            <w:rFonts w:ascii="Calibri" w:hAnsi="Calibri"/>
            <w:color w:val="000000"/>
            <w:sz w:val="26"/>
            <w:szCs w:val="26"/>
          </w:rPr>
          <w:t>Incercati codul</w:t>
        </w:r>
      </w:ins>
    </w:p>
    <w:p w:rsidR="00CE1D16" w:rsidRDefault="00CE1D16" w:rsidP="00CE1D16">
      <w:pPr>
        <w:shd w:val="clear" w:color="auto" w:fill="FEFEFF"/>
        <w:spacing w:line="240" w:lineRule="auto"/>
        <w:rPr>
          <w:ins w:id="4734"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4735" w:author="Unknown"/>
          <w:rFonts w:ascii="Calibri" w:hAnsi="Calibri"/>
          <w:color w:val="000000"/>
          <w:sz w:val="26"/>
          <w:szCs w:val="26"/>
        </w:rPr>
      </w:pPr>
      <w:ins w:id="4736" w:author="Unknown">
        <w:r>
          <w:rPr>
            <w:rFonts w:ascii="Calibri" w:hAnsi="Calibri"/>
            <w:color w:val="000000"/>
            <w:sz w:val="26"/>
            <w:szCs w:val="26"/>
          </w:rPr>
          <w:t>Elementele de formular au proprietati si metode specifice care pot fi utilizate in JavaScript pentru interactiunea cu utilizatorul.</w:t>
        </w:r>
        <w:r>
          <w:rPr>
            <w:rFonts w:ascii="Calibri" w:hAnsi="Calibri"/>
            <w:color w:val="000000"/>
            <w:sz w:val="26"/>
            <w:szCs w:val="26"/>
          </w:rPr>
          <w:br/>
          <w:t>- O lista cu proprietati si metode utile ale elementelor din &lt;form&gt; gasiti la pagina de la adresa:</w:t>
        </w:r>
        <w:r>
          <w:rPr>
            <w:rFonts w:ascii="Calibri" w:hAnsi="Calibri"/>
            <w:color w:val="000000"/>
            <w:sz w:val="26"/>
            <w:szCs w:val="26"/>
          </w:rPr>
          <w:br/>
        </w:r>
        <w:r>
          <w:rPr>
            <w:rFonts w:ascii="Calibri" w:hAnsi="Calibri"/>
            <w:color w:val="000000"/>
            <w:sz w:val="26"/>
            <w:szCs w:val="26"/>
          </w:rPr>
          <w:fldChar w:fldCharType="begin"/>
        </w:r>
        <w:r>
          <w:rPr>
            <w:rFonts w:ascii="Calibri" w:hAnsi="Calibri"/>
            <w:color w:val="000000"/>
            <w:sz w:val="26"/>
            <w:szCs w:val="26"/>
          </w:rPr>
          <w:instrText xml:space="preserve"> HYPERLINK "https://marplo.net/javascript/proprietati-metode-elemente-form" \o "Proprietati si Metode elemente din form" </w:instrText>
        </w:r>
        <w:r>
          <w:rPr>
            <w:rFonts w:ascii="Calibri" w:hAnsi="Calibri"/>
            <w:color w:val="000000"/>
            <w:sz w:val="26"/>
            <w:szCs w:val="26"/>
          </w:rPr>
          <w:fldChar w:fldCharType="separate"/>
        </w:r>
        <w:r>
          <w:rPr>
            <w:rStyle w:val="Hyperlink"/>
            <w:rFonts w:ascii="Calibri" w:hAnsi="Calibri"/>
            <w:b/>
            <w:bCs/>
            <w:sz w:val="26"/>
            <w:szCs w:val="26"/>
          </w:rPr>
          <w:t>marplo.net/javascript/proprietati-metode-elemente-form</w:t>
        </w:r>
        <w:r>
          <w:rPr>
            <w:rFonts w:ascii="Calibri" w:hAnsi="Calibri"/>
            <w:color w:val="000000"/>
            <w:sz w:val="26"/>
            <w:szCs w:val="26"/>
          </w:rPr>
          <w:fldChar w:fldCharType="end"/>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Evenimente JavaScript</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293"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294"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295"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296"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297"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298"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299"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00"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01"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02"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44" type="#_x0000_t75" style="width:1in;height:1in" o:ole="">
            <v:imagedata r:id="rId17" o:title=""/>
          </v:shape>
          <w:control r:id="rId303" w:name="DefaultOcxName25" w:shapeid="_x0000_i1144"/>
        </w:object>
      </w:r>
    </w:p>
    <w:p w:rsidR="00CE1D16" w:rsidRDefault="00CE1D16" w:rsidP="00CE1D16">
      <w:pPr>
        <w:pStyle w:val="z-BottomofForm"/>
      </w:pPr>
      <w:r>
        <w:t>Bottom of Form</w:t>
      </w:r>
    </w:p>
    <w:p w:rsidR="00CE1D16" w:rsidRDefault="00CE1D16" w:rsidP="00CE1D16">
      <w:pPr>
        <w:numPr>
          <w:ilvl w:val="0"/>
          <w:numId w:val="47"/>
        </w:numPr>
        <w:shd w:val="clear" w:color="auto" w:fill="FEFEFF"/>
        <w:spacing w:before="100" w:beforeAutospacing="1" w:after="100" w:afterAutospacing="1" w:line="319" w:lineRule="atLeast"/>
        <w:ind w:left="525"/>
        <w:rPr>
          <w:ins w:id="4737" w:author="Unknown"/>
          <w:rFonts w:ascii="Calibri" w:hAnsi="Calibri"/>
          <w:color w:val="000000"/>
          <w:sz w:val="26"/>
          <w:szCs w:val="26"/>
        </w:rPr>
      </w:pPr>
      <w:ins w:id="473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"https://marplo.net/javascript/evenimente.html" \l "hshuej" \o "Utilizare Evenimentele in cod JavaScript" </w:instrText>
        </w:r>
        <w:r>
          <w:rPr>
            <w:rFonts w:ascii="Calibri" w:hAnsi="Calibri"/>
            <w:color w:val="000000"/>
            <w:sz w:val="26"/>
            <w:szCs w:val="26"/>
          </w:rPr>
          <w:fldChar w:fldCharType="separate"/>
        </w:r>
        <w:r>
          <w:rPr>
            <w:rStyle w:val="Hyperlink"/>
            <w:rFonts w:ascii="Calibri" w:hAnsi="Calibri"/>
            <w:sz w:val="26"/>
            <w:szCs w:val="26"/>
          </w:rPr>
          <w:t>Utilizare Evenimentele in cod JavaScript</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4739"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4740" w:author="Unknown"/>
          <w:rFonts w:ascii="Calibri" w:hAnsi="Calibri"/>
          <w:color w:val="000000"/>
          <w:sz w:val="26"/>
          <w:szCs w:val="26"/>
        </w:rPr>
      </w:pPr>
      <w:ins w:id="4741" w:author="Unknown">
        <w:r>
          <w:rPr>
            <w:rFonts w:ascii="Calibri" w:hAnsi="Calibri"/>
            <w:color w:val="000000"/>
            <w:sz w:val="26"/>
            <w:szCs w:val="26"/>
          </w:rPr>
          <w:t>Evenimentele reprezinta actiuni provocate de browser sau de vizitatorul paginii.</w:t>
        </w:r>
        <w:r>
          <w:rPr>
            <w:rFonts w:ascii="Calibri" w:hAnsi="Calibri"/>
            <w:color w:val="000000"/>
            <w:sz w:val="26"/>
            <w:szCs w:val="26"/>
          </w:rPr>
          <w:br/>
          <w:t>De exemplu: cand pagina incepe sa se incarce in fereastra are loc evenimentul "Load", daca vizitatorul apasa un buton din pagina se provoaca evenimentul "Click". Cand mouse-ul este deasupra unui element, se declanseaza un eveniment "mouseover".</w:t>
        </w:r>
      </w:ins>
    </w:p>
    <w:p w:rsidR="00CE1D16" w:rsidRDefault="00CE1D16" w:rsidP="00CE1D16">
      <w:pPr>
        <w:shd w:val="clear" w:color="auto" w:fill="FEFEFF"/>
        <w:rPr>
          <w:ins w:id="4742" w:author="Unknown"/>
          <w:rFonts w:ascii="Calibri" w:hAnsi="Calibri"/>
          <w:color w:val="000000"/>
          <w:sz w:val="26"/>
          <w:szCs w:val="26"/>
        </w:rPr>
      </w:pPr>
      <w:ins w:id="4743" w:author="Unknown">
        <w:r>
          <w:rPr>
            <w:rFonts w:ascii="Calibri" w:hAnsi="Calibri"/>
            <w:color w:val="000000"/>
            <w:sz w:val="26"/>
            <w:szCs w:val="26"/>
          </w:rPr>
          <w:br/>
        </w:r>
      </w:ins>
    </w:p>
    <w:p w:rsidR="00CE1D16" w:rsidRDefault="00CE1D16" w:rsidP="00CE1D16">
      <w:pPr>
        <w:pStyle w:val="apare"/>
        <w:pBdr>
          <w:top w:val="single" w:sz="6" w:space="4" w:color="BBBBFE"/>
          <w:left w:val="single" w:sz="6" w:space="5" w:color="BBBBFE"/>
          <w:bottom w:val="single" w:sz="6" w:space="4" w:color="BBBBFE"/>
          <w:right w:val="single" w:sz="6" w:space="5" w:color="BBBBFE"/>
        </w:pBdr>
        <w:shd w:val="clear" w:color="auto" w:fill="FBFBCB"/>
        <w:rPr>
          <w:ins w:id="4744" w:author="Unknown"/>
          <w:rFonts w:ascii="Calibri" w:hAnsi="Calibri"/>
          <w:color w:val="111111"/>
          <w:sz w:val="26"/>
          <w:szCs w:val="26"/>
        </w:rPr>
      </w:pPr>
      <w:ins w:id="4745" w:author="Unknown">
        <w:r>
          <w:rPr>
            <w:rFonts w:ascii="Calibri" w:hAnsi="Calibri"/>
            <w:color w:val="111111"/>
            <w:sz w:val="26"/>
            <w:szCs w:val="26"/>
          </w:rPr>
          <w:t>O lista cu evenimente JavaScript organizate pe categorii gasiti la pagina de la adresa:</w:t>
        </w:r>
        <w:r>
          <w:rPr>
            <w:rFonts w:ascii="Calibri" w:hAnsi="Calibri"/>
            <w:color w:val="111111"/>
            <w:sz w:val="26"/>
            <w:szCs w:val="26"/>
          </w:rPr>
          <w:br/>
        </w:r>
        <w:r>
          <w:rPr>
            <w:rFonts w:ascii="Calibri" w:hAnsi="Calibri"/>
            <w:color w:val="111111"/>
            <w:sz w:val="26"/>
            <w:szCs w:val="26"/>
          </w:rPr>
          <w:fldChar w:fldCharType="begin"/>
        </w:r>
        <w:r>
          <w:rPr>
            <w:rFonts w:ascii="Calibri" w:hAnsi="Calibri"/>
            <w:color w:val="111111"/>
            <w:sz w:val="26"/>
            <w:szCs w:val="26"/>
          </w:rPr>
          <w:instrText xml:space="preserve"> HYPERLINK "https://marplo.net/javascript/lista-evenimente-js" \o "Lista evenimente JavaScript" </w:instrText>
        </w:r>
        <w:r>
          <w:rPr>
            <w:rFonts w:ascii="Calibri" w:hAnsi="Calibri"/>
            <w:color w:val="111111"/>
            <w:sz w:val="26"/>
            <w:szCs w:val="26"/>
          </w:rPr>
          <w:fldChar w:fldCharType="separate"/>
        </w:r>
        <w:r>
          <w:rPr>
            <w:rStyle w:val="Hyperlink"/>
            <w:rFonts w:ascii="Calibri" w:hAnsi="Calibri"/>
            <w:b/>
            <w:bCs/>
            <w:sz w:val="26"/>
            <w:szCs w:val="26"/>
          </w:rPr>
          <w:t>marplo.net/javascript/lista-evenimente-js</w:t>
        </w:r>
        <w:r>
          <w:rPr>
            <w:rFonts w:ascii="Calibri" w:hAnsi="Calibri"/>
            <w:color w:val="111111"/>
            <w:sz w:val="26"/>
            <w:szCs w:val="26"/>
          </w:rPr>
          <w:fldChar w:fldCharType="end"/>
        </w:r>
      </w:ins>
    </w:p>
    <w:p w:rsidR="00CE1D16" w:rsidRDefault="00CE1D16" w:rsidP="00CE1D16">
      <w:pPr>
        <w:shd w:val="clear" w:color="auto" w:fill="FEFEFF"/>
        <w:rPr>
          <w:ins w:id="4746"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4747" w:author="Unknown"/>
          <w:rFonts w:ascii="Calibri" w:hAnsi="Calibri"/>
          <w:color w:val="000000"/>
          <w:spacing w:val="15"/>
          <w:sz w:val="27"/>
          <w:szCs w:val="27"/>
          <w:u w:val="single"/>
        </w:rPr>
      </w:pPr>
      <w:ins w:id="4748" w:author="Unknown">
        <w:r>
          <w:rPr>
            <w:rFonts w:ascii="Calibri" w:hAnsi="Calibri"/>
            <w:color w:val="000000"/>
            <w:spacing w:val="15"/>
            <w:u w:val="single"/>
          </w:rPr>
          <w:t>Atribute HTML pentru evenimente</w:t>
        </w:r>
      </w:ins>
    </w:p>
    <w:p w:rsidR="00CE1D16" w:rsidRDefault="00CE1D16" w:rsidP="00CE1D16">
      <w:pPr>
        <w:pStyle w:val="ptxt"/>
        <w:shd w:val="clear" w:color="auto" w:fill="FEFEFF"/>
        <w:spacing w:before="105" w:beforeAutospacing="0" w:after="120" w:afterAutospacing="0"/>
        <w:ind w:left="120" w:firstLine="300"/>
        <w:rPr>
          <w:ins w:id="4749" w:author="Unknown"/>
          <w:rFonts w:ascii="Calibri" w:hAnsi="Calibri"/>
          <w:color w:val="000000"/>
          <w:sz w:val="26"/>
          <w:szCs w:val="26"/>
        </w:rPr>
      </w:pPr>
      <w:ins w:id="4750" w:author="Unknown">
        <w:r>
          <w:rPr>
            <w:rFonts w:ascii="Calibri" w:hAnsi="Calibri"/>
            <w:color w:val="000000"/>
            <w:sz w:val="26"/>
            <w:szCs w:val="26"/>
          </w:rPr>
          <w:t>JavaScript poate reactiona la evenimente cu ajutorul "</w:t>
        </w:r>
        <w:r>
          <w:rPr>
            <w:rStyle w:val="sb"/>
            <w:rFonts w:ascii="Calibri" w:hAnsi="Calibri"/>
            <w:b/>
            <w:bCs/>
            <w:color w:val="000000"/>
            <w:sz w:val="26"/>
            <w:szCs w:val="26"/>
          </w:rPr>
          <w:t>event-handlers</w:t>
        </w:r>
        <w:r>
          <w:rPr>
            <w:rFonts w:ascii="Calibri" w:hAnsi="Calibri"/>
            <w:color w:val="000000"/>
            <w:sz w:val="26"/>
            <w:szCs w:val="26"/>
          </w:rPr>
          <w:t>" (manageri sau gestionar de evenimente).</w:t>
        </w:r>
        <w:r>
          <w:rPr>
            <w:rFonts w:ascii="Calibri" w:hAnsi="Calibri"/>
            <w:color w:val="000000"/>
            <w:sz w:val="26"/>
            <w:szCs w:val="26"/>
          </w:rPr>
          <w:br/>
          <w:t>Handlerele de evenimente se pot adauga ca atribute in tag-urile HTML, folosind urmatoarea sintaxa.</w:t>
        </w:r>
      </w:ins>
    </w:p>
    <w:p w:rsidR="00CE1D16" w:rsidRDefault="00CE1D16" w:rsidP="00CE1D16">
      <w:pPr>
        <w:shd w:val="clear" w:color="auto" w:fill="F0FEF1"/>
        <w:rPr>
          <w:ins w:id="4751" w:author="Unknown"/>
          <w:rFonts w:ascii="Calibri" w:hAnsi="Calibri"/>
          <w:b/>
          <w:bCs/>
          <w:color w:val="000000"/>
          <w:sz w:val="24"/>
          <w:szCs w:val="24"/>
        </w:rPr>
      </w:pPr>
      <w:ins w:id="4752" w:author="Unknown">
        <w:r>
          <w:rPr>
            <w:rFonts w:ascii="Calibri" w:hAnsi="Calibri"/>
            <w:b/>
            <w:bCs/>
            <w:color w:val="000000"/>
          </w:rPr>
          <w:t>&lt;tag event='cod-JS'&gt;</w:t>
        </w:r>
      </w:ins>
    </w:p>
    <w:p w:rsidR="00CE1D16" w:rsidRDefault="00CE1D16" w:rsidP="00CE1D16">
      <w:pPr>
        <w:shd w:val="clear" w:color="auto" w:fill="FEFEFF"/>
        <w:rPr>
          <w:ins w:id="4753" w:author="Unknown"/>
          <w:rFonts w:ascii="Calibri" w:hAnsi="Calibri"/>
          <w:color w:val="000000"/>
          <w:sz w:val="26"/>
          <w:szCs w:val="26"/>
        </w:rPr>
      </w:pPr>
      <w:ins w:id="4754" w:author="Unknown">
        <w:r>
          <w:rPr>
            <w:rFonts w:ascii="Calibri" w:hAnsi="Calibri"/>
            <w:color w:val="000000"/>
            <w:sz w:val="26"/>
            <w:szCs w:val="26"/>
          </w:rPr>
          <w:t>Unde '</w:t>
        </w:r>
        <w:r>
          <w:rPr>
            <w:rStyle w:val="sbi"/>
            <w:rFonts w:ascii="Calibri" w:hAnsi="Calibri"/>
            <w:b/>
            <w:bCs/>
            <w:i/>
            <w:iCs/>
            <w:color w:val="000000"/>
            <w:sz w:val="26"/>
            <w:szCs w:val="26"/>
          </w:rPr>
          <w:t>event</w:t>
        </w:r>
        <w:r>
          <w:rPr>
            <w:rFonts w:ascii="Calibri" w:hAnsi="Calibri"/>
            <w:color w:val="000000"/>
            <w:sz w:val="26"/>
            <w:szCs w:val="26"/>
          </w:rPr>
          <w:t>' reprezinta numele evenimentului, cu 'on' la inceput (onclick, onload, ..); iar '</w:t>
        </w:r>
        <w:r>
          <w:rPr>
            <w:rStyle w:val="sbi"/>
            <w:rFonts w:ascii="Calibri" w:hAnsi="Calibri"/>
            <w:b/>
            <w:bCs/>
            <w:i/>
            <w:iCs/>
            <w:color w:val="000000"/>
            <w:sz w:val="26"/>
            <w:szCs w:val="26"/>
          </w:rPr>
          <w:t>cod-JS</w:t>
        </w:r>
        <w:r>
          <w:rPr>
            <w:rFonts w:ascii="Calibri" w:hAnsi="Calibri"/>
            <w:color w:val="000000"/>
            <w:sz w:val="26"/>
            <w:szCs w:val="26"/>
          </w:rPr>
          <w:t>' poate fi in general o functie JavaScript care se executa la declansarea evenimentului respectiv.</w:t>
        </w:r>
        <w:r>
          <w:rPr>
            <w:rFonts w:ascii="Calibri" w:hAnsi="Calibri"/>
            <w:color w:val="000000"/>
            <w:sz w:val="26"/>
            <w:szCs w:val="26"/>
          </w:rPr>
          <w:br/>
        </w:r>
        <w:r>
          <w:rPr>
            <w:rFonts w:ascii="Calibri" w:hAnsi="Calibri"/>
            <w:color w:val="000000"/>
            <w:sz w:val="26"/>
            <w:szCs w:val="26"/>
          </w:rPr>
          <w:br/>
          <w:t>- Exemplu, cand mouse-ul e pozitionat deasupra unui Div se apeleaza o functie care schimba culoarea 'background', iar cand se apasa clic pe acel Div se executa alta functie care adauga alt text in el.</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4755" w:author="Unknown"/>
          <w:rFonts w:ascii="Calibri" w:hAnsi="Calibri"/>
          <w:i/>
          <w:iCs/>
          <w:color w:val="000000"/>
          <w:sz w:val="23"/>
          <w:szCs w:val="23"/>
        </w:rPr>
      </w:pPr>
      <w:ins w:id="4756" w:author="Unknown">
        <w:r>
          <w:rPr>
            <w:rFonts w:ascii="Calibri" w:hAnsi="Calibri"/>
            <w:i/>
            <w:iCs/>
            <w:color w:val="000000"/>
            <w:sz w:val="23"/>
            <w:szCs w:val="23"/>
          </w:rPr>
          <w:t>Cuvantul </w:t>
        </w:r>
        <w:r>
          <w:rPr>
            <w:rStyle w:val="HTMLCode"/>
            <w:b/>
            <w:bCs/>
            <w:i/>
            <w:iCs/>
            <w:color w:val="0000EE"/>
          </w:rPr>
          <w:t>this</w:t>
        </w:r>
        <w:r>
          <w:rPr>
            <w:rFonts w:ascii="Calibri" w:hAnsi="Calibri"/>
            <w:i/>
            <w:iCs/>
            <w:color w:val="000000"/>
            <w:sz w:val="23"/>
            <w:szCs w:val="23"/>
          </w:rPr>
          <w:t> din cod reprezinta elementul pe care se actioneaza evenimentul, si e transmis ca argument la functia apelata.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57" w:author="Unknown"/>
          <w:color w:val="0101FF"/>
          <w:sz w:val="23"/>
          <w:szCs w:val="23"/>
        </w:rPr>
      </w:pPr>
      <w:ins w:id="4758" w:author="Unknown">
        <w:r>
          <w:rPr>
            <w:color w:val="0101FF"/>
            <w:sz w:val="23"/>
            <w:szCs w:val="23"/>
          </w:rPr>
          <w:t>&lt;style&gt;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59" w:author="Unknown"/>
          <w:color w:val="0101FF"/>
          <w:sz w:val="23"/>
          <w:szCs w:val="23"/>
        </w:rPr>
      </w:pPr>
      <w:ins w:id="4760" w:author="Unknown">
        <w:r>
          <w:rPr>
            <w:color w:val="0101FF"/>
            <w:sz w:val="23"/>
            <w:szCs w:val="23"/>
          </w:rPr>
          <w:t>#dv1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61" w:author="Unknown"/>
          <w:color w:val="0101FF"/>
          <w:sz w:val="23"/>
          <w:szCs w:val="23"/>
        </w:rPr>
      </w:pPr>
      <w:ins w:id="4762" w:author="Unknown">
        <w:r>
          <w:rPr>
            <w:color w:val="0101FF"/>
            <w:sz w:val="23"/>
            <w:szCs w:val="23"/>
          </w:rPr>
          <w:t>background:#b0deb0;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63" w:author="Unknown"/>
          <w:color w:val="0101FF"/>
          <w:sz w:val="23"/>
          <w:szCs w:val="23"/>
        </w:rPr>
      </w:pPr>
      <w:ins w:id="4764" w:author="Unknown">
        <w:r>
          <w:rPr>
            <w:color w:val="0101FF"/>
            <w:sz w:val="23"/>
            <w:szCs w:val="23"/>
          </w:rPr>
          <w:t>font-size:20px;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65" w:author="Unknown"/>
          <w:color w:val="0101FF"/>
          <w:sz w:val="23"/>
          <w:szCs w:val="23"/>
        </w:rPr>
      </w:pPr>
      <w:ins w:id="4766" w:author="Unknown">
        <w:r>
          <w:rPr>
            <w:color w:val="0101FF"/>
            <w:sz w:val="23"/>
            <w:szCs w:val="23"/>
          </w:rPr>
          <w:t>height:50px;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67" w:author="Unknown"/>
          <w:color w:val="0101FF"/>
          <w:sz w:val="23"/>
          <w:szCs w:val="23"/>
        </w:rPr>
      </w:pPr>
      <w:ins w:id="4768" w:author="Unknown">
        <w:r>
          <w:rPr>
            <w:color w:val="0101FF"/>
            <w:sz w:val="23"/>
            <w:szCs w:val="23"/>
          </w:rPr>
          <w:t>padding:3% 8px 5px 8px;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69" w:author="Unknown"/>
          <w:color w:val="0101FF"/>
          <w:sz w:val="23"/>
          <w:szCs w:val="23"/>
        </w:rPr>
      </w:pPr>
      <w:ins w:id="4770" w:author="Unknown">
        <w:r>
          <w:rPr>
            <w:color w:val="0101FF"/>
            <w:sz w:val="23"/>
            <w:szCs w:val="23"/>
          </w:rPr>
          <w:t>text-align:center;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71" w:author="Unknown"/>
          <w:color w:val="0101FF"/>
          <w:sz w:val="23"/>
          <w:szCs w:val="23"/>
        </w:rPr>
      </w:pPr>
      <w:ins w:id="4772" w:author="Unknown">
        <w:r>
          <w:rPr>
            <w:color w:val="0101FF"/>
            <w:sz w:val="23"/>
            <w:szCs w:val="23"/>
          </w:rPr>
          <w:t>width:120px;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73" w:author="Unknown"/>
          <w:color w:val="0101FF"/>
          <w:sz w:val="23"/>
          <w:szCs w:val="23"/>
        </w:rPr>
      </w:pPr>
      <w:ins w:id="477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75" w:author="Unknown"/>
          <w:color w:val="0101FF"/>
          <w:sz w:val="23"/>
          <w:szCs w:val="23"/>
        </w:rPr>
      </w:pPr>
      <w:ins w:id="4776" w:author="Unknown">
        <w:r>
          <w:rPr>
            <w:color w:val="0101FF"/>
            <w:sz w:val="23"/>
            <w:szCs w:val="23"/>
          </w:rPr>
          <w:t>&lt;/style&gt;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7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78" w:author="Unknown"/>
          <w:color w:val="0101FF"/>
          <w:sz w:val="23"/>
          <w:szCs w:val="23"/>
        </w:rPr>
      </w:pPr>
      <w:ins w:id="4779" w:author="Unknown">
        <w:r>
          <w:rPr>
            <w:color w:val="0101FF"/>
            <w:sz w:val="23"/>
            <w:szCs w:val="23"/>
          </w:rPr>
          <w:t>&lt;h4&gt;Exemplu onmouseover si onclick&lt;/h4&gt;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0" w:author="Unknown"/>
          <w:color w:val="0101FF"/>
          <w:sz w:val="23"/>
          <w:szCs w:val="23"/>
        </w:rPr>
      </w:pPr>
      <w:ins w:id="4781" w:author="Unknown">
        <w:r>
          <w:rPr>
            <w:color w:val="0101FF"/>
            <w:sz w:val="23"/>
            <w:szCs w:val="23"/>
          </w:rPr>
          <w:t>&lt;div id='dv1' onmouseover='changeBgr(this)' onclick='changeTxt(this)'&gt;Click Aici.&lt;/div&gt;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3" w:author="Unknown"/>
          <w:color w:val="0101FF"/>
          <w:sz w:val="23"/>
          <w:szCs w:val="23"/>
        </w:rPr>
      </w:pPr>
      <w:ins w:id="4784"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5" w:author="Unknown"/>
          <w:color w:val="0101FF"/>
          <w:sz w:val="23"/>
          <w:szCs w:val="23"/>
        </w:rPr>
      </w:pPr>
      <w:ins w:id="4786" w:author="Unknown">
        <w:r>
          <w:rPr>
            <w:color w:val="0101FF"/>
            <w:sz w:val="23"/>
            <w:szCs w:val="23"/>
          </w:rPr>
          <w:t>function changeBgr(elm){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7" w:author="Unknown"/>
          <w:color w:val="0101FF"/>
          <w:sz w:val="23"/>
          <w:szCs w:val="23"/>
        </w:rPr>
      </w:pPr>
      <w:ins w:id="4788" w:author="Unknown">
        <w:r>
          <w:rPr>
            <w:color w:val="0101FF"/>
            <w:sz w:val="23"/>
            <w:szCs w:val="23"/>
          </w:rPr>
          <w:t xml:space="preserve"> elm.style.background ='#bebefe';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89" w:author="Unknown"/>
          <w:color w:val="0101FF"/>
          <w:sz w:val="23"/>
          <w:szCs w:val="23"/>
        </w:rPr>
      </w:pPr>
      <w:ins w:id="4790"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9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92" w:author="Unknown"/>
          <w:color w:val="0101FF"/>
          <w:sz w:val="23"/>
          <w:szCs w:val="23"/>
        </w:rPr>
      </w:pPr>
      <w:ins w:id="4793" w:author="Unknown">
        <w:r>
          <w:rPr>
            <w:color w:val="0101FF"/>
            <w:sz w:val="23"/>
            <w:szCs w:val="23"/>
          </w:rPr>
          <w:t>function changeTxt(elm){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94" w:author="Unknown"/>
          <w:color w:val="0101FF"/>
          <w:sz w:val="23"/>
          <w:szCs w:val="23"/>
        </w:rPr>
      </w:pPr>
      <w:ins w:id="4795" w:author="Unknown">
        <w:r>
          <w:rPr>
            <w:color w:val="0101FF"/>
            <w:sz w:val="23"/>
            <w:szCs w:val="23"/>
          </w:rPr>
          <w:t xml:space="preserve"> elm.innerHTML ='Pacea-i Buna.';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96" w:author="Unknown"/>
          <w:color w:val="0101FF"/>
          <w:sz w:val="23"/>
          <w:szCs w:val="23"/>
        </w:rPr>
      </w:pPr>
      <w:ins w:id="479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798" w:author="Unknown"/>
          <w:color w:val="0101FF"/>
          <w:sz w:val="23"/>
          <w:szCs w:val="23"/>
        </w:rPr>
      </w:pPr>
      <w:ins w:id="4799" w:author="Unknown">
        <w:r>
          <w:rPr>
            <w:color w:val="0101FF"/>
            <w:sz w:val="23"/>
            <w:szCs w:val="23"/>
          </w:rPr>
          <w:t>&lt;/script&gt;</w:t>
        </w:r>
      </w:ins>
    </w:p>
    <w:p w:rsidR="00CE1D16" w:rsidRDefault="00CE1D16" w:rsidP="00CE1D16">
      <w:pPr>
        <w:shd w:val="clear" w:color="auto" w:fill="FEFEFF"/>
        <w:rPr>
          <w:ins w:id="4800" w:author="Unknown"/>
          <w:rFonts w:ascii="Calibri" w:hAnsi="Calibri"/>
          <w:color w:val="000000"/>
          <w:sz w:val="26"/>
          <w:szCs w:val="26"/>
        </w:rPr>
      </w:pPr>
      <w:ins w:id="4801" w:author="Unknown">
        <w:r>
          <w:rPr>
            <w:rFonts w:ascii="Calibri" w:hAnsi="Calibri"/>
            <w:color w:val="000000"/>
            <w:sz w:val="26"/>
            <w:szCs w:val="26"/>
          </w:rPr>
          <w:lastRenderedPageBreak/>
          <w:t>Incercati codul</w:t>
        </w:r>
      </w:ins>
    </w:p>
    <w:p w:rsidR="00CE1D16" w:rsidRDefault="00CE1D16" w:rsidP="00CE1D16">
      <w:pPr>
        <w:shd w:val="clear" w:color="auto" w:fill="FEFEFF"/>
        <w:rPr>
          <w:ins w:id="4802" w:author="Unknown"/>
          <w:rFonts w:ascii="Calibri" w:hAnsi="Calibri"/>
          <w:color w:val="000000"/>
          <w:sz w:val="26"/>
          <w:szCs w:val="26"/>
        </w:rPr>
      </w:pPr>
      <w:ins w:id="4803" w:author="Unknown">
        <w:r>
          <w:rPr>
            <w:rFonts w:ascii="Calibri" w:hAnsi="Calibri"/>
            <w:color w:val="000000"/>
            <w:sz w:val="26"/>
            <w:szCs w:val="26"/>
          </w:rPr>
          <w:t>- Demo:</w:t>
        </w:r>
      </w:ins>
    </w:p>
    <w:p w:rsidR="00CE1D16" w:rsidRDefault="00CE1D16" w:rsidP="00CE1D16">
      <w:pPr>
        <w:shd w:val="clear" w:color="auto" w:fill="B0DEB0"/>
        <w:jc w:val="center"/>
        <w:rPr>
          <w:ins w:id="4804" w:author="Unknown"/>
          <w:rFonts w:ascii="Calibri" w:hAnsi="Calibri"/>
          <w:color w:val="111111"/>
          <w:sz w:val="30"/>
          <w:szCs w:val="30"/>
        </w:rPr>
      </w:pPr>
      <w:ins w:id="4805" w:author="Unknown">
        <w:r>
          <w:rPr>
            <w:rFonts w:ascii="Calibri" w:hAnsi="Calibri"/>
            <w:color w:val="111111"/>
            <w:sz w:val="30"/>
            <w:szCs w:val="30"/>
          </w:rPr>
          <w:t>Click Aici.</w:t>
        </w:r>
      </w:ins>
    </w:p>
    <w:p w:rsidR="00CE1D16" w:rsidRDefault="00CE1D16" w:rsidP="00CE1D16">
      <w:pPr>
        <w:shd w:val="clear" w:color="auto" w:fill="FEFEFF"/>
        <w:rPr>
          <w:ins w:id="4806"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4807" w:author="Unknown"/>
          <w:rFonts w:ascii="Calibri" w:hAnsi="Calibri"/>
          <w:color w:val="000000"/>
          <w:sz w:val="26"/>
          <w:szCs w:val="26"/>
        </w:rPr>
      </w:pPr>
      <w:ins w:id="4808" w:author="Unknown">
        <w:r>
          <w:rPr>
            <w:rFonts w:ascii="Calibri" w:hAnsi="Calibri"/>
            <w:color w:val="000000"/>
            <w:sz w:val="26"/>
            <w:szCs w:val="26"/>
          </w:rPr>
          <w:t>Evenimentele pot fi utilizate si la elemente de formular.</w:t>
        </w:r>
        <w:r>
          <w:rPr>
            <w:rFonts w:ascii="Calibri" w:hAnsi="Calibri"/>
            <w:color w:val="000000"/>
            <w:sz w:val="26"/>
            <w:szCs w:val="26"/>
          </w:rPr>
          <w:br/>
          <w:t>Daca dorim sa apelam o functie de fiecare data cand se adauga ceva intr-o caseta &lt;input&gt;, se poate folosi evenimentul '</w:t>
        </w:r>
        <w:r>
          <w:rPr>
            <w:rStyle w:val="sbi"/>
            <w:rFonts w:ascii="Calibri" w:hAnsi="Calibri"/>
            <w:b/>
            <w:bCs/>
            <w:i/>
            <w:iCs/>
            <w:color w:val="000000"/>
            <w:sz w:val="26"/>
            <w:szCs w:val="26"/>
          </w:rPr>
          <w:t>oninput</w:t>
        </w:r>
        <w:r>
          <w:rPr>
            <w:rFonts w:ascii="Calibri" w:hAnsi="Calibri"/>
            <w:color w:val="000000"/>
            <w:sz w:val="26"/>
            <w:szCs w:val="26"/>
          </w:rPr>
          <w:t>'.</w:t>
        </w:r>
        <w:r>
          <w:rPr>
            <w:rFonts w:ascii="Calibri" w:hAnsi="Calibri"/>
            <w:color w:val="000000"/>
            <w:sz w:val="26"/>
            <w:szCs w:val="26"/>
          </w:rPr>
          <w:br/>
          <w:t>- Exemplu, cand se adauga caractere intr-o caseta de text, se apeleaza o functie care copie acel text in alt element HTML, si afiseaza numarul de caractere adaugate.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09" w:author="Unknown"/>
          <w:color w:val="0101FF"/>
          <w:sz w:val="23"/>
          <w:szCs w:val="23"/>
        </w:rPr>
      </w:pPr>
      <w:ins w:id="4810" w:author="Unknown">
        <w:r>
          <w:rPr>
            <w:color w:val="0101FF"/>
            <w:sz w:val="23"/>
            <w:szCs w:val="23"/>
          </w:rPr>
          <w:t>&lt;h4&gt;Exemplu oninput&lt;/h4&gt;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11" w:author="Unknown"/>
          <w:color w:val="0101FF"/>
          <w:sz w:val="23"/>
          <w:szCs w:val="23"/>
        </w:rPr>
      </w:pPr>
      <w:ins w:id="4812" w:author="Unknown">
        <w:r>
          <w:rPr>
            <w:color w:val="0101FF"/>
            <w:sz w:val="23"/>
            <w:szCs w:val="23"/>
          </w:rPr>
          <w:t>&lt;p&gt;Cand se scrie ceva in caseta de text, e apelata o functie care afiseaza numarul de caractere si adauga textul la #resp.&lt;/p&gt;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13" w:author="Unknown"/>
          <w:color w:val="0101FF"/>
          <w:sz w:val="23"/>
          <w:szCs w:val="23"/>
        </w:rPr>
      </w:pPr>
      <w:ins w:id="4814" w:author="Unknown">
        <w:r>
          <w:rPr>
            <w:color w:val="0101FF"/>
            <w:sz w:val="23"/>
            <w:szCs w:val="23"/>
          </w:rPr>
          <w:t>Text: &lt;input type='text' value='Liniste' oninput='addTxt(this)'/&gt;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15" w:author="Unknown"/>
          <w:color w:val="0101FF"/>
          <w:sz w:val="23"/>
          <w:szCs w:val="23"/>
        </w:rPr>
      </w:pPr>
      <w:ins w:id="4816"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1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18" w:author="Unknown"/>
          <w:color w:val="0101FF"/>
          <w:sz w:val="23"/>
          <w:szCs w:val="23"/>
        </w:rPr>
      </w:pPr>
      <w:ins w:id="481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20" w:author="Unknown"/>
          <w:color w:val="0101FF"/>
          <w:sz w:val="23"/>
          <w:szCs w:val="23"/>
        </w:rPr>
      </w:pPr>
      <w:ins w:id="4821" w:author="Unknown">
        <w:r>
          <w:rPr>
            <w:color w:val="0101FF"/>
            <w:sz w:val="23"/>
            <w:szCs w:val="23"/>
          </w:rPr>
          <w:t>var resp = document.getElementById('resp');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22" w:author="Unknown"/>
          <w:color w:val="0101FF"/>
          <w:sz w:val="23"/>
          <w:szCs w:val="23"/>
        </w:rPr>
      </w:pPr>
      <w:ins w:id="4823" w:author="Unknown">
        <w:r>
          <w:rPr>
            <w:color w:val="0101FF"/>
            <w:sz w:val="23"/>
            <w:szCs w:val="23"/>
          </w:rPr>
          <w:t>function addTxt(elm){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24" w:author="Unknown"/>
          <w:color w:val="0101FF"/>
          <w:sz w:val="23"/>
          <w:szCs w:val="23"/>
        </w:rPr>
      </w:pPr>
      <w:ins w:id="4825" w:author="Unknown">
        <w:r>
          <w:rPr>
            <w:color w:val="0101FF"/>
            <w:sz w:val="23"/>
            <w:szCs w:val="23"/>
          </w:rPr>
          <w:t xml:space="preserve"> var txt = elm.value;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26" w:author="Unknown"/>
          <w:color w:val="0101FF"/>
          <w:sz w:val="23"/>
          <w:szCs w:val="23"/>
        </w:rPr>
      </w:pPr>
      <w:ins w:id="4827" w:author="Unknown">
        <w:r>
          <w:rPr>
            <w:color w:val="0101FF"/>
            <w:sz w:val="23"/>
            <w:szCs w:val="23"/>
          </w:rPr>
          <w:t xml:space="preserve"> resp.innerHTML ='&lt;p&gt;Nr. caractere: '+ txt.length +'&lt;/p&gt;'+ txt;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28" w:author="Unknown"/>
          <w:color w:val="0101FF"/>
          <w:sz w:val="23"/>
          <w:szCs w:val="23"/>
        </w:rPr>
      </w:pPr>
      <w:ins w:id="482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30" w:author="Unknown"/>
          <w:color w:val="0101FF"/>
          <w:sz w:val="23"/>
          <w:szCs w:val="23"/>
        </w:rPr>
      </w:pPr>
      <w:ins w:id="4831" w:author="Unknown">
        <w:r>
          <w:rPr>
            <w:color w:val="0101FF"/>
            <w:sz w:val="23"/>
            <w:szCs w:val="23"/>
          </w:rPr>
          <w:t>&lt;/script&gt;</w:t>
        </w:r>
      </w:ins>
    </w:p>
    <w:p w:rsidR="00CE1D16" w:rsidRDefault="00CE1D16" w:rsidP="00CE1D16">
      <w:pPr>
        <w:shd w:val="clear" w:color="auto" w:fill="FEFEFF"/>
        <w:rPr>
          <w:ins w:id="4832" w:author="Unknown"/>
          <w:rFonts w:ascii="Calibri" w:hAnsi="Calibri"/>
          <w:color w:val="000000"/>
          <w:sz w:val="26"/>
          <w:szCs w:val="26"/>
        </w:rPr>
      </w:pPr>
      <w:ins w:id="4833"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4834" w:author="Unknown"/>
          <w:rFonts w:ascii="Calibri" w:hAnsi="Calibri"/>
          <w:color w:val="000000"/>
          <w:spacing w:val="15"/>
          <w:sz w:val="27"/>
          <w:szCs w:val="27"/>
          <w:u w:val="single"/>
        </w:rPr>
      </w:pPr>
      <w:ins w:id="4835" w:author="Unknown">
        <w:r>
          <w:rPr>
            <w:rFonts w:ascii="Calibri" w:hAnsi="Calibri"/>
            <w:color w:val="000000"/>
            <w:spacing w:val="15"/>
            <w:u w:val="single"/>
          </w:rPr>
          <w:t>Utilizare Evenimentele in cod JavaScript</w:t>
        </w:r>
      </w:ins>
    </w:p>
    <w:p w:rsidR="00CE1D16" w:rsidRDefault="00CE1D16" w:rsidP="00CE1D16">
      <w:pPr>
        <w:pStyle w:val="ptxt"/>
        <w:shd w:val="clear" w:color="auto" w:fill="FEFEFF"/>
        <w:spacing w:before="105" w:beforeAutospacing="0" w:after="120" w:afterAutospacing="0"/>
        <w:ind w:left="120" w:firstLine="300"/>
        <w:rPr>
          <w:ins w:id="4836" w:author="Unknown"/>
          <w:rFonts w:ascii="Calibri" w:hAnsi="Calibri"/>
          <w:color w:val="000000"/>
          <w:sz w:val="26"/>
          <w:szCs w:val="26"/>
        </w:rPr>
      </w:pPr>
      <w:ins w:id="4837" w:author="Unknown">
        <w:r>
          <w:rPr>
            <w:rFonts w:ascii="Calibri" w:hAnsi="Calibri"/>
            <w:color w:val="000000"/>
            <w:sz w:val="26"/>
            <w:szCs w:val="26"/>
          </w:rPr>
          <w:t>Pentru a nu amesteca tag-urile HTML cu coduri JS, evenimentele se pot adauga in codul JavaScript, asociate la elementul HTML preluat in JS; folosind aceasta sintaxa.</w:t>
        </w:r>
      </w:ins>
    </w:p>
    <w:p w:rsidR="00CE1D16" w:rsidRDefault="00CE1D16" w:rsidP="00CE1D16">
      <w:pPr>
        <w:pStyle w:val="HTMLPreformatted"/>
        <w:shd w:val="clear" w:color="auto" w:fill="F0FEF1"/>
        <w:rPr>
          <w:ins w:id="4838" w:author="Unknown"/>
          <w:b/>
          <w:bCs/>
          <w:color w:val="000000"/>
          <w:sz w:val="24"/>
          <w:szCs w:val="24"/>
        </w:rPr>
      </w:pPr>
      <w:ins w:id="4839" w:author="Unknown">
        <w:r>
          <w:rPr>
            <w:b/>
            <w:bCs/>
            <w:color w:val="000000"/>
            <w:sz w:val="24"/>
            <w:szCs w:val="24"/>
          </w:rPr>
          <w:t>function funcName(ev){</w:t>
        </w:r>
      </w:ins>
    </w:p>
    <w:p w:rsidR="00CE1D16" w:rsidRDefault="00CE1D16" w:rsidP="00CE1D16">
      <w:pPr>
        <w:pStyle w:val="HTMLPreformatted"/>
        <w:shd w:val="clear" w:color="auto" w:fill="F0FEF1"/>
        <w:rPr>
          <w:ins w:id="4840" w:author="Unknown"/>
          <w:b/>
          <w:bCs/>
          <w:color w:val="000000"/>
          <w:sz w:val="24"/>
          <w:szCs w:val="24"/>
        </w:rPr>
      </w:pPr>
      <w:ins w:id="4841" w:author="Unknown">
        <w:r>
          <w:rPr>
            <w:b/>
            <w:bCs/>
            <w:color w:val="000000"/>
            <w:sz w:val="24"/>
            <w:szCs w:val="24"/>
          </w:rPr>
          <w:t xml:space="preserve"> // ev reprezinta obiectul cu evenimentul declansat</w:t>
        </w:r>
      </w:ins>
    </w:p>
    <w:p w:rsidR="00CE1D16" w:rsidRDefault="00CE1D16" w:rsidP="00CE1D16">
      <w:pPr>
        <w:pStyle w:val="HTMLPreformatted"/>
        <w:shd w:val="clear" w:color="auto" w:fill="F0FEF1"/>
        <w:rPr>
          <w:ins w:id="4842" w:author="Unknown"/>
          <w:b/>
          <w:bCs/>
          <w:color w:val="000000"/>
          <w:sz w:val="24"/>
          <w:szCs w:val="24"/>
        </w:rPr>
      </w:pPr>
      <w:ins w:id="4843" w:author="Unknown">
        <w:r>
          <w:rPr>
            <w:b/>
            <w:bCs/>
            <w:color w:val="000000"/>
            <w:sz w:val="24"/>
            <w:szCs w:val="24"/>
          </w:rPr>
          <w:t xml:space="preserve"> //codul functiei</w:t>
        </w:r>
      </w:ins>
    </w:p>
    <w:p w:rsidR="00CE1D16" w:rsidRDefault="00CE1D16" w:rsidP="00CE1D16">
      <w:pPr>
        <w:pStyle w:val="HTMLPreformatted"/>
        <w:shd w:val="clear" w:color="auto" w:fill="F0FEF1"/>
        <w:rPr>
          <w:ins w:id="4844" w:author="Unknown"/>
          <w:b/>
          <w:bCs/>
          <w:color w:val="000000"/>
          <w:sz w:val="24"/>
          <w:szCs w:val="24"/>
        </w:rPr>
      </w:pPr>
      <w:ins w:id="4845" w:author="Unknown">
        <w:r>
          <w:rPr>
            <w:b/>
            <w:bCs/>
            <w:color w:val="000000"/>
            <w:sz w:val="24"/>
            <w:szCs w:val="24"/>
          </w:rPr>
          <w:t>}</w:t>
        </w:r>
      </w:ins>
    </w:p>
    <w:p w:rsidR="00CE1D16" w:rsidRDefault="00CE1D16" w:rsidP="00CE1D16">
      <w:pPr>
        <w:pStyle w:val="HTMLPreformatted"/>
        <w:shd w:val="clear" w:color="auto" w:fill="F0FEF1"/>
        <w:rPr>
          <w:ins w:id="4846" w:author="Unknown"/>
          <w:b/>
          <w:bCs/>
          <w:color w:val="000000"/>
          <w:sz w:val="24"/>
          <w:szCs w:val="24"/>
        </w:rPr>
      </w:pPr>
    </w:p>
    <w:p w:rsidR="00CE1D16" w:rsidRDefault="00CE1D16" w:rsidP="00CE1D16">
      <w:pPr>
        <w:pStyle w:val="HTMLPreformatted"/>
        <w:shd w:val="clear" w:color="auto" w:fill="F0FEF1"/>
        <w:rPr>
          <w:ins w:id="4847" w:author="Unknown"/>
          <w:b/>
          <w:bCs/>
          <w:color w:val="000000"/>
          <w:sz w:val="24"/>
          <w:szCs w:val="24"/>
        </w:rPr>
      </w:pPr>
      <w:ins w:id="4848" w:author="Unknown">
        <w:r>
          <w:rPr>
            <w:b/>
            <w:bCs/>
            <w:color w:val="000000"/>
            <w:sz w:val="24"/>
            <w:szCs w:val="24"/>
          </w:rPr>
          <w:t>elm.event = funcName;</w:t>
        </w:r>
      </w:ins>
    </w:p>
    <w:p w:rsidR="00CE1D16" w:rsidRDefault="00CE1D16" w:rsidP="00CE1D16">
      <w:pPr>
        <w:shd w:val="clear" w:color="auto" w:fill="FEFEFF"/>
        <w:rPr>
          <w:ins w:id="4849" w:author="Unknown"/>
          <w:rFonts w:ascii="Calibri" w:hAnsi="Calibri"/>
          <w:color w:val="000000"/>
          <w:sz w:val="26"/>
          <w:szCs w:val="26"/>
        </w:rPr>
      </w:pPr>
      <w:ins w:id="4850" w:author="Unknown">
        <w:r>
          <w:rPr>
            <w:rFonts w:ascii="Calibri" w:hAnsi="Calibri"/>
            <w:color w:val="000000"/>
            <w:sz w:val="26"/>
            <w:szCs w:val="26"/>
          </w:rPr>
          <w:t>Unde </w:t>
        </w:r>
        <w:r>
          <w:rPr>
            <w:rStyle w:val="sbi"/>
            <w:rFonts w:ascii="Calibri" w:hAnsi="Calibri"/>
            <w:b/>
            <w:bCs/>
            <w:i/>
            <w:iCs/>
            <w:color w:val="000000"/>
            <w:sz w:val="26"/>
            <w:szCs w:val="26"/>
          </w:rPr>
          <w:t>elm</w:t>
        </w:r>
        <w:r>
          <w:rPr>
            <w:rFonts w:ascii="Calibri" w:hAnsi="Calibri"/>
            <w:color w:val="000000"/>
            <w:sz w:val="26"/>
            <w:szCs w:val="26"/>
          </w:rPr>
          <w:t> reprezinta elementul HTML la care se adauga evenimentul '</w:t>
        </w:r>
        <w:r>
          <w:rPr>
            <w:rStyle w:val="sbi"/>
            <w:rFonts w:ascii="Calibri" w:hAnsi="Calibri"/>
            <w:b/>
            <w:bCs/>
            <w:i/>
            <w:iCs/>
            <w:color w:val="000000"/>
            <w:sz w:val="26"/>
            <w:szCs w:val="26"/>
          </w:rPr>
          <w:t>event</w:t>
        </w:r>
        <w:r>
          <w:rPr>
            <w:rFonts w:ascii="Calibri" w:hAnsi="Calibri"/>
            <w:color w:val="000000"/>
            <w:sz w:val="26"/>
            <w:szCs w:val="26"/>
          </w:rPr>
          <w:t>'.</w:t>
        </w:r>
        <w:r>
          <w:rPr>
            <w:rFonts w:ascii="Calibri" w:hAnsi="Calibri"/>
            <w:color w:val="000000"/>
            <w:sz w:val="26"/>
            <w:szCs w:val="26"/>
          </w:rPr>
          <w:br/>
          <w:t>La definire, functia </w:t>
        </w:r>
        <w:r>
          <w:rPr>
            <w:rStyle w:val="sbi"/>
            <w:rFonts w:ascii="Calibri" w:hAnsi="Calibri"/>
            <w:b/>
            <w:bCs/>
            <w:i/>
            <w:iCs/>
            <w:color w:val="000000"/>
            <w:sz w:val="26"/>
            <w:szCs w:val="26"/>
          </w:rPr>
          <w:t>funcName</w:t>
        </w:r>
        <w:r>
          <w:rPr>
            <w:rFonts w:ascii="Calibri" w:hAnsi="Calibri"/>
            <w:color w:val="000000"/>
            <w:sz w:val="26"/>
            <w:szCs w:val="26"/>
          </w:rPr>
          <w:t> poate avea un parametru (aici 'ev'); si reprezinta obiectul cu evenimentul care apeleaza functia. Aceasta se apeleaza doar cu numele, fara paranteze rotunde.</w:t>
        </w:r>
        <w:r>
          <w:rPr>
            <w:rFonts w:ascii="Calibri" w:hAnsi="Calibri"/>
            <w:color w:val="000000"/>
            <w:sz w:val="26"/>
            <w:szCs w:val="26"/>
          </w:rPr>
          <w:br/>
        </w:r>
        <w:r>
          <w:rPr>
            <w:rFonts w:ascii="Calibri" w:hAnsi="Calibri"/>
            <w:color w:val="000000"/>
            <w:sz w:val="26"/>
            <w:szCs w:val="26"/>
          </w:rPr>
          <w:lastRenderedPageBreak/>
          <w:br/>
          <w:t>• Sau cu functie anonima:</w:t>
        </w:r>
      </w:ins>
    </w:p>
    <w:p w:rsidR="00CE1D16" w:rsidRDefault="00CE1D16" w:rsidP="00CE1D16">
      <w:pPr>
        <w:pStyle w:val="HTMLPreformatted"/>
        <w:shd w:val="clear" w:color="auto" w:fill="F0FEF1"/>
        <w:rPr>
          <w:ins w:id="4851" w:author="Unknown"/>
          <w:b/>
          <w:bCs/>
          <w:color w:val="000000"/>
          <w:sz w:val="24"/>
          <w:szCs w:val="24"/>
        </w:rPr>
      </w:pPr>
      <w:ins w:id="4852" w:author="Unknown">
        <w:r>
          <w:rPr>
            <w:b/>
            <w:bCs/>
            <w:color w:val="000000"/>
            <w:sz w:val="24"/>
            <w:szCs w:val="24"/>
          </w:rPr>
          <w:t>elm.event = function(ev){</w:t>
        </w:r>
      </w:ins>
    </w:p>
    <w:p w:rsidR="00CE1D16" w:rsidRDefault="00CE1D16" w:rsidP="00CE1D16">
      <w:pPr>
        <w:pStyle w:val="HTMLPreformatted"/>
        <w:shd w:val="clear" w:color="auto" w:fill="F0FEF1"/>
        <w:rPr>
          <w:ins w:id="4853" w:author="Unknown"/>
          <w:b/>
          <w:bCs/>
          <w:color w:val="000000"/>
          <w:sz w:val="24"/>
          <w:szCs w:val="24"/>
        </w:rPr>
      </w:pPr>
      <w:ins w:id="4854" w:author="Unknown">
        <w:r>
          <w:rPr>
            <w:b/>
            <w:bCs/>
            <w:color w:val="000000"/>
            <w:sz w:val="24"/>
            <w:szCs w:val="24"/>
          </w:rPr>
          <w:t xml:space="preserve"> // ev reprezinta obiectul cu evenimentul declansat</w:t>
        </w:r>
      </w:ins>
    </w:p>
    <w:p w:rsidR="00CE1D16" w:rsidRDefault="00CE1D16" w:rsidP="00CE1D16">
      <w:pPr>
        <w:pStyle w:val="HTMLPreformatted"/>
        <w:shd w:val="clear" w:color="auto" w:fill="F0FEF1"/>
        <w:rPr>
          <w:ins w:id="4855" w:author="Unknown"/>
          <w:b/>
          <w:bCs/>
          <w:color w:val="000000"/>
          <w:sz w:val="24"/>
          <w:szCs w:val="24"/>
        </w:rPr>
      </w:pPr>
      <w:ins w:id="4856" w:author="Unknown">
        <w:r>
          <w:rPr>
            <w:b/>
            <w:bCs/>
            <w:color w:val="000000"/>
            <w:sz w:val="24"/>
            <w:szCs w:val="24"/>
          </w:rPr>
          <w:t xml:space="preserve"> //codul functiei</w:t>
        </w:r>
      </w:ins>
    </w:p>
    <w:p w:rsidR="00CE1D16" w:rsidRDefault="00CE1D16" w:rsidP="00CE1D16">
      <w:pPr>
        <w:pStyle w:val="HTMLPreformatted"/>
        <w:shd w:val="clear" w:color="auto" w:fill="F0FEF1"/>
        <w:rPr>
          <w:ins w:id="4857" w:author="Unknown"/>
          <w:b/>
          <w:bCs/>
          <w:color w:val="000000"/>
          <w:sz w:val="24"/>
          <w:szCs w:val="24"/>
        </w:rPr>
      </w:pPr>
      <w:ins w:id="4858" w:author="Unknown">
        <w:r>
          <w:rPr>
            <w:b/>
            <w:bCs/>
            <w:color w:val="000000"/>
            <w:sz w:val="24"/>
            <w:szCs w:val="24"/>
          </w:rPr>
          <w:t>};</w:t>
        </w:r>
      </w:ins>
    </w:p>
    <w:p w:rsidR="00CE1D16" w:rsidRDefault="00CE1D16" w:rsidP="00CE1D16">
      <w:pPr>
        <w:shd w:val="clear" w:color="auto" w:fill="FEFEFF"/>
        <w:rPr>
          <w:ins w:id="4859" w:author="Unknown"/>
          <w:rFonts w:ascii="Calibri" w:hAnsi="Calibri"/>
          <w:color w:val="000000"/>
          <w:sz w:val="26"/>
          <w:szCs w:val="26"/>
        </w:rPr>
      </w:pPr>
      <w:ins w:id="4860" w:author="Unknown">
        <w:r>
          <w:rPr>
            <w:rFonts w:ascii="Calibri" w:hAnsi="Calibri"/>
            <w:color w:val="000000"/>
            <w:sz w:val="26"/>
            <w:szCs w:val="26"/>
          </w:rPr>
          <w:br/>
        </w:r>
        <w:r>
          <w:rPr>
            <w:rFonts w:ascii="Calibri" w:hAnsi="Calibri"/>
            <w:color w:val="000000"/>
            <w:sz w:val="26"/>
            <w:szCs w:val="26"/>
          </w:rPr>
          <w:br/>
          <w:t>Iata un exemplu util cu '</w:t>
        </w:r>
        <w:r>
          <w:rPr>
            <w:rStyle w:val="sbi"/>
            <w:rFonts w:ascii="Calibri" w:hAnsi="Calibri"/>
            <w:b/>
            <w:bCs/>
            <w:i/>
            <w:iCs/>
            <w:color w:val="000000"/>
            <w:sz w:val="26"/>
            <w:szCs w:val="26"/>
          </w:rPr>
          <w:t>onkeyup</w:t>
        </w:r>
        <w:r>
          <w:rPr>
            <w:rFonts w:ascii="Calibri" w:hAnsi="Calibri"/>
            <w:color w:val="000000"/>
            <w:sz w:val="26"/>
            <w:szCs w:val="26"/>
          </w:rPr>
          <w:t>'.</w:t>
        </w:r>
        <w:r>
          <w:rPr>
            <w:rFonts w:ascii="Calibri" w:hAnsi="Calibri"/>
            <w:color w:val="000000"/>
            <w:sz w:val="26"/>
            <w:szCs w:val="26"/>
          </w:rPr>
          <w:br/>
          <w:t>- Muta automat cursorul in urmatoarea caseta &lt;input&gt; atunci cand s-a completat tot campul precedent (cand se ajunge la lungimea '</w:t>
        </w:r>
        <w:r>
          <w:rPr>
            <w:rStyle w:val="sbi"/>
            <w:rFonts w:ascii="Calibri" w:hAnsi="Calibri"/>
            <w:b/>
            <w:bCs/>
            <w:i/>
            <w:iCs/>
            <w:color w:val="000000"/>
            <w:sz w:val="26"/>
            <w:szCs w:val="26"/>
          </w:rPr>
          <w:t>maxlength</w:t>
        </w:r>
        <w:r>
          <w:rPr>
            <w:rFonts w:ascii="Calibri" w:hAnsi="Calibri"/>
            <w:color w:val="000000"/>
            <w:sz w:val="26"/>
            <w:szCs w:val="26"/>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61" w:author="Unknown"/>
          <w:color w:val="0101FF"/>
          <w:sz w:val="23"/>
          <w:szCs w:val="23"/>
        </w:rPr>
      </w:pPr>
      <w:ins w:id="4862" w:author="Unknown">
        <w:r>
          <w:rPr>
            <w:color w:val="0101FF"/>
            <w:sz w:val="23"/>
            <w:szCs w:val="23"/>
          </w:rPr>
          <w:t>&lt;style&gt;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63" w:author="Unknown"/>
          <w:color w:val="0101FF"/>
          <w:sz w:val="23"/>
          <w:szCs w:val="23"/>
        </w:rPr>
      </w:pPr>
      <w:ins w:id="4864" w:author="Unknown">
        <w:r>
          <w:rPr>
            <w:color w:val="0101FF"/>
            <w:sz w:val="23"/>
            <w:szCs w:val="23"/>
          </w:rPr>
          <w:t>#frm1 input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65" w:author="Unknown"/>
          <w:color w:val="0101FF"/>
          <w:sz w:val="23"/>
          <w:szCs w:val="23"/>
        </w:rPr>
      </w:pPr>
      <w:ins w:id="4866" w:author="Unknown">
        <w:r>
          <w:rPr>
            <w:color w:val="0101FF"/>
            <w:sz w:val="23"/>
            <w:szCs w:val="23"/>
          </w:rPr>
          <w:t>background:#b0dfb0;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67" w:author="Unknown"/>
          <w:color w:val="0101FF"/>
          <w:sz w:val="23"/>
          <w:szCs w:val="23"/>
        </w:rPr>
      </w:pPr>
      <w:ins w:id="4868" w:author="Unknown">
        <w:r>
          <w:rPr>
            <w:color w:val="0101FF"/>
            <w:sz w:val="23"/>
            <w:szCs w:val="23"/>
          </w:rPr>
          <w:t>font-size:16px;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69" w:author="Unknown"/>
          <w:color w:val="0101FF"/>
          <w:sz w:val="23"/>
          <w:szCs w:val="23"/>
        </w:rPr>
      </w:pPr>
      <w:ins w:id="4870" w:author="Unknown">
        <w:r>
          <w:rPr>
            <w:color w:val="0101FF"/>
            <w:sz w:val="23"/>
            <w:szCs w:val="23"/>
          </w:rPr>
          <w:t>text-align:center;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71" w:author="Unknown"/>
          <w:color w:val="0101FF"/>
          <w:sz w:val="23"/>
          <w:szCs w:val="23"/>
        </w:rPr>
      </w:pPr>
      <w:ins w:id="4872" w:author="Unknown">
        <w:r>
          <w:rPr>
            <w:color w:val="0101FF"/>
            <w:sz w:val="23"/>
            <w:szCs w:val="23"/>
          </w:rPr>
          <w:t>width:50px;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73" w:author="Unknown"/>
          <w:color w:val="0101FF"/>
          <w:sz w:val="23"/>
          <w:szCs w:val="23"/>
        </w:rPr>
      </w:pPr>
      <w:ins w:id="487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75" w:author="Unknown"/>
          <w:color w:val="0101FF"/>
          <w:sz w:val="23"/>
          <w:szCs w:val="23"/>
        </w:rPr>
      </w:pPr>
      <w:ins w:id="4876" w:author="Unknown">
        <w:r>
          <w:rPr>
            <w:color w:val="0101FF"/>
            <w:sz w:val="23"/>
            <w:szCs w:val="23"/>
          </w:rPr>
          <w:t>#frm1 input:focus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77" w:author="Unknown"/>
          <w:color w:val="0101FF"/>
          <w:sz w:val="23"/>
          <w:szCs w:val="23"/>
        </w:rPr>
      </w:pPr>
      <w:ins w:id="4878" w:author="Unknown">
        <w:r>
          <w:rPr>
            <w:color w:val="0101FF"/>
            <w:sz w:val="23"/>
            <w:szCs w:val="23"/>
          </w:rPr>
          <w:t>background:#ededaf;</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79" w:author="Unknown"/>
          <w:color w:val="0101FF"/>
          <w:sz w:val="23"/>
          <w:szCs w:val="23"/>
        </w:rPr>
      </w:pPr>
      <w:ins w:id="4880"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81" w:author="Unknown"/>
          <w:color w:val="0101FF"/>
          <w:sz w:val="23"/>
          <w:szCs w:val="23"/>
        </w:rPr>
      </w:pPr>
      <w:ins w:id="4882" w:author="Unknown">
        <w:r>
          <w:rPr>
            <w:color w:val="0101FF"/>
            <w:sz w:val="23"/>
            <w:szCs w:val="23"/>
          </w:rPr>
          <w:t>&lt;/style&gt;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8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84" w:author="Unknown"/>
          <w:color w:val="0101FF"/>
          <w:sz w:val="23"/>
          <w:szCs w:val="23"/>
        </w:rPr>
      </w:pPr>
      <w:ins w:id="4885" w:author="Unknown">
        <w:r>
          <w:rPr>
            <w:color w:val="0101FF"/>
            <w:sz w:val="23"/>
            <w:szCs w:val="23"/>
          </w:rPr>
          <w:t>&lt;h4&gt;Exemplu onkeyup&lt;/h4&gt;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86" w:author="Unknown"/>
          <w:color w:val="0101FF"/>
          <w:sz w:val="23"/>
          <w:szCs w:val="23"/>
        </w:rPr>
      </w:pPr>
      <w:ins w:id="4887" w:author="Unknown">
        <w:r>
          <w:rPr>
            <w:color w:val="0101FF"/>
            <w:sz w:val="23"/>
            <w:szCs w:val="23"/>
          </w:rPr>
          <w:t>&lt;p&gt;Cursorul se muta automat in urmatoarea caseta de text cand s-a completat tot campul precedent (la lungimea 'maxlength' a campului, aici 4 caractere).&lt;/p&gt;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88" w:author="Unknown"/>
          <w:color w:val="0101FF"/>
          <w:sz w:val="23"/>
          <w:szCs w:val="23"/>
        </w:rPr>
      </w:pPr>
      <w:ins w:id="4889" w:author="Unknown">
        <w:r>
          <w:rPr>
            <w:color w:val="0101FF"/>
            <w:sz w:val="23"/>
            <w:szCs w:val="23"/>
          </w:rPr>
          <w:t>&lt;form id='frm1'&gt;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0" w:author="Unknown"/>
          <w:color w:val="0101FF"/>
          <w:sz w:val="23"/>
          <w:szCs w:val="23"/>
        </w:rPr>
      </w:pPr>
      <w:ins w:id="4891" w:author="Unknown">
        <w:r>
          <w:rPr>
            <w:color w:val="0101FF"/>
            <w:sz w:val="23"/>
            <w:szCs w:val="23"/>
          </w:rPr>
          <w:t xml:space="preserve"> Adaugati text: &lt;input maxlength='4' autofocus&gt; / &lt;input maxlength='4'&gt; / &lt;input maxlength='4'&gt;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2" w:author="Unknown"/>
          <w:color w:val="0101FF"/>
          <w:sz w:val="23"/>
          <w:szCs w:val="23"/>
        </w:rPr>
      </w:pPr>
      <w:ins w:id="4893"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5" w:author="Unknown"/>
          <w:color w:val="0101FF"/>
          <w:sz w:val="23"/>
          <w:szCs w:val="23"/>
        </w:rPr>
      </w:pPr>
      <w:ins w:id="489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7" w:author="Unknown"/>
          <w:color w:val="0101FF"/>
          <w:sz w:val="23"/>
          <w:szCs w:val="23"/>
        </w:rPr>
      </w:pPr>
      <w:ins w:id="4898" w:author="Unknown">
        <w:r>
          <w:rPr>
            <w:color w:val="0101FF"/>
            <w:sz w:val="23"/>
            <w:szCs w:val="23"/>
          </w:rPr>
          <w:t>//functia apelata de onkeyup; primeste indexul de ordine al elementului in form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899" w:author="Unknown"/>
          <w:color w:val="0101FF"/>
          <w:sz w:val="23"/>
          <w:szCs w:val="23"/>
        </w:rPr>
      </w:pPr>
      <w:ins w:id="4900" w:author="Unknown">
        <w:r>
          <w:rPr>
            <w:color w:val="0101FF"/>
            <w:sz w:val="23"/>
            <w:szCs w:val="23"/>
          </w:rPr>
          <w:t>function nextElm(ev){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01" w:author="Unknown"/>
          <w:color w:val="0101FF"/>
          <w:sz w:val="23"/>
          <w:szCs w:val="23"/>
        </w:rPr>
      </w:pPr>
      <w:ins w:id="4902" w:author="Unknown">
        <w:r>
          <w:rPr>
            <w:color w:val="0101FF"/>
            <w:sz w:val="23"/>
            <w:szCs w:val="23"/>
          </w:rPr>
          <w:t xml:space="preserve"> var elm = ev.target; //elementul curent, care declanseaza evenimentul</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Detectare si Stergere Evenimente in JS</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04"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05"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06"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07"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08"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09"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10"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11"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12"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13"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lastRenderedPageBreak/>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47" type="#_x0000_t75" style="width:1in;height:1in" o:ole="">
            <v:imagedata r:id="rId17" o:title=""/>
          </v:shape>
          <w:control r:id="rId314" w:name="DefaultOcxName26" w:shapeid="_x0000_i1147"/>
        </w:object>
      </w:r>
    </w:p>
    <w:p w:rsidR="00CE1D16" w:rsidRDefault="00CE1D16" w:rsidP="00CE1D16">
      <w:pPr>
        <w:pStyle w:val="z-BottomofForm"/>
      </w:pPr>
      <w:r>
        <w:t>Bottom of Form</w:t>
      </w:r>
    </w:p>
    <w:p w:rsidR="00CE1D16" w:rsidRDefault="00CE1D16" w:rsidP="00CE1D16">
      <w:pPr>
        <w:numPr>
          <w:ilvl w:val="0"/>
          <w:numId w:val="48"/>
        </w:numPr>
        <w:shd w:val="clear" w:color="auto" w:fill="FEFEFF"/>
        <w:spacing w:before="100" w:beforeAutospacing="1" w:after="100" w:afterAutospacing="1" w:line="319" w:lineRule="atLeast"/>
        <w:ind w:left="525"/>
        <w:rPr>
          <w:ins w:id="4903" w:author="Unknown"/>
          <w:rFonts w:ascii="Calibri" w:hAnsi="Calibri"/>
          <w:color w:val="000000"/>
          <w:sz w:val="26"/>
          <w:szCs w:val="26"/>
        </w:rPr>
      </w:pPr>
      <w:ins w:id="4904"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"https://marplo.net/javascript/detectare-stergere-evenimente-js" \l "hshct" \o "Cuvantul this" </w:instrText>
        </w:r>
        <w:r>
          <w:rPr>
            <w:rFonts w:ascii="Calibri" w:hAnsi="Calibri"/>
            <w:color w:val="000000"/>
            <w:sz w:val="26"/>
            <w:szCs w:val="26"/>
          </w:rPr>
          <w:fldChar w:fldCharType="separate"/>
        </w:r>
        <w:r>
          <w:rPr>
            <w:rStyle w:val="Hyperlink"/>
            <w:rFonts w:ascii="Calibri" w:hAnsi="Calibri"/>
            <w:sz w:val="26"/>
            <w:szCs w:val="26"/>
          </w:rPr>
          <w:t>Cuvantul this</w:t>
        </w:r>
        <w:r>
          <w:rPr>
            <w:rFonts w:ascii="Calibri" w:hAnsi="Calibri"/>
            <w:color w:val="000000"/>
            <w:sz w:val="26"/>
            <w:szCs w:val="26"/>
          </w:rPr>
          <w:fldChar w:fldCharType="end"/>
        </w:r>
      </w:ins>
    </w:p>
    <w:p w:rsidR="00CE1D16" w:rsidRDefault="00CE1D16" w:rsidP="00CE1D16">
      <w:pPr>
        <w:numPr>
          <w:ilvl w:val="0"/>
          <w:numId w:val="48"/>
        </w:numPr>
        <w:shd w:val="clear" w:color="auto" w:fill="FEFEFF"/>
        <w:spacing w:before="100" w:beforeAutospacing="1" w:after="100" w:afterAutospacing="1" w:line="319" w:lineRule="atLeast"/>
        <w:ind w:left="525"/>
        <w:rPr>
          <w:ins w:id="4905" w:author="Unknown"/>
          <w:rFonts w:ascii="Calibri" w:hAnsi="Calibri"/>
          <w:color w:val="000000"/>
          <w:sz w:val="26"/>
          <w:szCs w:val="26"/>
        </w:rPr>
      </w:pPr>
      <w:ins w:id="490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"https://marplo.net/javascript/detectare-stergere-evenimente-js" \l "hsheal" \o "Detectare eveniment cu addEventListener" </w:instrText>
        </w:r>
        <w:r>
          <w:rPr>
            <w:rFonts w:ascii="Calibri" w:hAnsi="Calibri"/>
            <w:color w:val="000000"/>
            <w:sz w:val="26"/>
            <w:szCs w:val="26"/>
          </w:rPr>
          <w:fldChar w:fldCharType="separate"/>
        </w:r>
        <w:r>
          <w:rPr>
            <w:rStyle w:val="Hyperlink"/>
            <w:rFonts w:ascii="Calibri" w:hAnsi="Calibri"/>
            <w:sz w:val="26"/>
            <w:szCs w:val="26"/>
          </w:rPr>
          <w:t>Detectare eveniment cu addEventListener()</w:t>
        </w:r>
        <w:r>
          <w:rPr>
            <w:rFonts w:ascii="Calibri" w:hAnsi="Calibri"/>
            <w:color w:val="000000"/>
            <w:sz w:val="26"/>
            <w:szCs w:val="26"/>
          </w:rPr>
          <w:fldChar w:fldCharType="end"/>
        </w:r>
      </w:ins>
    </w:p>
    <w:p w:rsidR="00CE1D16" w:rsidRDefault="00CE1D16" w:rsidP="00CE1D16">
      <w:pPr>
        <w:numPr>
          <w:ilvl w:val="0"/>
          <w:numId w:val="48"/>
        </w:numPr>
        <w:shd w:val="clear" w:color="auto" w:fill="FEFEFF"/>
        <w:spacing w:before="100" w:beforeAutospacing="1" w:after="100" w:afterAutospacing="1" w:line="319" w:lineRule="atLeast"/>
        <w:ind w:left="525"/>
        <w:rPr>
          <w:ins w:id="4907" w:author="Unknown"/>
          <w:rFonts w:ascii="Calibri" w:hAnsi="Calibri"/>
          <w:color w:val="000000"/>
          <w:sz w:val="26"/>
          <w:szCs w:val="26"/>
        </w:rPr>
      </w:pPr>
      <w:ins w:id="490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"https://marplo.net/javascript/detectare-stergere-evenimente-js" \l "hsheals" \o "Stergere evenimente inregistrate cu addEventListener" </w:instrText>
        </w:r>
        <w:r>
          <w:rPr>
            <w:rFonts w:ascii="Calibri" w:hAnsi="Calibri"/>
            <w:color w:val="000000"/>
            <w:sz w:val="26"/>
            <w:szCs w:val="26"/>
          </w:rPr>
          <w:fldChar w:fldCharType="separate"/>
        </w:r>
        <w:r>
          <w:rPr>
            <w:rStyle w:val="Hyperlink"/>
            <w:rFonts w:ascii="Calibri" w:hAnsi="Calibri"/>
            <w:sz w:val="26"/>
            <w:szCs w:val="26"/>
          </w:rPr>
          <w:t>Stergere evenimente inregistrate cu addEventListener()</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4909"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4910" w:author="Unknown"/>
          <w:rFonts w:ascii="Calibri" w:hAnsi="Calibri"/>
          <w:color w:val="000000"/>
          <w:sz w:val="26"/>
          <w:szCs w:val="26"/>
        </w:rPr>
      </w:pPr>
      <w:ins w:id="4911" w:author="Unknown">
        <w:r>
          <w:rPr>
            <w:rFonts w:ascii="Calibri" w:hAnsi="Calibri"/>
            <w:color w:val="000000"/>
            <w:sz w:val="26"/>
            <w:szCs w:val="26"/>
          </w:rPr>
          <w:t>Evenimentele sunt actiuni efectuate de utilizator in pagina web.</w:t>
        </w:r>
        <w:r>
          <w:rPr>
            <w:rFonts w:ascii="Calibri" w:hAnsi="Calibri"/>
            <w:color w:val="000000"/>
            <w:sz w:val="26"/>
            <w:szCs w:val="26"/>
          </w:rPr>
          <w:br/>
          <w:t>De exemplu, click-ul sau pozitionarea cursorului pe un element, scrierea intr-o caseta text input, sau derularea paginii, sunt evenimente efectuate de utilizator.</w:t>
        </w:r>
        <w:r>
          <w:rPr>
            <w:rFonts w:ascii="Calibri" w:hAnsi="Calibri"/>
            <w:color w:val="000000"/>
            <w:sz w:val="26"/>
            <w:szCs w:val="26"/>
          </w:rPr>
          <w:br/>
          <w:t>Pentru a putea executa un anumit cod JS cand un eveniment e declansat, JavaScript contine asa numitele '</w:t>
        </w:r>
        <w:r>
          <w:rPr>
            <w:rStyle w:val="sb"/>
            <w:rFonts w:ascii="Calibri" w:hAnsi="Calibri"/>
            <w:b/>
            <w:bCs/>
            <w:color w:val="000000"/>
            <w:sz w:val="26"/>
            <w:szCs w:val="26"/>
          </w:rPr>
          <w:t>event handlers</w:t>
        </w:r>
        <w:r>
          <w:rPr>
            <w:rFonts w:ascii="Calibri" w:hAnsi="Calibri"/>
            <w:color w:val="000000"/>
            <w:sz w:val="26"/>
            <w:szCs w:val="26"/>
          </w:rPr>
          <w:t>' (</w:t>
        </w:r>
        <w:r>
          <w:rPr>
            <w:rStyle w:val="Emphasis"/>
            <w:rFonts w:ascii="Calibri" w:hAnsi="Calibri"/>
            <w:color w:val="000000"/>
            <w:sz w:val="26"/>
            <w:szCs w:val="26"/>
          </w:rPr>
          <w:t>manipulatoare de evenimente</w:t>
        </w:r>
        <w:r>
          <w:rPr>
            <w:rFonts w:ascii="Calibri" w:hAnsi="Calibri"/>
            <w:color w:val="000000"/>
            <w:sz w:val="26"/>
            <w:szCs w:val="26"/>
          </w:rPr>
          <w:t>), precum: click, mouseover, keypress, scroll, etc.</w:t>
        </w:r>
      </w:ins>
    </w:p>
    <w:p w:rsidR="00CE1D16" w:rsidRDefault="00CE1D16" w:rsidP="00CE1D16">
      <w:pPr>
        <w:shd w:val="clear" w:color="auto" w:fill="FEFEFF"/>
        <w:rPr>
          <w:ins w:id="4912" w:author="Unknown"/>
          <w:rFonts w:ascii="Calibri" w:hAnsi="Calibri"/>
          <w:color w:val="000000"/>
          <w:sz w:val="26"/>
          <w:szCs w:val="26"/>
        </w:rPr>
      </w:pPr>
      <w:ins w:id="4913" w:author="Unknown">
        <w:r>
          <w:rPr>
            <w:rFonts w:ascii="Calibri" w:hAnsi="Calibri"/>
            <w:color w:val="000000"/>
            <w:sz w:val="26"/>
            <w:szCs w:val="26"/>
          </w:rPr>
          <w:br/>
        </w:r>
      </w:ins>
    </w:p>
    <w:p w:rsidR="00CE1D16" w:rsidRDefault="00CE1D16" w:rsidP="00CE1D16">
      <w:pPr>
        <w:pStyle w:val="apare"/>
        <w:pBdr>
          <w:top w:val="single" w:sz="6" w:space="4" w:color="BBBBFE"/>
          <w:left w:val="single" w:sz="6" w:space="5" w:color="BBBBFE"/>
          <w:bottom w:val="single" w:sz="6" w:space="4" w:color="BBBBFE"/>
          <w:right w:val="single" w:sz="6" w:space="5" w:color="BBBBFE"/>
        </w:pBdr>
        <w:shd w:val="clear" w:color="auto" w:fill="FBFBCB"/>
        <w:rPr>
          <w:ins w:id="4914" w:author="Unknown"/>
          <w:rFonts w:ascii="Calibri" w:hAnsi="Calibri"/>
          <w:color w:val="111111"/>
          <w:sz w:val="26"/>
          <w:szCs w:val="26"/>
        </w:rPr>
      </w:pPr>
      <w:ins w:id="4915" w:author="Unknown">
        <w:r>
          <w:rPr>
            <w:rFonts w:ascii="Calibri" w:hAnsi="Calibri"/>
            <w:color w:val="111111"/>
            <w:sz w:val="26"/>
            <w:szCs w:val="26"/>
          </w:rPr>
          <w:t>- O lista cu evenimente JavaScript grupate pe categorii gasiti la pagina de la adresa:</w:t>
        </w:r>
        <w:r>
          <w:rPr>
            <w:rFonts w:ascii="Calibri" w:hAnsi="Calibri"/>
            <w:color w:val="111111"/>
            <w:sz w:val="26"/>
            <w:szCs w:val="26"/>
          </w:rPr>
          <w:br/>
        </w:r>
        <w:r>
          <w:rPr>
            <w:rFonts w:ascii="Calibri" w:hAnsi="Calibri"/>
            <w:color w:val="111111"/>
            <w:sz w:val="26"/>
            <w:szCs w:val="26"/>
          </w:rPr>
          <w:fldChar w:fldCharType="begin"/>
        </w:r>
        <w:r>
          <w:rPr>
            <w:rFonts w:ascii="Calibri" w:hAnsi="Calibri"/>
            <w:color w:val="111111"/>
            <w:sz w:val="26"/>
            <w:szCs w:val="26"/>
          </w:rPr>
          <w:instrText xml:space="preserve"> HYPERLINK "https://marplo.net/javascript/lista-evenimente-js" \o "Lista evenimente JavaScript" </w:instrText>
        </w:r>
        <w:r>
          <w:rPr>
            <w:rFonts w:ascii="Calibri" w:hAnsi="Calibri"/>
            <w:color w:val="111111"/>
            <w:sz w:val="26"/>
            <w:szCs w:val="26"/>
          </w:rPr>
          <w:fldChar w:fldCharType="separate"/>
        </w:r>
        <w:r>
          <w:rPr>
            <w:rStyle w:val="Hyperlink"/>
            <w:rFonts w:ascii="Calibri" w:hAnsi="Calibri"/>
            <w:b/>
            <w:bCs/>
            <w:sz w:val="26"/>
            <w:szCs w:val="26"/>
          </w:rPr>
          <w:t>marplo.net/javascript/lista-evenimente-js</w:t>
        </w:r>
        <w:r>
          <w:rPr>
            <w:rFonts w:ascii="Calibri" w:hAnsi="Calibri"/>
            <w:color w:val="111111"/>
            <w:sz w:val="26"/>
            <w:szCs w:val="26"/>
          </w:rPr>
          <w:fldChar w:fldCharType="end"/>
        </w:r>
      </w:ins>
    </w:p>
    <w:p w:rsidR="00CE1D16" w:rsidRDefault="00CE1D16" w:rsidP="00CE1D16">
      <w:pPr>
        <w:shd w:val="clear" w:color="auto" w:fill="FEFEFF"/>
        <w:rPr>
          <w:ins w:id="4916" w:author="Unknown"/>
          <w:rFonts w:ascii="Calibri" w:hAnsi="Calibri"/>
          <w:color w:val="000000"/>
          <w:sz w:val="26"/>
          <w:szCs w:val="26"/>
        </w:rPr>
      </w:pPr>
    </w:p>
    <w:p w:rsidR="00CE1D16" w:rsidRDefault="00CE1D16" w:rsidP="00CE1D16">
      <w:pPr>
        <w:pStyle w:val="Heading2"/>
        <w:shd w:val="clear" w:color="auto" w:fill="FEFEFF"/>
        <w:spacing w:before="180" w:beforeAutospacing="0" w:after="135" w:afterAutospacing="0"/>
        <w:ind w:left="300"/>
        <w:rPr>
          <w:ins w:id="4917" w:author="Unknown"/>
          <w:rFonts w:ascii="Calibri" w:hAnsi="Calibri"/>
          <w:color w:val="000000"/>
          <w:spacing w:val="15"/>
          <w:sz w:val="27"/>
          <w:szCs w:val="27"/>
          <w:u w:val="single"/>
        </w:rPr>
      </w:pPr>
      <w:ins w:id="4918" w:author="Unknown">
        <w:r>
          <w:rPr>
            <w:rFonts w:ascii="Calibri" w:hAnsi="Calibri"/>
            <w:color w:val="000000"/>
            <w:spacing w:val="15"/>
            <w:sz w:val="27"/>
            <w:szCs w:val="27"/>
            <w:u w:val="single"/>
          </w:rPr>
          <w:t>Inregistrare event handlers</w:t>
        </w:r>
      </w:ins>
    </w:p>
    <w:p w:rsidR="00CE1D16" w:rsidRDefault="00CE1D16" w:rsidP="00CE1D16">
      <w:pPr>
        <w:pStyle w:val="ptxt"/>
        <w:shd w:val="clear" w:color="auto" w:fill="FEFEFF"/>
        <w:spacing w:before="105" w:beforeAutospacing="0" w:after="120" w:afterAutospacing="0"/>
        <w:ind w:left="120" w:firstLine="300"/>
        <w:rPr>
          <w:ins w:id="4919" w:author="Unknown"/>
          <w:rFonts w:ascii="Calibri" w:hAnsi="Calibri"/>
          <w:color w:val="000000"/>
          <w:sz w:val="26"/>
          <w:szCs w:val="26"/>
        </w:rPr>
      </w:pPr>
      <w:ins w:id="4920" w:author="Unknown">
        <w:r>
          <w:rPr>
            <w:rFonts w:ascii="Calibri" w:hAnsi="Calibri"/>
            <w:color w:val="000000"/>
            <w:sz w:val="26"/>
            <w:szCs w:val="26"/>
          </w:rPr>
          <w:t>Metoda veche de a executa anumite instructiuni, sau o functie cand un eveniment e declansat, e prin adaugarea acestuia in tag-ul HTML in care evenimentul trebuie detectat.</w:t>
        </w:r>
        <w:r>
          <w:rPr>
            <w:rFonts w:ascii="Calibri" w:hAnsi="Calibri"/>
            <w:color w:val="000000"/>
            <w:sz w:val="26"/>
            <w:szCs w:val="26"/>
          </w:rPr>
          <w:br/>
          <w:t>De exemplu, cand un utilizator apasa click pe acest link, 'onclick' detecteaza aceasta actiune si apeleaza functia </w:t>
        </w:r>
        <w:r>
          <w:rPr>
            <w:rStyle w:val="si"/>
            <w:rFonts w:ascii="Calibri" w:hAnsi="Calibri"/>
            <w:i/>
            <w:iCs/>
            <w:color w:val="000000"/>
            <w:sz w:val="26"/>
            <w:szCs w:val="26"/>
          </w:rPr>
          <w:t>oFunctie()</w:t>
        </w:r>
        <w:r>
          <w:rPr>
            <w:rFonts w:ascii="Calibri" w:hAnsi="Calibri"/>
            <w:color w:val="000000"/>
            <w:sz w:val="26"/>
            <w:szCs w:val="26"/>
          </w:rPr>
          <w:t>:</w:t>
        </w:r>
      </w:ins>
    </w:p>
    <w:p w:rsidR="00CE1D16" w:rsidRDefault="00CE1D16" w:rsidP="00CE1D16">
      <w:pPr>
        <w:shd w:val="clear" w:color="auto" w:fill="FBFBCB"/>
        <w:rPr>
          <w:ins w:id="4921" w:author="Unknown"/>
          <w:rFonts w:ascii="Calibri" w:hAnsi="Calibri"/>
          <w:color w:val="111111"/>
          <w:sz w:val="26"/>
          <w:szCs w:val="26"/>
        </w:rPr>
      </w:pPr>
      <w:ins w:id="4922" w:author="Unknown">
        <w:r>
          <w:rPr>
            <w:rFonts w:ascii="Calibri" w:hAnsi="Calibri"/>
            <w:color w:val="111111"/>
            <w:sz w:val="26"/>
            <w:szCs w:val="26"/>
          </w:rPr>
          <w:t>&lt;a href='#' onclick='oFunctie();' title='Text'&gt;Link&lt;/a&gt;</w:t>
        </w:r>
      </w:ins>
    </w:p>
    <w:p w:rsidR="00CE1D16" w:rsidRDefault="00CE1D16" w:rsidP="00CE1D16">
      <w:pPr>
        <w:shd w:val="clear" w:color="auto" w:fill="FEFEFF"/>
        <w:rPr>
          <w:ins w:id="4923" w:author="Unknown"/>
          <w:rFonts w:ascii="Calibri" w:hAnsi="Calibri"/>
          <w:color w:val="000000"/>
          <w:sz w:val="26"/>
          <w:szCs w:val="26"/>
        </w:rPr>
      </w:pPr>
      <w:ins w:id="4924" w:author="Unknown">
        <w:r>
          <w:rPr>
            <w:rFonts w:ascii="Calibri" w:hAnsi="Calibri"/>
            <w:color w:val="000000"/>
            <w:sz w:val="26"/>
            <w:szCs w:val="26"/>
          </w:rPr>
          <w:br/>
          <w:t>• Se pot detecta evenimente fara a-le adauga in tag-ul HTML, ci direct in codul JavaScript, folosind aceasta sintaxa:</w:t>
        </w:r>
      </w:ins>
    </w:p>
    <w:p w:rsidR="00CE1D16" w:rsidRDefault="00CE1D16" w:rsidP="00CE1D16">
      <w:pPr>
        <w:pStyle w:val="HTMLPreformatted"/>
        <w:shd w:val="clear" w:color="auto" w:fill="F0FEF1"/>
        <w:rPr>
          <w:ins w:id="4925" w:author="Unknown"/>
          <w:b/>
          <w:bCs/>
          <w:color w:val="000000"/>
          <w:sz w:val="24"/>
          <w:szCs w:val="24"/>
        </w:rPr>
      </w:pPr>
      <w:ins w:id="4926" w:author="Unknown">
        <w:r>
          <w:rPr>
            <w:b/>
            <w:bCs/>
            <w:color w:val="000000"/>
            <w:sz w:val="24"/>
            <w:szCs w:val="24"/>
          </w:rPr>
          <w:t>function funcName(ev){</w:t>
        </w:r>
      </w:ins>
    </w:p>
    <w:p w:rsidR="00CE1D16" w:rsidRDefault="00CE1D16" w:rsidP="00CE1D16">
      <w:pPr>
        <w:pStyle w:val="HTMLPreformatted"/>
        <w:shd w:val="clear" w:color="auto" w:fill="F0FEF1"/>
        <w:rPr>
          <w:ins w:id="4927" w:author="Unknown"/>
          <w:b/>
          <w:bCs/>
          <w:color w:val="000000"/>
          <w:sz w:val="24"/>
          <w:szCs w:val="24"/>
        </w:rPr>
      </w:pPr>
      <w:ins w:id="4928" w:author="Unknown">
        <w:r>
          <w:rPr>
            <w:b/>
            <w:bCs/>
            <w:color w:val="000000"/>
            <w:sz w:val="24"/>
            <w:szCs w:val="24"/>
          </w:rPr>
          <w:t xml:space="preserve"> // ev reprezinta obiectul cu evenimentul declansat</w:t>
        </w:r>
      </w:ins>
    </w:p>
    <w:p w:rsidR="00CE1D16" w:rsidRDefault="00CE1D16" w:rsidP="00CE1D16">
      <w:pPr>
        <w:pStyle w:val="HTMLPreformatted"/>
        <w:shd w:val="clear" w:color="auto" w:fill="F0FEF1"/>
        <w:rPr>
          <w:ins w:id="4929" w:author="Unknown"/>
          <w:b/>
          <w:bCs/>
          <w:color w:val="000000"/>
          <w:sz w:val="24"/>
          <w:szCs w:val="24"/>
        </w:rPr>
      </w:pPr>
      <w:ins w:id="4930" w:author="Unknown">
        <w:r>
          <w:rPr>
            <w:b/>
            <w:bCs/>
            <w:color w:val="000000"/>
            <w:sz w:val="24"/>
            <w:szCs w:val="24"/>
          </w:rPr>
          <w:lastRenderedPageBreak/>
          <w:t xml:space="preserve"> //codul functiei</w:t>
        </w:r>
      </w:ins>
    </w:p>
    <w:p w:rsidR="00CE1D16" w:rsidRDefault="00CE1D16" w:rsidP="00CE1D16">
      <w:pPr>
        <w:pStyle w:val="HTMLPreformatted"/>
        <w:shd w:val="clear" w:color="auto" w:fill="F0FEF1"/>
        <w:rPr>
          <w:ins w:id="4931" w:author="Unknown"/>
          <w:b/>
          <w:bCs/>
          <w:color w:val="000000"/>
          <w:sz w:val="24"/>
          <w:szCs w:val="24"/>
        </w:rPr>
      </w:pPr>
      <w:ins w:id="4932" w:author="Unknown">
        <w:r>
          <w:rPr>
            <w:b/>
            <w:bCs/>
            <w:color w:val="000000"/>
            <w:sz w:val="24"/>
            <w:szCs w:val="24"/>
          </w:rPr>
          <w:t>}</w:t>
        </w:r>
      </w:ins>
    </w:p>
    <w:p w:rsidR="00CE1D16" w:rsidRDefault="00CE1D16" w:rsidP="00CE1D16">
      <w:pPr>
        <w:pStyle w:val="HTMLPreformatted"/>
        <w:shd w:val="clear" w:color="auto" w:fill="F0FEF1"/>
        <w:rPr>
          <w:ins w:id="4933" w:author="Unknown"/>
          <w:b/>
          <w:bCs/>
          <w:color w:val="000000"/>
          <w:sz w:val="24"/>
          <w:szCs w:val="24"/>
        </w:rPr>
      </w:pPr>
    </w:p>
    <w:p w:rsidR="00CE1D16" w:rsidRDefault="00CE1D16" w:rsidP="00CE1D16">
      <w:pPr>
        <w:pStyle w:val="HTMLPreformatted"/>
        <w:shd w:val="clear" w:color="auto" w:fill="F0FEF1"/>
        <w:rPr>
          <w:ins w:id="4934" w:author="Unknown"/>
          <w:b/>
          <w:bCs/>
          <w:color w:val="000000"/>
          <w:sz w:val="24"/>
          <w:szCs w:val="24"/>
        </w:rPr>
      </w:pPr>
      <w:ins w:id="4935" w:author="Unknown">
        <w:r>
          <w:rPr>
            <w:b/>
            <w:bCs/>
            <w:color w:val="000000"/>
            <w:sz w:val="24"/>
            <w:szCs w:val="24"/>
          </w:rPr>
          <w:t>elm.event = funcName;</w:t>
        </w:r>
      </w:ins>
    </w:p>
    <w:p w:rsidR="00CE1D16" w:rsidRDefault="00CE1D16" w:rsidP="00CE1D16">
      <w:pPr>
        <w:shd w:val="clear" w:color="auto" w:fill="FEFEFF"/>
        <w:rPr>
          <w:ins w:id="4936" w:author="Unknown"/>
          <w:rFonts w:ascii="Calibri" w:hAnsi="Calibri"/>
          <w:color w:val="000000"/>
          <w:sz w:val="26"/>
          <w:szCs w:val="26"/>
        </w:rPr>
      </w:pPr>
      <w:ins w:id="4937" w:author="Unknown">
        <w:r>
          <w:rPr>
            <w:rFonts w:ascii="Calibri" w:hAnsi="Calibri"/>
            <w:color w:val="000000"/>
            <w:sz w:val="26"/>
            <w:szCs w:val="26"/>
          </w:rPr>
          <w:t>Unde </w:t>
        </w:r>
        <w:r>
          <w:rPr>
            <w:rStyle w:val="sbi"/>
            <w:rFonts w:ascii="Calibri" w:hAnsi="Calibri"/>
            <w:b/>
            <w:bCs/>
            <w:i/>
            <w:iCs/>
            <w:color w:val="000000"/>
            <w:sz w:val="26"/>
            <w:szCs w:val="26"/>
          </w:rPr>
          <w:t>elm</w:t>
        </w:r>
        <w:r>
          <w:rPr>
            <w:rFonts w:ascii="Calibri" w:hAnsi="Calibri"/>
            <w:color w:val="000000"/>
            <w:sz w:val="26"/>
            <w:szCs w:val="26"/>
          </w:rPr>
          <w:t> reprezinta elementul HTML la care se adauga evenimentul '</w:t>
        </w:r>
        <w:r>
          <w:rPr>
            <w:rStyle w:val="sbi"/>
            <w:rFonts w:ascii="Calibri" w:hAnsi="Calibri"/>
            <w:b/>
            <w:bCs/>
            <w:i/>
            <w:iCs/>
            <w:color w:val="000000"/>
            <w:sz w:val="26"/>
            <w:szCs w:val="26"/>
          </w:rPr>
          <w:t>event</w:t>
        </w:r>
        <w:r>
          <w:rPr>
            <w:rFonts w:ascii="Calibri" w:hAnsi="Calibri"/>
            <w:color w:val="000000"/>
            <w:sz w:val="26"/>
            <w:szCs w:val="26"/>
          </w:rPr>
          <w:t>'.</w:t>
        </w:r>
        <w:r>
          <w:rPr>
            <w:rFonts w:ascii="Calibri" w:hAnsi="Calibri"/>
            <w:color w:val="000000"/>
            <w:sz w:val="26"/>
            <w:szCs w:val="26"/>
          </w:rPr>
          <w:br/>
          <w:t>La definire, functia </w:t>
        </w:r>
        <w:r>
          <w:rPr>
            <w:rStyle w:val="sbi"/>
            <w:rFonts w:ascii="Calibri" w:hAnsi="Calibri"/>
            <w:b/>
            <w:bCs/>
            <w:i/>
            <w:iCs/>
            <w:color w:val="000000"/>
            <w:sz w:val="26"/>
            <w:szCs w:val="26"/>
          </w:rPr>
          <w:t>funcName</w:t>
        </w:r>
        <w:r>
          <w:rPr>
            <w:rFonts w:ascii="Calibri" w:hAnsi="Calibri"/>
            <w:color w:val="000000"/>
            <w:sz w:val="26"/>
            <w:szCs w:val="26"/>
          </w:rPr>
          <w:t> poate avea un parametru (aici 'ev'); si reprezinta obiectul cu evenimentul care apeleaza functia. Observati ca aceasta se apeleaza doar cu numele, fara paranteze rotunde.</w:t>
        </w:r>
        <w:r>
          <w:rPr>
            <w:rFonts w:ascii="Calibri" w:hAnsi="Calibri"/>
            <w:color w:val="000000"/>
            <w:sz w:val="26"/>
            <w:szCs w:val="26"/>
          </w:rPr>
          <w:br/>
        </w:r>
        <w:r>
          <w:rPr>
            <w:rFonts w:ascii="Calibri" w:hAnsi="Calibri"/>
            <w:color w:val="000000"/>
            <w:sz w:val="26"/>
            <w:szCs w:val="26"/>
          </w:rPr>
          <w:br/>
          <w:t>- Exemplu, la click pe un anumit DIV, e afisata o fereastra Alert cu ID-ul acelui Div: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38" w:author="Unknown"/>
          <w:color w:val="0101FF"/>
          <w:sz w:val="23"/>
          <w:szCs w:val="23"/>
        </w:rPr>
      </w:pPr>
      <w:ins w:id="4939" w:author="Unknown">
        <w:r>
          <w:rPr>
            <w:color w:val="0101FF"/>
            <w:sz w:val="23"/>
            <w:szCs w:val="23"/>
          </w:rPr>
          <w:t>&lt;h4&gt;Exemplu onclick&lt;/h4&gt;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0" w:author="Unknown"/>
          <w:color w:val="0101FF"/>
          <w:sz w:val="23"/>
          <w:szCs w:val="23"/>
        </w:rPr>
      </w:pPr>
      <w:ins w:id="4941" w:author="Unknown">
        <w:r>
          <w:rPr>
            <w:color w:val="0101FF"/>
            <w:sz w:val="23"/>
            <w:szCs w:val="23"/>
          </w:rPr>
          <w:t>&lt;div id='dv_1' style='background:#a8eda9; cursor:pointer; padding:8px; 12px; width:125px'&gt;Click here&lt;/div&gt;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3" w:author="Unknown"/>
          <w:color w:val="0101FF"/>
          <w:sz w:val="23"/>
          <w:szCs w:val="23"/>
        </w:rPr>
      </w:pPr>
      <w:ins w:id="4944"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5" w:author="Unknown"/>
          <w:color w:val="0101FF"/>
          <w:sz w:val="23"/>
          <w:szCs w:val="23"/>
        </w:rPr>
      </w:pPr>
      <w:ins w:id="4946" w:author="Unknown">
        <w:r>
          <w:rPr>
            <w:color w:val="0101FF"/>
            <w:sz w:val="23"/>
            <w:szCs w:val="23"/>
          </w:rPr>
          <w:t>var elm = document.getElementById('dv_1'); // preia elementul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48" w:author="Unknown"/>
          <w:color w:val="0101FF"/>
          <w:sz w:val="23"/>
          <w:szCs w:val="23"/>
        </w:rPr>
      </w:pPr>
      <w:ins w:id="4949" w:author="Unknown">
        <w:r>
          <w:rPr>
            <w:color w:val="0101FF"/>
            <w:sz w:val="23"/>
            <w:szCs w:val="23"/>
          </w:rPr>
          <w:t>// functie executata cand se produce evenimentul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50" w:author="Unknown"/>
          <w:color w:val="0101FF"/>
          <w:sz w:val="23"/>
          <w:szCs w:val="23"/>
        </w:rPr>
      </w:pPr>
      <w:ins w:id="4951" w:author="Unknown">
        <w:r>
          <w:rPr>
            <w:color w:val="0101FF"/>
            <w:sz w:val="23"/>
            <w:szCs w:val="23"/>
          </w:rPr>
          <w:t>function oFunctie(ev){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52" w:author="Unknown"/>
          <w:color w:val="0101FF"/>
          <w:sz w:val="23"/>
          <w:szCs w:val="23"/>
        </w:rPr>
      </w:pPr>
      <w:ins w:id="4953" w:author="Unknown">
        <w:r>
          <w:rPr>
            <w:color w:val="0101FF"/>
            <w:sz w:val="23"/>
            <w:szCs w:val="23"/>
          </w:rPr>
          <w:t xml:space="preserve"> // ev.target reprezinta elementul care a declansat evenimentul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54" w:author="Unknown"/>
          <w:color w:val="0101FF"/>
          <w:sz w:val="23"/>
          <w:szCs w:val="23"/>
        </w:rPr>
      </w:pPr>
      <w:ins w:id="4955" w:author="Unknown">
        <w:r>
          <w:rPr>
            <w:color w:val="0101FF"/>
            <w:sz w:val="23"/>
            <w:szCs w:val="23"/>
          </w:rPr>
          <w:t xml:space="preserve"> let id = ev.target.id;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56" w:author="Unknown"/>
          <w:color w:val="0101FF"/>
          <w:sz w:val="23"/>
          <w:szCs w:val="23"/>
        </w:rPr>
      </w:pPr>
      <w:ins w:id="4957" w:author="Unknown">
        <w:r>
          <w:rPr>
            <w:color w:val="0101FF"/>
            <w:sz w:val="23"/>
            <w:szCs w:val="23"/>
          </w:rPr>
          <w:t xml:space="preserve"> alert('DIV id: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58" w:author="Unknown"/>
          <w:color w:val="0101FF"/>
          <w:sz w:val="23"/>
          <w:szCs w:val="23"/>
        </w:rPr>
      </w:pPr>
      <w:ins w:id="495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6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61" w:author="Unknown"/>
          <w:color w:val="0101FF"/>
          <w:sz w:val="23"/>
          <w:szCs w:val="23"/>
        </w:rPr>
      </w:pPr>
      <w:ins w:id="4962" w:author="Unknown">
        <w:r>
          <w:rPr>
            <w:color w:val="0101FF"/>
            <w:sz w:val="23"/>
            <w:szCs w:val="23"/>
          </w:rPr>
          <w:t>// inregistrare event onclick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63" w:author="Unknown"/>
          <w:color w:val="0101FF"/>
          <w:sz w:val="23"/>
          <w:szCs w:val="23"/>
        </w:rPr>
      </w:pPr>
      <w:ins w:id="4964" w:author="Unknown">
        <w:r>
          <w:rPr>
            <w:color w:val="0101FF"/>
            <w:sz w:val="23"/>
            <w:szCs w:val="23"/>
          </w:rPr>
          <w:t>elm.onclick = oFunctie;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65" w:author="Unknown"/>
          <w:color w:val="0101FF"/>
          <w:sz w:val="23"/>
          <w:szCs w:val="23"/>
        </w:rPr>
      </w:pPr>
      <w:ins w:id="4966" w:author="Unknown">
        <w:r>
          <w:rPr>
            <w:color w:val="0101FF"/>
            <w:sz w:val="23"/>
            <w:szCs w:val="23"/>
          </w:rPr>
          <w:t>&lt;/script&gt;</w:t>
        </w:r>
      </w:ins>
    </w:p>
    <w:p w:rsidR="00CE1D16" w:rsidRDefault="00CE1D16" w:rsidP="00CE1D16">
      <w:pPr>
        <w:shd w:val="clear" w:color="auto" w:fill="FEFEFF"/>
        <w:rPr>
          <w:ins w:id="4967" w:author="Unknown"/>
          <w:rFonts w:ascii="Calibri" w:hAnsi="Calibri"/>
          <w:color w:val="000000"/>
          <w:sz w:val="26"/>
          <w:szCs w:val="26"/>
        </w:rPr>
      </w:pPr>
      <w:ins w:id="4968" w:author="Unknown">
        <w:r>
          <w:rPr>
            <w:rFonts w:ascii="Calibri" w:hAnsi="Calibri"/>
            <w:color w:val="000000"/>
            <w:sz w:val="26"/>
            <w:szCs w:val="26"/>
          </w:rPr>
          <w:t>Incercati codul</w:t>
        </w:r>
      </w:ins>
    </w:p>
    <w:p w:rsidR="00CE1D16" w:rsidRDefault="00CE1D16" w:rsidP="00CE1D16">
      <w:pPr>
        <w:pStyle w:val="Heading4"/>
        <w:shd w:val="clear" w:color="auto" w:fill="FEFEFF"/>
        <w:spacing w:before="240" w:after="105"/>
        <w:ind w:left="1537"/>
        <w:rPr>
          <w:ins w:id="4969" w:author="Unknown"/>
          <w:rFonts w:ascii="Calibri" w:hAnsi="Calibri"/>
          <w:color w:val="000000"/>
          <w:sz w:val="26"/>
          <w:szCs w:val="26"/>
          <w:u w:val="single"/>
        </w:rPr>
      </w:pPr>
      <w:ins w:id="4970" w:author="Unknown">
        <w:r>
          <w:rPr>
            <w:rFonts w:ascii="Calibri" w:hAnsi="Calibri"/>
            <w:color w:val="000000"/>
            <w:sz w:val="26"/>
            <w:szCs w:val="26"/>
            <w:u w:val="single"/>
          </w:rPr>
          <w:t>Evenimente cu functie anonima</w:t>
        </w:r>
      </w:ins>
    </w:p>
    <w:p w:rsidR="00CE1D16" w:rsidRDefault="00CE1D16" w:rsidP="00CE1D16">
      <w:pPr>
        <w:pStyle w:val="ptxt"/>
        <w:shd w:val="clear" w:color="auto" w:fill="FEFEFF"/>
        <w:spacing w:before="105" w:beforeAutospacing="0" w:after="120" w:afterAutospacing="0"/>
        <w:ind w:left="120" w:firstLine="300"/>
        <w:rPr>
          <w:ins w:id="4971" w:author="Unknown"/>
          <w:rFonts w:ascii="Calibri" w:hAnsi="Calibri"/>
          <w:color w:val="000000"/>
          <w:sz w:val="26"/>
          <w:szCs w:val="26"/>
        </w:rPr>
      </w:pPr>
      <w:ins w:id="4972" w:author="Unknown">
        <w:r>
          <w:rPr>
            <w:rFonts w:ascii="Calibri" w:hAnsi="Calibri"/>
            <w:color w:val="000000"/>
            <w:sz w:val="26"/>
            <w:szCs w:val="26"/>
          </w:rPr>
          <w:t>Functia apelata la declansarea evenimentului poate fi creata direct in expresia de inregistrare a eveniment.</w:t>
        </w:r>
        <w:r>
          <w:rPr>
            <w:rFonts w:ascii="Calibri" w:hAnsi="Calibri"/>
            <w:color w:val="000000"/>
            <w:sz w:val="26"/>
            <w:szCs w:val="26"/>
          </w:rPr>
          <w:br/>
          <w:t>Sintaxa:</w:t>
        </w:r>
      </w:ins>
    </w:p>
    <w:p w:rsidR="00CE1D16" w:rsidRDefault="00CE1D16" w:rsidP="00CE1D16">
      <w:pPr>
        <w:pStyle w:val="HTMLPreformatted"/>
        <w:shd w:val="clear" w:color="auto" w:fill="F0FEF1"/>
        <w:rPr>
          <w:ins w:id="4973" w:author="Unknown"/>
          <w:b/>
          <w:bCs/>
          <w:color w:val="000000"/>
          <w:sz w:val="24"/>
          <w:szCs w:val="24"/>
        </w:rPr>
      </w:pPr>
      <w:ins w:id="4974" w:author="Unknown">
        <w:r>
          <w:rPr>
            <w:b/>
            <w:bCs/>
            <w:color w:val="000000"/>
            <w:sz w:val="24"/>
            <w:szCs w:val="24"/>
          </w:rPr>
          <w:t>elm.event =(ev)=&gt;{</w:t>
        </w:r>
      </w:ins>
    </w:p>
    <w:p w:rsidR="00CE1D16" w:rsidRDefault="00CE1D16" w:rsidP="00CE1D16">
      <w:pPr>
        <w:pStyle w:val="HTMLPreformatted"/>
        <w:shd w:val="clear" w:color="auto" w:fill="F0FEF1"/>
        <w:rPr>
          <w:ins w:id="4975" w:author="Unknown"/>
          <w:b/>
          <w:bCs/>
          <w:color w:val="000000"/>
          <w:sz w:val="24"/>
          <w:szCs w:val="24"/>
        </w:rPr>
      </w:pPr>
      <w:ins w:id="4976" w:author="Unknown">
        <w:r>
          <w:rPr>
            <w:b/>
            <w:bCs/>
            <w:color w:val="000000"/>
            <w:sz w:val="24"/>
            <w:szCs w:val="24"/>
          </w:rPr>
          <w:t xml:space="preserve"> // ev reprezinta obiectul cu evenimentul declansat</w:t>
        </w:r>
      </w:ins>
    </w:p>
    <w:p w:rsidR="00CE1D16" w:rsidRDefault="00CE1D16" w:rsidP="00CE1D16">
      <w:pPr>
        <w:pStyle w:val="HTMLPreformatted"/>
        <w:shd w:val="clear" w:color="auto" w:fill="F0FEF1"/>
        <w:rPr>
          <w:ins w:id="4977" w:author="Unknown"/>
          <w:b/>
          <w:bCs/>
          <w:color w:val="000000"/>
          <w:sz w:val="24"/>
          <w:szCs w:val="24"/>
        </w:rPr>
      </w:pPr>
      <w:ins w:id="4978" w:author="Unknown">
        <w:r>
          <w:rPr>
            <w:b/>
            <w:bCs/>
            <w:color w:val="000000"/>
            <w:sz w:val="24"/>
            <w:szCs w:val="24"/>
          </w:rPr>
          <w:t xml:space="preserve"> //codul functiei</w:t>
        </w:r>
      </w:ins>
    </w:p>
    <w:p w:rsidR="00CE1D16" w:rsidRDefault="00CE1D16" w:rsidP="00CE1D16">
      <w:pPr>
        <w:pStyle w:val="HTMLPreformatted"/>
        <w:shd w:val="clear" w:color="auto" w:fill="F0FEF1"/>
        <w:rPr>
          <w:ins w:id="4979" w:author="Unknown"/>
          <w:b/>
          <w:bCs/>
          <w:color w:val="000000"/>
          <w:sz w:val="24"/>
          <w:szCs w:val="24"/>
        </w:rPr>
      </w:pPr>
      <w:ins w:id="4980" w:author="Unknown">
        <w:r>
          <w:rPr>
            <w:b/>
            <w:bCs/>
            <w:color w:val="000000"/>
            <w:sz w:val="24"/>
            <w:szCs w:val="24"/>
          </w:rPr>
          <w:t>};</w:t>
        </w:r>
      </w:ins>
    </w:p>
    <w:p w:rsidR="00CE1D16" w:rsidRDefault="00CE1D16" w:rsidP="00CE1D16">
      <w:pPr>
        <w:shd w:val="clear" w:color="auto" w:fill="FEFEFF"/>
        <w:rPr>
          <w:ins w:id="4981" w:author="Unknown"/>
          <w:rFonts w:ascii="Calibri" w:hAnsi="Calibri"/>
          <w:color w:val="000000"/>
          <w:sz w:val="26"/>
          <w:szCs w:val="26"/>
        </w:rPr>
      </w:pPr>
      <w:ins w:id="4982" w:author="Unknown">
        <w:r>
          <w:rPr>
            <w:rFonts w:ascii="Calibri" w:hAnsi="Calibri"/>
            <w:color w:val="000000"/>
            <w:sz w:val="26"/>
            <w:szCs w:val="26"/>
          </w:rPr>
          <w:t>- Iata exemplu anterior, aici cu functie anonima: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83" w:author="Unknown"/>
          <w:color w:val="0101FF"/>
          <w:sz w:val="23"/>
          <w:szCs w:val="23"/>
        </w:rPr>
      </w:pPr>
      <w:ins w:id="4984" w:author="Unknown">
        <w:r>
          <w:rPr>
            <w:color w:val="0101FF"/>
            <w:sz w:val="23"/>
            <w:szCs w:val="23"/>
          </w:rPr>
          <w:t>&lt;h4&gt;Exemplu onclick cu functie anonima&lt;/h4&gt;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85" w:author="Unknown"/>
          <w:color w:val="0101FF"/>
          <w:sz w:val="23"/>
          <w:szCs w:val="23"/>
        </w:rPr>
      </w:pPr>
      <w:ins w:id="4986" w:author="Unknown">
        <w:r>
          <w:rPr>
            <w:color w:val="0101FF"/>
            <w:sz w:val="23"/>
            <w:szCs w:val="23"/>
          </w:rPr>
          <w:t>&lt;div id='dv_1' style='background:#a8eda9; cursor:pointer; padding:8px; 12px; width:125px'&gt;Click here&lt;/div&gt;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8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88" w:author="Unknown"/>
          <w:color w:val="0101FF"/>
          <w:sz w:val="23"/>
          <w:szCs w:val="23"/>
        </w:rPr>
      </w:pPr>
      <w:ins w:id="498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0" w:author="Unknown"/>
          <w:color w:val="0101FF"/>
          <w:sz w:val="23"/>
          <w:szCs w:val="23"/>
        </w:rPr>
      </w:pPr>
      <w:ins w:id="4991" w:author="Unknown">
        <w:r>
          <w:rPr>
            <w:color w:val="0101FF"/>
            <w:sz w:val="23"/>
            <w:szCs w:val="23"/>
          </w:rPr>
          <w:t>var elm = document.getElementById('dv_1'); // preia elementul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3" w:author="Unknown"/>
          <w:color w:val="0101FF"/>
          <w:sz w:val="23"/>
          <w:szCs w:val="23"/>
        </w:rPr>
      </w:pPr>
      <w:ins w:id="4994" w:author="Unknown">
        <w:r>
          <w:rPr>
            <w:color w:val="0101FF"/>
            <w:sz w:val="23"/>
            <w:szCs w:val="23"/>
          </w:rPr>
          <w:t>// inregistrare event onclick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5" w:author="Unknown"/>
          <w:color w:val="0101FF"/>
          <w:sz w:val="23"/>
          <w:szCs w:val="23"/>
        </w:rPr>
      </w:pPr>
      <w:ins w:id="4996" w:author="Unknown">
        <w:r>
          <w:rPr>
            <w:color w:val="0101FF"/>
            <w:sz w:val="23"/>
            <w:szCs w:val="23"/>
          </w:rPr>
          <w:t>elm.onclick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7" w:author="Unknown"/>
          <w:color w:val="0101FF"/>
          <w:sz w:val="23"/>
          <w:szCs w:val="23"/>
        </w:rPr>
      </w:pPr>
      <w:ins w:id="4998" w:author="Unknown">
        <w:r>
          <w:rPr>
            <w:color w:val="0101FF"/>
            <w:sz w:val="23"/>
            <w:szCs w:val="23"/>
          </w:rPr>
          <w:t xml:space="preserve"> // ev.target reprezinta elementul care a declansat evenimentul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4999" w:author="Unknown"/>
          <w:color w:val="0101FF"/>
          <w:sz w:val="23"/>
          <w:szCs w:val="23"/>
        </w:rPr>
      </w:pPr>
      <w:ins w:id="5000" w:author="Unknown">
        <w:r>
          <w:rPr>
            <w:color w:val="0101FF"/>
            <w:sz w:val="23"/>
            <w:szCs w:val="23"/>
          </w:rPr>
          <w:t xml:space="preserve"> let id = ev.target.id;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01" w:author="Unknown"/>
          <w:color w:val="0101FF"/>
          <w:sz w:val="23"/>
          <w:szCs w:val="23"/>
        </w:rPr>
      </w:pPr>
      <w:ins w:id="5002" w:author="Unknown">
        <w:r>
          <w:rPr>
            <w:color w:val="0101FF"/>
            <w:sz w:val="23"/>
            <w:szCs w:val="23"/>
          </w:rPr>
          <w:t xml:space="preserve"> alert('DIV id: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03" w:author="Unknown"/>
          <w:color w:val="0101FF"/>
          <w:sz w:val="23"/>
          <w:szCs w:val="23"/>
        </w:rPr>
      </w:pPr>
      <w:ins w:id="500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05" w:author="Unknown"/>
          <w:color w:val="0101FF"/>
          <w:sz w:val="23"/>
          <w:szCs w:val="23"/>
        </w:rPr>
      </w:pPr>
      <w:ins w:id="5006" w:author="Unknown">
        <w:r>
          <w:rPr>
            <w:color w:val="0101FF"/>
            <w:sz w:val="23"/>
            <w:szCs w:val="23"/>
          </w:rPr>
          <w:t>&lt;/script&gt;</w:t>
        </w:r>
      </w:ins>
    </w:p>
    <w:p w:rsidR="00CE1D16" w:rsidRDefault="00CE1D16" w:rsidP="00CE1D16">
      <w:pPr>
        <w:shd w:val="clear" w:color="auto" w:fill="FEFEFF"/>
        <w:rPr>
          <w:ins w:id="5007" w:author="Unknown"/>
          <w:rFonts w:ascii="Calibri" w:hAnsi="Calibri"/>
          <w:color w:val="000000"/>
          <w:sz w:val="26"/>
          <w:szCs w:val="26"/>
        </w:rPr>
      </w:pPr>
      <w:ins w:id="5008" w:author="Unknown">
        <w:r>
          <w:rPr>
            <w:rFonts w:ascii="Calibri" w:hAnsi="Calibri"/>
            <w:color w:val="000000"/>
            <w:sz w:val="26"/>
            <w:szCs w:val="26"/>
          </w:rPr>
          <w:t>Incercati codul</w:t>
        </w:r>
      </w:ins>
    </w:p>
    <w:p w:rsidR="00CE1D16" w:rsidRDefault="00CE1D16" w:rsidP="00CE1D16">
      <w:pPr>
        <w:pStyle w:val="Heading4"/>
        <w:shd w:val="clear" w:color="auto" w:fill="FEFEFF"/>
        <w:spacing w:before="240" w:after="105"/>
        <w:ind w:left="1537"/>
        <w:rPr>
          <w:ins w:id="5009" w:author="Unknown"/>
          <w:rFonts w:ascii="Calibri" w:hAnsi="Calibri"/>
          <w:color w:val="000000"/>
          <w:sz w:val="26"/>
          <w:szCs w:val="26"/>
          <w:u w:val="single"/>
        </w:rPr>
      </w:pPr>
      <w:ins w:id="5010" w:author="Unknown">
        <w:r>
          <w:rPr>
            <w:rFonts w:ascii="Calibri" w:hAnsi="Calibri"/>
            <w:color w:val="000000"/>
            <w:sz w:val="26"/>
            <w:szCs w:val="26"/>
            <w:u w:val="single"/>
          </w:rPr>
          <w:t>Stergere detectare eveniment cu 'on'</w:t>
        </w:r>
      </w:ins>
    </w:p>
    <w:p w:rsidR="00CE1D16" w:rsidRDefault="00CE1D16" w:rsidP="00CE1D16">
      <w:pPr>
        <w:shd w:val="clear" w:color="auto" w:fill="FEFEFF"/>
        <w:rPr>
          <w:ins w:id="5011" w:author="Unknown"/>
          <w:rFonts w:ascii="Calibri" w:hAnsi="Calibri"/>
          <w:color w:val="000000"/>
          <w:sz w:val="26"/>
          <w:szCs w:val="26"/>
        </w:rPr>
      </w:pPr>
      <w:ins w:id="5012" w:author="Unknown">
        <w:r>
          <w:rPr>
            <w:rFonts w:ascii="Calibri" w:hAnsi="Calibri"/>
            <w:color w:val="000000"/>
            <w:sz w:val="26"/>
            <w:szCs w:val="26"/>
          </w:rPr>
          <w:t>• Pentru a anula detectarea unui eveniment care e atasat la elementul HTML (cele adaugate cu prefixul 'on'), i-se atribuie valoarea </w:t>
        </w:r>
        <w:r>
          <w:rPr>
            <w:rStyle w:val="HTMLCode"/>
            <w:rFonts w:eastAsiaTheme="minorHAnsi"/>
            <w:b/>
            <w:bCs/>
            <w:color w:val="0000EE"/>
          </w:rPr>
          <w:t>null</w:t>
        </w:r>
        <w:r>
          <w:rPr>
            <w:rFonts w:ascii="Calibri" w:hAnsi="Calibri"/>
            <w:color w:val="000000"/>
            <w:sz w:val="26"/>
            <w:szCs w:val="26"/>
          </w:rPr>
          <w:t>.</w:t>
        </w:r>
      </w:ins>
    </w:p>
    <w:p w:rsidR="00CE1D16" w:rsidRDefault="00CE1D16" w:rsidP="00CE1D16">
      <w:pPr>
        <w:shd w:val="clear" w:color="auto" w:fill="F0FEF1"/>
        <w:rPr>
          <w:ins w:id="5013" w:author="Unknown"/>
          <w:rFonts w:ascii="Calibri" w:hAnsi="Calibri"/>
          <w:b/>
          <w:bCs/>
          <w:color w:val="000000"/>
          <w:sz w:val="24"/>
          <w:szCs w:val="24"/>
        </w:rPr>
      </w:pPr>
      <w:ins w:id="5014" w:author="Unknown">
        <w:r>
          <w:rPr>
            <w:rFonts w:ascii="Calibri" w:hAnsi="Calibri"/>
            <w:b/>
            <w:bCs/>
            <w:color w:val="000000"/>
          </w:rPr>
          <w:t>element.event_handler = null;</w:t>
        </w:r>
      </w:ins>
    </w:p>
    <w:p w:rsidR="00CE1D16" w:rsidRDefault="00CE1D16" w:rsidP="00CE1D16">
      <w:pPr>
        <w:shd w:val="clear" w:color="auto" w:fill="FEFEFF"/>
        <w:rPr>
          <w:ins w:id="5015" w:author="Unknown"/>
          <w:rFonts w:ascii="Calibri" w:hAnsi="Calibri"/>
          <w:color w:val="000000"/>
          <w:sz w:val="26"/>
          <w:szCs w:val="26"/>
        </w:rPr>
      </w:pPr>
      <w:ins w:id="5016" w:author="Unknown">
        <w:r>
          <w:rPr>
            <w:rFonts w:ascii="Calibri" w:hAnsi="Calibri"/>
            <w:color w:val="000000"/>
            <w:sz w:val="26"/>
            <w:szCs w:val="26"/>
          </w:rPr>
          <w:br/>
          <w:t>- Exemplu. Cand utilizatorul plaseaza cursorul peste DIV-ul cu id='dvid', se afiseaza o fereastra Alert, apoi se sterge detectarea 'onmouseover' la acel element, astfel, cand utilizatorul muta a doua oara cursorul peste acel DIV nu se intampla nimic.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17" w:author="Unknown"/>
          <w:color w:val="0101FF"/>
          <w:sz w:val="23"/>
          <w:szCs w:val="23"/>
        </w:rPr>
      </w:pPr>
      <w:ins w:id="5018" w:author="Unknown">
        <w:r>
          <w:rPr>
            <w:color w:val="0101FF"/>
            <w:sz w:val="23"/>
            <w:szCs w:val="23"/>
          </w:rPr>
          <w:t>&lt;h4&gt;Exemplu anulare eveniment&lt;/h4&gt;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19" w:author="Unknown"/>
          <w:color w:val="0101FF"/>
          <w:sz w:val="23"/>
          <w:szCs w:val="23"/>
        </w:rPr>
      </w:pPr>
      <w:ins w:id="5020" w:author="Unknown">
        <w:r>
          <w:rPr>
            <w:color w:val="0101FF"/>
            <w:sz w:val="23"/>
            <w:szCs w:val="23"/>
          </w:rPr>
          <w:t>&lt;p&gt;Dupa prima emitere a evenimentului 'onmouseover', acesta e anulat.&lt;/p&gt;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1" w:author="Unknown"/>
          <w:color w:val="0101FF"/>
          <w:sz w:val="23"/>
          <w:szCs w:val="23"/>
        </w:rPr>
      </w:pPr>
      <w:ins w:id="5022" w:author="Unknown">
        <w:r>
          <w:rPr>
            <w:color w:val="0101FF"/>
            <w:sz w:val="23"/>
            <w:szCs w:val="23"/>
          </w:rPr>
          <w:t>&lt;div id='dvid' style='background:#a8eda9; cursor:pointer; padding:8px; 12px; width:125px'&gt;Mutati cursorul aici.&lt;/div&gt;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4" w:author="Unknown"/>
          <w:color w:val="0101FF"/>
          <w:sz w:val="23"/>
          <w:szCs w:val="23"/>
        </w:rPr>
      </w:pPr>
      <w:ins w:id="502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6" w:author="Unknown"/>
          <w:color w:val="0101FF"/>
          <w:sz w:val="23"/>
          <w:szCs w:val="23"/>
        </w:rPr>
      </w:pPr>
      <w:ins w:id="5027" w:author="Unknown">
        <w:r>
          <w:rPr>
            <w:color w:val="0101FF"/>
            <w:sz w:val="23"/>
            <w:szCs w:val="23"/>
          </w:rPr>
          <w:t>var elm = document.getElementById('dvid'); // preia elementul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29" w:author="Unknown"/>
          <w:color w:val="0101FF"/>
          <w:sz w:val="23"/>
          <w:szCs w:val="23"/>
        </w:rPr>
      </w:pPr>
      <w:ins w:id="5030" w:author="Unknown">
        <w:r>
          <w:rPr>
            <w:color w:val="0101FF"/>
            <w:sz w:val="23"/>
            <w:szCs w:val="23"/>
          </w:rPr>
          <w:t>// inregistrare onmouseover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31" w:author="Unknown"/>
          <w:color w:val="0101FF"/>
          <w:sz w:val="23"/>
          <w:szCs w:val="23"/>
        </w:rPr>
      </w:pPr>
      <w:ins w:id="5032" w:author="Unknown">
        <w:r>
          <w:rPr>
            <w:color w:val="0101FF"/>
            <w:sz w:val="23"/>
            <w:szCs w:val="23"/>
          </w:rPr>
          <w:t>elm.onmouseover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33" w:author="Unknown"/>
          <w:color w:val="0101FF"/>
          <w:sz w:val="23"/>
          <w:szCs w:val="23"/>
        </w:rPr>
      </w:pPr>
      <w:ins w:id="5034" w:author="Unknown">
        <w:r>
          <w:rPr>
            <w:color w:val="0101FF"/>
            <w:sz w:val="23"/>
            <w:szCs w:val="23"/>
          </w:rPr>
          <w:t xml:space="preserve"> alert('Plasati inca o data cursorul pe acel text');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35" w:author="Unknown"/>
          <w:color w:val="0101FF"/>
          <w:sz w:val="23"/>
          <w:szCs w:val="23"/>
        </w:rPr>
      </w:pPr>
      <w:ins w:id="5036" w:author="Unknown">
        <w:r>
          <w:rPr>
            <w:color w:val="0101FF"/>
            <w:sz w:val="23"/>
            <w:szCs w:val="23"/>
          </w:rPr>
          <w:t xml:space="preserve"> elm.onmouseover = null; // sterge inregistrarea evenimentului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37" w:author="Unknown"/>
          <w:color w:val="0101FF"/>
          <w:sz w:val="23"/>
          <w:szCs w:val="23"/>
        </w:rPr>
      </w:pPr>
      <w:ins w:id="5038"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39" w:author="Unknown"/>
          <w:color w:val="0101FF"/>
          <w:sz w:val="23"/>
          <w:szCs w:val="23"/>
        </w:rPr>
      </w:pPr>
      <w:ins w:id="5040" w:author="Unknown">
        <w:r>
          <w:rPr>
            <w:color w:val="0101FF"/>
            <w:sz w:val="23"/>
            <w:szCs w:val="23"/>
          </w:rPr>
          <w:t>&lt;/script&gt;</w:t>
        </w:r>
      </w:ins>
    </w:p>
    <w:p w:rsidR="00CE1D16" w:rsidRDefault="00CE1D16" w:rsidP="00CE1D16">
      <w:pPr>
        <w:shd w:val="clear" w:color="auto" w:fill="FEFEFF"/>
        <w:rPr>
          <w:ins w:id="5041" w:author="Unknown"/>
          <w:rFonts w:ascii="Calibri" w:hAnsi="Calibri"/>
          <w:color w:val="000000"/>
          <w:sz w:val="26"/>
          <w:szCs w:val="26"/>
        </w:rPr>
      </w:pPr>
      <w:ins w:id="5042"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043" w:author="Unknown"/>
          <w:rFonts w:ascii="Calibri" w:hAnsi="Calibri"/>
          <w:color w:val="000000"/>
          <w:spacing w:val="15"/>
          <w:sz w:val="27"/>
          <w:szCs w:val="27"/>
          <w:u w:val="single"/>
        </w:rPr>
      </w:pPr>
      <w:ins w:id="5044" w:author="Unknown">
        <w:r>
          <w:rPr>
            <w:rFonts w:ascii="Calibri" w:hAnsi="Calibri"/>
            <w:color w:val="000000"/>
            <w:spacing w:val="15"/>
            <w:u w:val="single"/>
          </w:rPr>
          <w:t>Cuvantul this</w:t>
        </w:r>
      </w:ins>
    </w:p>
    <w:p w:rsidR="00CE1D16" w:rsidRDefault="00CE1D16" w:rsidP="00CE1D16">
      <w:pPr>
        <w:pStyle w:val="ptxt"/>
        <w:shd w:val="clear" w:color="auto" w:fill="FEFEFF"/>
        <w:spacing w:before="105" w:beforeAutospacing="0" w:after="120" w:afterAutospacing="0"/>
        <w:ind w:left="120" w:firstLine="300"/>
        <w:rPr>
          <w:ins w:id="5045" w:author="Unknown"/>
          <w:rFonts w:ascii="Calibri" w:hAnsi="Calibri"/>
          <w:color w:val="000000"/>
          <w:sz w:val="26"/>
          <w:szCs w:val="26"/>
        </w:rPr>
      </w:pPr>
      <w:ins w:id="5046" w:author="Unknown">
        <w:r>
          <w:rPr>
            <w:rFonts w:ascii="Calibri" w:hAnsi="Calibri"/>
            <w:color w:val="000000"/>
            <w:sz w:val="26"/>
            <w:szCs w:val="26"/>
          </w:rPr>
          <w:t>In JavaScript, cuvantul </w:t>
        </w:r>
        <w:r>
          <w:rPr>
            <w:rStyle w:val="HTMLCode"/>
            <w:b/>
            <w:bCs/>
            <w:color w:val="0000EE"/>
          </w:rPr>
          <w:t>this</w:t>
        </w:r>
        <w:r>
          <w:rPr>
            <w:rFonts w:ascii="Calibri" w:hAnsi="Calibri"/>
            <w:color w:val="000000"/>
            <w:sz w:val="26"/>
            <w:szCs w:val="26"/>
          </w:rPr>
          <w:t> (acesta) reprezinta mereu 'proprietarul' functiei. In cazul evenimentelor, </w:t>
        </w:r>
        <w:r>
          <w:rPr>
            <w:rStyle w:val="HTMLCode"/>
            <w:b/>
            <w:bCs/>
            <w:color w:val="0000EE"/>
          </w:rPr>
          <w:t>this</w:t>
        </w:r>
        <w:r>
          <w:rPr>
            <w:rFonts w:ascii="Calibri" w:hAnsi="Calibri"/>
            <w:color w:val="000000"/>
            <w:sz w:val="26"/>
            <w:szCs w:val="26"/>
          </w:rPr>
          <w:t> reprezinta elementul HTML care declanseaza evenimentul.</w:t>
        </w:r>
        <w:r>
          <w:rPr>
            <w:rFonts w:ascii="Calibri" w:hAnsi="Calibri"/>
            <w:color w:val="000000"/>
            <w:sz w:val="26"/>
            <w:szCs w:val="26"/>
          </w:rPr>
          <w:br/>
        </w:r>
        <w:r>
          <w:rPr>
            <w:rFonts w:ascii="Calibri" w:hAnsi="Calibri"/>
            <w:color w:val="000000"/>
            <w:sz w:val="26"/>
            <w:szCs w:val="26"/>
          </w:rPr>
          <w:lastRenderedPageBreak/>
          <w:br/>
          <w:t>- Exemplu. La click pe tag-ul cu id='dvid', JavaScript preia continutul din el, il copie intr-un &lt;textarea&gt;, apoi ii modifica culoarea background.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47" w:author="Unknown"/>
          <w:color w:val="0101FF"/>
          <w:sz w:val="23"/>
          <w:szCs w:val="23"/>
        </w:rPr>
      </w:pPr>
      <w:ins w:id="5048" w:author="Unknown">
        <w:r>
          <w:rPr>
            <w:color w:val="0101FF"/>
            <w:sz w:val="23"/>
            <w:szCs w:val="23"/>
          </w:rPr>
          <w:t>&lt;h4&gt;Exemplu cu this&lt;/h4&gt;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49" w:author="Unknown"/>
          <w:color w:val="0101FF"/>
          <w:sz w:val="23"/>
          <w:szCs w:val="23"/>
        </w:rPr>
      </w:pPr>
      <w:ins w:id="5050" w:author="Unknown">
        <w:r>
          <w:rPr>
            <w:color w:val="0101FF"/>
            <w:sz w:val="23"/>
            <w:szCs w:val="23"/>
          </w:rPr>
          <w:t>&lt;p&gt;La clic pe Div, copie continutul in textarea apoi schimba culoarea background.&lt;/p&gt;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51" w:author="Unknown"/>
          <w:color w:val="0101FF"/>
          <w:sz w:val="23"/>
          <w:szCs w:val="23"/>
        </w:rPr>
      </w:pPr>
      <w:ins w:id="5052" w:author="Unknown">
        <w:r>
          <w:rPr>
            <w:color w:val="0101FF"/>
            <w:sz w:val="23"/>
            <w:szCs w:val="23"/>
          </w:rPr>
          <w:t>&lt;div id='dvid' style='background:#a8eda9; cursor:pointer; width:125px; padding:8px 12px;'&gt;Div, Exemplu cu this&lt;/div&gt;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53" w:author="Unknown"/>
          <w:color w:val="0101FF"/>
          <w:sz w:val="23"/>
          <w:szCs w:val="23"/>
        </w:rPr>
      </w:pPr>
      <w:ins w:id="5054" w:author="Unknown">
        <w:r>
          <w:rPr>
            <w:color w:val="0101FF"/>
            <w:sz w:val="23"/>
            <w:szCs w:val="23"/>
          </w:rPr>
          <w:t>&lt;textarea id='txta'&gt;&lt;/textarea&gt;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5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56" w:author="Unknown"/>
          <w:color w:val="0101FF"/>
          <w:sz w:val="23"/>
          <w:szCs w:val="23"/>
        </w:rPr>
      </w:pPr>
      <w:ins w:id="5057"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58" w:author="Unknown"/>
          <w:color w:val="0101FF"/>
          <w:sz w:val="23"/>
          <w:szCs w:val="23"/>
        </w:rPr>
      </w:pPr>
      <w:ins w:id="5059" w:author="Unknown">
        <w:r>
          <w:rPr>
            <w:color w:val="0101FF"/>
            <w:sz w:val="23"/>
            <w:szCs w:val="23"/>
          </w:rPr>
          <w:t>var elm = document.getElementById('dvid');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1" w:author="Unknown"/>
          <w:color w:val="0101FF"/>
          <w:sz w:val="23"/>
          <w:szCs w:val="23"/>
        </w:rPr>
      </w:pPr>
      <w:ins w:id="5062" w:author="Unknown">
        <w:r>
          <w:rPr>
            <w:color w:val="0101FF"/>
            <w:sz w:val="23"/>
            <w:szCs w:val="23"/>
          </w:rPr>
          <w:t>// inregistrare onclick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3" w:author="Unknown"/>
          <w:color w:val="0101FF"/>
          <w:sz w:val="23"/>
          <w:szCs w:val="23"/>
        </w:rPr>
      </w:pPr>
      <w:ins w:id="5064" w:author="Unknown">
        <w:r>
          <w:rPr>
            <w:color w:val="0101FF"/>
            <w:sz w:val="23"/>
            <w:szCs w:val="23"/>
          </w:rPr>
          <w:t>elm.onclick = function(){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5" w:author="Unknown"/>
          <w:color w:val="0101FF"/>
          <w:sz w:val="23"/>
          <w:szCs w:val="23"/>
        </w:rPr>
      </w:pPr>
      <w:ins w:id="5066" w:author="Unknown">
        <w:r>
          <w:rPr>
            <w:color w:val="0101FF"/>
            <w:sz w:val="23"/>
            <w:szCs w:val="23"/>
          </w:rPr>
          <w:t xml:space="preserve"> // preia continutul HTML din elementul curent (cel ce declanseaza evenimentul)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7" w:author="Unknown"/>
          <w:color w:val="0101FF"/>
          <w:sz w:val="23"/>
          <w:szCs w:val="23"/>
        </w:rPr>
      </w:pPr>
      <w:ins w:id="5068" w:author="Unknown">
        <w:r>
          <w:rPr>
            <w:color w:val="0101FF"/>
            <w:sz w:val="23"/>
            <w:szCs w:val="23"/>
          </w:rPr>
          <w:t xml:space="preserve"> let cnt = this.innerHTML;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69" w:author="Unknown"/>
          <w:color w:val="0101FF"/>
          <w:sz w:val="23"/>
          <w:szCs w:val="23"/>
        </w:rPr>
      </w:pPr>
      <w:ins w:id="5070" w:author="Unknown">
        <w:r>
          <w:rPr>
            <w:color w:val="0101FF"/>
            <w:sz w:val="23"/>
            <w:szCs w:val="23"/>
          </w:rPr>
          <w:t xml:space="preserve"> document.getElementById('txta').value = cnt;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7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72" w:author="Unknown"/>
          <w:color w:val="0101FF"/>
          <w:sz w:val="23"/>
          <w:szCs w:val="23"/>
        </w:rPr>
      </w:pPr>
      <w:ins w:id="5073" w:author="Unknown">
        <w:r>
          <w:rPr>
            <w:color w:val="0101FF"/>
            <w:sz w:val="23"/>
            <w:szCs w:val="23"/>
          </w:rPr>
          <w:t xml:space="preserve"> // setare culoare background la elementul curent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74" w:author="Unknown"/>
          <w:color w:val="0101FF"/>
          <w:sz w:val="23"/>
          <w:szCs w:val="23"/>
        </w:rPr>
      </w:pPr>
      <w:ins w:id="5075" w:author="Unknown">
        <w:r>
          <w:rPr>
            <w:color w:val="0101FF"/>
            <w:sz w:val="23"/>
            <w:szCs w:val="23"/>
          </w:rPr>
          <w:t xml:space="preserve"> this.style.background ='#bebefe';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76" w:author="Unknown"/>
          <w:color w:val="0101FF"/>
          <w:sz w:val="23"/>
          <w:szCs w:val="23"/>
        </w:rPr>
      </w:pPr>
      <w:ins w:id="507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78" w:author="Unknown"/>
          <w:color w:val="0101FF"/>
          <w:sz w:val="23"/>
          <w:szCs w:val="23"/>
        </w:rPr>
      </w:pPr>
      <w:ins w:id="5079" w:author="Unknown">
        <w:r>
          <w:rPr>
            <w:color w:val="0101FF"/>
            <w:sz w:val="23"/>
            <w:szCs w:val="23"/>
          </w:rPr>
          <w:t>&lt;/script&gt;</w:t>
        </w:r>
      </w:ins>
    </w:p>
    <w:p w:rsidR="00CE1D16" w:rsidRDefault="00CE1D16" w:rsidP="00CE1D16">
      <w:pPr>
        <w:shd w:val="clear" w:color="auto" w:fill="FEFEFF"/>
        <w:rPr>
          <w:ins w:id="5080" w:author="Unknown"/>
          <w:rFonts w:ascii="Calibri" w:hAnsi="Calibri"/>
          <w:color w:val="000000"/>
          <w:sz w:val="26"/>
          <w:szCs w:val="26"/>
        </w:rPr>
      </w:pPr>
      <w:ins w:id="5081" w:author="Unknown">
        <w:r>
          <w:rPr>
            <w:rFonts w:ascii="Calibri" w:hAnsi="Calibri"/>
            <w:color w:val="000000"/>
            <w:sz w:val="26"/>
            <w:szCs w:val="26"/>
          </w:rPr>
          <w:t>Incercati codul</w:t>
        </w:r>
      </w:ins>
    </w:p>
    <w:p w:rsidR="00CE1D16" w:rsidRDefault="00CE1D16" w:rsidP="00CE1D16">
      <w:pPr>
        <w:pStyle w:val="Heading4"/>
        <w:shd w:val="clear" w:color="auto" w:fill="FEFEFF"/>
        <w:spacing w:before="240" w:after="105"/>
        <w:ind w:left="1537"/>
        <w:rPr>
          <w:ins w:id="5082" w:author="Unknown"/>
          <w:rFonts w:ascii="Calibri" w:hAnsi="Calibri"/>
          <w:color w:val="000000"/>
          <w:sz w:val="26"/>
          <w:szCs w:val="26"/>
          <w:u w:val="single"/>
        </w:rPr>
      </w:pPr>
      <w:ins w:id="5083" w:author="Unknown">
        <w:r>
          <w:rPr>
            <w:rFonts w:ascii="Calibri" w:hAnsi="Calibri"/>
            <w:color w:val="000000"/>
            <w:sz w:val="26"/>
            <w:szCs w:val="26"/>
            <w:u w:val="single"/>
          </w:rPr>
          <w:t>this si parametru event in functii arrow</w:t>
        </w:r>
      </w:ins>
    </w:p>
    <w:p w:rsidR="00CE1D16" w:rsidRDefault="00CE1D16" w:rsidP="00CE1D16">
      <w:pPr>
        <w:pStyle w:val="ptxt"/>
        <w:shd w:val="clear" w:color="auto" w:fill="FEFEFF"/>
        <w:spacing w:before="105" w:beforeAutospacing="0" w:after="120" w:afterAutospacing="0"/>
        <w:ind w:left="120" w:firstLine="300"/>
        <w:rPr>
          <w:ins w:id="5084" w:author="Unknown"/>
          <w:rFonts w:ascii="Calibri" w:hAnsi="Calibri"/>
          <w:color w:val="000000"/>
          <w:sz w:val="26"/>
          <w:szCs w:val="26"/>
        </w:rPr>
      </w:pPr>
      <w:ins w:id="5085" w:author="Unknown">
        <w:r>
          <w:rPr>
            <w:rFonts w:ascii="Calibri" w:hAnsi="Calibri"/>
            <w:color w:val="000000"/>
            <w:sz w:val="26"/>
            <w:szCs w:val="26"/>
          </w:rPr>
          <w:t>Cuvantul </w:t>
        </w:r>
        <w:r>
          <w:rPr>
            <w:rStyle w:val="HTMLCode"/>
            <w:b/>
            <w:bCs/>
            <w:color w:val="0000EE"/>
          </w:rPr>
          <w:t>this</w:t>
        </w:r>
        <w:r>
          <w:rPr>
            <w:rFonts w:ascii="Calibri" w:hAnsi="Calibri"/>
            <w:color w:val="000000"/>
            <w:sz w:val="26"/>
            <w:szCs w:val="26"/>
          </w:rPr>
          <w:t> nu e recunoscut in </w:t>
        </w:r>
        <w:r>
          <w:rPr>
            <w:rStyle w:val="sbi"/>
            <w:rFonts w:ascii="Calibri" w:hAnsi="Calibri"/>
            <w:b/>
            <w:bCs/>
            <w:i/>
            <w:iCs/>
            <w:color w:val="000000"/>
            <w:sz w:val="26"/>
            <w:szCs w:val="26"/>
          </w:rPr>
          <w:t>functii arrow</w:t>
        </w:r>
        <w:r>
          <w:rPr>
            <w:rFonts w:ascii="Calibri" w:hAnsi="Calibri"/>
            <w:color w:val="000000"/>
            <w:sz w:val="26"/>
            <w:szCs w:val="26"/>
          </w:rPr>
          <w:t> (definite cu: </w:t>
        </w:r>
        <w:r>
          <w:rPr>
            <w:rStyle w:val="sb"/>
            <w:rFonts w:ascii="Calibri" w:hAnsi="Calibri"/>
            <w:b/>
            <w:bCs/>
            <w:color w:val="000000"/>
            <w:sz w:val="26"/>
            <w:szCs w:val="26"/>
          </w:rPr>
          <w:t>()=&gt;{}</w:t>
        </w:r>
        <w:r>
          <w:rPr>
            <w:rFonts w:ascii="Calibri" w:hAnsi="Calibri"/>
            <w:color w:val="000000"/>
            <w:sz w:val="26"/>
            <w:szCs w:val="26"/>
          </w:rPr>
          <w:t> ) cu aceeasi valoare.</w:t>
        </w:r>
        <w:r>
          <w:rPr>
            <w:rFonts w:ascii="Calibri" w:hAnsi="Calibri"/>
            <w:color w:val="000000"/>
            <w:sz w:val="26"/>
            <w:szCs w:val="26"/>
          </w:rPr>
          <w:br/>
          <w:t>In functia arrow, </w:t>
        </w:r>
        <w:r>
          <w:rPr>
            <w:rStyle w:val="sbi"/>
            <w:rFonts w:ascii="Calibri" w:hAnsi="Calibri"/>
            <w:b/>
            <w:bCs/>
            <w:i/>
            <w:iCs/>
            <w:color w:val="000000"/>
            <w:sz w:val="26"/>
            <w:szCs w:val="26"/>
          </w:rPr>
          <w:t>this</w:t>
        </w:r>
        <w:r>
          <w:rPr>
            <w:rFonts w:ascii="Calibri" w:hAnsi="Calibri"/>
            <w:color w:val="000000"/>
            <w:sz w:val="26"/>
            <w:szCs w:val="26"/>
          </w:rPr>
          <w:t> reprezinta obiectul parinte al functiei (in care e definita).</w:t>
        </w:r>
        <w:r>
          <w:rPr>
            <w:rFonts w:ascii="Calibri" w:hAnsi="Calibri"/>
            <w:color w:val="000000"/>
            <w:sz w:val="26"/>
            <w:szCs w:val="26"/>
          </w:rPr>
          <w:br/>
          <w:t>In functiile arrow (ca in toate celelalte functii) se poate folosi parametru </w:t>
        </w:r>
        <w:r>
          <w:rPr>
            <w:rStyle w:val="HTMLCode"/>
            <w:b/>
            <w:bCs/>
            <w:color w:val="0000EE"/>
          </w:rPr>
          <w:t>event</w:t>
        </w:r>
        <w:r>
          <w:rPr>
            <w:rFonts w:ascii="Calibri" w:hAnsi="Calibri"/>
            <w:color w:val="000000"/>
            <w:sz w:val="26"/>
            <w:szCs w:val="26"/>
          </w:rPr>
          <w:t> (aici definit cu 'ev'). Acesta contine un obiect cu evenimentul respectiv; si are o proprietate: </w:t>
        </w:r>
        <w:r>
          <w:rPr>
            <w:rStyle w:val="HTMLCode"/>
            <w:b/>
            <w:bCs/>
            <w:color w:val="0000EE"/>
          </w:rPr>
          <w:t>target</w:t>
        </w:r>
        <w:r>
          <w:rPr>
            <w:rFonts w:ascii="Calibri" w:hAnsi="Calibri"/>
            <w:color w:val="000000"/>
            <w:sz w:val="26"/>
            <w:szCs w:val="26"/>
          </w:rPr>
          <w:t> ce contine obiectul care a declansat acel eveniment.</w:t>
        </w:r>
        <w:r>
          <w:rPr>
            <w:rFonts w:ascii="Calibri" w:hAnsi="Calibri"/>
            <w:color w:val="000000"/>
            <w:sz w:val="26"/>
            <w:szCs w:val="26"/>
          </w:rPr>
          <w:br/>
          <w:t>- In functiile arrow se poate folosi urmatoarea sintaxa.</w:t>
        </w:r>
      </w:ins>
    </w:p>
    <w:p w:rsidR="00CE1D16" w:rsidRDefault="00CE1D16" w:rsidP="00CE1D16">
      <w:pPr>
        <w:shd w:val="clear" w:color="auto" w:fill="F0FEF1"/>
        <w:rPr>
          <w:ins w:id="5086" w:author="Unknown"/>
          <w:rFonts w:ascii="Calibri" w:hAnsi="Calibri"/>
          <w:b/>
          <w:bCs/>
          <w:color w:val="000000"/>
          <w:sz w:val="24"/>
          <w:szCs w:val="24"/>
        </w:rPr>
      </w:pPr>
      <w:ins w:id="5087" w:author="Unknown">
        <w:r>
          <w:rPr>
            <w:rFonts w:ascii="Calibri" w:hAnsi="Calibri"/>
            <w:b/>
            <w:bCs/>
            <w:color w:val="000000"/>
          </w:rPr>
          <w:t>var elm = event.target;</w:t>
        </w:r>
      </w:ins>
    </w:p>
    <w:p w:rsidR="00CE1D16" w:rsidRDefault="00CE1D16" w:rsidP="00CE1D16">
      <w:pPr>
        <w:shd w:val="clear" w:color="auto" w:fill="FEFEFF"/>
        <w:rPr>
          <w:ins w:id="5088" w:author="Unknown"/>
          <w:rFonts w:ascii="Calibri" w:hAnsi="Calibri"/>
          <w:color w:val="000000"/>
          <w:sz w:val="26"/>
          <w:szCs w:val="26"/>
        </w:rPr>
      </w:pPr>
      <w:ins w:id="5089" w:author="Unknown">
        <w:r>
          <w:rPr>
            <w:rFonts w:ascii="Calibri" w:hAnsi="Calibri"/>
            <w:color w:val="000000"/>
            <w:sz w:val="26"/>
            <w:szCs w:val="26"/>
          </w:rPr>
          <w:br/>
          <w:t>- Iata exemplu precedent, aici cu functie arrow si parametru event (ev):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0" w:author="Unknown"/>
          <w:color w:val="0101FF"/>
          <w:sz w:val="23"/>
          <w:szCs w:val="23"/>
        </w:rPr>
      </w:pPr>
      <w:ins w:id="5091" w:author="Unknown">
        <w:r>
          <w:rPr>
            <w:color w:val="0101FF"/>
            <w:sz w:val="23"/>
            <w:szCs w:val="23"/>
          </w:rPr>
          <w:t>&lt;h4&gt;Exemplu cu functie arrow si parametru event&lt;/h4&gt;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2" w:author="Unknown"/>
          <w:color w:val="0101FF"/>
          <w:sz w:val="23"/>
          <w:szCs w:val="23"/>
        </w:rPr>
      </w:pPr>
      <w:ins w:id="5093" w:author="Unknown">
        <w:r>
          <w:rPr>
            <w:color w:val="0101FF"/>
            <w:sz w:val="23"/>
            <w:szCs w:val="23"/>
          </w:rPr>
          <w:t>&lt;p&gt;La clic pe Div, copie continutul in textarea apoi schimba culoarea background.&lt;/p&gt;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4" w:author="Unknown"/>
          <w:color w:val="0101FF"/>
          <w:sz w:val="23"/>
          <w:szCs w:val="23"/>
        </w:rPr>
      </w:pPr>
      <w:ins w:id="5095" w:author="Unknown">
        <w:r>
          <w:rPr>
            <w:color w:val="0101FF"/>
            <w:sz w:val="23"/>
            <w:szCs w:val="23"/>
          </w:rPr>
          <w:lastRenderedPageBreak/>
          <w:t>&lt;div id='dvid' style='background:#a8eda9; cursor:pointer; width:125px; padding:8px 12px;'&gt;Div, Exemplu cu event.target&lt;/div&gt;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6" w:author="Unknown"/>
          <w:color w:val="0101FF"/>
          <w:sz w:val="23"/>
          <w:szCs w:val="23"/>
        </w:rPr>
      </w:pPr>
      <w:ins w:id="5097" w:author="Unknown">
        <w:r>
          <w:rPr>
            <w:color w:val="0101FF"/>
            <w:sz w:val="23"/>
            <w:szCs w:val="23"/>
          </w:rPr>
          <w:t>&lt;textarea id='txta'&gt;&lt;/textarea&gt;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099" w:author="Unknown"/>
          <w:color w:val="0101FF"/>
          <w:sz w:val="23"/>
          <w:szCs w:val="23"/>
        </w:rPr>
      </w:pPr>
      <w:ins w:id="5100"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01" w:author="Unknown"/>
          <w:color w:val="0101FF"/>
          <w:sz w:val="23"/>
          <w:szCs w:val="23"/>
        </w:rPr>
      </w:pPr>
      <w:ins w:id="5102" w:author="Unknown">
        <w:r>
          <w:rPr>
            <w:color w:val="0101FF"/>
            <w:sz w:val="23"/>
            <w:szCs w:val="23"/>
          </w:rPr>
          <w:t>var elm = document.getElementById('dvid');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0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04" w:author="Unknown"/>
          <w:color w:val="0101FF"/>
          <w:sz w:val="23"/>
          <w:szCs w:val="23"/>
        </w:rPr>
      </w:pPr>
      <w:ins w:id="5105" w:author="Unknown">
        <w:r>
          <w:rPr>
            <w:color w:val="0101FF"/>
            <w:sz w:val="23"/>
            <w:szCs w:val="23"/>
          </w:rPr>
          <w:t>// inregistrare onclick cu functie arrow</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06" w:author="Unknown"/>
          <w:color w:val="0101FF"/>
          <w:sz w:val="23"/>
          <w:szCs w:val="23"/>
        </w:rPr>
      </w:pPr>
      <w:ins w:id="5107" w:author="Unknown">
        <w:r>
          <w:rPr>
            <w:color w:val="0101FF"/>
            <w:sz w:val="23"/>
            <w:szCs w:val="23"/>
          </w:rPr>
          <w:t>elm.onclick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08" w:author="Unknown"/>
          <w:color w:val="0101FF"/>
          <w:sz w:val="23"/>
          <w:szCs w:val="23"/>
        </w:rPr>
      </w:pPr>
      <w:ins w:id="5109" w:author="Unknown">
        <w:r>
          <w:rPr>
            <w:color w:val="0101FF"/>
            <w:sz w:val="23"/>
            <w:szCs w:val="23"/>
          </w:rPr>
          <w:t xml:space="preserve"> // preia continutul HTML din elementul care declanseaza evenimentul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0" w:author="Unknown"/>
          <w:color w:val="0101FF"/>
          <w:sz w:val="23"/>
          <w:szCs w:val="23"/>
        </w:rPr>
      </w:pPr>
      <w:ins w:id="5111" w:author="Unknown">
        <w:r>
          <w:rPr>
            <w:color w:val="0101FF"/>
            <w:sz w:val="23"/>
            <w:szCs w:val="23"/>
          </w:rPr>
          <w:t xml:space="preserve"> let cnt = ev.target.innerHTML;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2" w:author="Unknown"/>
          <w:color w:val="0101FF"/>
          <w:sz w:val="23"/>
          <w:szCs w:val="23"/>
        </w:rPr>
      </w:pPr>
      <w:ins w:id="5113" w:author="Unknown">
        <w:r>
          <w:rPr>
            <w:color w:val="0101FF"/>
            <w:sz w:val="23"/>
            <w:szCs w:val="23"/>
          </w:rPr>
          <w:t xml:space="preserve"> document.getElementById('txta').value = cnt;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5" w:author="Unknown"/>
          <w:color w:val="0101FF"/>
          <w:sz w:val="23"/>
          <w:szCs w:val="23"/>
        </w:rPr>
      </w:pPr>
      <w:ins w:id="5116" w:author="Unknown">
        <w:r>
          <w:rPr>
            <w:color w:val="0101FF"/>
            <w:sz w:val="23"/>
            <w:szCs w:val="23"/>
          </w:rPr>
          <w:t xml:space="preserve"> // setare culoare background la elementul declansator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7" w:author="Unknown"/>
          <w:color w:val="0101FF"/>
          <w:sz w:val="23"/>
          <w:szCs w:val="23"/>
        </w:rPr>
      </w:pPr>
      <w:ins w:id="5118" w:author="Unknown">
        <w:r>
          <w:rPr>
            <w:color w:val="0101FF"/>
            <w:sz w:val="23"/>
            <w:szCs w:val="23"/>
          </w:rPr>
          <w:t xml:space="preserve"> ev.target.style.background ='#bebefe';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19" w:author="Unknown"/>
          <w:color w:val="0101FF"/>
          <w:sz w:val="23"/>
          <w:szCs w:val="23"/>
        </w:rPr>
      </w:pPr>
      <w:ins w:id="5120"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21" w:author="Unknown"/>
          <w:color w:val="0101FF"/>
          <w:sz w:val="23"/>
          <w:szCs w:val="23"/>
        </w:rPr>
      </w:pPr>
      <w:ins w:id="5122" w:author="Unknown">
        <w:r>
          <w:rPr>
            <w:color w:val="0101FF"/>
            <w:sz w:val="23"/>
            <w:szCs w:val="23"/>
          </w:rPr>
          <w:t>&lt;/script&gt;</w:t>
        </w:r>
      </w:ins>
    </w:p>
    <w:p w:rsidR="00CE1D16" w:rsidRDefault="00CE1D16" w:rsidP="00CE1D16">
      <w:pPr>
        <w:shd w:val="clear" w:color="auto" w:fill="FEFEFF"/>
        <w:rPr>
          <w:ins w:id="5123" w:author="Unknown"/>
          <w:rFonts w:ascii="Calibri" w:hAnsi="Calibri"/>
          <w:color w:val="000000"/>
          <w:sz w:val="26"/>
          <w:szCs w:val="26"/>
        </w:rPr>
      </w:pPr>
      <w:ins w:id="5124"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125" w:author="Unknown"/>
          <w:rFonts w:ascii="Calibri" w:hAnsi="Calibri"/>
          <w:color w:val="000000"/>
          <w:spacing w:val="15"/>
          <w:sz w:val="27"/>
          <w:szCs w:val="27"/>
          <w:u w:val="single"/>
        </w:rPr>
      </w:pPr>
      <w:ins w:id="5126" w:author="Unknown">
        <w:r>
          <w:rPr>
            <w:rFonts w:ascii="Calibri" w:hAnsi="Calibri"/>
            <w:color w:val="000000"/>
            <w:spacing w:val="15"/>
            <w:u w:val="single"/>
          </w:rPr>
          <w:t>Detectare eveniment cu addEventListener()</w:t>
        </w:r>
      </w:ins>
    </w:p>
    <w:p w:rsidR="00CE1D16" w:rsidRDefault="00CE1D16" w:rsidP="00CE1D16">
      <w:pPr>
        <w:pStyle w:val="NormalWeb"/>
        <w:shd w:val="clear" w:color="auto" w:fill="FEFEFF"/>
        <w:spacing w:before="135" w:beforeAutospacing="0" w:after="60" w:afterAutospacing="0"/>
        <w:ind w:left="15" w:right="15"/>
        <w:rPr>
          <w:ins w:id="5127" w:author="Unknown"/>
          <w:rFonts w:ascii="Calibri" w:hAnsi="Calibri"/>
          <w:color w:val="000000"/>
          <w:sz w:val="26"/>
          <w:szCs w:val="26"/>
        </w:rPr>
      </w:pPr>
      <w:ins w:id="5128" w:author="Unknown">
        <w:r>
          <w:rPr>
            <w:rFonts w:ascii="Calibri" w:hAnsi="Calibri"/>
            <w:color w:val="000000"/>
            <w:sz w:val="26"/>
            <w:szCs w:val="26"/>
          </w:rPr>
          <w:t>Exista inca un mod de a inregistra detectare de evenimente in JS, si anume cu metoda </w:t>
        </w:r>
        <w:r>
          <w:rPr>
            <w:rStyle w:val="HTMLCode"/>
            <w:b/>
            <w:bCs/>
            <w:color w:val="0000EE"/>
          </w:rPr>
          <w:t>addEventListener()</w:t>
        </w:r>
        <w:r>
          <w:rPr>
            <w:rFonts w:ascii="Calibri" w:hAnsi="Calibri"/>
            <w:color w:val="000000"/>
            <w:sz w:val="26"/>
            <w:szCs w:val="26"/>
          </w:rPr>
          <w:t>.</w:t>
        </w:r>
        <w:r>
          <w:rPr>
            <w:rFonts w:ascii="Calibri" w:hAnsi="Calibri"/>
            <w:color w:val="000000"/>
            <w:sz w:val="26"/>
            <w:szCs w:val="26"/>
          </w:rPr>
          <w:br/>
          <w:t>La aceasta metoda evenimentul se adauga fara prefixul'on' (</w:t>
        </w:r>
        <w:r>
          <w:rPr>
            <w:rStyle w:val="si"/>
            <w:rFonts w:ascii="Calibri" w:hAnsi="Calibri"/>
            <w:i/>
            <w:iCs/>
            <w:color w:val="000000"/>
            <w:sz w:val="26"/>
            <w:szCs w:val="26"/>
          </w:rPr>
          <w:t>'click', 'mouseenter', 'mouseleave', ...</w:t>
        </w:r>
        <w:r>
          <w:rPr>
            <w:rFonts w:ascii="Calibri" w:hAnsi="Calibri"/>
            <w:color w:val="000000"/>
            <w:sz w:val="26"/>
            <w:szCs w:val="26"/>
          </w:rPr>
          <w:t>), folosind urmatoarea sintaxa:</w:t>
        </w:r>
      </w:ins>
    </w:p>
    <w:p w:rsidR="00CE1D16" w:rsidRDefault="00CE1D16" w:rsidP="00CE1D16">
      <w:pPr>
        <w:shd w:val="clear" w:color="auto" w:fill="F0FEF1"/>
        <w:rPr>
          <w:ins w:id="5129" w:author="Unknown"/>
          <w:rFonts w:ascii="Calibri" w:hAnsi="Calibri"/>
          <w:b/>
          <w:bCs/>
          <w:color w:val="000000"/>
          <w:sz w:val="24"/>
          <w:szCs w:val="24"/>
        </w:rPr>
      </w:pPr>
      <w:ins w:id="5130" w:author="Unknown">
        <w:r>
          <w:rPr>
            <w:rFonts w:ascii="Calibri" w:hAnsi="Calibri"/>
            <w:b/>
            <w:bCs/>
            <w:color w:val="000000"/>
          </w:rPr>
          <w:t>element.addEventListener('event', oFunctie, use_capture);</w:t>
        </w:r>
      </w:ins>
    </w:p>
    <w:p w:rsidR="00CE1D16" w:rsidRDefault="00CE1D16" w:rsidP="00CE1D16">
      <w:pPr>
        <w:shd w:val="clear" w:color="auto" w:fill="FEFEFF"/>
        <w:rPr>
          <w:ins w:id="5131" w:author="Unknown"/>
          <w:rFonts w:ascii="Calibri" w:hAnsi="Calibri"/>
          <w:color w:val="000000"/>
          <w:sz w:val="26"/>
          <w:szCs w:val="26"/>
        </w:rPr>
      </w:pPr>
      <w:ins w:id="5132" w:author="Unknown">
        <w:r>
          <w:rPr>
            <w:rFonts w:ascii="Calibri" w:hAnsi="Calibri"/>
            <w:color w:val="000000"/>
            <w:sz w:val="26"/>
            <w:szCs w:val="26"/>
          </w:rPr>
          <w:t>- </w:t>
        </w:r>
        <w:r>
          <w:rPr>
            <w:rStyle w:val="si"/>
            <w:rFonts w:ascii="Calibri" w:hAnsi="Calibri"/>
            <w:i/>
            <w:iCs/>
            <w:color w:val="000000"/>
            <w:sz w:val="26"/>
            <w:szCs w:val="26"/>
          </w:rPr>
          <w:t>event</w:t>
        </w:r>
        <w:r>
          <w:rPr>
            <w:rFonts w:ascii="Calibri" w:hAnsi="Calibri"/>
            <w:color w:val="000000"/>
            <w:sz w:val="26"/>
            <w:szCs w:val="26"/>
          </w:rPr>
          <w:t> - e un sir cu tipul de eveniment ce trebuie detectat, fara prefixul '</w:t>
        </w:r>
        <w:r>
          <w:rPr>
            <w:rStyle w:val="si"/>
            <w:rFonts w:ascii="Calibri" w:hAnsi="Calibri"/>
            <w:i/>
            <w:iCs/>
            <w:color w:val="000000"/>
            <w:sz w:val="26"/>
            <w:szCs w:val="26"/>
          </w:rPr>
          <w:t>on</w:t>
        </w:r>
        <w:r>
          <w:rPr>
            <w:rFonts w:ascii="Calibri" w:hAnsi="Calibri"/>
            <w:color w:val="000000"/>
            <w:sz w:val="26"/>
            <w:szCs w:val="26"/>
          </w:rPr>
          <w:t>'.</w:t>
        </w:r>
        <w:r>
          <w:rPr>
            <w:rFonts w:ascii="Calibri" w:hAnsi="Calibri"/>
            <w:color w:val="000000"/>
            <w:sz w:val="26"/>
            <w:szCs w:val="26"/>
          </w:rPr>
          <w:br/>
          <w:t>- </w:t>
        </w:r>
        <w:r>
          <w:rPr>
            <w:rStyle w:val="si"/>
            <w:rFonts w:ascii="Calibri" w:hAnsi="Calibri"/>
            <w:i/>
            <w:iCs/>
            <w:color w:val="000000"/>
            <w:sz w:val="26"/>
            <w:szCs w:val="26"/>
          </w:rPr>
          <w:t>oFunctie</w:t>
        </w:r>
        <w:r>
          <w:rPr>
            <w:rFonts w:ascii="Calibri" w:hAnsi="Calibri"/>
            <w:color w:val="000000"/>
            <w:sz w:val="26"/>
            <w:szCs w:val="26"/>
          </w:rPr>
          <w:t> - o functie accesata cand 'event' e declansat.</w:t>
        </w:r>
        <w:r>
          <w:rPr>
            <w:rFonts w:ascii="Calibri" w:hAnsi="Calibri"/>
            <w:color w:val="000000"/>
            <w:sz w:val="26"/>
            <w:szCs w:val="26"/>
          </w:rPr>
          <w:br/>
          <w:t>- </w:t>
        </w:r>
        <w:r>
          <w:rPr>
            <w:rStyle w:val="si"/>
            <w:rFonts w:ascii="Calibri" w:hAnsi="Calibri"/>
            <w:i/>
            <w:iCs/>
            <w:color w:val="000000"/>
            <w:sz w:val="26"/>
            <w:szCs w:val="26"/>
          </w:rPr>
          <w:t>use_capture</w:t>
        </w:r>
        <w:r>
          <w:rPr>
            <w:rFonts w:ascii="Calibri" w:hAnsi="Calibri"/>
            <w:color w:val="000000"/>
            <w:sz w:val="26"/>
            <w:szCs w:val="26"/>
          </w:rPr>
          <w:t> - (optional) o valoare booleana (true sau false). Determina daca evenimentul trebuie executat in faza de capturare (true) sau in faza de 'bubbling' (false). Default e: false.</w:t>
        </w:r>
        <w:r>
          <w:rPr>
            <w:rFonts w:ascii="Calibri" w:hAnsi="Calibri"/>
            <w:color w:val="000000"/>
            <w:sz w:val="26"/>
            <w:szCs w:val="26"/>
          </w:rPr>
          <w:br/>
        </w:r>
        <w:r>
          <w:rPr>
            <w:rFonts w:ascii="Calibri" w:hAnsi="Calibri"/>
            <w:color w:val="000000"/>
            <w:sz w:val="26"/>
            <w:szCs w:val="26"/>
          </w:rPr>
          <w:br/>
          <w:t>- Exemplu. Cand mouse-ul e deasupra unui element LI, capata o culoare de fundal verde, cand cursorul iese din zona acelui &lt;li&gt; se elimina culoarea de fundal.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33" w:author="Unknown"/>
          <w:color w:val="0101FF"/>
          <w:sz w:val="23"/>
          <w:szCs w:val="23"/>
        </w:rPr>
      </w:pPr>
      <w:ins w:id="5134" w:author="Unknown">
        <w:r>
          <w:rPr>
            <w:color w:val="0101FF"/>
            <w:sz w:val="23"/>
            <w:szCs w:val="23"/>
          </w:rPr>
          <w:t>&lt;h4&gt;Exemplu cu addEventListener()&lt;/h4&gt;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35" w:author="Unknown"/>
          <w:color w:val="0101FF"/>
          <w:sz w:val="23"/>
          <w:szCs w:val="23"/>
        </w:rPr>
      </w:pPr>
      <w:ins w:id="5136" w:author="Unknown">
        <w:r>
          <w:rPr>
            <w:color w:val="0101FF"/>
            <w:sz w:val="23"/>
            <w:szCs w:val="23"/>
          </w:rPr>
          <w:t>&lt;p&gt;Miscati mouse-ul pe listele urmatoare.&lt;/p&gt;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37" w:author="Unknown"/>
          <w:color w:val="0101FF"/>
          <w:sz w:val="23"/>
          <w:szCs w:val="23"/>
        </w:rPr>
      </w:pPr>
      <w:ins w:id="5138"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39" w:author="Unknown"/>
          <w:color w:val="0101FF"/>
          <w:sz w:val="23"/>
          <w:szCs w:val="23"/>
        </w:rPr>
      </w:pPr>
      <w:ins w:id="5140" w:author="Unknown">
        <w:r>
          <w:rPr>
            <w:color w:val="0101FF"/>
            <w:sz w:val="23"/>
            <w:szCs w:val="23"/>
          </w:rPr>
          <w:t xml:space="preserve"> &lt;li&gt;WebDevelopment - //coursesweb.net &lt;/li&gt;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41" w:author="Unknown"/>
          <w:color w:val="0101FF"/>
          <w:sz w:val="23"/>
          <w:szCs w:val="23"/>
        </w:rPr>
      </w:pPr>
      <w:ins w:id="5142" w:author="Unknown">
        <w:r>
          <w:rPr>
            <w:color w:val="0101FF"/>
            <w:sz w:val="23"/>
            <w:szCs w:val="23"/>
          </w:rPr>
          <w:t xml:space="preserve"> &lt;li&gt;Cursuri gratuite - //marplo.net &lt;/li&gt;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43" w:author="Unknown"/>
          <w:color w:val="0101FF"/>
          <w:sz w:val="23"/>
          <w:szCs w:val="23"/>
        </w:rPr>
      </w:pPr>
      <w:ins w:id="5144" w:author="Unknown">
        <w:r>
          <w:rPr>
            <w:color w:val="0101FF"/>
            <w:sz w:val="23"/>
            <w:szCs w:val="23"/>
          </w:rPr>
          <w:t xml:space="preserve"> &lt;li&gt;Games - //gamv.eu &lt;/li&gt;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45" w:author="Unknown"/>
          <w:color w:val="0101FF"/>
          <w:sz w:val="23"/>
          <w:szCs w:val="23"/>
        </w:rPr>
      </w:pPr>
      <w:ins w:id="5146"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4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48" w:author="Unknown"/>
          <w:color w:val="0101FF"/>
          <w:sz w:val="23"/>
          <w:szCs w:val="23"/>
        </w:rPr>
      </w:pPr>
      <w:ins w:id="514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0" w:author="Unknown"/>
          <w:color w:val="0101FF"/>
          <w:sz w:val="23"/>
          <w:szCs w:val="23"/>
        </w:rPr>
      </w:pPr>
      <w:ins w:id="5151" w:author="Unknown">
        <w:r>
          <w:rPr>
            <w:color w:val="0101FF"/>
            <w:sz w:val="23"/>
            <w:szCs w:val="23"/>
          </w:rPr>
          <w:t>var elm_li = document.getElementsByTagName('li'); // preia toate tag-urile 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3" w:author="Unknown"/>
          <w:color w:val="0101FF"/>
          <w:sz w:val="23"/>
          <w:szCs w:val="23"/>
        </w:rPr>
      </w:pPr>
      <w:ins w:id="5154" w:author="Unknown">
        <w:r>
          <w:rPr>
            <w:color w:val="0101FF"/>
            <w:sz w:val="23"/>
            <w:szCs w:val="23"/>
          </w:rPr>
          <w:t>// functie executata la mouseenter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5" w:author="Unknown"/>
          <w:color w:val="0101FF"/>
          <w:sz w:val="23"/>
          <w:szCs w:val="23"/>
        </w:rPr>
      </w:pPr>
      <w:ins w:id="5156" w:author="Unknown">
        <w:r>
          <w:rPr>
            <w:color w:val="0101FF"/>
            <w:sz w:val="23"/>
            <w:szCs w:val="23"/>
          </w:rPr>
          <w:t>function mEnter(ev){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7" w:author="Unknown"/>
          <w:color w:val="0101FF"/>
          <w:sz w:val="23"/>
          <w:szCs w:val="23"/>
        </w:rPr>
      </w:pPr>
      <w:ins w:id="5158" w:author="Unknown">
        <w:r>
          <w:rPr>
            <w:color w:val="0101FF"/>
            <w:sz w:val="23"/>
            <w:szCs w:val="23"/>
          </w:rPr>
          <w:t xml:space="preserve"> // seteaza o culoare de fundal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59" w:author="Unknown"/>
          <w:color w:val="0101FF"/>
          <w:sz w:val="23"/>
          <w:szCs w:val="23"/>
        </w:rPr>
      </w:pPr>
      <w:ins w:id="5160" w:author="Unknown">
        <w:r>
          <w:rPr>
            <w:color w:val="0101FF"/>
            <w:sz w:val="23"/>
            <w:szCs w:val="23"/>
          </w:rPr>
          <w:t xml:space="preserve"> ev.target.style.background ='#07da08';</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61" w:author="Unknown"/>
          <w:color w:val="0101FF"/>
          <w:sz w:val="23"/>
          <w:szCs w:val="23"/>
        </w:rPr>
      </w:pPr>
      <w:ins w:id="516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6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64" w:author="Unknown"/>
          <w:color w:val="0101FF"/>
          <w:sz w:val="23"/>
          <w:szCs w:val="23"/>
        </w:rPr>
      </w:pPr>
      <w:ins w:id="5165" w:author="Unknown">
        <w:r>
          <w:rPr>
            <w:color w:val="0101FF"/>
            <w:sz w:val="23"/>
            <w:szCs w:val="23"/>
          </w:rPr>
          <w:t>// functie executata la mouseleave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66" w:author="Unknown"/>
          <w:color w:val="0101FF"/>
          <w:sz w:val="23"/>
          <w:szCs w:val="23"/>
        </w:rPr>
      </w:pPr>
      <w:ins w:id="5167" w:author="Unknown">
        <w:r>
          <w:rPr>
            <w:color w:val="0101FF"/>
            <w:sz w:val="23"/>
            <w:szCs w:val="23"/>
          </w:rPr>
          <w:t>function mLeave(ev){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68" w:author="Unknown"/>
          <w:color w:val="0101FF"/>
          <w:sz w:val="23"/>
          <w:szCs w:val="23"/>
        </w:rPr>
      </w:pPr>
      <w:ins w:id="5169" w:author="Unknown">
        <w:r>
          <w:rPr>
            <w:color w:val="0101FF"/>
            <w:sz w:val="23"/>
            <w:szCs w:val="23"/>
          </w:rPr>
          <w:t xml:space="preserve"> // sterge culoarea de fundal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0" w:author="Unknown"/>
          <w:color w:val="0101FF"/>
          <w:sz w:val="23"/>
          <w:szCs w:val="23"/>
        </w:rPr>
      </w:pPr>
      <w:ins w:id="5171" w:author="Unknown">
        <w:r>
          <w:rPr>
            <w:color w:val="0101FF"/>
            <w:sz w:val="23"/>
            <w:szCs w:val="23"/>
          </w:rPr>
          <w:t xml:space="preserve"> this.style.background ='none';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2" w:author="Unknown"/>
          <w:color w:val="0101FF"/>
          <w:sz w:val="23"/>
          <w:szCs w:val="23"/>
        </w:rPr>
      </w:pPr>
      <w:ins w:id="517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5" w:author="Unknown"/>
          <w:color w:val="0101FF"/>
          <w:sz w:val="23"/>
          <w:szCs w:val="23"/>
        </w:rPr>
      </w:pPr>
      <w:ins w:id="5176" w:author="Unknown">
        <w:r>
          <w:rPr>
            <w:color w:val="0101FF"/>
            <w:sz w:val="23"/>
            <w:szCs w:val="23"/>
          </w:rPr>
          <w:t>// parcurge obiectul cu elementele 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7" w:author="Unknown"/>
          <w:color w:val="0101FF"/>
          <w:sz w:val="23"/>
          <w:szCs w:val="23"/>
        </w:rPr>
      </w:pPr>
      <w:ins w:id="5178" w:author="Unknown">
        <w:r>
          <w:rPr>
            <w:color w:val="0101FF"/>
            <w:sz w:val="23"/>
            <w:szCs w:val="23"/>
          </w:rPr>
          <w:t>for(var i=0; i&lt;elm_li.length;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79" w:author="Unknown"/>
          <w:color w:val="0101FF"/>
          <w:sz w:val="23"/>
          <w:szCs w:val="23"/>
        </w:rPr>
      </w:pPr>
      <w:ins w:id="5180" w:author="Unknown">
        <w:r>
          <w:rPr>
            <w:color w:val="0101FF"/>
            <w:sz w:val="23"/>
            <w:szCs w:val="23"/>
          </w:rPr>
          <w:t xml:space="preserve"> // inregistrare mouseenter si mouseleave la fiecare 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81" w:author="Unknown"/>
          <w:color w:val="0101FF"/>
          <w:sz w:val="23"/>
          <w:szCs w:val="23"/>
        </w:rPr>
      </w:pPr>
      <w:ins w:id="5182" w:author="Unknown">
        <w:r>
          <w:rPr>
            <w:color w:val="0101FF"/>
            <w:sz w:val="23"/>
            <w:szCs w:val="23"/>
          </w:rPr>
          <w:t xml:space="preserve"> elm_li[i].addEventListener('mouseenter', mEnter);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83" w:author="Unknown"/>
          <w:color w:val="0101FF"/>
          <w:sz w:val="23"/>
          <w:szCs w:val="23"/>
        </w:rPr>
      </w:pPr>
      <w:ins w:id="5184" w:author="Unknown">
        <w:r>
          <w:rPr>
            <w:color w:val="0101FF"/>
            <w:sz w:val="23"/>
            <w:szCs w:val="23"/>
          </w:rPr>
          <w:t xml:space="preserve"> elm_li[i].addEventListener('mouseleave', mLeave);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85" w:author="Unknown"/>
          <w:color w:val="0101FF"/>
          <w:sz w:val="23"/>
          <w:szCs w:val="23"/>
        </w:rPr>
      </w:pPr>
      <w:ins w:id="518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87" w:author="Unknown"/>
          <w:color w:val="0101FF"/>
          <w:sz w:val="23"/>
          <w:szCs w:val="23"/>
        </w:rPr>
      </w:pPr>
      <w:ins w:id="5188" w:author="Unknown">
        <w:r>
          <w:rPr>
            <w:color w:val="0101FF"/>
            <w:sz w:val="23"/>
            <w:szCs w:val="23"/>
          </w:rPr>
          <w:t>&lt;/script&gt;</w:t>
        </w:r>
      </w:ins>
    </w:p>
    <w:p w:rsidR="00CE1D16" w:rsidRDefault="00CE1D16" w:rsidP="00CE1D16">
      <w:pPr>
        <w:shd w:val="clear" w:color="auto" w:fill="FEFEFF"/>
        <w:rPr>
          <w:ins w:id="5189" w:author="Unknown"/>
          <w:rFonts w:ascii="Calibri" w:hAnsi="Calibri"/>
          <w:color w:val="000000"/>
          <w:sz w:val="26"/>
          <w:szCs w:val="26"/>
        </w:rPr>
      </w:pPr>
      <w:ins w:id="5190"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191" w:author="Unknown"/>
          <w:rFonts w:ascii="Calibri" w:hAnsi="Calibri"/>
          <w:color w:val="000000"/>
          <w:spacing w:val="15"/>
          <w:sz w:val="27"/>
          <w:szCs w:val="27"/>
          <w:u w:val="single"/>
        </w:rPr>
      </w:pPr>
      <w:ins w:id="5192" w:author="Unknown">
        <w:r>
          <w:rPr>
            <w:rFonts w:ascii="Calibri" w:hAnsi="Calibri"/>
            <w:color w:val="000000"/>
            <w:spacing w:val="15"/>
            <w:u w:val="single"/>
          </w:rPr>
          <w:t>Stergere evenimente inregistrate cu addEventListener()</w:t>
        </w:r>
      </w:ins>
    </w:p>
    <w:p w:rsidR="00CE1D16" w:rsidRDefault="00CE1D16" w:rsidP="00CE1D16">
      <w:pPr>
        <w:shd w:val="clear" w:color="auto" w:fill="FEFEFF"/>
        <w:rPr>
          <w:ins w:id="5193" w:author="Unknown"/>
          <w:rFonts w:ascii="Calibri" w:hAnsi="Calibri"/>
          <w:color w:val="000000"/>
          <w:sz w:val="26"/>
          <w:szCs w:val="26"/>
        </w:rPr>
      </w:pPr>
      <w:ins w:id="5194" w:author="Unknown">
        <w:r>
          <w:rPr>
            <w:rFonts w:ascii="Calibri" w:hAnsi="Calibri"/>
            <w:color w:val="000000"/>
            <w:sz w:val="26"/>
            <w:szCs w:val="26"/>
          </w:rPr>
          <w:t>• Pentru a anula detectare unui eveniment inregistrat cu </w:t>
        </w:r>
        <w:r>
          <w:rPr>
            <w:rStyle w:val="HTMLCode"/>
            <w:rFonts w:eastAsiaTheme="minorHAnsi"/>
            <w:b/>
            <w:bCs/>
            <w:color w:val="000000"/>
          </w:rPr>
          <w:t>addEventListener()</w:t>
        </w:r>
        <w:r>
          <w:rPr>
            <w:rFonts w:ascii="Calibri" w:hAnsi="Calibri"/>
            <w:color w:val="000000"/>
            <w:sz w:val="26"/>
            <w:szCs w:val="26"/>
          </w:rPr>
          <w:t>, se foloseste metoda </w:t>
        </w:r>
        <w:r>
          <w:rPr>
            <w:rStyle w:val="HTMLCode"/>
            <w:rFonts w:eastAsiaTheme="minorHAnsi"/>
            <w:b/>
            <w:bCs/>
            <w:color w:val="0000EE"/>
          </w:rPr>
          <w:t>removeEventListener()</w:t>
        </w:r>
        <w:r>
          <w:rPr>
            <w:rFonts w:ascii="Calibri" w:hAnsi="Calibri"/>
            <w:color w:val="000000"/>
            <w:sz w:val="26"/>
            <w:szCs w:val="26"/>
          </w:rPr>
          <w:t>.</w:t>
        </w:r>
        <w:r>
          <w:rPr>
            <w:rFonts w:ascii="Calibri" w:hAnsi="Calibri"/>
            <w:color w:val="000000"/>
            <w:sz w:val="26"/>
            <w:szCs w:val="26"/>
          </w:rPr>
          <w:br/>
          <w:t>Sintaxa:</w:t>
        </w:r>
      </w:ins>
    </w:p>
    <w:p w:rsidR="00CE1D16" w:rsidRDefault="00CE1D16" w:rsidP="00CE1D16">
      <w:pPr>
        <w:shd w:val="clear" w:color="auto" w:fill="F0FEF1"/>
        <w:rPr>
          <w:ins w:id="5195" w:author="Unknown"/>
          <w:rFonts w:ascii="Calibri" w:hAnsi="Calibri"/>
          <w:b/>
          <w:bCs/>
          <w:color w:val="000000"/>
          <w:sz w:val="24"/>
          <w:szCs w:val="24"/>
        </w:rPr>
      </w:pPr>
      <w:ins w:id="5196" w:author="Unknown">
        <w:r>
          <w:rPr>
            <w:rFonts w:ascii="Calibri" w:hAnsi="Calibri"/>
            <w:b/>
            <w:bCs/>
            <w:color w:val="000000"/>
          </w:rPr>
          <w:t>element.removeEventListener('event', oFunctie);</w:t>
        </w:r>
      </w:ins>
    </w:p>
    <w:p w:rsidR="00CE1D16" w:rsidRDefault="00CE1D16" w:rsidP="00CE1D16">
      <w:pPr>
        <w:shd w:val="clear" w:color="auto" w:fill="FEFEFF"/>
        <w:rPr>
          <w:ins w:id="5197" w:author="Unknown"/>
          <w:rFonts w:ascii="Calibri" w:hAnsi="Calibri"/>
          <w:color w:val="000000"/>
          <w:sz w:val="26"/>
          <w:szCs w:val="26"/>
        </w:rPr>
      </w:pPr>
      <w:ins w:id="5198" w:author="Unknown">
        <w:r>
          <w:rPr>
            <w:rFonts w:ascii="Calibri" w:hAnsi="Calibri"/>
            <w:color w:val="000000"/>
            <w:sz w:val="26"/>
            <w:szCs w:val="26"/>
          </w:rPr>
          <w:t>- </w:t>
        </w:r>
        <w:r>
          <w:rPr>
            <w:rStyle w:val="sb"/>
            <w:rFonts w:ascii="Calibri" w:hAnsi="Calibri"/>
            <w:b/>
            <w:bCs/>
            <w:color w:val="000000"/>
            <w:sz w:val="26"/>
            <w:szCs w:val="26"/>
          </w:rPr>
          <w:t>oFunctie</w:t>
        </w:r>
        <w:r>
          <w:rPr>
            <w:rFonts w:ascii="Calibri" w:hAnsi="Calibri"/>
            <w:color w:val="000000"/>
            <w:sz w:val="26"/>
            <w:szCs w:val="26"/>
          </w:rPr>
          <w:t> trebuie sa fie aceeai care e adaugata la addEventListener().</w:t>
        </w:r>
        <w:r>
          <w:rPr>
            <w:rFonts w:ascii="Calibri" w:hAnsi="Calibri"/>
            <w:color w:val="000000"/>
            <w:sz w:val="26"/>
            <w:szCs w:val="26"/>
          </w:rPr>
          <w:br/>
        </w:r>
        <w:r>
          <w:rPr>
            <w:rFonts w:ascii="Calibri" w:hAnsi="Calibri"/>
            <w:color w:val="000000"/>
            <w:sz w:val="26"/>
            <w:szCs w:val="26"/>
          </w:rPr>
          <w:br/>
          <w:t>Iata un exemplu, dupa un anumit numar de declansari se anuleaza detectarea evenimentului 'mousemove' inregistrat la un Div.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199" w:author="Unknown"/>
          <w:color w:val="0101FF"/>
          <w:sz w:val="23"/>
          <w:szCs w:val="23"/>
        </w:rPr>
      </w:pPr>
      <w:ins w:id="5200" w:author="Unknown">
        <w:r>
          <w:rPr>
            <w:color w:val="0101FF"/>
            <w:sz w:val="23"/>
            <w:szCs w:val="23"/>
          </w:rPr>
          <w:t>&lt;h4&gt;Exemplu sterge detectare eveniment cu addEventListener()&lt;/h4&gt;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01" w:author="Unknown"/>
          <w:color w:val="0101FF"/>
          <w:sz w:val="23"/>
          <w:szCs w:val="23"/>
        </w:rPr>
      </w:pPr>
      <w:ins w:id="5202" w:author="Unknown">
        <w:r>
          <w:rPr>
            <w:color w:val="0101FF"/>
            <w:sz w:val="23"/>
            <w:szCs w:val="23"/>
          </w:rPr>
          <w:t>&lt;p&gt;Cand mouse-ul e miscat pe urmatorul Div, se afiseaza numarul de emiteri a evenimentului 'mousemove'&lt;br&gt;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03" w:author="Unknown"/>
          <w:color w:val="0101FF"/>
          <w:sz w:val="23"/>
          <w:szCs w:val="23"/>
        </w:rPr>
      </w:pPr>
      <w:ins w:id="5204" w:author="Unknown">
        <w:r>
          <w:rPr>
            <w:color w:val="0101FF"/>
            <w:sz w:val="23"/>
            <w:szCs w:val="23"/>
          </w:rPr>
          <w:t>Cand contoarul ajnge la 12 se anuleaza detectarea acestui eveniment.&lt;/p&gt;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05" w:author="Unknown"/>
          <w:color w:val="0101FF"/>
          <w:sz w:val="23"/>
          <w:szCs w:val="23"/>
        </w:rPr>
      </w:pPr>
      <w:ins w:id="5206" w:author="Unknown">
        <w:r>
          <w:rPr>
            <w:color w:val="0101FF"/>
            <w:sz w:val="23"/>
            <w:szCs w:val="23"/>
          </w:rPr>
          <w:t>&lt;div id='dvid' style='background:#a8eda9; padding:8px; 12px; text-align:center; width:130px'&gt;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07" w:author="Unknown"/>
          <w:color w:val="0101FF"/>
          <w:sz w:val="23"/>
          <w:szCs w:val="23"/>
        </w:rPr>
      </w:pPr>
      <w:ins w:id="5208" w:author="Unknown">
        <w:r>
          <w:rPr>
            <w:color w:val="0101FF"/>
            <w:sz w:val="23"/>
            <w:szCs w:val="23"/>
          </w:rPr>
          <w:lastRenderedPageBreak/>
          <w:t>Div - Miscati cursorul aici.&lt;br&gt;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09" w:author="Unknown"/>
          <w:color w:val="0101FF"/>
          <w:sz w:val="23"/>
          <w:szCs w:val="23"/>
        </w:rPr>
      </w:pPr>
      <w:ins w:id="5210" w:author="Unknown">
        <w:r>
          <w:rPr>
            <w:color w:val="0101FF"/>
            <w:sz w:val="23"/>
            <w:szCs w:val="23"/>
          </w:rPr>
          <w:t>&lt;strong id='resp'&gt;0&lt;/strong&gt;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11" w:author="Unknown"/>
          <w:color w:val="0101FF"/>
          <w:sz w:val="23"/>
          <w:szCs w:val="23"/>
        </w:rPr>
      </w:pPr>
      <w:ins w:id="5212" w:author="Unknown">
        <w:r>
          <w:rPr>
            <w:color w:val="0101FF"/>
            <w:sz w:val="23"/>
            <w:szCs w:val="23"/>
          </w:rPr>
          <w:t>&lt;/div&gt;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1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14" w:author="Unknown"/>
          <w:color w:val="0101FF"/>
          <w:sz w:val="23"/>
          <w:szCs w:val="23"/>
        </w:rPr>
      </w:pPr>
      <w:ins w:id="521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16" w:author="Unknown"/>
          <w:color w:val="0101FF"/>
          <w:sz w:val="23"/>
          <w:szCs w:val="23"/>
        </w:rPr>
      </w:pPr>
      <w:ins w:id="5217" w:author="Unknown">
        <w:r>
          <w:rPr>
            <w:color w:val="0101FF"/>
            <w:sz w:val="23"/>
            <w:szCs w:val="23"/>
          </w:rPr>
          <w:t>var elm = document.getElementById('dvid');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18" w:author="Unknown"/>
          <w:color w:val="0101FF"/>
          <w:sz w:val="23"/>
          <w:szCs w:val="23"/>
        </w:rPr>
      </w:pPr>
      <w:ins w:id="5219" w:author="Unknown">
        <w:r>
          <w:rPr>
            <w:color w:val="0101FF"/>
            <w:sz w:val="23"/>
            <w:szCs w:val="23"/>
          </w:rPr>
          <w:t>var resp = document.getElementById('resp');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0" w:author="Unknown"/>
          <w:color w:val="0101FF"/>
          <w:sz w:val="23"/>
          <w:szCs w:val="23"/>
        </w:rPr>
      </w:pPr>
      <w:ins w:id="5221" w:author="Unknown">
        <w:r>
          <w:rPr>
            <w:color w:val="0101FF"/>
            <w:sz w:val="23"/>
            <w:szCs w:val="23"/>
          </w:rPr>
          <w:t>var nre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3" w:author="Unknown"/>
          <w:color w:val="0101FF"/>
          <w:sz w:val="23"/>
          <w:szCs w:val="23"/>
        </w:rPr>
      </w:pPr>
      <w:ins w:id="5224" w:author="Unknown">
        <w:r>
          <w:rPr>
            <w:color w:val="0101FF"/>
            <w:sz w:val="23"/>
            <w:szCs w:val="23"/>
          </w:rPr>
          <w:t>//apelata la mousemove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5" w:author="Unknown"/>
          <w:color w:val="0101FF"/>
          <w:sz w:val="23"/>
          <w:szCs w:val="23"/>
        </w:rPr>
      </w:pPr>
      <w:ins w:id="5226" w:author="Unknown">
        <w:r>
          <w:rPr>
            <w:color w:val="0101FF"/>
            <w:sz w:val="23"/>
            <w:szCs w:val="23"/>
          </w:rPr>
          <w:t>function mOver(ev){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7" w:author="Unknown"/>
          <w:color w:val="0101FF"/>
          <w:sz w:val="23"/>
          <w:szCs w:val="23"/>
        </w:rPr>
      </w:pPr>
      <w:ins w:id="5228" w:author="Unknown">
        <w:r>
          <w:rPr>
            <w:color w:val="0101FF"/>
            <w:sz w:val="23"/>
            <w:szCs w:val="23"/>
          </w:rPr>
          <w:t xml:space="preserve"> nre++;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29" w:author="Unknown"/>
          <w:color w:val="0101FF"/>
          <w:sz w:val="23"/>
          <w:szCs w:val="23"/>
        </w:rPr>
      </w:pPr>
      <w:ins w:id="5230" w:author="Unknown">
        <w:r>
          <w:rPr>
            <w:color w:val="0101FF"/>
            <w:sz w:val="23"/>
            <w:szCs w:val="23"/>
          </w:rPr>
          <w:t xml:space="preserve"> resp.innerHTML = nre;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31" w:author="Unknown"/>
          <w:color w:val="0101FF"/>
          <w:sz w:val="23"/>
          <w:szCs w:val="23"/>
        </w:rPr>
      </w:pPr>
      <w:ins w:id="5232" w:author="Unknown">
        <w:r>
          <w:rPr>
            <w:color w:val="0101FF"/>
            <w:sz w:val="23"/>
            <w:szCs w:val="23"/>
          </w:rPr>
          <w:t xml:space="preserve"> if(nre ==12) elm.removeEventListener('mousemove', mOver); // sterge inregistrarea evenimentului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33" w:author="Unknown"/>
          <w:color w:val="0101FF"/>
          <w:sz w:val="23"/>
          <w:szCs w:val="23"/>
        </w:rPr>
      </w:pPr>
      <w:ins w:id="523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3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36" w:author="Unknown"/>
          <w:color w:val="0101FF"/>
          <w:sz w:val="23"/>
          <w:szCs w:val="23"/>
        </w:rPr>
      </w:pPr>
      <w:ins w:id="5237" w:author="Unknown">
        <w:r>
          <w:rPr>
            <w:color w:val="0101FF"/>
            <w:sz w:val="23"/>
            <w:szCs w:val="23"/>
          </w:rPr>
          <w:t>// inregistrare mousemove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38" w:author="Unknown"/>
          <w:color w:val="0101FF"/>
          <w:sz w:val="23"/>
          <w:szCs w:val="23"/>
        </w:rPr>
      </w:pPr>
      <w:ins w:id="5239" w:author="Unknown">
        <w:r>
          <w:rPr>
            <w:color w:val="0101FF"/>
            <w:sz w:val="23"/>
            <w:szCs w:val="23"/>
          </w:rPr>
          <w:t>elm.addEventListener('mousemove', mOver);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40" w:author="Unknown"/>
          <w:color w:val="0101FF"/>
          <w:sz w:val="23"/>
          <w:szCs w:val="23"/>
        </w:rPr>
      </w:pPr>
      <w:ins w:id="5241" w:author="Unknown">
        <w:r>
          <w:rPr>
            <w:color w:val="0101FF"/>
            <w:sz w:val="23"/>
            <w:szCs w:val="23"/>
          </w:rPr>
          <w:t>&lt;/script&gt;</w:t>
        </w:r>
      </w:ins>
    </w:p>
    <w:p w:rsidR="00EE2F06" w:rsidRDefault="00EE2F0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Lucru cu Imagini in JavaScript</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15"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16"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17"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18"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19"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20"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21"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22"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23"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24"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50" type="#_x0000_t75" style="width:1in;height:1in" o:ole="">
            <v:imagedata r:id="rId17" o:title=""/>
          </v:shape>
          <w:control r:id="rId325" w:name="DefaultOcxName27" w:shapeid="_x0000_i1150"/>
        </w:object>
      </w:r>
    </w:p>
    <w:p w:rsidR="00CE1D16" w:rsidRDefault="00CE1D16" w:rsidP="00CE1D16">
      <w:pPr>
        <w:pStyle w:val="z-BottomofForm"/>
      </w:pPr>
      <w:r>
        <w:t>Bottom of Form</w:t>
      </w:r>
    </w:p>
    <w:p w:rsidR="00CE1D16" w:rsidRDefault="00CE1D16" w:rsidP="00CE1D16">
      <w:pPr>
        <w:numPr>
          <w:ilvl w:val="0"/>
          <w:numId w:val="49"/>
        </w:numPr>
        <w:shd w:val="clear" w:color="auto" w:fill="FEFEFF"/>
        <w:spacing w:before="100" w:beforeAutospacing="1" w:after="100" w:afterAutospacing="1" w:line="319" w:lineRule="atLeast"/>
        <w:ind w:left="525"/>
        <w:rPr>
          <w:ins w:id="5242" w:author="Unknown"/>
          <w:rFonts w:ascii="Calibri" w:hAnsi="Calibri"/>
          <w:color w:val="000000"/>
          <w:sz w:val="26"/>
          <w:szCs w:val="26"/>
        </w:rPr>
      </w:pPr>
      <w:ins w:id="524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"https://marplo.net/javascript/lucru-imagini-js" \l "hshoi" \o "Obiectul Image" </w:instrText>
        </w:r>
        <w:r>
          <w:rPr>
            <w:rFonts w:ascii="Calibri" w:hAnsi="Calibri"/>
            <w:color w:val="000000"/>
            <w:sz w:val="26"/>
            <w:szCs w:val="26"/>
          </w:rPr>
          <w:fldChar w:fldCharType="separate"/>
        </w:r>
        <w:r>
          <w:rPr>
            <w:rStyle w:val="Hyperlink"/>
            <w:rFonts w:ascii="Calibri" w:hAnsi="Calibri"/>
            <w:sz w:val="26"/>
            <w:szCs w:val="26"/>
          </w:rPr>
          <w:t>Obiectul Image</w:t>
        </w:r>
        <w:r>
          <w:rPr>
            <w:rFonts w:ascii="Calibri" w:hAnsi="Calibri"/>
            <w:color w:val="000000"/>
            <w:sz w:val="26"/>
            <w:szCs w:val="26"/>
          </w:rPr>
          <w:fldChar w:fldCharType="end"/>
        </w:r>
      </w:ins>
    </w:p>
    <w:p w:rsidR="00CE1D16" w:rsidRDefault="00CE1D16" w:rsidP="00CE1D16">
      <w:pPr>
        <w:numPr>
          <w:ilvl w:val="0"/>
          <w:numId w:val="49"/>
        </w:numPr>
        <w:shd w:val="clear" w:color="auto" w:fill="FEFEFF"/>
        <w:spacing w:before="100" w:beforeAutospacing="1" w:after="100" w:afterAutospacing="1" w:line="319" w:lineRule="atLeast"/>
        <w:ind w:left="525"/>
        <w:rPr>
          <w:ins w:id="5244" w:author="Unknown"/>
          <w:rFonts w:ascii="Calibri" w:hAnsi="Calibri"/>
          <w:color w:val="000000"/>
          <w:sz w:val="26"/>
          <w:szCs w:val="26"/>
        </w:rPr>
      </w:pPr>
      <w:ins w:id="524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"https://marplo.net/javascript/lucru-imagini-js" \l "hshpoi" \o "Proprietati obiect Image" </w:instrText>
        </w:r>
        <w:r>
          <w:rPr>
            <w:rFonts w:ascii="Calibri" w:hAnsi="Calibri"/>
            <w:color w:val="000000"/>
            <w:sz w:val="26"/>
            <w:szCs w:val="26"/>
          </w:rPr>
          <w:fldChar w:fldCharType="separate"/>
        </w:r>
        <w:r>
          <w:rPr>
            <w:rStyle w:val="Hyperlink"/>
            <w:rFonts w:ascii="Calibri" w:hAnsi="Calibri"/>
            <w:sz w:val="26"/>
            <w:szCs w:val="26"/>
          </w:rPr>
          <w:t>Proprietati obiect Image</w:t>
        </w:r>
        <w:r>
          <w:rPr>
            <w:rFonts w:ascii="Calibri" w:hAnsi="Calibri"/>
            <w:color w:val="000000"/>
            <w:sz w:val="26"/>
            <w:szCs w:val="26"/>
          </w:rPr>
          <w:fldChar w:fldCharType="end"/>
        </w:r>
      </w:ins>
    </w:p>
    <w:p w:rsidR="00CE1D16" w:rsidRDefault="00CE1D16" w:rsidP="00CE1D16">
      <w:pPr>
        <w:numPr>
          <w:ilvl w:val="0"/>
          <w:numId w:val="49"/>
        </w:numPr>
        <w:shd w:val="clear" w:color="auto" w:fill="FEFEFF"/>
        <w:spacing w:before="100" w:beforeAutospacing="1" w:after="100" w:afterAutospacing="1" w:line="319" w:lineRule="atLeast"/>
        <w:ind w:left="525"/>
        <w:rPr>
          <w:ins w:id="5246" w:author="Unknown"/>
          <w:rFonts w:ascii="Calibri" w:hAnsi="Calibri"/>
          <w:color w:val="000000"/>
          <w:sz w:val="26"/>
          <w:szCs w:val="26"/>
        </w:rPr>
      </w:pPr>
      <w:ins w:id="524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"https://marplo.net/javascript/lucru-imagini-js" \l "hshpmi" \o "Preluare mai multe imagini dintr-un element HTML" </w:instrText>
        </w:r>
        <w:r>
          <w:rPr>
            <w:rFonts w:ascii="Calibri" w:hAnsi="Calibri"/>
            <w:color w:val="000000"/>
            <w:sz w:val="26"/>
            <w:szCs w:val="26"/>
          </w:rPr>
          <w:fldChar w:fldCharType="separate"/>
        </w:r>
        <w:r>
          <w:rPr>
            <w:rStyle w:val="Hyperlink"/>
            <w:rFonts w:ascii="Calibri" w:hAnsi="Calibri"/>
            <w:sz w:val="26"/>
            <w:szCs w:val="26"/>
          </w:rPr>
          <w:t>Preluare mai multe imagini dintr-un element HTML</w:t>
        </w:r>
        <w:r>
          <w:rPr>
            <w:rFonts w:ascii="Calibri" w:hAnsi="Calibri"/>
            <w:color w:val="000000"/>
            <w:sz w:val="26"/>
            <w:szCs w:val="26"/>
          </w:rPr>
          <w:fldChar w:fldCharType="end"/>
        </w:r>
      </w:ins>
    </w:p>
    <w:p w:rsidR="00CE1D16" w:rsidRDefault="00CE1D16" w:rsidP="00CE1D16">
      <w:pPr>
        <w:numPr>
          <w:ilvl w:val="0"/>
          <w:numId w:val="49"/>
        </w:numPr>
        <w:shd w:val="clear" w:color="auto" w:fill="FEFEFF"/>
        <w:spacing w:before="100" w:beforeAutospacing="1" w:after="100" w:afterAutospacing="1" w:line="319" w:lineRule="atLeast"/>
        <w:ind w:left="525"/>
        <w:rPr>
          <w:ins w:id="5248" w:author="Unknown"/>
          <w:rFonts w:ascii="Calibri" w:hAnsi="Calibri"/>
          <w:color w:val="000000"/>
          <w:sz w:val="26"/>
          <w:szCs w:val="26"/>
        </w:rPr>
      </w:pPr>
      <w:ins w:id="524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"https://marplo.net/javascript/lucru-imagini-js" \l "hshsi" \o "Schimbare Imagine cu alta" </w:instrText>
        </w:r>
        <w:r>
          <w:rPr>
            <w:rFonts w:ascii="Calibri" w:hAnsi="Calibri"/>
            <w:color w:val="000000"/>
            <w:sz w:val="26"/>
            <w:szCs w:val="26"/>
          </w:rPr>
          <w:fldChar w:fldCharType="separate"/>
        </w:r>
        <w:r>
          <w:rPr>
            <w:rStyle w:val="Hyperlink"/>
            <w:rFonts w:ascii="Calibri" w:hAnsi="Calibri"/>
            <w:sz w:val="26"/>
            <w:szCs w:val="26"/>
          </w:rPr>
          <w:t>Schimbare Imagine cu alta</w:t>
        </w:r>
        <w:r>
          <w:rPr>
            <w:rFonts w:ascii="Calibri" w:hAnsi="Calibri"/>
            <w:color w:val="000000"/>
            <w:sz w:val="26"/>
            <w:szCs w:val="26"/>
          </w:rPr>
          <w:fldChar w:fldCharType="end"/>
        </w:r>
      </w:ins>
    </w:p>
    <w:p w:rsidR="00CE1D16" w:rsidRDefault="00CE1D16" w:rsidP="00CE1D16">
      <w:pPr>
        <w:numPr>
          <w:ilvl w:val="0"/>
          <w:numId w:val="49"/>
        </w:numPr>
        <w:shd w:val="clear" w:color="auto" w:fill="FEFEFF"/>
        <w:spacing w:before="100" w:beforeAutospacing="1" w:after="100" w:afterAutospacing="1" w:line="319" w:lineRule="atLeast"/>
        <w:ind w:left="525"/>
        <w:rPr>
          <w:ins w:id="5250" w:author="Unknown"/>
          <w:rFonts w:ascii="Calibri" w:hAnsi="Calibri"/>
          <w:color w:val="000000"/>
          <w:sz w:val="26"/>
          <w:szCs w:val="26"/>
        </w:rPr>
      </w:pPr>
      <w:ins w:id="525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"https://marplo.net/javascript/lucru-imagini-js" \l "hshpi" \o "Preincarcare imagini" </w:instrText>
        </w:r>
        <w:r>
          <w:rPr>
            <w:rFonts w:ascii="Calibri" w:hAnsi="Calibri"/>
            <w:color w:val="000000"/>
            <w:sz w:val="26"/>
            <w:szCs w:val="26"/>
          </w:rPr>
          <w:fldChar w:fldCharType="separate"/>
        </w:r>
        <w:r>
          <w:rPr>
            <w:rStyle w:val="Hyperlink"/>
            <w:rFonts w:ascii="Calibri" w:hAnsi="Calibri"/>
            <w:sz w:val="26"/>
            <w:szCs w:val="26"/>
          </w:rPr>
          <w:t>Preincarcare imagini</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5252" w:author="Unknown"/>
          <w:rFonts w:ascii="Calibri" w:hAnsi="Calibri"/>
          <w:color w:val="000000"/>
          <w:sz w:val="26"/>
          <w:szCs w:val="26"/>
        </w:rPr>
      </w:pPr>
    </w:p>
    <w:p w:rsidR="00CE1D16" w:rsidRDefault="00CE1D16" w:rsidP="00CE1D16">
      <w:pPr>
        <w:pStyle w:val="Heading4"/>
        <w:shd w:val="clear" w:color="auto" w:fill="FEFEFF"/>
        <w:spacing w:before="240" w:after="105"/>
        <w:ind w:left="1537"/>
        <w:rPr>
          <w:ins w:id="5253" w:author="Unknown"/>
          <w:rFonts w:ascii="Calibri" w:hAnsi="Calibri"/>
          <w:color w:val="000000"/>
          <w:sz w:val="26"/>
          <w:szCs w:val="26"/>
          <w:u w:val="single"/>
        </w:rPr>
      </w:pPr>
      <w:ins w:id="5254" w:author="Unknown">
        <w:r>
          <w:rPr>
            <w:rFonts w:ascii="Calibri" w:hAnsi="Calibri"/>
            <w:color w:val="000000"/>
            <w:sz w:val="26"/>
            <w:szCs w:val="26"/>
            <w:u w:val="single"/>
          </w:rPr>
          <w:t>Array-ul images</w:t>
        </w:r>
      </w:ins>
    </w:p>
    <w:p w:rsidR="00CE1D16" w:rsidRDefault="00CE1D16" w:rsidP="00CE1D16">
      <w:pPr>
        <w:pStyle w:val="ptxt"/>
        <w:shd w:val="clear" w:color="auto" w:fill="FEFEFF"/>
        <w:spacing w:before="105" w:beforeAutospacing="0" w:after="120" w:afterAutospacing="0"/>
        <w:ind w:left="120" w:firstLine="300"/>
        <w:rPr>
          <w:ins w:id="5255" w:author="Unknown"/>
          <w:rFonts w:ascii="Calibri" w:hAnsi="Calibri"/>
          <w:color w:val="000000"/>
          <w:sz w:val="26"/>
          <w:szCs w:val="26"/>
        </w:rPr>
      </w:pPr>
      <w:ins w:id="5256" w:author="Unknown">
        <w:r>
          <w:rPr>
            <w:rFonts w:ascii="Calibri" w:hAnsi="Calibri"/>
            <w:color w:val="000000"/>
            <w:sz w:val="26"/>
            <w:szCs w:val="26"/>
          </w:rPr>
          <w:t>In JavaScript toate imaginile dintr-o pagina web se gasesc intr-un array denumit </w:t>
        </w:r>
        <w:r>
          <w:rPr>
            <w:rStyle w:val="HTMLCode"/>
            <w:b/>
            <w:bCs/>
            <w:color w:val="0000EE"/>
          </w:rPr>
          <w:t>images</w:t>
        </w:r>
        <w:r>
          <w:rPr>
            <w:rFonts w:ascii="Calibri" w:hAnsi="Calibri"/>
            <w:color w:val="000000"/>
            <w:sz w:val="26"/>
            <w:szCs w:val="26"/>
          </w:rPr>
          <w:t>, care apartine obiectului </w:t>
        </w:r>
        <w:r>
          <w:rPr>
            <w:rStyle w:val="sb"/>
            <w:rFonts w:ascii="Calibri" w:hAnsi="Calibri"/>
            <w:b/>
            <w:bCs/>
            <w:color w:val="000000"/>
            <w:sz w:val="26"/>
            <w:szCs w:val="26"/>
          </w:rPr>
          <w:t>document</w:t>
        </w:r>
        <w:r>
          <w:rPr>
            <w:rFonts w:ascii="Calibri" w:hAnsi="Calibri"/>
            <w:color w:val="000000"/>
            <w:sz w:val="26"/>
            <w:szCs w:val="26"/>
          </w:rPr>
          <w:t>.</w:t>
        </w:r>
        <w:r>
          <w:rPr>
            <w:rFonts w:ascii="Calibri" w:hAnsi="Calibri"/>
            <w:color w:val="000000"/>
            <w:sz w:val="26"/>
            <w:szCs w:val="26"/>
          </w:rPr>
          <w:br/>
          <w:t>Imaginile sunt adaugate in array-ul </w:t>
        </w:r>
        <w:r>
          <w:rPr>
            <w:rStyle w:val="HTMLCode"/>
            <w:b/>
            <w:bCs/>
            <w:color w:val="0000EE"/>
          </w:rPr>
          <w:t>images</w:t>
        </w:r>
        <w:r>
          <w:rPr>
            <w:rFonts w:ascii="Calibri" w:hAnsi="Calibri"/>
            <w:color w:val="000000"/>
            <w:sz w:val="26"/>
            <w:szCs w:val="26"/>
          </w:rPr>
          <w:t xml:space="preserve"> in ordinea in care sunt adaugate in pagina, </w:t>
        </w:r>
        <w:r>
          <w:rPr>
            <w:rFonts w:ascii="Calibri" w:hAnsi="Calibri"/>
            <w:color w:val="000000"/>
            <w:sz w:val="26"/>
            <w:szCs w:val="26"/>
          </w:rPr>
          <w:lastRenderedPageBreak/>
          <w:t>cu un index de ordine incepand de la 0.</w:t>
        </w:r>
        <w:r>
          <w:rPr>
            <w:rFonts w:ascii="Calibri" w:hAnsi="Calibri"/>
            <w:color w:val="000000"/>
            <w:sz w:val="26"/>
            <w:szCs w:val="26"/>
          </w:rPr>
          <w:br/>
          <w:t>Prima imagine din pagina se afla in array-ul </w:t>
        </w:r>
        <w:r>
          <w:rPr>
            <w:rStyle w:val="sb"/>
            <w:rFonts w:ascii="Calibri" w:hAnsi="Calibri"/>
            <w:b/>
            <w:bCs/>
            <w:color w:val="000000"/>
            <w:sz w:val="26"/>
            <w:szCs w:val="26"/>
          </w:rPr>
          <w:t>images</w:t>
        </w:r>
        <w:r>
          <w:rPr>
            <w:rFonts w:ascii="Calibri" w:hAnsi="Calibri"/>
            <w:color w:val="000000"/>
            <w:sz w:val="26"/>
            <w:szCs w:val="26"/>
          </w:rPr>
          <w:t> cu index 0, a doua imagine are index 1, si tot asa.</w:t>
        </w:r>
        <w:r>
          <w:rPr>
            <w:rFonts w:ascii="Calibri" w:hAnsi="Calibri"/>
            <w:color w:val="000000"/>
            <w:sz w:val="26"/>
            <w:szCs w:val="26"/>
          </w:rPr>
          <w:br/>
          <w:t>Astel, se poate face referire la </w:t>
        </w:r>
        <w:r>
          <w:rPr>
            <w:rStyle w:val="su"/>
            <w:rFonts w:ascii="Calibri" w:hAnsi="Calibri"/>
            <w:color w:val="000000"/>
            <w:sz w:val="26"/>
            <w:szCs w:val="26"/>
            <w:u w:val="single"/>
          </w:rPr>
          <w:t>prima imagine</w:t>
        </w:r>
        <w:r>
          <w:rPr>
            <w:rFonts w:ascii="Calibri" w:hAnsi="Calibri"/>
            <w:color w:val="000000"/>
            <w:sz w:val="26"/>
            <w:szCs w:val="26"/>
          </w:rPr>
          <w:t> folosind urmatoarea expresie.</w:t>
        </w:r>
      </w:ins>
    </w:p>
    <w:p w:rsidR="00CE1D16" w:rsidRDefault="00CE1D16" w:rsidP="00CE1D16">
      <w:pPr>
        <w:shd w:val="clear" w:color="auto" w:fill="FEFEE9"/>
        <w:rPr>
          <w:ins w:id="5257" w:author="Unknown"/>
          <w:rFonts w:ascii="Calibri" w:hAnsi="Calibri"/>
          <w:color w:val="0101FF"/>
          <w:sz w:val="23"/>
          <w:szCs w:val="23"/>
        </w:rPr>
      </w:pPr>
      <w:ins w:id="5258" w:author="Unknown">
        <w:r>
          <w:rPr>
            <w:rFonts w:ascii="Calibri" w:hAnsi="Calibri"/>
            <w:color w:val="0101FF"/>
            <w:sz w:val="23"/>
            <w:szCs w:val="23"/>
          </w:rPr>
          <w:t>var img1 = document.images[0];</w:t>
        </w:r>
      </w:ins>
    </w:p>
    <w:p w:rsidR="00CE1D16" w:rsidRDefault="00CE1D16" w:rsidP="00CE1D16">
      <w:pPr>
        <w:shd w:val="clear" w:color="auto" w:fill="FEFEFF"/>
        <w:rPr>
          <w:ins w:id="5259" w:author="Unknown"/>
          <w:rFonts w:ascii="Calibri" w:hAnsi="Calibri"/>
          <w:color w:val="000000"/>
          <w:sz w:val="26"/>
          <w:szCs w:val="26"/>
        </w:rPr>
      </w:pPr>
      <w:ins w:id="5260" w:author="Unknown">
        <w:r>
          <w:rPr>
            <w:rFonts w:ascii="Calibri" w:hAnsi="Calibri"/>
            <w:color w:val="000000"/>
            <w:sz w:val="26"/>
            <w:szCs w:val="26"/>
          </w:rPr>
          <w:t>Numarul de imagini se poate afla cu proprietatea </w:t>
        </w:r>
        <w:r>
          <w:rPr>
            <w:rStyle w:val="HTMLCode"/>
            <w:rFonts w:eastAsiaTheme="minorHAnsi"/>
            <w:b/>
            <w:bCs/>
            <w:color w:val="0000EE"/>
          </w:rPr>
          <w:t>length</w:t>
        </w:r>
        <w:r>
          <w:rPr>
            <w:rFonts w:ascii="Calibri" w:hAnsi="Calibri"/>
            <w:color w:val="000000"/>
            <w:sz w:val="26"/>
            <w:szCs w:val="26"/>
          </w:rPr>
          <w:t>.</w:t>
        </w:r>
        <w:r>
          <w:rPr>
            <w:rFonts w:ascii="Calibri" w:hAnsi="Calibri"/>
            <w:color w:val="000000"/>
            <w:sz w:val="26"/>
            <w:szCs w:val="26"/>
          </w:rPr>
          <w:br/>
          <w:t>Astel, se poate face referire la </w:t>
        </w:r>
        <w:r>
          <w:rPr>
            <w:rStyle w:val="su"/>
            <w:rFonts w:ascii="Calibri" w:hAnsi="Calibri"/>
            <w:color w:val="000000"/>
            <w:sz w:val="26"/>
            <w:szCs w:val="26"/>
            <w:u w:val="single"/>
          </w:rPr>
          <w:t>ultima imagine</w:t>
        </w:r>
        <w:r>
          <w:rPr>
            <w:rFonts w:ascii="Calibri" w:hAnsi="Calibri"/>
            <w:color w:val="000000"/>
            <w:sz w:val="26"/>
            <w:szCs w:val="26"/>
          </w:rPr>
          <w:t> folosind urmatorul cod.</w:t>
        </w:r>
      </w:ins>
    </w:p>
    <w:p w:rsidR="00CE1D16" w:rsidRDefault="00CE1D16" w:rsidP="00CE1D16">
      <w:pPr>
        <w:shd w:val="clear" w:color="auto" w:fill="FEFEE9"/>
        <w:rPr>
          <w:ins w:id="5261" w:author="Unknown"/>
          <w:rFonts w:ascii="Calibri" w:hAnsi="Calibri"/>
          <w:color w:val="0101FF"/>
          <w:sz w:val="23"/>
          <w:szCs w:val="23"/>
        </w:rPr>
      </w:pPr>
      <w:ins w:id="5262" w:author="Unknown">
        <w:r>
          <w:rPr>
            <w:rFonts w:ascii="Calibri" w:hAnsi="Calibri"/>
            <w:color w:val="0101FF"/>
            <w:sz w:val="23"/>
            <w:szCs w:val="23"/>
          </w:rPr>
          <w:t>var nr_imgs = document.images.length;</w:t>
        </w:r>
        <w:r>
          <w:rPr>
            <w:rFonts w:ascii="Calibri" w:hAnsi="Calibri"/>
            <w:color w:val="0101FF"/>
            <w:sz w:val="23"/>
            <w:szCs w:val="23"/>
          </w:rPr>
          <w:br/>
          <w:t>var last_img = document.images[nr_imgs -1];</w:t>
        </w:r>
      </w:ins>
    </w:p>
    <w:p w:rsidR="00CE1D16" w:rsidRDefault="00CE1D16" w:rsidP="00CE1D16">
      <w:pPr>
        <w:shd w:val="clear" w:color="auto" w:fill="FEFEFF"/>
        <w:rPr>
          <w:ins w:id="5263"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5264" w:author="Unknown"/>
          <w:rFonts w:ascii="Calibri" w:hAnsi="Calibri"/>
          <w:color w:val="000000"/>
          <w:spacing w:val="15"/>
          <w:sz w:val="27"/>
          <w:szCs w:val="27"/>
          <w:u w:val="single"/>
        </w:rPr>
      </w:pPr>
      <w:ins w:id="5265" w:author="Unknown">
        <w:r>
          <w:rPr>
            <w:rFonts w:ascii="Calibri" w:hAnsi="Calibri"/>
            <w:color w:val="000000"/>
            <w:spacing w:val="15"/>
            <w:u w:val="single"/>
          </w:rPr>
          <w:t>Preluare imagini cu metode JavaScript</w:t>
        </w:r>
      </w:ins>
    </w:p>
    <w:p w:rsidR="00CE1D16" w:rsidRDefault="00CE1D16" w:rsidP="00CE1D16">
      <w:pPr>
        <w:pStyle w:val="ptxt"/>
        <w:shd w:val="clear" w:color="auto" w:fill="FEFEFF"/>
        <w:spacing w:before="105" w:beforeAutospacing="0" w:after="120" w:afterAutospacing="0"/>
        <w:ind w:left="120" w:firstLine="300"/>
        <w:rPr>
          <w:ins w:id="5266" w:author="Unknown"/>
          <w:rFonts w:ascii="Calibri" w:hAnsi="Calibri"/>
          <w:color w:val="000000"/>
          <w:sz w:val="26"/>
          <w:szCs w:val="26"/>
        </w:rPr>
      </w:pPr>
      <w:ins w:id="5267" w:author="Unknown">
        <w:r>
          <w:rPr>
            <w:rFonts w:ascii="Calibri" w:hAnsi="Calibri"/>
            <w:color w:val="000000"/>
            <w:sz w:val="26"/>
            <w:szCs w:val="26"/>
          </w:rPr>
          <w:t>O anumita imagine din pagina poate fi preluata mai clar in codul JavaScript folosind metoda </w:t>
        </w:r>
        <w:r>
          <w:rPr>
            <w:rStyle w:val="HTMLCode"/>
            <w:b/>
            <w:bCs/>
            <w:color w:val="0000EE"/>
          </w:rPr>
          <w:t>getElementById()</w:t>
        </w:r>
        <w:r>
          <w:rPr>
            <w:rFonts w:ascii="Calibri" w:hAnsi="Calibri"/>
            <w:color w:val="000000"/>
            <w:sz w:val="26"/>
            <w:szCs w:val="26"/>
          </w:rPr>
          <w:t> sau </w:t>
        </w:r>
        <w:r>
          <w:rPr>
            <w:rStyle w:val="HTMLCode"/>
            <w:b/>
            <w:bCs/>
            <w:color w:val="0000EE"/>
          </w:rPr>
          <w:t>querySelector()</w:t>
        </w:r>
        <w:r>
          <w:rPr>
            <w:rFonts w:ascii="Calibri" w:hAnsi="Calibri"/>
            <w:color w:val="000000"/>
            <w:sz w:val="26"/>
            <w:szCs w:val="26"/>
          </w:rPr>
          <w:t>.</w:t>
        </w:r>
      </w:ins>
    </w:p>
    <w:p w:rsidR="00CE1D16" w:rsidRDefault="00CE1D16" w:rsidP="00CE1D16">
      <w:pPr>
        <w:shd w:val="clear" w:color="auto" w:fill="FEFEFF"/>
        <w:rPr>
          <w:ins w:id="5268" w:author="Unknown"/>
          <w:rFonts w:ascii="Calibri" w:hAnsi="Calibri"/>
          <w:color w:val="000000"/>
          <w:sz w:val="26"/>
          <w:szCs w:val="26"/>
        </w:rPr>
      </w:pPr>
      <w:ins w:id="5269" w:author="Unknown">
        <w:r>
          <w:rPr>
            <w:rFonts w:ascii="Calibri" w:hAnsi="Calibri"/>
            <w:color w:val="000000"/>
            <w:sz w:val="26"/>
            <w:szCs w:val="26"/>
          </w:rPr>
          <w:t>• Daca tag-ul &lt;img&gt; are un ID, se poate folosi </w:t>
        </w:r>
        <w:r>
          <w:rPr>
            <w:rStyle w:val="HTMLCode"/>
            <w:rFonts w:eastAsiaTheme="minorHAnsi"/>
            <w:b/>
            <w:bCs/>
            <w:color w:val="0000EE"/>
          </w:rPr>
          <w:t>getElementById()</w:t>
        </w:r>
        <w:r>
          <w:rPr>
            <w:rFonts w:ascii="Calibri" w:hAnsi="Calibri"/>
            <w:color w:val="000000"/>
            <w:sz w:val="26"/>
            <w:szCs w:val="26"/>
          </w:rPr>
          <w:t>:</w:t>
        </w:r>
      </w:ins>
    </w:p>
    <w:p w:rsidR="00CE1D16" w:rsidRDefault="00CE1D16" w:rsidP="00CE1D16">
      <w:pPr>
        <w:shd w:val="clear" w:color="auto" w:fill="F0FEF1"/>
        <w:rPr>
          <w:ins w:id="5270" w:author="Unknown"/>
          <w:rFonts w:ascii="Calibri" w:hAnsi="Calibri"/>
          <w:b/>
          <w:bCs/>
          <w:color w:val="000000"/>
          <w:sz w:val="24"/>
          <w:szCs w:val="24"/>
        </w:rPr>
      </w:pPr>
      <w:ins w:id="5271" w:author="Unknown">
        <w:r>
          <w:rPr>
            <w:rFonts w:ascii="Calibri" w:hAnsi="Calibri"/>
            <w:b/>
            <w:bCs/>
            <w:color w:val="000000"/>
          </w:rPr>
          <w:t>var img = document.getElementById('id_img');</w:t>
        </w:r>
      </w:ins>
    </w:p>
    <w:p w:rsidR="00CE1D16" w:rsidRDefault="00CE1D16" w:rsidP="00CE1D16">
      <w:pPr>
        <w:shd w:val="clear" w:color="auto" w:fill="FEFEFF"/>
        <w:rPr>
          <w:ins w:id="5272" w:author="Unknown"/>
          <w:rFonts w:ascii="Calibri" w:hAnsi="Calibri"/>
          <w:color w:val="000000"/>
          <w:sz w:val="26"/>
          <w:szCs w:val="26"/>
        </w:rPr>
      </w:pPr>
      <w:ins w:id="5273" w:author="Unknown">
        <w:r>
          <w:rPr>
            <w:rFonts w:ascii="Calibri" w:hAnsi="Calibri"/>
            <w:color w:val="000000"/>
            <w:sz w:val="26"/>
            <w:szCs w:val="26"/>
          </w:rPr>
          <w:t>Unde '</w:t>
        </w:r>
        <w:r>
          <w:rPr>
            <w:rStyle w:val="sbi"/>
            <w:rFonts w:ascii="Calibri" w:hAnsi="Calibri"/>
            <w:b/>
            <w:bCs/>
            <w:i/>
            <w:iCs/>
            <w:color w:val="000000"/>
            <w:sz w:val="26"/>
            <w:szCs w:val="26"/>
          </w:rPr>
          <w:t>id_img</w:t>
        </w:r>
        <w:r>
          <w:rPr>
            <w:rFonts w:ascii="Calibri" w:hAnsi="Calibri"/>
            <w:color w:val="000000"/>
            <w:sz w:val="26"/>
            <w:szCs w:val="26"/>
          </w:rPr>
          <w:t>' este id-ul imaginii (adaugat la atributul </w:t>
        </w:r>
        <w:r>
          <w:rPr>
            <w:rStyle w:val="sb"/>
            <w:rFonts w:ascii="Calibri" w:hAnsi="Calibri"/>
            <w:b/>
            <w:bCs/>
            <w:color w:val="000000"/>
            <w:sz w:val="26"/>
            <w:szCs w:val="26"/>
          </w:rPr>
          <w:t>id</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 Daca tag-ul &lt;img&gt; are o clasa (adaugata la atributul </w:t>
        </w:r>
        <w:r>
          <w:rPr>
            <w:rStyle w:val="sb"/>
            <w:rFonts w:ascii="Calibri" w:hAnsi="Calibri"/>
            <w:b/>
            <w:bCs/>
            <w:color w:val="000000"/>
            <w:sz w:val="26"/>
            <w:szCs w:val="26"/>
          </w:rPr>
          <w:t>class</w:t>
        </w:r>
        <w:r>
          <w:rPr>
            <w:rFonts w:ascii="Calibri" w:hAnsi="Calibri"/>
            <w:color w:val="000000"/>
            <w:sz w:val="26"/>
            <w:szCs w:val="26"/>
          </w:rPr>
          <w:t>), se poate folosi </w:t>
        </w:r>
        <w:r>
          <w:rPr>
            <w:rStyle w:val="HTMLCode"/>
            <w:rFonts w:eastAsiaTheme="minorHAnsi"/>
            <w:b/>
            <w:bCs/>
            <w:color w:val="0000EE"/>
          </w:rPr>
          <w:t>querySelector()</w:t>
        </w:r>
        <w:r>
          <w:rPr>
            <w:rFonts w:ascii="Calibri" w:hAnsi="Calibri"/>
            <w:color w:val="000000"/>
            <w:sz w:val="26"/>
            <w:szCs w:val="26"/>
          </w:rPr>
          <w:t>:</w:t>
        </w:r>
      </w:ins>
    </w:p>
    <w:p w:rsidR="00CE1D16" w:rsidRDefault="00CE1D16" w:rsidP="00CE1D16">
      <w:pPr>
        <w:shd w:val="clear" w:color="auto" w:fill="F0FEF1"/>
        <w:rPr>
          <w:ins w:id="5274" w:author="Unknown"/>
          <w:rFonts w:ascii="Calibri" w:hAnsi="Calibri"/>
          <w:b/>
          <w:bCs/>
          <w:color w:val="000000"/>
          <w:sz w:val="24"/>
          <w:szCs w:val="24"/>
        </w:rPr>
      </w:pPr>
      <w:ins w:id="5275" w:author="Unknown">
        <w:r>
          <w:rPr>
            <w:rFonts w:ascii="Calibri" w:hAnsi="Calibri"/>
            <w:b/>
            <w:bCs/>
            <w:color w:val="000000"/>
          </w:rPr>
          <w:t>var img = document.querySelector('css_sel');</w:t>
        </w:r>
      </w:ins>
    </w:p>
    <w:p w:rsidR="00CE1D16" w:rsidRDefault="00CE1D16" w:rsidP="00CE1D16">
      <w:pPr>
        <w:shd w:val="clear" w:color="auto" w:fill="FEFEFF"/>
        <w:rPr>
          <w:ins w:id="5276" w:author="Unknown"/>
          <w:rFonts w:ascii="Calibri" w:hAnsi="Calibri"/>
          <w:color w:val="000000"/>
          <w:sz w:val="26"/>
          <w:szCs w:val="26"/>
        </w:rPr>
      </w:pPr>
      <w:ins w:id="5277" w:author="Unknown">
        <w:r>
          <w:rPr>
            <w:rFonts w:ascii="Calibri" w:hAnsi="Calibri"/>
            <w:color w:val="000000"/>
            <w:sz w:val="26"/>
            <w:szCs w:val="26"/>
          </w:rPr>
          <w:t>Unde '</w:t>
        </w:r>
        <w:r>
          <w:rPr>
            <w:rStyle w:val="sbi"/>
            <w:rFonts w:ascii="Calibri" w:hAnsi="Calibri"/>
            <w:b/>
            <w:bCs/>
            <w:i/>
            <w:iCs/>
            <w:color w:val="000000"/>
            <w:sz w:val="26"/>
            <w:szCs w:val="26"/>
          </w:rPr>
          <w:t>css_sel</w:t>
        </w:r>
        <w:r>
          <w:rPr>
            <w:rFonts w:ascii="Calibri" w:hAnsi="Calibri"/>
            <w:color w:val="000000"/>
            <w:sz w:val="26"/>
            <w:szCs w:val="26"/>
          </w:rPr>
          <w:t>' reprezinta un selector CSS care face referire la imagine.</w:t>
        </w:r>
        <w:r>
          <w:rPr>
            <w:rFonts w:ascii="Calibri" w:hAnsi="Calibri"/>
            <w:color w:val="000000"/>
            <w:sz w:val="26"/>
            <w:szCs w:val="26"/>
          </w:rPr>
          <w:br/>
        </w:r>
        <w:r>
          <w:rPr>
            <w:rFonts w:ascii="Calibri" w:hAnsi="Calibri"/>
            <w:color w:val="000000"/>
            <w:sz w:val="26"/>
            <w:szCs w:val="26"/>
          </w:rPr>
          <w:br/>
          <w:t>- Exemplu, preia imaginea cu class 'cls_im' care se afla intr-un Div cu id 'dv1', iar la clic pe ea afiseaza adresa de la 'src' intr-un element HTML.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78" w:author="Unknown"/>
          <w:color w:val="0101FF"/>
          <w:sz w:val="23"/>
          <w:szCs w:val="23"/>
        </w:rPr>
      </w:pPr>
      <w:ins w:id="5279" w:author="Unknown">
        <w:r>
          <w:rPr>
            <w:color w:val="0101FF"/>
            <w:sz w:val="23"/>
            <w:szCs w:val="23"/>
          </w:rPr>
          <w:t>&lt;h4&gt;Exemplu preluare imagine cu querySelector&lt;/h4&gt;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80" w:author="Unknown"/>
          <w:color w:val="0101FF"/>
          <w:sz w:val="23"/>
          <w:szCs w:val="23"/>
        </w:rPr>
      </w:pPr>
      <w:ins w:id="5281" w:author="Unknown">
        <w:r>
          <w:rPr>
            <w:color w:val="0101FF"/>
            <w:sz w:val="23"/>
            <w:szCs w:val="23"/>
          </w:rPr>
          <w:t>&lt;p&gt;La click pe imagine adauga la #resp adresa ei de la 'src'.&lt;/p&gt;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82" w:author="Unknown"/>
          <w:color w:val="0101FF"/>
          <w:sz w:val="23"/>
          <w:szCs w:val="23"/>
        </w:rPr>
      </w:pPr>
      <w:ins w:id="5283" w:author="Unknown">
        <w:r>
          <w:rPr>
            <w:color w:val="0101FF"/>
            <w:sz w:val="23"/>
            <w:szCs w:val="23"/>
          </w:rPr>
          <w:t>&lt;div id='dv1'&gt; Div&lt;br&gt;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84" w:author="Unknown"/>
          <w:color w:val="0101FF"/>
          <w:sz w:val="23"/>
          <w:szCs w:val="23"/>
        </w:rPr>
      </w:pPr>
      <w:ins w:id="5285" w:author="Unknown">
        <w:r>
          <w:rPr>
            <w:color w:val="0101FF"/>
            <w:sz w:val="23"/>
            <w:szCs w:val="23"/>
          </w:rPr>
          <w:t>&lt;img src='javascript/imgs/smile_gift.png' height='115' width='130' alt='Smile' class='cls_im'/&gt;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86" w:author="Unknown"/>
          <w:color w:val="0101FF"/>
          <w:sz w:val="23"/>
          <w:szCs w:val="23"/>
        </w:rPr>
      </w:pPr>
      <w:ins w:id="5287" w:author="Unknown">
        <w:r>
          <w:rPr>
            <w:color w:val="0101FF"/>
            <w:sz w:val="23"/>
            <w:szCs w:val="23"/>
          </w:rPr>
          <w:t>&lt;/div&gt;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88" w:author="Unknown"/>
          <w:color w:val="0101FF"/>
          <w:sz w:val="23"/>
          <w:szCs w:val="23"/>
        </w:rPr>
      </w:pPr>
      <w:ins w:id="5289"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1" w:author="Unknown"/>
          <w:color w:val="0101FF"/>
          <w:sz w:val="23"/>
          <w:szCs w:val="23"/>
        </w:rPr>
      </w:pPr>
      <w:ins w:id="5292"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3" w:author="Unknown"/>
          <w:color w:val="0101FF"/>
          <w:sz w:val="23"/>
          <w:szCs w:val="23"/>
        </w:rPr>
      </w:pPr>
      <w:ins w:id="5294" w:author="Unknown">
        <w:r>
          <w:rPr>
            <w:color w:val="0101FF"/>
            <w:sz w:val="23"/>
            <w:szCs w:val="23"/>
          </w:rPr>
          <w:lastRenderedPageBreak/>
          <w:t>//preia prima imagine cu class .cls_im din #dv1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5" w:author="Unknown"/>
          <w:color w:val="0101FF"/>
          <w:sz w:val="23"/>
          <w:szCs w:val="23"/>
        </w:rPr>
      </w:pPr>
      <w:ins w:id="5296" w:author="Unknown">
        <w:r>
          <w:rPr>
            <w:color w:val="0101FF"/>
            <w:sz w:val="23"/>
            <w:szCs w:val="23"/>
          </w:rPr>
          <w:t>var img = document.querySelector('#dv1 img.cls_im');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298" w:author="Unknown"/>
          <w:color w:val="0101FF"/>
          <w:sz w:val="23"/>
          <w:szCs w:val="23"/>
        </w:rPr>
      </w:pPr>
      <w:ins w:id="5299" w:author="Unknown">
        <w:r>
          <w:rPr>
            <w:color w:val="0101FF"/>
            <w:sz w:val="23"/>
            <w:szCs w:val="23"/>
          </w:rPr>
          <w:t>//detecteaza click pe imaginea preluata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00" w:author="Unknown"/>
          <w:color w:val="0101FF"/>
          <w:sz w:val="23"/>
          <w:szCs w:val="23"/>
        </w:rPr>
      </w:pPr>
      <w:ins w:id="5301" w:author="Unknown">
        <w:r>
          <w:rPr>
            <w:color w:val="0101FF"/>
            <w:sz w:val="23"/>
            <w:szCs w:val="23"/>
          </w:rPr>
          <w:t>img.addEventListener('click',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02" w:author="Unknown"/>
          <w:color w:val="0101FF"/>
          <w:sz w:val="23"/>
          <w:szCs w:val="23"/>
        </w:rPr>
      </w:pPr>
      <w:ins w:id="5303" w:author="Unknown">
        <w:r>
          <w:rPr>
            <w:color w:val="0101FF"/>
            <w:sz w:val="23"/>
            <w:szCs w:val="23"/>
          </w:rPr>
          <w:t xml:space="preserve"> document.getElementById('resp').innerHTML = img.src;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04" w:author="Unknown"/>
          <w:color w:val="0101FF"/>
          <w:sz w:val="23"/>
          <w:szCs w:val="23"/>
        </w:rPr>
      </w:pPr>
      <w:ins w:id="5305"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06" w:author="Unknown"/>
          <w:color w:val="0101FF"/>
          <w:sz w:val="23"/>
          <w:szCs w:val="23"/>
        </w:rPr>
      </w:pPr>
      <w:ins w:id="5307" w:author="Unknown">
        <w:r>
          <w:rPr>
            <w:color w:val="0101FF"/>
            <w:sz w:val="23"/>
            <w:szCs w:val="23"/>
          </w:rPr>
          <w:t>&lt;/script&gt;</w:t>
        </w:r>
      </w:ins>
    </w:p>
    <w:p w:rsidR="00CE1D16" w:rsidRDefault="00CE1D16" w:rsidP="00CE1D16">
      <w:pPr>
        <w:shd w:val="clear" w:color="auto" w:fill="FEFEFF"/>
        <w:rPr>
          <w:ins w:id="5308" w:author="Unknown"/>
          <w:rFonts w:ascii="Calibri" w:hAnsi="Calibri"/>
          <w:color w:val="000000"/>
          <w:sz w:val="26"/>
          <w:szCs w:val="26"/>
        </w:rPr>
      </w:pPr>
      <w:ins w:id="5309" w:author="Unknown">
        <w:r>
          <w:rPr>
            <w:rFonts w:ascii="Calibri" w:hAnsi="Calibri"/>
            <w:color w:val="000000"/>
            <w:sz w:val="26"/>
            <w:szCs w:val="26"/>
          </w:rPr>
          <w:t>Incercati codul</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5310" w:author="Unknown"/>
          <w:rFonts w:ascii="Calibri" w:hAnsi="Calibri"/>
          <w:i/>
          <w:iCs/>
          <w:color w:val="000000"/>
          <w:sz w:val="23"/>
          <w:szCs w:val="23"/>
        </w:rPr>
      </w:pPr>
      <w:ins w:id="5311" w:author="Unknown">
        <w:r>
          <w:rPr>
            <w:rFonts w:ascii="Calibri" w:hAnsi="Calibri"/>
            <w:i/>
            <w:iCs/>
            <w:color w:val="000000"/>
            <w:sz w:val="23"/>
            <w:szCs w:val="23"/>
          </w:rPr>
          <w:t>Daca sunt mai multe imagini cu acelasi 'class' in elementul specificat, querySelector() va prelua pe prima.</w:t>
        </w:r>
      </w:ins>
    </w:p>
    <w:p w:rsidR="00CE1D16" w:rsidRDefault="00CE1D16" w:rsidP="00CE1D16">
      <w:pPr>
        <w:shd w:val="clear" w:color="auto" w:fill="FEFEFF"/>
        <w:rPr>
          <w:ins w:id="5312" w:author="Unknown"/>
          <w:rFonts w:ascii="Calibri" w:hAnsi="Calibri"/>
          <w:color w:val="000000"/>
          <w:sz w:val="26"/>
          <w:szCs w:val="26"/>
        </w:rPr>
      </w:pPr>
      <w:ins w:id="5313"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314" w:author="Unknown"/>
          <w:rFonts w:ascii="Calibri" w:hAnsi="Calibri"/>
          <w:color w:val="000000"/>
          <w:spacing w:val="15"/>
          <w:sz w:val="27"/>
          <w:szCs w:val="27"/>
          <w:u w:val="single"/>
        </w:rPr>
      </w:pPr>
      <w:ins w:id="5315" w:author="Unknown">
        <w:r>
          <w:rPr>
            <w:rFonts w:ascii="Calibri" w:hAnsi="Calibri"/>
            <w:color w:val="000000"/>
            <w:spacing w:val="15"/>
            <w:u w:val="single"/>
          </w:rPr>
          <w:t>Obiectul Image</w:t>
        </w:r>
      </w:ins>
    </w:p>
    <w:p w:rsidR="00CE1D16" w:rsidRDefault="00CE1D16" w:rsidP="00CE1D16">
      <w:pPr>
        <w:pStyle w:val="ptxt"/>
        <w:shd w:val="clear" w:color="auto" w:fill="FEFEFF"/>
        <w:spacing w:before="105" w:beforeAutospacing="0" w:after="120" w:afterAutospacing="0"/>
        <w:ind w:left="120" w:firstLine="300"/>
        <w:rPr>
          <w:ins w:id="5316" w:author="Unknown"/>
          <w:rFonts w:ascii="Calibri" w:hAnsi="Calibri"/>
          <w:color w:val="000000"/>
          <w:sz w:val="26"/>
          <w:szCs w:val="26"/>
        </w:rPr>
      </w:pPr>
      <w:ins w:id="5317" w:author="Unknown">
        <w:r>
          <w:rPr>
            <w:rFonts w:ascii="Calibri" w:hAnsi="Calibri"/>
            <w:color w:val="000000"/>
            <w:sz w:val="26"/>
            <w:szCs w:val="26"/>
          </w:rPr>
          <w:t>Fiecare imagine dintr-un document HTML reprezinta in JavaScript un obiect </w:t>
        </w:r>
        <w:r>
          <w:rPr>
            <w:rStyle w:val="HTMLCode"/>
            <w:b/>
            <w:bCs/>
            <w:color w:val="0000EE"/>
          </w:rPr>
          <w:t>Image</w:t>
        </w:r>
        <w:r>
          <w:rPr>
            <w:rFonts w:ascii="Calibri" w:hAnsi="Calibri"/>
            <w:color w:val="000000"/>
            <w:sz w:val="26"/>
            <w:szCs w:val="26"/>
          </w:rPr>
          <w:t>.</w:t>
        </w:r>
        <w:r>
          <w:rPr>
            <w:rFonts w:ascii="Calibri" w:hAnsi="Calibri"/>
            <w:color w:val="000000"/>
            <w:sz w:val="26"/>
            <w:szCs w:val="26"/>
          </w:rPr>
          <w:br/>
          <w:t>Obiectul </w:t>
        </w:r>
        <w:r>
          <w:rPr>
            <w:rStyle w:val="HTMLCode"/>
            <w:b/>
            <w:bCs/>
            <w:color w:val="0000EE"/>
          </w:rPr>
          <w:t>Image</w:t>
        </w:r>
        <w:r>
          <w:rPr>
            <w:rFonts w:ascii="Calibri" w:hAnsi="Calibri"/>
            <w:color w:val="000000"/>
            <w:sz w:val="26"/>
            <w:szCs w:val="26"/>
          </w:rPr>
          <w:t> are proprietati specifice pentru lucru cu imagini.</w:t>
        </w:r>
        <w:r>
          <w:rPr>
            <w:rFonts w:ascii="Calibri" w:hAnsi="Calibri"/>
            <w:color w:val="000000"/>
            <w:sz w:val="26"/>
            <w:szCs w:val="26"/>
          </w:rPr>
          <w:br/>
          <w:t>- De exemplu, cu proprietatea </w:t>
        </w:r>
        <w:r>
          <w:rPr>
            <w:rStyle w:val="HTMLCode"/>
            <w:b/>
            <w:bCs/>
            <w:color w:val="0000EE"/>
          </w:rPr>
          <w:t>height</w:t>
        </w:r>
        <w:r>
          <w:rPr>
            <w:rFonts w:ascii="Calibri" w:hAnsi="Calibri"/>
            <w:color w:val="000000"/>
            <w:sz w:val="26"/>
            <w:szCs w:val="26"/>
          </w:rPr>
          <w:t> se poate prelua sau modifica inaltimea imaginii afisata in pagina, iar cu proprietatea </w:t>
        </w:r>
        <w:r>
          <w:rPr>
            <w:rStyle w:val="HTMLCode"/>
            <w:b/>
            <w:bCs/>
            <w:color w:val="0000EE"/>
          </w:rPr>
          <w:t>width</w:t>
        </w:r>
        <w:r>
          <w:rPr>
            <w:rFonts w:ascii="Calibri" w:hAnsi="Calibri"/>
            <w:color w:val="000000"/>
            <w:sz w:val="26"/>
            <w:szCs w:val="26"/>
          </w:rPr>
          <w:t> se preia sau se modifica din JS lungimea imaginii.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18" w:author="Unknown"/>
          <w:color w:val="0101FF"/>
          <w:sz w:val="23"/>
          <w:szCs w:val="23"/>
        </w:rPr>
      </w:pPr>
      <w:ins w:id="5319" w:author="Unknown">
        <w:r>
          <w:rPr>
            <w:color w:val="0101FF"/>
            <w:sz w:val="23"/>
            <w:szCs w:val="23"/>
          </w:rPr>
          <w:t>&lt;h4&gt;Exemplu dimensiuni imagine&lt;/h4&gt;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0" w:author="Unknown"/>
          <w:color w:val="0101FF"/>
          <w:sz w:val="23"/>
          <w:szCs w:val="23"/>
        </w:rPr>
      </w:pPr>
      <w:ins w:id="5321" w:author="Unknown">
        <w:r>
          <w:rPr>
            <w:color w:val="0101FF"/>
            <w:sz w:val="23"/>
            <w:szCs w:val="23"/>
          </w:rPr>
          <w:t>&lt;p&gt;La clic pe butonul 'Set size' mareste dimensiunile imaginii (height si width) cu 50%.&lt;/p&gt;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2" w:author="Unknown"/>
          <w:color w:val="0101FF"/>
          <w:sz w:val="23"/>
          <w:szCs w:val="23"/>
        </w:rPr>
      </w:pPr>
      <w:ins w:id="5323" w:author="Unknown">
        <w:r>
          <w:rPr>
            <w:color w:val="0101FF"/>
            <w:sz w:val="23"/>
            <w:szCs w:val="23"/>
          </w:rPr>
          <w:t>&lt;img src='javascript/imgs/smile_gift.png' alt='Smile' height='115' width='130' id='img1'/&gt;&lt;br&gt;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4" w:author="Unknown"/>
          <w:color w:val="0101FF"/>
          <w:sz w:val="23"/>
          <w:szCs w:val="23"/>
        </w:rPr>
      </w:pPr>
      <w:ins w:id="5325" w:author="Unknown">
        <w:r>
          <w:rPr>
            <w:color w:val="0101FF"/>
            <w:sz w:val="23"/>
            <w:szCs w:val="23"/>
          </w:rPr>
          <w:t>&lt;button id='btn1'&gt;Set size&lt;/button&gt;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7" w:author="Unknown"/>
          <w:color w:val="0101FF"/>
          <w:sz w:val="23"/>
          <w:szCs w:val="23"/>
        </w:rPr>
      </w:pPr>
      <w:ins w:id="5328"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29" w:author="Unknown"/>
          <w:color w:val="0101FF"/>
          <w:sz w:val="23"/>
          <w:szCs w:val="23"/>
        </w:rPr>
      </w:pPr>
      <w:ins w:id="5330" w:author="Unknown">
        <w:r>
          <w:rPr>
            <w:color w:val="0101FF"/>
            <w:sz w:val="23"/>
            <w:szCs w:val="23"/>
          </w:rPr>
          <w:t>var img = document.getElementById('img1');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31" w:author="Unknown"/>
          <w:color w:val="0101FF"/>
          <w:sz w:val="23"/>
          <w:szCs w:val="23"/>
        </w:rPr>
      </w:pPr>
      <w:ins w:id="5332"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33" w:author="Unknown"/>
          <w:color w:val="0101FF"/>
          <w:sz w:val="23"/>
          <w:szCs w:val="23"/>
        </w:rPr>
      </w:pPr>
      <w:ins w:id="5334" w:author="Unknown">
        <w:r>
          <w:rPr>
            <w:color w:val="0101FF"/>
            <w:sz w:val="23"/>
            <w:szCs w:val="23"/>
          </w:rPr>
          <w:t xml:space="preserve"> //preia inaltimea si lungimea imaginii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35" w:author="Unknown"/>
          <w:color w:val="0101FF"/>
          <w:sz w:val="23"/>
          <w:szCs w:val="23"/>
        </w:rPr>
      </w:pPr>
      <w:ins w:id="5336" w:author="Unknown">
        <w:r>
          <w:rPr>
            <w:color w:val="0101FF"/>
            <w:sz w:val="23"/>
            <w:szCs w:val="23"/>
          </w:rPr>
          <w:t xml:space="preserve"> let h = img.height;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37" w:author="Unknown"/>
          <w:color w:val="0101FF"/>
          <w:sz w:val="23"/>
          <w:szCs w:val="23"/>
        </w:rPr>
      </w:pPr>
      <w:ins w:id="5338" w:author="Unknown">
        <w:r>
          <w:rPr>
            <w:color w:val="0101FF"/>
            <w:sz w:val="23"/>
            <w:szCs w:val="23"/>
          </w:rPr>
          <w:t xml:space="preserve"> let w = img.width;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3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40" w:author="Unknown"/>
          <w:color w:val="0101FF"/>
          <w:sz w:val="23"/>
          <w:szCs w:val="23"/>
        </w:rPr>
      </w:pPr>
      <w:ins w:id="5341" w:author="Unknown">
        <w:r>
          <w:rPr>
            <w:color w:val="0101FF"/>
            <w:sz w:val="23"/>
            <w:szCs w:val="23"/>
          </w:rPr>
          <w:t xml:space="preserve"> //seteaza inaltimea si lungimea cu 50% mai mari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42" w:author="Unknown"/>
          <w:color w:val="0101FF"/>
          <w:sz w:val="23"/>
          <w:szCs w:val="23"/>
        </w:rPr>
      </w:pPr>
      <w:ins w:id="5343" w:author="Unknown">
        <w:r>
          <w:rPr>
            <w:color w:val="0101FF"/>
            <w:sz w:val="23"/>
            <w:szCs w:val="23"/>
          </w:rPr>
          <w:t xml:space="preserve"> img.height = h *1.5;</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44" w:author="Unknown"/>
          <w:color w:val="0101FF"/>
          <w:sz w:val="23"/>
          <w:szCs w:val="23"/>
        </w:rPr>
      </w:pPr>
      <w:ins w:id="5345" w:author="Unknown">
        <w:r>
          <w:rPr>
            <w:color w:val="0101FF"/>
            <w:sz w:val="23"/>
            <w:szCs w:val="23"/>
          </w:rPr>
          <w:t xml:space="preserve"> img.width = w *1.5;</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46" w:author="Unknown"/>
          <w:color w:val="0101FF"/>
          <w:sz w:val="23"/>
          <w:szCs w:val="23"/>
        </w:rPr>
      </w:pPr>
      <w:ins w:id="534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48" w:author="Unknown"/>
          <w:color w:val="0101FF"/>
          <w:sz w:val="23"/>
          <w:szCs w:val="23"/>
        </w:rPr>
      </w:pPr>
      <w:ins w:id="5349" w:author="Unknown">
        <w:r>
          <w:rPr>
            <w:color w:val="0101FF"/>
            <w:sz w:val="23"/>
            <w:szCs w:val="23"/>
          </w:rPr>
          <w:t>&lt;/script&gt;</w:t>
        </w:r>
      </w:ins>
    </w:p>
    <w:p w:rsidR="00CE1D16" w:rsidRDefault="00CE1D16" w:rsidP="00CE1D16">
      <w:pPr>
        <w:shd w:val="clear" w:color="auto" w:fill="FEFEFF"/>
        <w:rPr>
          <w:ins w:id="5350" w:author="Unknown"/>
          <w:rFonts w:ascii="Calibri" w:hAnsi="Calibri"/>
          <w:color w:val="000000"/>
          <w:sz w:val="26"/>
          <w:szCs w:val="26"/>
        </w:rPr>
      </w:pPr>
      <w:ins w:id="5351" w:author="Unknown">
        <w:r>
          <w:rPr>
            <w:rFonts w:ascii="Calibri" w:hAnsi="Calibri"/>
            <w:color w:val="000000"/>
            <w:sz w:val="26"/>
            <w:szCs w:val="26"/>
          </w:rPr>
          <w:t>Incercati codul</w:t>
        </w:r>
      </w:ins>
    </w:p>
    <w:p w:rsidR="00CE1D16" w:rsidRDefault="00CE1D16" w:rsidP="00CE1D16">
      <w:pPr>
        <w:pStyle w:val="Heading4"/>
        <w:shd w:val="clear" w:color="auto" w:fill="FEFEFF"/>
        <w:spacing w:before="240" w:after="105"/>
        <w:ind w:left="1537"/>
        <w:rPr>
          <w:ins w:id="5352" w:author="Unknown"/>
          <w:rFonts w:ascii="Calibri" w:hAnsi="Calibri"/>
          <w:color w:val="000000"/>
          <w:sz w:val="26"/>
          <w:szCs w:val="26"/>
          <w:u w:val="single"/>
        </w:rPr>
      </w:pPr>
      <w:ins w:id="5353" w:author="Unknown">
        <w:r>
          <w:rPr>
            <w:rFonts w:ascii="Calibri" w:hAnsi="Calibri"/>
            <w:color w:val="000000"/>
            <w:sz w:val="26"/>
            <w:szCs w:val="26"/>
            <w:u w:val="single"/>
          </w:rPr>
          <w:lastRenderedPageBreak/>
          <w:t>Proprietati obiect Image</w:t>
        </w:r>
      </w:ins>
    </w:p>
    <w:p w:rsidR="00CE1D16" w:rsidRDefault="00CE1D16" w:rsidP="00CE1D16">
      <w:pPr>
        <w:shd w:val="clear" w:color="auto" w:fill="FEFEFF"/>
        <w:rPr>
          <w:ins w:id="5354" w:author="Unknown"/>
          <w:rFonts w:ascii="Calibri" w:hAnsi="Calibri"/>
          <w:color w:val="000000"/>
          <w:sz w:val="26"/>
          <w:szCs w:val="26"/>
        </w:rPr>
      </w:pPr>
      <w:ins w:id="5355" w:author="Unknown">
        <w:r>
          <w:rPr>
            <w:rStyle w:val="HTMLCode"/>
            <w:rFonts w:eastAsiaTheme="minorHAnsi"/>
            <w:b/>
            <w:bCs/>
            <w:color w:val="0000EB"/>
            <w:shd w:val="clear" w:color="auto" w:fill="AEFBAE"/>
          </w:rPr>
          <w:t>alt</w:t>
        </w:r>
        <w:r>
          <w:rPr>
            <w:rFonts w:ascii="Calibri" w:hAnsi="Calibri"/>
            <w:color w:val="000000"/>
            <w:sz w:val="26"/>
            <w:szCs w:val="26"/>
          </w:rPr>
          <w:t> - returneaza sau seteaza valoarea atributului 'alt'.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56" w:author="Unknown"/>
          <w:color w:val="0101FF"/>
          <w:sz w:val="23"/>
          <w:szCs w:val="23"/>
        </w:rPr>
      </w:pPr>
      <w:ins w:id="5357" w:author="Unknown">
        <w:r>
          <w:rPr>
            <w:color w:val="0101FF"/>
            <w:sz w:val="23"/>
            <w:szCs w:val="23"/>
          </w:rPr>
          <w:t>&lt;h4&gt;Exemplu alt&lt;/h4&gt;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58" w:author="Unknown"/>
          <w:color w:val="0101FF"/>
          <w:sz w:val="23"/>
          <w:szCs w:val="23"/>
        </w:rPr>
      </w:pPr>
      <w:ins w:id="5359" w:author="Unknown">
        <w:r>
          <w:rPr>
            <w:color w:val="0101FF"/>
            <w:sz w:val="23"/>
            <w:szCs w:val="23"/>
          </w:rPr>
          <w:t>&lt;p&gt;La clic pe imagine, afiseaza la #resp valoarea atributului 'alt'.&lt;/p&gt;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0" w:author="Unknown"/>
          <w:color w:val="0101FF"/>
          <w:sz w:val="23"/>
          <w:szCs w:val="23"/>
        </w:rPr>
      </w:pPr>
      <w:ins w:id="5361" w:author="Unknown">
        <w:r>
          <w:rPr>
            <w:color w:val="0101FF"/>
            <w:sz w:val="23"/>
            <w:szCs w:val="23"/>
          </w:rPr>
          <w:t>&lt;img src='javascript/imgs/smile_gift.png' height='115' width='130' alt='Zambeste' id='im1'/&gt;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2" w:author="Unknown"/>
          <w:color w:val="0101FF"/>
          <w:sz w:val="23"/>
          <w:szCs w:val="23"/>
        </w:rPr>
      </w:pPr>
      <w:ins w:id="5363"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5" w:author="Unknown"/>
          <w:color w:val="0101FF"/>
          <w:sz w:val="23"/>
          <w:szCs w:val="23"/>
        </w:rPr>
      </w:pPr>
      <w:ins w:id="536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7" w:author="Unknown"/>
          <w:color w:val="0101FF"/>
          <w:sz w:val="23"/>
          <w:szCs w:val="23"/>
        </w:rPr>
      </w:pPr>
      <w:ins w:id="5368" w:author="Unknown">
        <w:r>
          <w:rPr>
            <w:color w:val="0101FF"/>
            <w:sz w:val="23"/>
            <w:szCs w:val="23"/>
          </w:rPr>
          <w:t>var img = document.getElementById('im1');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69" w:author="Unknown"/>
          <w:color w:val="0101FF"/>
          <w:sz w:val="23"/>
          <w:szCs w:val="23"/>
        </w:rPr>
      </w:pPr>
      <w:ins w:id="5370" w:author="Unknown">
        <w:r>
          <w:rPr>
            <w:color w:val="0101FF"/>
            <w:sz w:val="23"/>
            <w:szCs w:val="23"/>
          </w:rPr>
          <w:t>img.addEventListener('click',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71" w:author="Unknown"/>
          <w:color w:val="0101FF"/>
          <w:sz w:val="23"/>
          <w:szCs w:val="23"/>
        </w:rPr>
      </w:pPr>
      <w:ins w:id="5372" w:author="Unknown">
        <w:r>
          <w:rPr>
            <w:color w:val="0101FF"/>
            <w:sz w:val="23"/>
            <w:szCs w:val="23"/>
          </w:rPr>
          <w:t xml:space="preserve"> document.getElementById('resp').innerHTML = ev.target.alt;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73" w:author="Unknown"/>
          <w:color w:val="0101FF"/>
          <w:sz w:val="23"/>
          <w:szCs w:val="23"/>
        </w:rPr>
      </w:pPr>
      <w:ins w:id="537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75" w:author="Unknown"/>
          <w:color w:val="0101FF"/>
          <w:sz w:val="23"/>
          <w:szCs w:val="23"/>
        </w:rPr>
      </w:pPr>
      <w:ins w:id="5376" w:author="Unknown">
        <w:r>
          <w:rPr>
            <w:color w:val="0101FF"/>
            <w:sz w:val="23"/>
            <w:szCs w:val="23"/>
          </w:rPr>
          <w:t>&lt;/script&gt;</w:t>
        </w:r>
      </w:ins>
    </w:p>
    <w:p w:rsidR="00CE1D16" w:rsidRDefault="00CE1D16" w:rsidP="00CE1D16">
      <w:pPr>
        <w:shd w:val="clear" w:color="auto" w:fill="FEFEFF"/>
        <w:rPr>
          <w:ins w:id="5377" w:author="Unknown"/>
          <w:rFonts w:ascii="Calibri" w:hAnsi="Calibri"/>
          <w:color w:val="000000"/>
          <w:sz w:val="26"/>
          <w:szCs w:val="26"/>
        </w:rPr>
      </w:pPr>
      <w:ins w:id="5378" w:author="Unknown">
        <w:r>
          <w:rPr>
            <w:rFonts w:ascii="Calibri" w:hAnsi="Calibri"/>
            <w:color w:val="000000"/>
            <w:sz w:val="26"/>
            <w:szCs w:val="26"/>
          </w:rPr>
          <w:t>Incercati codul</w:t>
        </w:r>
      </w:ins>
    </w:p>
    <w:p w:rsidR="00CE1D16" w:rsidRDefault="00CE1D16" w:rsidP="00CE1D16">
      <w:pPr>
        <w:shd w:val="clear" w:color="auto" w:fill="FEFEFF"/>
        <w:rPr>
          <w:ins w:id="5379" w:author="Unknown"/>
          <w:rFonts w:ascii="Calibri" w:hAnsi="Calibri"/>
          <w:color w:val="000000"/>
          <w:sz w:val="26"/>
          <w:szCs w:val="26"/>
        </w:rPr>
      </w:pPr>
      <w:ins w:id="5380" w:author="Unknown">
        <w:r>
          <w:rPr>
            <w:rStyle w:val="HTMLCode"/>
            <w:rFonts w:eastAsiaTheme="minorHAnsi"/>
            <w:b/>
            <w:bCs/>
            <w:color w:val="0000EB"/>
            <w:u w:val="single"/>
          </w:rPr>
          <w:t>complete</w:t>
        </w:r>
        <w:r>
          <w:rPr>
            <w:rFonts w:ascii="Calibri" w:hAnsi="Calibri"/>
            <w:color w:val="000000"/>
            <w:sz w:val="26"/>
            <w:szCs w:val="26"/>
          </w:rPr>
          <w:t> - returneaza True daca imaginea s-a incarcat complet, in caz contrar, False.</w:t>
        </w:r>
        <w:r>
          <w:rPr>
            <w:rStyle w:val="HTMLCode"/>
            <w:rFonts w:eastAsiaTheme="minorHAnsi"/>
            <w:b/>
            <w:bCs/>
            <w:color w:val="0000EB"/>
            <w:u w:val="single"/>
          </w:rPr>
          <w:t>height</w:t>
        </w:r>
        <w:r>
          <w:rPr>
            <w:rFonts w:ascii="Calibri" w:hAnsi="Calibri"/>
            <w:color w:val="000000"/>
            <w:sz w:val="26"/>
            <w:szCs w:val="26"/>
          </w:rPr>
          <w:t> - returneaza sau seteaza valoarea atributului 'height'.</w:t>
        </w:r>
        <w:r>
          <w:rPr>
            <w:rStyle w:val="HTMLCode"/>
            <w:rFonts w:eastAsiaTheme="minorHAnsi"/>
            <w:b/>
            <w:bCs/>
            <w:color w:val="0000EB"/>
            <w:u w:val="single"/>
          </w:rPr>
          <w:t>isMap</w:t>
        </w:r>
        <w:r>
          <w:rPr>
            <w:rFonts w:ascii="Calibri" w:hAnsi="Calibri"/>
            <w:color w:val="000000"/>
            <w:sz w:val="26"/>
            <w:szCs w:val="26"/>
          </w:rPr>
          <w:t> - returneaza True daca imaginea are setat atributul 'ismap', in caz contrar, False.</w:t>
        </w:r>
        <w:r>
          <w:rPr>
            <w:rStyle w:val="HTMLCode"/>
            <w:rFonts w:eastAsiaTheme="minorHAnsi"/>
            <w:b/>
            <w:bCs/>
            <w:color w:val="0000EB"/>
            <w:u w:val="single"/>
          </w:rPr>
          <w:t>naturalHeight</w:t>
        </w:r>
        <w:r>
          <w:rPr>
            <w:rFonts w:ascii="Calibri" w:hAnsi="Calibri"/>
            <w:color w:val="000000"/>
            <w:sz w:val="26"/>
            <w:szCs w:val="26"/>
          </w:rPr>
          <w:t> - returneaza inaltimea originala a imaginii.</w:t>
        </w:r>
        <w:r>
          <w:rPr>
            <w:rStyle w:val="HTMLCode"/>
            <w:rFonts w:eastAsiaTheme="minorHAnsi"/>
            <w:b/>
            <w:bCs/>
            <w:color w:val="0000EB"/>
            <w:u w:val="single"/>
          </w:rPr>
          <w:t>naturalWidth</w:t>
        </w:r>
        <w:r>
          <w:rPr>
            <w:rFonts w:ascii="Calibri" w:hAnsi="Calibri"/>
            <w:color w:val="000000"/>
            <w:sz w:val="26"/>
            <w:szCs w:val="26"/>
          </w:rPr>
          <w:t> - returneaza lungimea originala a imaginii.</w:t>
        </w:r>
        <w:r>
          <w:rPr>
            <w:rStyle w:val="HTMLCode"/>
            <w:rFonts w:eastAsiaTheme="minorHAnsi"/>
            <w:b/>
            <w:bCs/>
            <w:color w:val="0000EB"/>
            <w:u w:val="single"/>
          </w:rPr>
          <w:t>src</w:t>
        </w:r>
        <w:r>
          <w:rPr>
            <w:rFonts w:ascii="Calibri" w:hAnsi="Calibri"/>
            <w:color w:val="000000"/>
            <w:sz w:val="26"/>
            <w:szCs w:val="26"/>
          </w:rPr>
          <w:t> - returneaza sau seteaza valoarea atributului 'src'.</w:t>
        </w:r>
        <w:r>
          <w:rPr>
            <w:rStyle w:val="HTMLCode"/>
            <w:rFonts w:eastAsiaTheme="minorHAnsi"/>
            <w:b/>
            <w:bCs/>
            <w:color w:val="0000EB"/>
            <w:u w:val="single"/>
          </w:rPr>
          <w:t>useMap</w:t>
        </w:r>
        <w:r>
          <w:rPr>
            <w:rFonts w:ascii="Calibri" w:hAnsi="Calibri"/>
            <w:color w:val="000000"/>
            <w:sz w:val="26"/>
            <w:szCs w:val="26"/>
          </w:rPr>
          <w:t> - returneaza sau seteaza valoarea atributului 'usemap' dintr-o imagine.</w:t>
        </w:r>
        <w:r>
          <w:rPr>
            <w:rStyle w:val="HTMLCode"/>
            <w:rFonts w:eastAsiaTheme="minorHAnsi"/>
            <w:b/>
            <w:bCs/>
            <w:color w:val="0000EB"/>
            <w:u w:val="single"/>
          </w:rPr>
          <w:t>width</w:t>
        </w:r>
        <w:r>
          <w:rPr>
            <w:rFonts w:ascii="Calibri" w:hAnsi="Calibri"/>
            <w:color w:val="000000"/>
            <w:sz w:val="26"/>
            <w:szCs w:val="26"/>
          </w:rPr>
          <w:t> - returneaza sau seteaza valoarea atributului 'width'.</w:t>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381" w:author="Unknown"/>
          <w:rFonts w:ascii="Calibri" w:hAnsi="Calibri"/>
          <w:color w:val="000000"/>
          <w:spacing w:val="15"/>
          <w:sz w:val="27"/>
          <w:szCs w:val="27"/>
          <w:u w:val="single"/>
        </w:rPr>
      </w:pPr>
      <w:ins w:id="5382" w:author="Unknown">
        <w:r>
          <w:rPr>
            <w:rFonts w:ascii="Calibri" w:hAnsi="Calibri"/>
            <w:color w:val="000000"/>
            <w:spacing w:val="15"/>
            <w:u w:val="single"/>
          </w:rPr>
          <w:t>Preluare mai multe imagini dintr-un element HTML</w:t>
        </w:r>
      </w:ins>
    </w:p>
    <w:p w:rsidR="00CE1D16" w:rsidRDefault="00CE1D16" w:rsidP="00CE1D16">
      <w:pPr>
        <w:pStyle w:val="ptxt"/>
        <w:shd w:val="clear" w:color="auto" w:fill="FEFEFF"/>
        <w:spacing w:before="105" w:beforeAutospacing="0" w:after="120" w:afterAutospacing="0"/>
        <w:ind w:left="120" w:firstLine="300"/>
        <w:rPr>
          <w:ins w:id="5383" w:author="Unknown"/>
          <w:rFonts w:ascii="Calibri" w:hAnsi="Calibri"/>
          <w:color w:val="000000"/>
          <w:sz w:val="26"/>
          <w:szCs w:val="26"/>
        </w:rPr>
      </w:pPr>
      <w:ins w:id="5384" w:author="Unknown">
        <w:r>
          <w:rPr>
            <w:rFonts w:ascii="Calibri" w:hAnsi="Calibri"/>
            <w:color w:val="000000"/>
            <w:sz w:val="26"/>
            <w:szCs w:val="26"/>
          </w:rPr>
          <w:t>Daca intr-un element HTML aveti mai multe imagini si vreti sa le preluati in JavaScript, se poate folosi una din aceste metode: </w:t>
        </w:r>
        <w:r>
          <w:rPr>
            <w:rStyle w:val="HTMLCode"/>
            <w:b/>
            <w:bCs/>
            <w:color w:val="0000EE"/>
          </w:rPr>
          <w:t>getElementsByTagName('img')</w:t>
        </w:r>
        <w:r>
          <w:rPr>
            <w:rFonts w:ascii="Calibri" w:hAnsi="Calibri"/>
            <w:color w:val="000000"/>
            <w:sz w:val="26"/>
            <w:szCs w:val="26"/>
          </w:rPr>
          <w:t> sau </w:t>
        </w:r>
        <w:r>
          <w:rPr>
            <w:rStyle w:val="HTMLCode"/>
            <w:b/>
            <w:bCs/>
            <w:color w:val="0000EE"/>
          </w:rPr>
          <w:t>querySelectorAll('css_sel')</w:t>
        </w:r>
        <w:r>
          <w:rPr>
            <w:rFonts w:ascii="Calibri" w:hAnsi="Calibri"/>
            <w:color w:val="000000"/>
            <w:sz w:val="26"/>
            <w:szCs w:val="26"/>
          </w:rPr>
          <w:t> ('</w:t>
        </w:r>
        <w:r>
          <w:rPr>
            <w:rStyle w:val="si"/>
            <w:rFonts w:ascii="Calibri" w:eastAsiaTheme="majorEastAsia" w:hAnsi="Calibri"/>
            <w:i/>
            <w:iCs/>
            <w:color w:val="000000"/>
            <w:sz w:val="26"/>
            <w:szCs w:val="26"/>
          </w:rPr>
          <w:t>css_sel</w:t>
        </w:r>
        <w:r>
          <w:rPr>
            <w:rFonts w:ascii="Calibri" w:hAnsi="Calibri"/>
            <w:color w:val="000000"/>
            <w:sz w:val="26"/>
            <w:szCs w:val="26"/>
          </w:rPr>
          <w:t>' e selectorul CSS ce reprezinta imaginile).</w:t>
        </w:r>
        <w:r>
          <w:rPr>
            <w:rFonts w:ascii="Calibri" w:hAnsi="Calibri"/>
            <w:color w:val="000000"/>
            <w:sz w:val="26"/>
            <w:szCs w:val="26"/>
          </w:rPr>
          <w:br/>
          <w:t>Ambele metode returneaza un array cu elementele preluate, si pot fi parcurse cu instructiunea </w:t>
        </w:r>
        <w:r>
          <w:rPr>
            <w:rStyle w:val="HTMLCode"/>
            <w:b/>
            <w:bCs/>
            <w:color w:val="0000EE"/>
          </w:rPr>
          <w:t>for()</w:t>
        </w:r>
        <w:r>
          <w:rPr>
            <w:rFonts w:ascii="Calibri" w:hAnsi="Calibri"/>
            <w:color w:val="000000"/>
            <w:sz w:val="26"/>
            <w:szCs w:val="26"/>
          </w:rPr>
          <w:t>.</w:t>
        </w:r>
      </w:ins>
    </w:p>
    <w:p w:rsidR="00CE1D16" w:rsidRDefault="00CE1D16" w:rsidP="00CE1D16">
      <w:pPr>
        <w:shd w:val="clear" w:color="auto" w:fill="FEFEFF"/>
        <w:rPr>
          <w:ins w:id="5385" w:author="Unknown"/>
          <w:rFonts w:ascii="Calibri" w:hAnsi="Calibri"/>
          <w:color w:val="000000"/>
          <w:sz w:val="26"/>
          <w:szCs w:val="26"/>
        </w:rPr>
      </w:pPr>
      <w:ins w:id="5386" w:author="Unknown">
        <w:r>
          <w:rPr>
            <w:rFonts w:ascii="Calibri" w:hAnsi="Calibri"/>
            <w:color w:val="000000"/>
            <w:sz w:val="26"/>
            <w:szCs w:val="26"/>
          </w:rPr>
          <w:br/>
          <w:t>- Exemplu cu </w:t>
        </w:r>
        <w:r>
          <w:rPr>
            <w:rStyle w:val="HTMLCode"/>
            <w:rFonts w:eastAsiaTheme="minorHAnsi"/>
            <w:b/>
            <w:bCs/>
            <w:color w:val="0000EE"/>
          </w:rPr>
          <w:t>getElementsByTagName('img')</w:t>
        </w:r>
        <w:r>
          <w:rPr>
            <w:rFonts w:ascii="Calibri" w:hAnsi="Calibri"/>
            <w:color w:val="000000"/>
            <w:sz w:val="26"/>
            <w:szCs w:val="26"/>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87" w:author="Unknown"/>
          <w:color w:val="0101FF"/>
          <w:sz w:val="23"/>
          <w:szCs w:val="23"/>
        </w:rPr>
      </w:pPr>
      <w:ins w:id="5388" w:author="Unknown">
        <w:r>
          <w:rPr>
            <w:color w:val="0101FF"/>
            <w:sz w:val="23"/>
            <w:szCs w:val="23"/>
          </w:rPr>
          <w:t>//preia toate imaginile dintr-un element cu id 'dv1'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89" w:author="Unknown"/>
          <w:color w:val="0101FF"/>
          <w:sz w:val="23"/>
          <w:szCs w:val="23"/>
        </w:rPr>
      </w:pPr>
      <w:ins w:id="5390" w:author="Unknown">
        <w:r>
          <w:rPr>
            <w:color w:val="0101FF"/>
            <w:sz w:val="23"/>
            <w:szCs w:val="23"/>
          </w:rPr>
          <w:t>var imgs = document.getElementById('dv1').getElementsByTagName('img');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9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92" w:author="Unknown"/>
          <w:color w:val="0101FF"/>
          <w:sz w:val="23"/>
          <w:szCs w:val="23"/>
        </w:rPr>
      </w:pPr>
      <w:ins w:id="5393" w:author="Unknown">
        <w:r>
          <w:rPr>
            <w:color w:val="0101FF"/>
            <w:sz w:val="23"/>
            <w:szCs w:val="23"/>
          </w:rPr>
          <w:lastRenderedPageBreak/>
          <w:t>//parcurge imaginile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94" w:author="Unknown"/>
          <w:color w:val="0101FF"/>
          <w:sz w:val="23"/>
          <w:szCs w:val="23"/>
        </w:rPr>
      </w:pPr>
      <w:ins w:id="5395" w:author="Unknown">
        <w:r>
          <w:rPr>
            <w:color w:val="0101FF"/>
            <w:sz w:val="23"/>
            <w:szCs w:val="23"/>
          </w:rPr>
          <w:t>for(var i=0; i&lt;imgs.length;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96" w:author="Unknown"/>
          <w:color w:val="0101FF"/>
          <w:sz w:val="23"/>
          <w:szCs w:val="23"/>
        </w:rPr>
      </w:pPr>
      <w:ins w:id="5397" w:author="Unknown">
        <w:r>
          <w:rPr>
            <w:color w:val="0101FF"/>
            <w:sz w:val="23"/>
            <w:szCs w:val="23"/>
          </w:rPr>
          <w:t xml:space="preserve"> //cod executat la fiecare imagine parcursa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398" w:author="Unknown"/>
          <w:color w:val="0101FF"/>
          <w:sz w:val="23"/>
          <w:szCs w:val="23"/>
        </w:rPr>
      </w:pPr>
      <w:ins w:id="5399" w:author="Unknown">
        <w:r>
          <w:rPr>
            <w:color w:val="0101FF"/>
            <w:sz w:val="23"/>
            <w:szCs w:val="23"/>
          </w:rPr>
          <w:t>}</w:t>
        </w:r>
      </w:ins>
    </w:p>
    <w:p w:rsidR="00CE1D16" w:rsidRDefault="00CE1D16" w:rsidP="00CE1D16">
      <w:pPr>
        <w:shd w:val="clear" w:color="auto" w:fill="FEFEFF"/>
        <w:rPr>
          <w:ins w:id="5400" w:author="Unknown"/>
          <w:rFonts w:ascii="Calibri" w:hAnsi="Calibri"/>
          <w:color w:val="000000"/>
          <w:sz w:val="26"/>
          <w:szCs w:val="26"/>
        </w:rPr>
      </w:pPr>
      <w:ins w:id="5401" w:author="Unknown">
        <w:r>
          <w:rPr>
            <w:rFonts w:ascii="Calibri" w:hAnsi="Calibri"/>
            <w:color w:val="000000"/>
            <w:sz w:val="26"/>
            <w:szCs w:val="26"/>
          </w:rPr>
          <w:br/>
          <w:t>- Exemplu cu </w:t>
        </w:r>
        <w:r>
          <w:rPr>
            <w:rStyle w:val="HTMLCode"/>
            <w:rFonts w:eastAsiaTheme="minorHAnsi"/>
            <w:b/>
            <w:bCs/>
            <w:color w:val="0000EE"/>
          </w:rPr>
          <w:t>querySelectorAll()</w:t>
        </w:r>
        <w:r>
          <w:rPr>
            <w:rFonts w:ascii="Calibri" w:hAnsi="Calibri"/>
            <w:color w:val="000000"/>
            <w:sz w:val="26"/>
            <w:szCs w:val="26"/>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02" w:author="Unknown"/>
          <w:color w:val="0101FF"/>
          <w:sz w:val="23"/>
          <w:szCs w:val="23"/>
        </w:rPr>
      </w:pPr>
      <w:ins w:id="5403" w:author="Unknown">
        <w:r>
          <w:rPr>
            <w:color w:val="0101FF"/>
            <w:sz w:val="23"/>
            <w:szCs w:val="23"/>
          </w:rPr>
          <w:t>//preia toate imaginile cu class 'cls_im' dintr-un element cu id 'dv1'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04" w:author="Unknown"/>
          <w:color w:val="0101FF"/>
          <w:sz w:val="23"/>
          <w:szCs w:val="23"/>
        </w:rPr>
      </w:pPr>
      <w:ins w:id="5405" w:author="Unknown">
        <w:r>
          <w:rPr>
            <w:color w:val="0101FF"/>
            <w:sz w:val="23"/>
            <w:szCs w:val="23"/>
          </w:rPr>
          <w:t>var imgs = document.querySelectorAll('#dv1 img.cls_im');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0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07" w:author="Unknown"/>
          <w:color w:val="0101FF"/>
          <w:sz w:val="23"/>
          <w:szCs w:val="23"/>
        </w:rPr>
      </w:pPr>
      <w:ins w:id="5408" w:author="Unknown">
        <w:r>
          <w:rPr>
            <w:color w:val="0101FF"/>
            <w:sz w:val="23"/>
            <w:szCs w:val="23"/>
          </w:rPr>
          <w:t>//parcurge imaginile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09" w:author="Unknown"/>
          <w:color w:val="0101FF"/>
          <w:sz w:val="23"/>
          <w:szCs w:val="23"/>
        </w:rPr>
      </w:pPr>
      <w:ins w:id="5410" w:author="Unknown">
        <w:r>
          <w:rPr>
            <w:color w:val="0101FF"/>
            <w:sz w:val="23"/>
            <w:szCs w:val="23"/>
          </w:rPr>
          <w:t>for(var i=0; i&lt;imgs.length;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11" w:author="Unknown"/>
          <w:color w:val="0101FF"/>
          <w:sz w:val="23"/>
          <w:szCs w:val="23"/>
        </w:rPr>
      </w:pPr>
      <w:ins w:id="5412" w:author="Unknown">
        <w:r>
          <w:rPr>
            <w:color w:val="0101FF"/>
            <w:sz w:val="23"/>
            <w:szCs w:val="23"/>
          </w:rPr>
          <w:t xml:space="preserve"> //cod executat la fiecare imagine parcursa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13" w:author="Unknown"/>
          <w:color w:val="0101FF"/>
          <w:sz w:val="23"/>
          <w:szCs w:val="23"/>
        </w:rPr>
      </w:pPr>
      <w:ins w:id="5414" w:author="Unknown">
        <w:r>
          <w:rPr>
            <w:color w:val="0101FF"/>
            <w:sz w:val="23"/>
            <w:szCs w:val="23"/>
          </w:rPr>
          <w:t>}</w:t>
        </w:r>
      </w:ins>
    </w:p>
    <w:p w:rsidR="00CE1D16" w:rsidRDefault="00CE1D16" w:rsidP="00CE1D16">
      <w:pPr>
        <w:shd w:val="clear" w:color="auto" w:fill="FEFEFF"/>
        <w:rPr>
          <w:ins w:id="5415" w:author="Unknown"/>
          <w:rFonts w:ascii="Calibri" w:hAnsi="Calibri"/>
          <w:color w:val="000000"/>
          <w:sz w:val="26"/>
          <w:szCs w:val="26"/>
        </w:rPr>
      </w:pPr>
      <w:ins w:id="5416"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417" w:author="Unknown"/>
          <w:rFonts w:ascii="Calibri" w:hAnsi="Calibri"/>
          <w:color w:val="000000"/>
          <w:spacing w:val="15"/>
          <w:sz w:val="27"/>
          <w:szCs w:val="27"/>
          <w:u w:val="single"/>
        </w:rPr>
      </w:pPr>
      <w:ins w:id="5418" w:author="Unknown">
        <w:r>
          <w:rPr>
            <w:rFonts w:ascii="Calibri" w:hAnsi="Calibri"/>
            <w:color w:val="000000"/>
            <w:spacing w:val="15"/>
            <w:u w:val="single"/>
          </w:rPr>
          <w:t>Schimbare Imagine cu alta</w:t>
        </w:r>
      </w:ins>
    </w:p>
    <w:p w:rsidR="00CE1D16" w:rsidRDefault="00CE1D16" w:rsidP="00CE1D16">
      <w:pPr>
        <w:pStyle w:val="ptxt"/>
        <w:shd w:val="clear" w:color="auto" w:fill="FEFEFF"/>
        <w:spacing w:before="105" w:beforeAutospacing="0" w:after="120" w:afterAutospacing="0"/>
        <w:ind w:left="120" w:firstLine="300"/>
        <w:rPr>
          <w:ins w:id="5419" w:author="Unknown"/>
          <w:rFonts w:ascii="Calibri" w:hAnsi="Calibri"/>
          <w:color w:val="000000"/>
          <w:sz w:val="26"/>
          <w:szCs w:val="26"/>
        </w:rPr>
      </w:pPr>
      <w:ins w:id="5420" w:author="Unknown">
        <w:r>
          <w:rPr>
            <w:rFonts w:ascii="Calibri" w:hAnsi="Calibri"/>
            <w:color w:val="000000"/>
            <w:sz w:val="26"/>
            <w:szCs w:val="26"/>
          </w:rPr>
          <w:t>Daca doriti sa schimbati o imagine din pagina cu una de la o alta adresa, se poate simplu, modificand adresa de la '</w:t>
        </w:r>
        <w:r>
          <w:rPr>
            <w:rStyle w:val="HTMLCode"/>
            <w:b/>
            <w:bCs/>
            <w:color w:val="0000EE"/>
          </w:rPr>
          <w:t>src</w:t>
        </w:r>
        <w:r>
          <w:rPr>
            <w:rFonts w:ascii="Calibri" w:hAnsi="Calibri"/>
            <w:color w:val="000000"/>
            <w:sz w:val="26"/>
            <w:szCs w:val="26"/>
          </w:rPr>
          <w:t>' cu cea noua.</w:t>
        </w:r>
      </w:ins>
    </w:p>
    <w:p w:rsidR="00CE1D16" w:rsidRDefault="00CE1D16" w:rsidP="00CE1D16">
      <w:pPr>
        <w:shd w:val="clear" w:color="auto" w:fill="F0FEF1"/>
        <w:rPr>
          <w:ins w:id="5421" w:author="Unknown"/>
          <w:rFonts w:ascii="Calibri" w:hAnsi="Calibri"/>
          <w:b/>
          <w:bCs/>
          <w:color w:val="000000"/>
          <w:sz w:val="24"/>
          <w:szCs w:val="24"/>
        </w:rPr>
      </w:pPr>
      <w:ins w:id="5422" w:author="Unknown">
        <w:r>
          <w:rPr>
            <w:rFonts w:ascii="Calibri" w:hAnsi="Calibri"/>
            <w:b/>
            <w:bCs/>
            <w:color w:val="000000"/>
          </w:rPr>
          <w:t>var img = document.getElementById('id_img');</w:t>
        </w:r>
        <w:r>
          <w:rPr>
            <w:rFonts w:ascii="Calibri" w:hAnsi="Calibri"/>
            <w:b/>
            <w:bCs/>
            <w:color w:val="000000"/>
          </w:rPr>
          <w:br/>
          <w:t>img.src ='adresa/alta_imagine.jpg';</w:t>
        </w:r>
      </w:ins>
    </w:p>
    <w:p w:rsidR="00CE1D16" w:rsidRDefault="00CE1D16" w:rsidP="00CE1D16">
      <w:pPr>
        <w:shd w:val="clear" w:color="auto" w:fill="FEFEFF"/>
        <w:rPr>
          <w:ins w:id="5423" w:author="Unknown"/>
          <w:rFonts w:ascii="Calibri" w:hAnsi="Calibri"/>
          <w:color w:val="000000"/>
          <w:sz w:val="26"/>
          <w:szCs w:val="26"/>
        </w:rPr>
      </w:pPr>
      <w:ins w:id="5424" w:author="Unknown">
        <w:r>
          <w:rPr>
            <w:rFonts w:ascii="Calibri" w:hAnsi="Calibri"/>
            <w:color w:val="000000"/>
            <w:sz w:val="26"/>
            <w:szCs w:val="26"/>
          </w:rPr>
          <w:br/>
          <w:t>- Iata un exemplu practic. La clic pe un buton se schimba in acelasi loc imagini cu adrese dintr-un array.</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25" w:author="Unknown"/>
          <w:color w:val="0101FF"/>
          <w:sz w:val="23"/>
          <w:szCs w:val="23"/>
        </w:rPr>
      </w:pPr>
      <w:ins w:id="5426" w:author="Unknown">
        <w:r>
          <w:rPr>
            <w:color w:val="0101FF"/>
            <w:sz w:val="23"/>
            <w:szCs w:val="23"/>
          </w:rPr>
          <w:t>&lt;h4&gt;Exemplu schimbare imagini&lt;/h4&gt;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27" w:author="Unknown"/>
          <w:color w:val="0101FF"/>
          <w:sz w:val="23"/>
          <w:szCs w:val="23"/>
        </w:rPr>
      </w:pPr>
      <w:ins w:id="5428" w:author="Unknown">
        <w:r>
          <w:rPr>
            <w:color w:val="0101FF"/>
            <w:sz w:val="23"/>
            <w:szCs w:val="23"/>
          </w:rPr>
          <w:t>&lt;p&gt;La click pe butonul 'Schimba imaginea' se afiseaza o noua imagine cu adresa preluata dintr-un array cu 4 adrese.&lt;/p&gt;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29" w:author="Unknown"/>
          <w:color w:val="0101FF"/>
          <w:sz w:val="23"/>
          <w:szCs w:val="23"/>
        </w:rPr>
      </w:pPr>
      <w:ins w:id="5430" w:author="Unknown">
        <w:r>
          <w:rPr>
            <w:color w:val="0101FF"/>
            <w:sz w:val="23"/>
            <w:szCs w:val="23"/>
          </w:rPr>
          <w:t>&lt;img src='javascript/imgs/sunshine.jpg' id='im1' height='235' width='340' alt='Image'/&gt;&lt;br&gt;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31" w:author="Unknown"/>
          <w:color w:val="0101FF"/>
          <w:sz w:val="23"/>
          <w:szCs w:val="23"/>
        </w:rPr>
      </w:pPr>
      <w:ins w:id="5432" w:author="Unknown">
        <w:r>
          <w:rPr>
            <w:color w:val="0101FF"/>
            <w:sz w:val="23"/>
            <w:szCs w:val="23"/>
          </w:rPr>
          <w:t>&lt;button id='btn1'&gt;Schimba imaginea&lt;/button&gt;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3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34" w:author="Unknown"/>
          <w:color w:val="0101FF"/>
          <w:sz w:val="23"/>
          <w:szCs w:val="23"/>
        </w:rPr>
      </w:pPr>
      <w:ins w:id="543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36" w:author="Unknown"/>
          <w:color w:val="0101FF"/>
          <w:sz w:val="23"/>
          <w:szCs w:val="23"/>
        </w:rPr>
      </w:pPr>
      <w:ins w:id="5437" w:author="Unknown">
        <w:r>
          <w:rPr>
            <w:color w:val="0101FF"/>
            <w:sz w:val="23"/>
            <w:szCs w:val="23"/>
          </w:rPr>
          <w:t>//array cu imagini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38" w:author="Unknown"/>
          <w:color w:val="0101FF"/>
          <w:sz w:val="23"/>
          <w:szCs w:val="23"/>
        </w:rPr>
      </w:pPr>
      <w:ins w:id="5439" w:author="Unknown">
        <w:r>
          <w:rPr>
            <w:color w:val="0101FF"/>
            <w:sz w:val="23"/>
            <w:szCs w:val="23"/>
          </w:rPr>
          <w:t>var imgs =['sunshine.jpg', 'spring_dream.jpg', 'spring_dream1.jpg', 'waterfall.jpg'];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0" w:author="Unknown"/>
          <w:color w:val="0101FF"/>
          <w:sz w:val="23"/>
          <w:szCs w:val="23"/>
        </w:rPr>
      </w:pPr>
      <w:ins w:id="5441" w:author="Unknown">
        <w:r>
          <w:rPr>
            <w:color w:val="0101FF"/>
            <w:sz w:val="23"/>
            <w:szCs w:val="23"/>
          </w:rPr>
          <w:t>var icm =0; //idexul imaginii curente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3" w:author="Unknown"/>
          <w:color w:val="0101FF"/>
          <w:sz w:val="23"/>
          <w:szCs w:val="23"/>
        </w:rPr>
      </w:pPr>
      <w:ins w:id="5444" w:author="Unknown">
        <w:r>
          <w:rPr>
            <w:color w:val="0101FF"/>
            <w:sz w:val="23"/>
            <w:szCs w:val="23"/>
          </w:rPr>
          <w:t>var img = document.getElementById('im1');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5" w:author="Unknown"/>
          <w:color w:val="0101FF"/>
          <w:sz w:val="23"/>
          <w:szCs w:val="23"/>
        </w:rPr>
      </w:pPr>
      <w:ins w:id="5446"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7" w:author="Unknown"/>
          <w:color w:val="0101FF"/>
          <w:sz w:val="23"/>
          <w:szCs w:val="23"/>
        </w:rPr>
      </w:pPr>
      <w:ins w:id="5448" w:author="Unknown">
        <w:r>
          <w:rPr>
            <w:color w:val="0101FF"/>
            <w:sz w:val="23"/>
            <w:szCs w:val="23"/>
          </w:rPr>
          <w:lastRenderedPageBreak/>
          <w:t xml:space="preserve"> icm++;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49" w:author="Unknown"/>
          <w:color w:val="0101FF"/>
          <w:sz w:val="23"/>
          <w:szCs w:val="23"/>
        </w:rPr>
      </w:pPr>
      <w:ins w:id="5450" w:author="Unknown">
        <w:r>
          <w:rPr>
            <w:color w:val="0101FF"/>
            <w:sz w:val="23"/>
            <w:szCs w:val="23"/>
          </w:rPr>
          <w:t xml:space="preserve"> if(icm &gt;= imgs.length) icm =0; //trece la 0 dupa ce ajunge la ultima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51" w:author="Unknown"/>
          <w:color w:val="0101FF"/>
          <w:sz w:val="23"/>
          <w:szCs w:val="23"/>
        </w:rPr>
      </w:pPr>
      <w:ins w:id="5452" w:author="Unknown">
        <w:r>
          <w:rPr>
            <w:color w:val="0101FF"/>
            <w:sz w:val="23"/>
            <w:szCs w:val="23"/>
          </w:rPr>
          <w:t xml:space="preserve"> img.src ='javascript/imgs/'+ imgs[icm];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53" w:author="Unknown"/>
          <w:color w:val="0101FF"/>
          <w:sz w:val="23"/>
          <w:szCs w:val="23"/>
        </w:rPr>
      </w:pPr>
      <w:ins w:id="545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55" w:author="Unknown"/>
          <w:color w:val="0101FF"/>
          <w:sz w:val="23"/>
          <w:szCs w:val="23"/>
        </w:rPr>
      </w:pPr>
      <w:ins w:id="5456" w:author="Unknown">
        <w:r>
          <w:rPr>
            <w:color w:val="0101FF"/>
            <w:sz w:val="23"/>
            <w:szCs w:val="23"/>
          </w:rPr>
          <w:t>&lt;/script&gt;</w:t>
        </w:r>
      </w:ins>
    </w:p>
    <w:p w:rsidR="00CE1D16" w:rsidRDefault="00CE1D16" w:rsidP="00CE1D16">
      <w:pPr>
        <w:shd w:val="clear" w:color="auto" w:fill="FEFEFF"/>
        <w:rPr>
          <w:ins w:id="5457" w:author="Unknown"/>
          <w:rFonts w:ascii="Calibri" w:hAnsi="Calibri"/>
          <w:color w:val="000000"/>
          <w:sz w:val="26"/>
          <w:szCs w:val="26"/>
        </w:rPr>
      </w:pPr>
      <w:ins w:id="5458"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459" w:author="Unknown"/>
          <w:rFonts w:ascii="Calibri" w:hAnsi="Calibri"/>
          <w:color w:val="000000"/>
          <w:spacing w:val="15"/>
          <w:sz w:val="27"/>
          <w:szCs w:val="27"/>
          <w:u w:val="single"/>
        </w:rPr>
      </w:pPr>
      <w:ins w:id="5460" w:author="Unknown">
        <w:r>
          <w:rPr>
            <w:rFonts w:ascii="Calibri" w:hAnsi="Calibri"/>
            <w:color w:val="000000"/>
            <w:spacing w:val="15"/>
            <w:u w:val="single"/>
          </w:rPr>
          <w:t>Preincarcare imagini</w:t>
        </w:r>
      </w:ins>
    </w:p>
    <w:p w:rsidR="00CE1D16" w:rsidRDefault="00CE1D16" w:rsidP="00CE1D16">
      <w:pPr>
        <w:pStyle w:val="ptxt"/>
        <w:shd w:val="clear" w:color="auto" w:fill="FEFEFF"/>
        <w:spacing w:before="105" w:beforeAutospacing="0" w:after="120" w:afterAutospacing="0"/>
        <w:ind w:left="120" w:firstLine="300"/>
        <w:rPr>
          <w:ins w:id="5461" w:author="Unknown"/>
          <w:rFonts w:ascii="Calibri" w:hAnsi="Calibri"/>
          <w:color w:val="000000"/>
          <w:sz w:val="26"/>
          <w:szCs w:val="26"/>
        </w:rPr>
      </w:pPr>
      <w:ins w:id="5462" w:author="Unknown">
        <w:r>
          <w:rPr>
            <w:rFonts w:ascii="Calibri" w:hAnsi="Calibri"/>
            <w:color w:val="000000"/>
            <w:sz w:val="26"/>
            <w:szCs w:val="26"/>
          </w:rPr>
          <w:t>In exemplul precedent, la clic pentru schimbare imagine browserul trebuie sa astepte afisare noi imagini pana cand aceasta este incarcata; iar in cazul unor imagini mari asteptarea poate dura prea mult. Acest lucru poate fi evitat prin "</w:t>
        </w:r>
        <w:r>
          <w:rPr>
            <w:rStyle w:val="Emphasis"/>
            <w:rFonts w:ascii="Calibri" w:hAnsi="Calibri"/>
            <w:color w:val="000000"/>
            <w:sz w:val="26"/>
            <w:szCs w:val="26"/>
          </w:rPr>
          <w:t>preincarcarea imaginilor</w:t>
        </w:r>
        <w:r>
          <w:rPr>
            <w:rFonts w:ascii="Calibri" w:hAnsi="Calibri"/>
            <w:color w:val="000000"/>
            <w:sz w:val="26"/>
            <w:szCs w:val="26"/>
          </w:rPr>
          <w:t>", folosind o instanta de obiect </w:t>
        </w:r>
        <w:r>
          <w:rPr>
            <w:rStyle w:val="HTMLCode"/>
            <w:b/>
            <w:bCs/>
            <w:color w:val="0000EE"/>
          </w:rPr>
          <w:t>Image</w:t>
        </w:r>
        <w:r>
          <w:rPr>
            <w:rFonts w:ascii="Calibri" w:hAnsi="Calibri"/>
            <w:color w:val="000000"/>
            <w:sz w:val="26"/>
            <w:szCs w:val="26"/>
          </w:rPr>
          <w:t>.</w:t>
        </w:r>
        <w:r>
          <w:rPr>
            <w:rFonts w:ascii="Calibri" w:hAnsi="Calibri"/>
            <w:color w:val="000000"/>
            <w:sz w:val="26"/>
            <w:szCs w:val="26"/>
          </w:rPr>
          <w:br/>
          <w:t>Sintaxa:</w:t>
        </w:r>
      </w:ins>
    </w:p>
    <w:p w:rsidR="00CE1D16" w:rsidRDefault="00CE1D16" w:rsidP="00CE1D16">
      <w:pPr>
        <w:shd w:val="clear" w:color="auto" w:fill="F0FEF1"/>
        <w:rPr>
          <w:ins w:id="5463" w:author="Unknown"/>
          <w:rFonts w:ascii="Calibri" w:hAnsi="Calibri"/>
          <w:b/>
          <w:bCs/>
          <w:color w:val="000000"/>
          <w:sz w:val="24"/>
          <w:szCs w:val="24"/>
        </w:rPr>
      </w:pPr>
      <w:ins w:id="5464" w:author="Unknown">
        <w:r>
          <w:rPr>
            <w:rFonts w:ascii="Calibri" w:hAnsi="Calibri"/>
            <w:b/>
            <w:bCs/>
            <w:color w:val="000000"/>
          </w:rPr>
          <w:t>var obimg = new Image();</w:t>
        </w:r>
        <w:r>
          <w:rPr>
            <w:rFonts w:ascii="Calibri" w:hAnsi="Calibri"/>
            <w:b/>
            <w:bCs/>
            <w:color w:val="000000"/>
          </w:rPr>
          <w:br/>
          <w:t>obimg.src ='adresa_img.jpg'; //preincarca imaginea</w:t>
        </w:r>
      </w:ins>
    </w:p>
    <w:p w:rsidR="00CE1D16" w:rsidRDefault="00CE1D16" w:rsidP="00CE1D16">
      <w:pPr>
        <w:shd w:val="clear" w:color="auto" w:fill="FEFEFF"/>
        <w:rPr>
          <w:ins w:id="5465" w:author="Unknown"/>
          <w:rFonts w:ascii="Calibri" w:hAnsi="Calibri"/>
          <w:color w:val="000000"/>
          <w:sz w:val="26"/>
          <w:szCs w:val="26"/>
        </w:rPr>
      </w:pPr>
      <w:ins w:id="5466" w:author="Unknown">
        <w:r>
          <w:rPr>
            <w:rFonts w:ascii="Calibri" w:hAnsi="Calibri"/>
            <w:color w:val="000000"/>
            <w:sz w:val="26"/>
            <w:szCs w:val="26"/>
          </w:rPr>
          <w:t>- Acest cod incarca imaginea in JavaScript, fiind valabila spre afisare rapida din obiectul 'obimg'.</w:t>
        </w:r>
        <w:r>
          <w:rPr>
            <w:rFonts w:ascii="Calibri" w:hAnsi="Calibri"/>
            <w:color w:val="000000"/>
            <w:sz w:val="26"/>
            <w:szCs w:val="26"/>
          </w:rPr>
          <w:br/>
        </w:r>
        <w:r>
          <w:rPr>
            <w:rFonts w:ascii="Calibri" w:hAnsi="Calibri"/>
            <w:color w:val="000000"/>
            <w:sz w:val="26"/>
            <w:szCs w:val="26"/>
          </w:rPr>
          <w:br/>
          <w:t>- Iata un exemplu practic. Cand mouse-ul intra pe suprafata unei imagini se schimba imaginea, cand mouse-ul iese din suprafata ei se adauga o alta imagine.</w:t>
        </w:r>
        <w:r>
          <w:rPr>
            <w:rFonts w:ascii="Calibri" w:hAnsi="Calibri"/>
            <w:color w:val="000000"/>
            <w:sz w:val="26"/>
            <w:szCs w:val="26"/>
          </w:rPr>
          <w:br/>
          <w:t>Pentru o afisare imediata, imaginile sunt preincarcate cu obiectul </w:t>
        </w:r>
        <w:r>
          <w:rPr>
            <w:rStyle w:val="sbi"/>
            <w:rFonts w:ascii="Calibri" w:hAnsi="Calibri"/>
            <w:b/>
            <w:bCs/>
            <w:i/>
            <w:iCs/>
            <w:color w:val="000000"/>
            <w:sz w:val="26"/>
            <w:szCs w:val="26"/>
          </w:rPr>
          <w:t>Image</w:t>
        </w:r>
        <w:r>
          <w:rPr>
            <w:rFonts w:ascii="Calibri" w:hAnsi="Calibri"/>
            <w:color w:val="000000"/>
            <w:sz w:val="26"/>
            <w:szCs w:val="26"/>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67" w:author="Unknown"/>
          <w:color w:val="0101FF"/>
          <w:sz w:val="23"/>
          <w:szCs w:val="23"/>
        </w:rPr>
      </w:pPr>
      <w:ins w:id="5468" w:author="Unknown">
        <w:r>
          <w:rPr>
            <w:color w:val="0101FF"/>
            <w:sz w:val="23"/>
            <w:szCs w:val="23"/>
          </w:rPr>
          <w:t>&lt;h4&gt;Exemplu schimbare imagini la trecere cu mouse-ul&lt;/h4&gt;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69" w:author="Unknown"/>
          <w:color w:val="0101FF"/>
          <w:sz w:val="23"/>
          <w:szCs w:val="23"/>
        </w:rPr>
      </w:pPr>
      <w:ins w:id="5470" w:author="Unknown">
        <w:r>
          <w:rPr>
            <w:color w:val="0101FF"/>
            <w:sz w:val="23"/>
            <w:szCs w:val="23"/>
          </w:rPr>
          <w:t>&lt;p&gt;Treceti cu mouse-ul pe urmatoarea imagine, apoi mutati-l in afara ei.&lt;/p&gt;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71" w:author="Unknown"/>
          <w:color w:val="0101FF"/>
          <w:sz w:val="23"/>
          <w:szCs w:val="23"/>
        </w:rPr>
      </w:pPr>
      <w:ins w:id="5472" w:author="Unknown">
        <w:r>
          <w:rPr>
            <w:color w:val="0101FF"/>
            <w:sz w:val="23"/>
            <w:szCs w:val="23"/>
          </w:rPr>
          <w:t>&lt;img src='javascript/imgs/spring_dream.jpg' id='im1' height='235' width='340' alt='Image'/&gt;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7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74" w:author="Unknown"/>
          <w:color w:val="0101FF"/>
          <w:sz w:val="23"/>
          <w:szCs w:val="23"/>
        </w:rPr>
      </w:pPr>
      <w:ins w:id="547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76" w:author="Unknown"/>
          <w:color w:val="0101FF"/>
          <w:sz w:val="23"/>
          <w:szCs w:val="23"/>
        </w:rPr>
      </w:pPr>
      <w:ins w:id="5477" w:author="Unknown">
        <w:r>
          <w:rPr>
            <w:color w:val="0101FF"/>
            <w:sz w:val="23"/>
            <w:szCs w:val="23"/>
          </w:rPr>
          <w:t>//obiect cu imagini pt. enter si leave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78" w:author="Unknown"/>
          <w:color w:val="0101FF"/>
          <w:sz w:val="23"/>
          <w:szCs w:val="23"/>
        </w:rPr>
      </w:pPr>
      <w:ins w:id="5479" w:author="Unknown">
        <w:r>
          <w:rPr>
            <w:color w:val="0101FF"/>
            <w:sz w:val="23"/>
            <w:szCs w:val="23"/>
          </w:rPr>
          <w:t>var imgs ={enter:'spring_dream1.jpg', leave:'waterfall.jpg'};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0" w:author="Unknown"/>
          <w:color w:val="0101FF"/>
          <w:sz w:val="23"/>
          <w:szCs w:val="23"/>
        </w:rPr>
      </w:pPr>
      <w:ins w:id="5481" w:author="Unknown">
        <w:r>
          <w:rPr>
            <w:color w:val="0101FF"/>
            <w:sz w:val="23"/>
            <w:szCs w:val="23"/>
          </w:rPr>
          <w:t>var obimg ={}; //va contine imaginile preincarcate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4" w:author="Unknown"/>
          <w:color w:val="0101FF"/>
          <w:sz w:val="23"/>
          <w:szCs w:val="23"/>
        </w:rPr>
      </w:pPr>
      <w:ins w:id="5485" w:author="Unknown">
        <w:r>
          <w:rPr>
            <w:color w:val="0101FF"/>
            <w:sz w:val="23"/>
            <w:szCs w:val="23"/>
          </w:rPr>
          <w:t>//pt. preincarcare imaginilor din imgs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6" w:author="Unknown"/>
          <w:color w:val="0101FF"/>
          <w:sz w:val="23"/>
          <w:szCs w:val="23"/>
        </w:rPr>
      </w:pPr>
      <w:ins w:id="5487" w:author="Unknown">
        <w:r>
          <w:rPr>
            <w:color w:val="0101FF"/>
            <w:sz w:val="23"/>
            <w:szCs w:val="23"/>
          </w:rPr>
          <w:t>function preloadImgs(imgs){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88" w:author="Unknown"/>
          <w:color w:val="0101FF"/>
          <w:sz w:val="23"/>
          <w:szCs w:val="23"/>
        </w:rPr>
      </w:pPr>
      <w:ins w:id="5489" w:author="Unknown">
        <w:r>
          <w:rPr>
            <w:color w:val="0101FF"/>
            <w:sz w:val="23"/>
            <w:szCs w:val="23"/>
          </w:rPr>
          <w:t xml:space="preserve"> //parcurge imgs si seteaza in obimg obiecte Image cu fiecare (cu adresa preincarcata)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90" w:author="Unknown"/>
          <w:color w:val="0101FF"/>
          <w:sz w:val="23"/>
          <w:szCs w:val="23"/>
        </w:rPr>
      </w:pPr>
      <w:ins w:id="5491" w:author="Unknown">
        <w:r>
          <w:rPr>
            <w:color w:val="0101FF"/>
            <w:sz w:val="23"/>
            <w:szCs w:val="23"/>
          </w:rPr>
          <w:t xml:space="preserve"> for(var k in imgs){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92" w:author="Unknown"/>
          <w:color w:val="0101FF"/>
          <w:sz w:val="23"/>
          <w:szCs w:val="23"/>
        </w:rPr>
      </w:pPr>
      <w:ins w:id="5493" w:author="Unknown">
        <w:r>
          <w:rPr>
            <w:color w:val="0101FF"/>
            <w:sz w:val="23"/>
            <w:szCs w:val="23"/>
          </w:rPr>
          <w:t xml:space="preserve"> obimg[k] = new Image();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94" w:author="Unknown"/>
          <w:color w:val="0101FF"/>
          <w:sz w:val="23"/>
          <w:szCs w:val="23"/>
        </w:rPr>
      </w:pPr>
      <w:ins w:id="5495" w:author="Unknown">
        <w:r>
          <w:rPr>
            <w:color w:val="0101FF"/>
            <w:sz w:val="23"/>
            <w:szCs w:val="23"/>
          </w:rPr>
          <w:t xml:space="preserve"> obimg[k].src ='javascript/imgs/'+ imgs[k];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96" w:author="Unknown"/>
          <w:color w:val="0101FF"/>
          <w:sz w:val="23"/>
          <w:szCs w:val="23"/>
        </w:rPr>
      </w:pPr>
      <w:ins w:id="5497" w:author="Unknown">
        <w:r>
          <w:rPr>
            <w:color w:val="0101FF"/>
            <w:sz w:val="23"/>
            <w:szCs w:val="23"/>
          </w:rPr>
          <w:lastRenderedPageBreak/>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498" w:author="Unknown"/>
          <w:color w:val="0101FF"/>
          <w:sz w:val="23"/>
          <w:szCs w:val="23"/>
        </w:rPr>
      </w:pPr>
      <w:ins w:id="549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1" w:author="Unknown"/>
          <w:color w:val="0101FF"/>
          <w:sz w:val="23"/>
          <w:szCs w:val="23"/>
        </w:rPr>
      </w:pPr>
      <w:ins w:id="5502" w:author="Unknown">
        <w:r>
          <w:rPr>
            <w:color w:val="0101FF"/>
            <w:sz w:val="23"/>
            <w:szCs w:val="23"/>
          </w:rPr>
          <w:t>//apeleaza functia cu imaginile ce trebuie preincarcate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3" w:author="Unknown"/>
          <w:color w:val="0101FF"/>
          <w:sz w:val="23"/>
          <w:szCs w:val="23"/>
        </w:rPr>
      </w:pPr>
      <w:ins w:id="5504" w:author="Unknown">
        <w:r>
          <w:rPr>
            <w:color w:val="0101FF"/>
            <w:sz w:val="23"/>
            <w:szCs w:val="23"/>
          </w:rPr>
          <w:t>preloadImgs(imgs);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6" w:author="Unknown"/>
          <w:color w:val="0101FF"/>
          <w:sz w:val="23"/>
          <w:szCs w:val="23"/>
        </w:rPr>
      </w:pPr>
      <w:ins w:id="5507" w:author="Unknown">
        <w:r>
          <w:rPr>
            <w:color w:val="0101FF"/>
            <w:sz w:val="23"/>
            <w:szCs w:val="23"/>
          </w:rPr>
          <w:t>//inregistreaza eveniente 'mouseenter' si 'mouseleave' la img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08" w:author="Unknown"/>
          <w:color w:val="0101FF"/>
          <w:sz w:val="23"/>
          <w:szCs w:val="23"/>
        </w:rPr>
      </w:pPr>
      <w:ins w:id="5509" w:author="Unknown">
        <w:r>
          <w:rPr>
            <w:color w:val="0101FF"/>
            <w:sz w:val="23"/>
            <w:szCs w:val="23"/>
          </w:rPr>
          <w:t>var img = document.getElementById('im1');</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Utilizare Cookie in JS</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26"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27"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28"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29"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30"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31"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32"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33"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34"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35"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53" type="#_x0000_t75" style="width:1in;height:1in" o:ole="">
            <v:imagedata r:id="rId17" o:title=""/>
          </v:shape>
          <w:control r:id="rId336" w:name="DefaultOcxName28" w:shapeid="_x0000_i1153"/>
        </w:object>
      </w:r>
    </w:p>
    <w:p w:rsidR="00CE1D16" w:rsidRDefault="00CE1D16" w:rsidP="00CE1D16">
      <w:pPr>
        <w:pStyle w:val="z-BottomofForm"/>
      </w:pPr>
      <w:r>
        <w:t>Bottom of Form</w:t>
      </w:r>
    </w:p>
    <w:p w:rsidR="00CE1D16" w:rsidRDefault="00CE1D16" w:rsidP="00CE1D16">
      <w:pPr>
        <w:numPr>
          <w:ilvl w:val="0"/>
          <w:numId w:val="50"/>
        </w:numPr>
        <w:shd w:val="clear" w:color="auto" w:fill="FEFEFF"/>
        <w:spacing w:before="100" w:beforeAutospacing="1" w:after="100" w:afterAutospacing="1" w:line="319" w:lineRule="atLeast"/>
        <w:ind w:left="525"/>
        <w:rPr>
          <w:ins w:id="5510" w:author="Unknown"/>
          <w:rFonts w:ascii="Calibri" w:hAnsi="Calibri"/>
          <w:color w:val="000000"/>
          <w:sz w:val="26"/>
          <w:szCs w:val="26"/>
        </w:rPr>
      </w:pPr>
      <w:ins w:id="551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"https://marplo.net/javascript/cookie.html" \l "hshpc" \o "Preluare valoare din cookie" </w:instrText>
        </w:r>
        <w:r>
          <w:rPr>
            <w:rFonts w:ascii="Calibri" w:hAnsi="Calibri"/>
            <w:color w:val="000000"/>
            <w:sz w:val="26"/>
            <w:szCs w:val="26"/>
          </w:rPr>
          <w:fldChar w:fldCharType="separate"/>
        </w:r>
        <w:r>
          <w:rPr>
            <w:rStyle w:val="Hyperlink"/>
            <w:rFonts w:ascii="Calibri" w:hAnsi="Calibri"/>
            <w:sz w:val="26"/>
            <w:szCs w:val="26"/>
          </w:rPr>
          <w:t>Preluare valoare din cookie</w:t>
        </w:r>
        <w:r>
          <w:rPr>
            <w:rFonts w:ascii="Calibri" w:hAnsi="Calibri"/>
            <w:color w:val="000000"/>
            <w:sz w:val="26"/>
            <w:szCs w:val="26"/>
          </w:rPr>
          <w:fldChar w:fldCharType="end"/>
        </w:r>
      </w:ins>
    </w:p>
    <w:p w:rsidR="00CE1D16" w:rsidRDefault="00CE1D16" w:rsidP="00CE1D16">
      <w:pPr>
        <w:numPr>
          <w:ilvl w:val="0"/>
          <w:numId w:val="50"/>
        </w:numPr>
        <w:shd w:val="clear" w:color="auto" w:fill="FEFEFF"/>
        <w:spacing w:before="100" w:beforeAutospacing="1" w:after="100" w:afterAutospacing="1" w:line="319" w:lineRule="atLeast"/>
        <w:ind w:left="525"/>
        <w:rPr>
          <w:ins w:id="5512" w:author="Unknown"/>
          <w:rFonts w:ascii="Calibri" w:hAnsi="Calibri"/>
          <w:color w:val="000000"/>
          <w:sz w:val="26"/>
          <w:szCs w:val="26"/>
        </w:rPr>
      </w:pPr>
      <w:ins w:id="551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"https://marplo.net/javascript/cookie.html" \l "hshsc" \o "Creare cookie" </w:instrText>
        </w:r>
        <w:r>
          <w:rPr>
            <w:rFonts w:ascii="Calibri" w:hAnsi="Calibri"/>
            <w:color w:val="000000"/>
            <w:sz w:val="26"/>
            <w:szCs w:val="26"/>
          </w:rPr>
          <w:fldChar w:fldCharType="separate"/>
        </w:r>
        <w:r>
          <w:rPr>
            <w:rStyle w:val="Hyperlink"/>
            <w:rFonts w:ascii="Calibri" w:hAnsi="Calibri"/>
            <w:sz w:val="26"/>
            <w:szCs w:val="26"/>
          </w:rPr>
          <w:t>Creare cookie</w:t>
        </w:r>
        <w:r>
          <w:rPr>
            <w:rFonts w:ascii="Calibri" w:hAnsi="Calibri"/>
            <w:color w:val="000000"/>
            <w:sz w:val="26"/>
            <w:szCs w:val="26"/>
          </w:rPr>
          <w:fldChar w:fldCharType="end"/>
        </w:r>
      </w:ins>
    </w:p>
    <w:p w:rsidR="00CE1D16" w:rsidRDefault="00CE1D16" w:rsidP="00CE1D16">
      <w:pPr>
        <w:numPr>
          <w:ilvl w:val="0"/>
          <w:numId w:val="50"/>
        </w:numPr>
        <w:shd w:val="clear" w:color="auto" w:fill="FEFEFF"/>
        <w:spacing w:before="100" w:beforeAutospacing="1" w:after="100" w:afterAutospacing="1" w:line="319" w:lineRule="atLeast"/>
        <w:ind w:left="525"/>
        <w:rPr>
          <w:ins w:id="5514" w:author="Unknown"/>
          <w:rFonts w:ascii="Calibri" w:hAnsi="Calibri"/>
          <w:color w:val="000000"/>
          <w:sz w:val="26"/>
          <w:szCs w:val="26"/>
        </w:rPr>
      </w:pPr>
      <w:ins w:id="551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"https://marplo.net/javascript/cookie.html" \l "hshdc" \o "Stergere cookie" </w:instrText>
        </w:r>
        <w:r>
          <w:rPr>
            <w:rFonts w:ascii="Calibri" w:hAnsi="Calibri"/>
            <w:color w:val="000000"/>
            <w:sz w:val="26"/>
            <w:szCs w:val="26"/>
          </w:rPr>
          <w:fldChar w:fldCharType="separate"/>
        </w:r>
        <w:r>
          <w:rPr>
            <w:rStyle w:val="Hyperlink"/>
            <w:rFonts w:ascii="Calibri" w:hAnsi="Calibri"/>
            <w:sz w:val="26"/>
            <w:szCs w:val="26"/>
          </w:rPr>
          <w:t>Stergere cookie</w:t>
        </w:r>
        <w:r>
          <w:rPr>
            <w:rFonts w:ascii="Calibri" w:hAnsi="Calibri"/>
            <w:color w:val="000000"/>
            <w:sz w:val="26"/>
            <w:szCs w:val="26"/>
          </w:rPr>
          <w:fldChar w:fldCharType="end"/>
        </w:r>
      </w:ins>
    </w:p>
    <w:p w:rsidR="00CE1D16" w:rsidRDefault="00CE1D16" w:rsidP="00CE1D16">
      <w:pPr>
        <w:numPr>
          <w:ilvl w:val="0"/>
          <w:numId w:val="50"/>
        </w:numPr>
        <w:shd w:val="clear" w:color="auto" w:fill="FEFEFF"/>
        <w:spacing w:before="100" w:beforeAutospacing="1" w:after="100" w:afterAutospacing="1" w:line="319" w:lineRule="atLeast"/>
        <w:ind w:left="525"/>
        <w:rPr>
          <w:ins w:id="5516" w:author="Unknown"/>
          <w:rFonts w:ascii="Calibri" w:hAnsi="Calibri"/>
          <w:color w:val="000000"/>
          <w:sz w:val="26"/>
          <w:szCs w:val="26"/>
        </w:rPr>
      </w:pPr>
      <w:ins w:id="551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"https://marplo.net/javascript/cookie.html" \l "hshexc" \o "Exemplu complet utilizare cookie" </w:instrText>
        </w:r>
        <w:r>
          <w:rPr>
            <w:rFonts w:ascii="Calibri" w:hAnsi="Calibri"/>
            <w:color w:val="000000"/>
            <w:sz w:val="26"/>
            <w:szCs w:val="26"/>
          </w:rPr>
          <w:fldChar w:fldCharType="separate"/>
        </w:r>
        <w:r>
          <w:rPr>
            <w:rStyle w:val="Hyperlink"/>
            <w:rFonts w:ascii="Calibri" w:hAnsi="Calibri"/>
            <w:sz w:val="26"/>
            <w:szCs w:val="26"/>
          </w:rPr>
          <w:t>Exemplu complet utilizare cookie</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5518"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5519" w:author="Unknown"/>
          <w:rFonts w:ascii="Calibri" w:hAnsi="Calibri"/>
          <w:color w:val="000000"/>
          <w:sz w:val="26"/>
          <w:szCs w:val="26"/>
        </w:rPr>
      </w:pPr>
      <w:ins w:id="5520" w:author="Unknown">
        <w:r>
          <w:rPr>
            <w:rFonts w:ascii="Calibri" w:hAnsi="Calibri"/>
            <w:color w:val="000000"/>
            <w:sz w:val="26"/>
            <w:szCs w:val="26"/>
          </w:rPr>
          <w:t>Valorile majoritatii variabilelor dintr-un script dispar atunci cand fereastra navigatorului este inchisa. Spre deosebire de acestea, valorile variabilelor cookie se pot pastra un timp indefinit. Pentru ca valorile lor sa se poata pastra, browserul utilizatorului stocheaza variabilele cookie in calculatorul utilizatorului.</w:t>
        </w:r>
        <w:r>
          <w:rPr>
            <w:rFonts w:ascii="Calibri" w:hAnsi="Calibri"/>
            <w:color w:val="000000"/>
            <w:sz w:val="26"/>
            <w:szCs w:val="26"/>
          </w:rPr>
          <w:br/>
          <w:t>Astfel, cookie-urile sunt fisiere care contin date din site salvate pe calculatorul vizitatorului.</w:t>
        </w:r>
      </w:ins>
    </w:p>
    <w:p w:rsidR="00CE1D16" w:rsidRDefault="00CE1D16" w:rsidP="00CE1D16">
      <w:pPr>
        <w:shd w:val="clear" w:color="auto" w:fill="FEFEFF"/>
        <w:rPr>
          <w:ins w:id="5521"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5522" w:author="Unknown"/>
          <w:rFonts w:ascii="Calibri" w:hAnsi="Calibri"/>
          <w:color w:val="000000"/>
          <w:spacing w:val="15"/>
          <w:sz w:val="27"/>
          <w:szCs w:val="27"/>
          <w:u w:val="single"/>
        </w:rPr>
      </w:pPr>
      <w:ins w:id="5523" w:author="Unknown">
        <w:r>
          <w:rPr>
            <w:rFonts w:ascii="Calibri" w:hAnsi="Calibri"/>
            <w:color w:val="000000"/>
            <w:spacing w:val="15"/>
            <w:u w:val="single"/>
          </w:rPr>
          <w:t>Despre cookie</w:t>
        </w:r>
      </w:ins>
    </w:p>
    <w:p w:rsidR="00CE1D16" w:rsidRDefault="00CE1D16" w:rsidP="00CE1D16">
      <w:pPr>
        <w:pStyle w:val="ptxt"/>
        <w:shd w:val="clear" w:color="auto" w:fill="FEFEFF"/>
        <w:spacing w:before="105" w:beforeAutospacing="0" w:after="120" w:afterAutospacing="0"/>
        <w:ind w:left="120" w:firstLine="300"/>
        <w:rPr>
          <w:ins w:id="5524" w:author="Unknown"/>
          <w:rFonts w:ascii="Calibri" w:hAnsi="Calibri"/>
          <w:color w:val="000000"/>
          <w:sz w:val="26"/>
          <w:szCs w:val="26"/>
        </w:rPr>
      </w:pPr>
      <w:ins w:id="5525" w:author="Unknown">
        <w:r>
          <w:rPr>
            <w:rFonts w:ascii="Calibri" w:hAnsi="Calibri"/>
            <w:color w:val="000000"/>
            <w:sz w:val="26"/>
            <w:szCs w:val="26"/>
          </w:rPr>
          <w:t>Un cookie consta in principal dintr-o pereche </w:t>
        </w:r>
        <w:r>
          <w:rPr>
            <w:rStyle w:val="sb"/>
            <w:rFonts w:ascii="Calibri" w:hAnsi="Calibri"/>
            <w:b/>
            <w:bCs/>
            <w:color w:val="000000"/>
            <w:sz w:val="26"/>
            <w:szCs w:val="26"/>
          </w:rPr>
          <w:t>nume=valoare</w:t>
        </w:r>
        <w:r>
          <w:rPr>
            <w:rFonts w:ascii="Calibri" w:hAnsi="Calibri"/>
            <w:color w:val="000000"/>
            <w:sz w:val="26"/>
            <w:szCs w:val="26"/>
          </w:rPr>
          <w:t>, iar caracteristici mai avansate permit stabilirea unei date de expirare si pot preciza ce pagini web vad informatia cookie.</w:t>
        </w:r>
        <w:r>
          <w:rPr>
            <w:rFonts w:ascii="Calibri" w:hAnsi="Calibri"/>
            <w:color w:val="000000"/>
            <w:sz w:val="26"/>
            <w:szCs w:val="26"/>
          </w:rPr>
          <w:br/>
          <w:t xml:space="preserve">Un fisier cookie poate persista luni de zile, sau ani (daca nu e sters), simplificand vizitele ulterioare ale utilizatorului pe site, daca informatii referitoare la vizite si preferintele utilizatorului sunt salvate si preluate din cookie de fiecare data cand va </w:t>
        </w:r>
        <w:r>
          <w:rPr>
            <w:rFonts w:ascii="Calibri" w:hAnsi="Calibri"/>
            <w:color w:val="000000"/>
            <w:sz w:val="26"/>
            <w:szCs w:val="26"/>
          </w:rPr>
          <w:lastRenderedPageBreak/>
          <w:t>reveni la site.</w:t>
        </w:r>
        <w:r>
          <w:rPr>
            <w:rFonts w:ascii="Calibri" w:hAnsi="Calibri"/>
            <w:color w:val="000000"/>
            <w:sz w:val="26"/>
            <w:szCs w:val="26"/>
          </w:rPr>
          <w:br/>
          <w:t>JavaScript are functii pentru citirea, adaugarea si editarea fisierelor cookie.</w:t>
        </w:r>
      </w:ins>
    </w:p>
    <w:p w:rsidR="00CE1D16" w:rsidRDefault="00CE1D16" w:rsidP="00CE1D16">
      <w:pPr>
        <w:pStyle w:val="Heading4"/>
        <w:shd w:val="clear" w:color="auto" w:fill="FEFEFF"/>
        <w:spacing w:before="240" w:after="105"/>
        <w:ind w:left="1537"/>
        <w:rPr>
          <w:ins w:id="5526" w:author="Unknown"/>
          <w:rFonts w:ascii="Calibri" w:hAnsi="Calibri"/>
          <w:color w:val="000000"/>
          <w:sz w:val="26"/>
          <w:szCs w:val="26"/>
          <w:u w:val="single"/>
        </w:rPr>
      </w:pPr>
      <w:ins w:id="5527" w:author="Unknown">
        <w:r>
          <w:rPr>
            <w:rFonts w:ascii="Calibri" w:hAnsi="Calibri"/>
            <w:color w:val="000000"/>
            <w:sz w:val="26"/>
            <w:szCs w:val="26"/>
            <w:u w:val="single"/>
          </w:rPr>
          <w:t>Dezavantaje cookie</w:t>
        </w:r>
      </w:ins>
    </w:p>
    <w:p w:rsidR="00CE1D16" w:rsidRDefault="00CE1D16" w:rsidP="00CE1D16">
      <w:pPr>
        <w:shd w:val="clear" w:color="auto" w:fill="FEFEFF"/>
        <w:rPr>
          <w:ins w:id="5528" w:author="Unknown"/>
          <w:rFonts w:ascii="Calibri" w:hAnsi="Calibri"/>
          <w:color w:val="000000"/>
          <w:sz w:val="26"/>
          <w:szCs w:val="26"/>
        </w:rPr>
      </w:pPr>
      <w:ins w:id="5529" w:author="Unknown">
        <w:r>
          <w:rPr>
            <w:rFonts w:ascii="Calibri" w:hAnsi="Calibri"/>
            <w:color w:val="000000"/>
            <w:sz w:val="26"/>
            <w:szCs w:val="26"/>
          </w:rPr>
          <w:t>Fisierele cookie au si unele dezavantaje:</w:t>
        </w:r>
        <w:r>
          <w:rPr>
            <w:rFonts w:ascii="Calibri" w:hAnsi="Calibri"/>
            <w:color w:val="000000"/>
            <w:sz w:val="26"/>
            <w:szCs w:val="26"/>
          </w:rPr>
          <w:br/>
          <w:t>1. Fiind stocate pe calculatorul utilizatorului, acestea poat fi sterse din gresela (sau intentionat).</w:t>
        </w:r>
        <w:r>
          <w:rPr>
            <w:rFonts w:ascii="Calibri" w:hAnsi="Calibri"/>
            <w:color w:val="000000"/>
            <w:sz w:val="26"/>
            <w:szCs w:val="26"/>
          </w:rPr>
          <w:br/>
          <w:t>2. Browserul impune restrictii privind dimensiunea si numarul de fisiere cookie care pot fi stocate, iar fisierele cookie mai noi le pot suprascrie pe cele vechi.</w:t>
        </w:r>
        <w:r>
          <w:rPr>
            <w:rFonts w:ascii="Calibri" w:hAnsi="Calibri"/>
            <w:color w:val="000000"/>
            <w:sz w:val="26"/>
            <w:szCs w:val="26"/>
          </w:rPr>
          <w:br/>
          <w:t>Daca aceste limite sunt depasite, browserul va sterge cele mai vechi cookie-uri si nefolosite.</w:t>
        </w:r>
      </w:ins>
    </w:p>
    <w:p w:rsidR="00CE1D16" w:rsidRDefault="00CE1D16" w:rsidP="00CE1D16">
      <w:pPr>
        <w:shd w:val="clear" w:color="auto" w:fill="FEFEFF"/>
        <w:rPr>
          <w:ins w:id="5530" w:author="Unknown"/>
          <w:rFonts w:ascii="Calibri" w:hAnsi="Calibri"/>
          <w:color w:val="000000"/>
          <w:sz w:val="26"/>
          <w:szCs w:val="26"/>
        </w:rPr>
      </w:pPr>
      <w:ins w:id="5531" w:author="Unknown">
        <w:r>
          <w:rPr>
            <w:rFonts w:ascii="Calibri" w:hAnsi="Calibri"/>
            <w:color w:val="000000"/>
            <w:sz w:val="26"/>
            <w:szCs w:val="26"/>
          </w:rPr>
          <w:t>- Numarul total de cookie-uri pentru un server sau domeniu este de 200.</w:t>
        </w:r>
        <w:r>
          <w:rPr>
            <w:rFonts w:ascii="Calibri" w:hAnsi="Calibri"/>
            <w:color w:val="000000"/>
            <w:sz w:val="26"/>
            <w:szCs w:val="26"/>
          </w:rPr>
          <w:br/>
          <w:t>- Marimea maxima a unui fisier cookie este 4 kb.</w:t>
        </w:r>
      </w:ins>
    </w:p>
    <w:p w:rsidR="00CE1D16" w:rsidRDefault="00CE1D16" w:rsidP="00CE1D16">
      <w:pPr>
        <w:shd w:val="clear" w:color="auto" w:fill="FEFEFF"/>
        <w:rPr>
          <w:ins w:id="5532" w:author="Unknown"/>
          <w:rFonts w:ascii="Calibri" w:hAnsi="Calibri"/>
          <w:color w:val="000000"/>
          <w:sz w:val="26"/>
          <w:szCs w:val="26"/>
        </w:rPr>
      </w:pPr>
      <w:ins w:id="5533" w:author="Unknown">
        <w:r>
          <w:rPr>
            <w:rFonts w:ascii="Calibri" w:hAnsi="Calibri"/>
            <w:color w:val="000000"/>
            <w:sz w:val="26"/>
            <w:szCs w:val="26"/>
          </w:rPr>
          <w:t>3. Cand un utilizator trece de la un browser la altul, fisierele cookie salvate de un browser nu sunt recunoscute de celalalt.</w:t>
        </w:r>
        <w:r>
          <w:rPr>
            <w:rFonts w:ascii="Calibri" w:hAnsi="Calibri"/>
            <w:color w:val="000000"/>
            <w:sz w:val="26"/>
            <w:szCs w:val="26"/>
          </w:rPr>
          <w:br/>
          <w:t>4. Daca mai multi utilizatori folosesc acelasi calculator si acelasi browser ei pot folosi fisiere cookie care apartin altcuiva.</w:t>
        </w:r>
        <w:r>
          <w:rPr>
            <w:rFonts w:ascii="Calibri" w:hAnsi="Calibri"/>
            <w:color w:val="000000"/>
            <w:sz w:val="26"/>
            <w:szCs w:val="26"/>
          </w:rPr>
          <w:br/>
          <w:t>5. Informatiile private precum parole, numere personale nu trebuie stocate direct intr-un cookie deoarece fisierele cookie pot fi citite si de alte programe.</w:t>
        </w:r>
        <w:r>
          <w:rPr>
            <w:rFonts w:ascii="Calibri" w:hAnsi="Calibri"/>
            <w:color w:val="000000"/>
            <w:sz w:val="26"/>
            <w:szCs w:val="26"/>
          </w:rPr>
          <w:br/>
          <w:t>6. Utilizatorul poate configura browserul sa interzica anexarea de cookie, in acest caz aplicatia care foloseste cookie ar putea sa nu functioneze.</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534" w:author="Unknown"/>
          <w:rFonts w:ascii="Calibri" w:hAnsi="Calibri"/>
          <w:color w:val="000000"/>
          <w:spacing w:val="15"/>
          <w:sz w:val="27"/>
          <w:szCs w:val="27"/>
          <w:u w:val="single"/>
        </w:rPr>
      </w:pPr>
      <w:ins w:id="5535" w:author="Unknown">
        <w:r>
          <w:rPr>
            <w:rFonts w:ascii="Calibri" w:hAnsi="Calibri"/>
            <w:color w:val="000000"/>
            <w:spacing w:val="15"/>
            <w:u w:val="single"/>
          </w:rPr>
          <w:t>Preluare valoare din cookie</w:t>
        </w:r>
      </w:ins>
    </w:p>
    <w:p w:rsidR="00CE1D16" w:rsidRDefault="00CE1D16" w:rsidP="00CE1D16">
      <w:pPr>
        <w:pStyle w:val="ptxt"/>
        <w:shd w:val="clear" w:color="auto" w:fill="FEFEFF"/>
        <w:spacing w:before="105" w:beforeAutospacing="0" w:after="120" w:afterAutospacing="0"/>
        <w:ind w:left="120" w:firstLine="300"/>
        <w:rPr>
          <w:ins w:id="5536" w:author="Unknown"/>
          <w:rFonts w:ascii="Calibri" w:hAnsi="Calibri"/>
          <w:color w:val="000000"/>
          <w:sz w:val="26"/>
          <w:szCs w:val="26"/>
        </w:rPr>
      </w:pPr>
      <w:ins w:id="5537" w:author="Unknown">
        <w:r>
          <w:rPr>
            <w:rFonts w:ascii="Calibri" w:hAnsi="Calibri"/>
            <w:color w:val="000000"/>
            <w:sz w:val="26"/>
            <w:szCs w:val="26"/>
          </w:rPr>
          <w:t>Numele si valorile dintr-un cookie sunt stocate si stabilite utilizand proprietatea </w:t>
        </w:r>
        <w:r>
          <w:rPr>
            <w:rStyle w:val="HTMLCode"/>
            <w:b/>
            <w:bCs/>
            <w:color w:val="0000EE"/>
          </w:rPr>
          <w:t>cookie</w:t>
        </w:r>
        <w:r>
          <w:rPr>
            <w:rFonts w:ascii="Calibri" w:hAnsi="Calibri"/>
            <w:color w:val="000000"/>
            <w:sz w:val="26"/>
            <w:szCs w:val="26"/>
          </w:rPr>
          <w:t> a obiectului </w:t>
        </w:r>
        <w:r>
          <w:rPr>
            <w:rStyle w:val="sb"/>
            <w:rFonts w:ascii="Calibri" w:hAnsi="Calibri"/>
            <w:b/>
            <w:bCs/>
            <w:color w:val="000000"/>
            <w:sz w:val="26"/>
            <w:szCs w:val="26"/>
          </w:rPr>
          <w:t>document</w:t>
        </w:r>
        <w:r>
          <w:rPr>
            <w:rFonts w:ascii="Calibri" w:hAnsi="Calibri"/>
            <w:color w:val="000000"/>
            <w:sz w:val="26"/>
            <w:szCs w:val="26"/>
          </w:rPr>
          <w:t>.</w:t>
        </w:r>
        <w:r>
          <w:rPr>
            <w:rFonts w:ascii="Calibri" w:hAnsi="Calibri"/>
            <w:color w:val="000000"/>
            <w:sz w:val="26"/>
            <w:szCs w:val="26"/>
          </w:rPr>
          <w:br/>
          <w:t>Pentru a prelua sirul cookie intr-o variabila se foloseste o instructiune ca aceasta:</w:t>
        </w:r>
      </w:ins>
    </w:p>
    <w:p w:rsidR="00CE1D16" w:rsidRDefault="00CE1D16" w:rsidP="00CE1D16">
      <w:pPr>
        <w:shd w:val="clear" w:color="auto" w:fill="F0FEF1"/>
        <w:rPr>
          <w:ins w:id="5538" w:author="Unknown"/>
          <w:rFonts w:ascii="Calibri" w:hAnsi="Calibri"/>
          <w:b/>
          <w:bCs/>
          <w:color w:val="000000"/>
          <w:sz w:val="24"/>
          <w:szCs w:val="24"/>
        </w:rPr>
      </w:pPr>
      <w:ins w:id="5539" w:author="Unknown">
        <w:r>
          <w:rPr>
            <w:rFonts w:ascii="Calibri" w:hAnsi="Calibri"/>
            <w:b/>
            <w:bCs/>
            <w:color w:val="000000"/>
          </w:rPr>
          <w:t>var myCookie = document.cookie;</w:t>
        </w:r>
      </w:ins>
    </w:p>
    <w:p w:rsidR="00CE1D16" w:rsidRDefault="00CE1D16" w:rsidP="00CE1D16">
      <w:pPr>
        <w:shd w:val="clear" w:color="auto" w:fill="FEFEFF"/>
        <w:rPr>
          <w:ins w:id="5540" w:author="Unknown"/>
          <w:rFonts w:ascii="Calibri" w:hAnsi="Calibri"/>
          <w:color w:val="000000"/>
          <w:sz w:val="26"/>
          <w:szCs w:val="26"/>
        </w:rPr>
      </w:pPr>
      <w:ins w:id="5541" w:author="Unknown">
        <w:r>
          <w:rPr>
            <w:rFonts w:ascii="Calibri" w:hAnsi="Calibri"/>
            <w:color w:val="000000"/>
            <w:sz w:val="26"/>
            <w:szCs w:val="26"/>
          </w:rPr>
          <w:br/>
        </w:r>
        <w:r>
          <w:rPr>
            <w:rStyle w:val="HTMLCode"/>
            <w:rFonts w:eastAsiaTheme="minorHAnsi"/>
            <w:b/>
            <w:bCs/>
            <w:color w:val="0000EE"/>
          </w:rPr>
          <w:t>document.cookie</w:t>
        </w:r>
        <w:r>
          <w:rPr>
            <w:rFonts w:ascii="Calibri" w:hAnsi="Calibri"/>
            <w:color w:val="000000"/>
            <w:sz w:val="26"/>
            <w:szCs w:val="26"/>
          </w:rPr>
          <w:t> returneaza un sir cu toate cookie-urile valabile in acea pagina. Un sir ca acesta:</w:t>
        </w:r>
      </w:ins>
    </w:p>
    <w:p w:rsidR="00CE1D16" w:rsidRDefault="00CE1D16" w:rsidP="00CE1D16">
      <w:pPr>
        <w:shd w:val="clear" w:color="auto" w:fill="FBFBCB"/>
        <w:rPr>
          <w:ins w:id="5542" w:author="Unknown"/>
          <w:rFonts w:ascii="Calibri" w:hAnsi="Calibri"/>
          <w:color w:val="111111"/>
          <w:sz w:val="26"/>
          <w:szCs w:val="26"/>
        </w:rPr>
      </w:pPr>
      <w:ins w:id="5543" w:author="Unknown">
        <w:r>
          <w:rPr>
            <w:rFonts w:ascii="Calibri" w:hAnsi="Calibri"/>
            <w:color w:val="111111"/>
            <w:sz w:val="26"/>
            <w:szCs w:val="26"/>
          </w:rPr>
          <w:t>nume1=valoare1; nume2=valoare2; nume3=valoare3</w:t>
        </w:r>
      </w:ins>
    </w:p>
    <w:p w:rsidR="00CE1D16" w:rsidRDefault="00CE1D16" w:rsidP="00CE1D16">
      <w:pPr>
        <w:shd w:val="clear" w:color="auto" w:fill="FEFEFF"/>
        <w:rPr>
          <w:ins w:id="5544" w:author="Unknown"/>
          <w:rFonts w:ascii="Calibri" w:hAnsi="Calibri"/>
          <w:color w:val="000000"/>
          <w:sz w:val="26"/>
          <w:szCs w:val="26"/>
        </w:rPr>
      </w:pPr>
      <w:ins w:id="5545" w:author="Unknown">
        <w:r>
          <w:rPr>
            <w:rFonts w:ascii="Calibri" w:hAnsi="Calibri"/>
            <w:color w:val="000000"/>
            <w:sz w:val="26"/>
            <w:szCs w:val="26"/>
          </w:rPr>
          <w:lastRenderedPageBreak/>
          <w:t>Unde </w:t>
        </w:r>
        <w:r>
          <w:rPr>
            <w:rStyle w:val="si"/>
            <w:rFonts w:ascii="Calibri" w:hAnsi="Calibri"/>
            <w:i/>
            <w:iCs/>
            <w:color w:val="000000"/>
            <w:sz w:val="26"/>
            <w:szCs w:val="26"/>
          </w:rPr>
          <w:t>'nume1', 'nume2', 'nume3'</w:t>
        </w:r>
        <w:r>
          <w:rPr>
            <w:rFonts w:ascii="Calibri" w:hAnsi="Calibri"/>
            <w:color w:val="000000"/>
            <w:sz w:val="26"/>
            <w:szCs w:val="26"/>
          </w:rPr>
          <w:t> reprezinta numele fiecarui cookie, iar </w:t>
        </w:r>
        <w:r>
          <w:rPr>
            <w:rStyle w:val="si"/>
            <w:rFonts w:ascii="Calibri" w:hAnsi="Calibri"/>
            <w:i/>
            <w:iCs/>
            <w:color w:val="000000"/>
            <w:sz w:val="26"/>
            <w:szCs w:val="26"/>
          </w:rPr>
          <w:t>'valoare1', 'valoare2', 'valoare3'</w:t>
        </w:r>
        <w:r>
          <w:rPr>
            <w:rFonts w:ascii="Calibri" w:hAnsi="Calibri"/>
            <w:color w:val="000000"/>
            <w:sz w:val="26"/>
            <w:szCs w:val="26"/>
          </w:rPr>
          <w:t> reprezinta valorile stocate in fiecare cookie.</w:t>
        </w:r>
        <w:r>
          <w:rPr>
            <w:rFonts w:ascii="Calibri" w:hAnsi="Calibri"/>
            <w:color w:val="000000"/>
            <w:sz w:val="26"/>
            <w:szCs w:val="26"/>
          </w:rPr>
          <w:br/>
        </w:r>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46" w:author="Unknown"/>
          <w:color w:val="0101FF"/>
          <w:sz w:val="23"/>
          <w:szCs w:val="23"/>
        </w:rPr>
      </w:pPr>
      <w:ins w:id="5547" w:author="Unknown">
        <w:r>
          <w:rPr>
            <w:color w:val="0101FF"/>
            <w:sz w:val="23"/>
            <w:szCs w:val="23"/>
          </w:rPr>
          <w:t>&lt;h4&gt;Exemplu document.cookie&lt;/h4&gt;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48" w:author="Unknown"/>
          <w:color w:val="0101FF"/>
          <w:sz w:val="23"/>
          <w:szCs w:val="23"/>
        </w:rPr>
      </w:pPr>
      <w:ins w:id="5549" w:author="Unknown">
        <w:r>
          <w:rPr>
            <w:color w:val="0101FF"/>
            <w:sz w:val="23"/>
            <w:szCs w:val="23"/>
          </w:rPr>
          <w:t>&lt;p&gt;La click pe buton se afiseaza la #resp sirul returnat de &lt;em&gt;document.cookie&lt;/em&gt;.&lt;/p&gt;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0" w:author="Unknown"/>
          <w:color w:val="0101FF"/>
          <w:sz w:val="23"/>
          <w:szCs w:val="23"/>
        </w:rPr>
      </w:pPr>
      <w:ins w:id="5551" w:author="Unknown">
        <w:r>
          <w:rPr>
            <w:color w:val="0101FF"/>
            <w:sz w:val="23"/>
            <w:szCs w:val="23"/>
          </w:rPr>
          <w:t>&lt;button id='btn1'&gt;Cookie&lt;/button&gt;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2" w:author="Unknown"/>
          <w:color w:val="0101FF"/>
          <w:sz w:val="23"/>
          <w:szCs w:val="23"/>
        </w:rPr>
      </w:pPr>
      <w:ins w:id="5553"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5" w:author="Unknown"/>
          <w:color w:val="0101FF"/>
          <w:sz w:val="23"/>
          <w:szCs w:val="23"/>
        </w:rPr>
      </w:pPr>
      <w:ins w:id="555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7" w:author="Unknown"/>
          <w:color w:val="0101FF"/>
          <w:sz w:val="23"/>
          <w:szCs w:val="23"/>
        </w:rPr>
      </w:pPr>
      <w:ins w:id="5558"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59" w:author="Unknown"/>
          <w:color w:val="0101FF"/>
          <w:sz w:val="23"/>
          <w:szCs w:val="23"/>
        </w:rPr>
      </w:pPr>
      <w:ins w:id="5560" w:author="Unknown">
        <w:r>
          <w:rPr>
            <w:color w:val="0101FF"/>
            <w:sz w:val="23"/>
            <w:szCs w:val="23"/>
          </w:rPr>
          <w:t xml:space="preserve"> document.getElementById('resp').innerHTML = document.cookie;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61" w:author="Unknown"/>
          <w:color w:val="0101FF"/>
          <w:sz w:val="23"/>
          <w:szCs w:val="23"/>
        </w:rPr>
      </w:pPr>
      <w:ins w:id="556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63" w:author="Unknown"/>
          <w:color w:val="0101FF"/>
          <w:sz w:val="23"/>
          <w:szCs w:val="23"/>
        </w:rPr>
      </w:pPr>
      <w:ins w:id="5564" w:author="Unknown">
        <w:r>
          <w:rPr>
            <w:color w:val="0101FF"/>
            <w:sz w:val="23"/>
            <w:szCs w:val="23"/>
          </w:rPr>
          <w:t>&lt;/script&gt;</w:t>
        </w:r>
      </w:ins>
    </w:p>
    <w:p w:rsidR="00CE1D16" w:rsidRDefault="00CE1D16" w:rsidP="00CE1D16">
      <w:pPr>
        <w:shd w:val="clear" w:color="auto" w:fill="FEFEFF"/>
        <w:rPr>
          <w:ins w:id="5565" w:author="Unknown"/>
          <w:rFonts w:ascii="Calibri" w:hAnsi="Calibri"/>
          <w:color w:val="000000"/>
          <w:sz w:val="26"/>
          <w:szCs w:val="26"/>
        </w:rPr>
      </w:pPr>
      <w:ins w:id="5566" w:author="Unknown">
        <w:r>
          <w:rPr>
            <w:rFonts w:ascii="Calibri" w:hAnsi="Calibri"/>
            <w:color w:val="000000"/>
            <w:sz w:val="26"/>
            <w:szCs w:val="26"/>
          </w:rPr>
          <w:t>Incercati codul</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5567" w:author="Unknown"/>
          <w:rFonts w:ascii="Calibri" w:hAnsi="Calibri"/>
          <w:i/>
          <w:iCs/>
          <w:color w:val="000000"/>
          <w:sz w:val="23"/>
          <w:szCs w:val="23"/>
        </w:rPr>
      </w:pPr>
      <w:ins w:id="5568" w:author="Unknown">
        <w:r>
          <w:rPr>
            <w:rFonts w:ascii="Calibri" w:hAnsi="Calibri"/>
            <w:i/>
            <w:iCs/>
            <w:color w:val="000000"/>
            <w:sz w:val="23"/>
            <w:szCs w:val="23"/>
          </w:rPr>
          <w:t>Perechile </w:t>
        </w:r>
        <w:r>
          <w:rPr>
            <w:rStyle w:val="sb"/>
            <w:rFonts w:ascii="Calibri" w:hAnsi="Calibri"/>
            <w:b/>
            <w:bCs/>
            <w:i/>
            <w:iCs/>
            <w:color w:val="000000"/>
            <w:sz w:val="23"/>
            <w:szCs w:val="23"/>
          </w:rPr>
          <w:t>nume=valoare</w:t>
        </w:r>
        <w:r>
          <w:rPr>
            <w:rFonts w:ascii="Calibri" w:hAnsi="Calibri"/>
            <w:i/>
            <w:iCs/>
            <w:color w:val="000000"/>
            <w:sz w:val="23"/>
            <w:szCs w:val="23"/>
          </w:rPr>
          <w:t> sunt separate prin caracterul punct si virgula ";" si un spatiu, iar ultima pereche nu are caracterul punct si virgula.</w:t>
        </w:r>
      </w:ins>
    </w:p>
    <w:p w:rsidR="00CE1D16" w:rsidRDefault="00CE1D16" w:rsidP="00CE1D16">
      <w:pPr>
        <w:shd w:val="clear" w:color="auto" w:fill="FEFEFF"/>
        <w:rPr>
          <w:ins w:id="5569" w:author="Unknown"/>
          <w:rFonts w:ascii="Calibri" w:hAnsi="Calibri"/>
          <w:color w:val="000000"/>
          <w:sz w:val="26"/>
          <w:szCs w:val="26"/>
        </w:rPr>
      </w:pPr>
      <w:ins w:id="5570" w:author="Unknown">
        <w:r>
          <w:rPr>
            <w:rFonts w:ascii="Calibri" w:hAnsi="Calibri"/>
            <w:color w:val="000000"/>
            <w:sz w:val="26"/>
            <w:szCs w:val="26"/>
          </w:rPr>
          <w:br/>
          <w:t>Pentru extragerea si utilizarea valorilor din fisierele cookie, trebuie sa prelucrati in JavaScript sirul obtinut cu: </w:t>
        </w:r>
        <w:r>
          <w:rPr>
            <w:rStyle w:val="HTMLCode"/>
            <w:rFonts w:eastAsiaTheme="minorHAnsi"/>
            <w:b/>
            <w:bCs/>
            <w:color w:val="0000EE"/>
          </w:rPr>
          <w:t>document.cookie</w:t>
        </w:r>
        <w:r>
          <w:rPr>
            <w:rFonts w:ascii="Calibri" w:hAnsi="Calibri"/>
            <w:color w:val="000000"/>
            <w:sz w:val="26"/>
            <w:szCs w:val="26"/>
          </w:rPr>
          <w:t>.</w:t>
        </w:r>
        <w:r>
          <w:rPr>
            <w:rFonts w:ascii="Calibri" w:hAnsi="Calibri"/>
            <w:color w:val="000000"/>
            <w:sz w:val="26"/>
            <w:szCs w:val="26"/>
          </w:rPr>
          <w:br/>
          <w:t>Pentru a simplifica preluarea valorii unui cookie, puteti folosi functia </w:t>
        </w:r>
        <w:r>
          <w:rPr>
            <w:rStyle w:val="sb"/>
            <w:rFonts w:ascii="Calibri" w:hAnsi="Calibri"/>
            <w:b/>
            <w:bCs/>
            <w:color w:val="000000"/>
            <w:sz w:val="26"/>
            <w:szCs w:val="26"/>
          </w:rPr>
          <w:t>getCookie()</w:t>
        </w:r>
        <w:r>
          <w:rPr>
            <w:rFonts w:ascii="Calibri" w:hAnsi="Calibri"/>
            <w:color w:val="000000"/>
            <w:sz w:val="26"/>
            <w:szCs w:val="26"/>
          </w:rPr>
          <w:t> din urmatorul cod JS: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71" w:author="Unknown"/>
          <w:color w:val="0101FF"/>
          <w:sz w:val="23"/>
          <w:szCs w:val="23"/>
        </w:rPr>
      </w:pPr>
      <w:ins w:id="5572" w:author="Unknown">
        <w:r>
          <w:rPr>
            <w:color w:val="0101FF"/>
            <w:sz w:val="23"/>
            <w:szCs w:val="23"/>
          </w:rPr>
          <w:t>function getCookie(name){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73" w:author="Unknown"/>
          <w:color w:val="0101FF"/>
          <w:sz w:val="23"/>
          <w:szCs w:val="23"/>
        </w:rPr>
      </w:pPr>
      <w:ins w:id="5574" w:author="Unknown">
        <w:r>
          <w:rPr>
            <w:color w:val="0101FF"/>
            <w:sz w:val="23"/>
            <w:szCs w:val="23"/>
          </w:rPr>
          <w:t xml:space="preserve"> var re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75" w:author="Unknown"/>
          <w:color w:val="0101FF"/>
          <w:sz w:val="23"/>
          <w:szCs w:val="23"/>
        </w:rPr>
      </w:pPr>
      <w:ins w:id="5576" w:author="Unknown">
        <w:r>
          <w:rPr>
            <w:color w:val="0101FF"/>
            <w:sz w:val="23"/>
            <w:szCs w:val="23"/>
          </w:rPr>
          <w:t xml:space="preserve"> var str_c =' '+ document.cookie +';'; //pune sirul de cookie intre un spatiu si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77" w:author="Unknown"/>
          <w:color w:val="0101FF"/>
          <w:sz w:val="23"/>
          <w:szCs w:val="23"/>
        </w:rPr>
      </w:pPr>
      <w:ins w:id="5578" w:author="Unknown">
        <w:r>
          <w:rPr>
            <w:color w:val="0101FF"/>
            <w:sz w:val="23"/>
            <w:szCs w:val="23"/>
          </w:rPr>
          <w:t xml:space="preserve"> var name =' '+ name +'='; //sa caute ce e intre name si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79" w:author="Unknown"/>
          <w:color w:val="0101FF"/>
          <w:sz w:val="23"/>
          <w:szCs w:val="23"/>
        </w:rPr>
      </w:pPr>
      <w:ins w:id="5580" w:author="Unknown">
        <w:r>
          <w:rPr>
            <w:color w:val="0101FF"/>
            <w:sz w:val="23"/>
            <w:szCs w:val="23"/>
          </w:rPr>
          <w:t xml:space="preserve"> var start_c = str_c.indexOf(name); //unde incepe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81" w:author="Unknown"/>
          <w:color w:val="0101FF"/>
          <w:sz w:val="23"/>
          <w:szCs w:val="23"/>
        </w:rPr>
      </w:pPr>
      <w:ins w:id="5582" w:author="Unknown">
        <w:r>
          <w:rPr>
            <w:color w:val="0101FF"/>
            <w:sz w:val="23"/>
            <w:szCs w:val="23"/>
          </w:rPr>
          <w:t xml:space="preserve"> var end_c;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83" w:author="Unknown"/>
          <w:color w:val="0101FF"/>
          <w:sz w:val="23"/>
          <w:szCs w:val="23"/>
        </w:rPr>
      </w:pPr>
      <w:ins w:id="5584" w:author="Unknown">
        <w:r>
          <w:rPr>
            <w:color w:val="0101FF"/>
            <w:sz w:val="23"/>
            <w:szCs w:val="23"/>
          </w:rPr>
          <w:t xml:space="preserve"> if(start_c != -1) { // daca exista numele transmis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85" w:author="Unknown"/>
          <w:color w:val="0101FF"/>
          <w:sz w:val="23"/>
          <w:szCs w:val="23"/>
        </w:rPr>
      </w:pPr>
      <w:ins w:id="5586" w:author="Unknown">
        <w:r>
          <w:rPr>
            <w:color w:val="0101FF"/>
            <w:sz w:val="23"/>
            <w:szCs w:val="23"/>
          </w:rPr>
          <w:t xml:space="preserve"> start_c += name.length; // unde incepe valoarea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87" w:author="Unknown"/>
          <w:color w:val="0101FF"/>
          <w:sz w:val="23"/>
          <w:szCs w:val="23"/>
        </w:rPr>
      </w:pPr>
      <w:ins w:id="5588" w:author="Unknown">
        <w:r>
          <w:rPr>
            <w:color w:val="0101FF"/>
            <w:sz w:val="23"/>
            <w:szCs w:val="23"/>
          </w:rPr>
          <w:t xml:space="preserve"> end_c = str_c.indexOf(';', start_c); //unde se termina valoarea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89" w:author="Unknown"/>
          <w:color w:val="0101FF"/>
          <w:sz w:val="23"/>
          <w:szCs w:val="23"/>
        </w:rPr>
      </w:pPr>
      <w:ins w:id="5590" w:author="Unknown">
        <w:r>
          <w:rPr>
            <w:color w:val="0101FF"/>
            <w:sz w:val="23"/>
            <w:szCs w:val="23"/>
          </w:rPr>
          <w:t xml:space="preserve"> re = decodeURIComponent(str_c.substring(start_c, end_c)); //valoarea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91" w:author="Unknown"/>
          <w:color w:val="0101FF"/>
          <w:sz w:val="23"/>
          <w:szCs w:val="23"/>
        </w:rPr>
      </w:pPr>
      <w:ins w:id="5592"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93" w:author="Unknown"/>
          <w:color w:val="0101FF"/>
          <w:sz w:val="23"/>
          <w:szCs w:val="23"/>
        </w:rPr>
      </w:pPr>
      <w:ins w:id="5594" w:author="Unknown">
        <w:r>
          <w:rPr>
            <w:color w:val="0101FF"/>
            <w:sz w:val="23"/>
            <w:szCs w:val="23"/>
          </w:rPr>
          <w:t xml:space="preserve"> return 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95" w:author="Unknown"/>
          <w:color w:val="0101FF"/>
          <w:sz w:val="23"/>
          <w:szCs w:val="23"/>
        </w:rPr>
      </w:pPr>
      <w:ins w:id="559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9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598" w:author="Unknown"/>
          <w:color w:val="0101FF"/>
          <w:sz w:val="23"/>
          <w:szCs w:val="23"/>
        </w:rPr>
      </w:pPr>
      <w:ins w:id="5599" w:author="Unknown">
        <w:r>
          <w:rPr>
            <w:color w:val="0101FF"/>
            <w:sz w:val="23"/>
            <w:szCs w:val="23"/>
          </w:rPr>
          <w:t>var val_c = GetCookie('nume_cookie');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00" w:author="Unknown"/>
          <w:color w:val="0101FF"/>
          <w:sz w:val="23"/>
          <w:szCs w:val="23"/>
        </w:rPr>
      </w:pPr>
      <w:ins w:id="5601" w:author="Unknown">
        <w:r>
          <w:rPr>
            <w:color w:val="0101FF"/>
            <w:sz w:val="23"/>
            <w:szCs w:val="23"/>
          </w:rPr>
          <w:lastRenderedPageBreak/>
          <w:t>document.write(val_c); // Afiseaza valoarea cookie-ului cautat, sau sir gol ''</w:t>
        </w:r>
      </w:ins>
    </w:p>
    <w:p w:rsidR="00CE1D16" w:rsidRDefault="00CE1D16" w:rsidP="00CE1D16">
      <w:pPr>
        <w:shd w:val="clear" w:color="auto" w:fill="FEFEFF"/>
        <w:rPr>
          <w:ins w:id="5602" w:author="Unknown"/>
          <w:rFonts w:ascii="Calibri" w:hAnsi="Calibri"/>
          <w:color w:val="000000"/>
          <w:sz w:val="26"/>
          <w:szCs w:val="26"/>
        </w:rPr>
      </w:pPr>
      <w:ins w:id="5603"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604" w:author="Unknown"/>
          <w:rFonts w:ascii="Calibri" w:hAnsi="Calibri"/>
          <w:color w:val="000000"/>
          <w:spacing w:val="15"/>
          <w:sz w:val="27"/>
          <w:szCs w:val="27"/>
          <w:u w:val="single"/>
        </w:rPr>
      </w:pPr>
      <w:ins w:id="5605" w:author="Unknown">
        <w:r>
          <w:rPr>
            <w:rFonts w:ascii="Calibri" w:hAnsi="Calibri"/>
            <w:color w:val="000000"/>
            <w:spacing w:val="15"/>
            <w:u w:val="single"/>
          </w:rPr>
          <w:t>Creare cookie</w:t>
        </w:r>
      </w:ins>
    </w:p>
    <w:p w:rsidR="00CE1D16" w:rsidRDefault="00CE1D16" w:rsidP="00CE1D16">
      <w:pPr>
        <w:pStyle w:val="ptxt"/>
        <w:shd w:val="clear" w:color="auto" w:fill="FEFEFF"/>
        <w:spacing w:before="105" w:beforeAutospacing="0" w:after="120" w:afterAutospacing="0"/>
        <w:ind w:left="120" w:firstLine="300"/>
        <w:rPr>
          <w:ins w:id="5606" w:author="Unknown"/>
          <w:rFonts w:ascii="Calibri" w:hAnsi="Calibri"/>
          <w:color w:val="000000"/>
          <w:sz w:val="26"/>
          <w:szCs w:val="26"/>
        </w:rPr>
      </w:pPr>
      <w:ins w:id="5607" w:author="Unknown">
        <w:r>
          <w:rPr>
            <w:rFonts w:ascii="Calibri" w:hAnsi="Calibri"/>
            <w:color w:val="000000"/>
            <w:sz w:val="26"/>
            <w:szCs w:val="26"/>
          </w:rPr>
          <w:t>Perechea </w:t>
        </w:r>
        <w:r>
          <w:rPr>
            <w:rStyle w:val="HTMLCode"/>
            <w:b/>
            <w:bCs/>
            <w:color w:val="0000EE"/>
          </w:rPr>
          <w:t>nume=valoare</w:t>
        </w:r>
        <w:r>
          <w:rPr>
            <w:rFonts w:ascii="Calibri" w:hAnsi="Calibri"/>
            <w:color w:val="000000"/>
            <w:sz w:val="26"/>
            <w:szCs w:val="26"/>
          </w:rPr>
          <w:t> este informatia minima de care aveti nevoie pentru a defini un cookie, dar se pot adauga si alti parametri.</w:t>
        </w:r>
        <w:r>
          <w:rPr>
            <w:rFonts w:ascii="Calibri" w:hAnsi="Calibri"/>
            <w:color w:val="000000"/>
            <w:sz w:val="26"/>
            <w:szCs w:val="26"/>
          </w:rPr>
          <w:br/>
          <w:t>Iata o lista de parametrii ce pot fi utilizati pentru a seta un cookie:</w:t>
        </w:r>
      </w:ins>
    </w:p>
    <w:p w:rsidR="00CE1D16" w:rsidRDefault="00CE1D16" w:rsidP="00CE1D16">
      <w:pPr>
        <w:shd w:val="clear" w:color="auto" w:fill="FEFEFF"/>
        <w:rPr>
          <w:ins w:id="5608" w:author="Unknown"/>
          <w:rFonts w:ascii="Calibri" w:hAnsi="Calibri"/>
          <w:color w:val="000000"/>
          <w:sz w:val="26"/>
          <w:szCs w:val="26"/>
        </w:rPr>
      </w:pPr>
      <w:ins w:id="5609" w:author="Unknown">
        <w:r>
          <w:rPr>
            <w:rStyle w:val="HTMLCode"/>
            <w:rFonts w:eastAsiaTheme="minorHAnsi"/>
            <w:b/>
            <w:bCs/>
            <w:color w:val="0000EE"/>
          </w:rPr>
          <w:t>nume=valoare</w:t>
        </w:r>
        <w:r>
          <w:rPr>
            <w:rFonts w:ascii="Calibri" w:hAnsi="Calibri"/>
            <w:color w:val="000000"/>
            <w:sz w:val="26"/>
            <w:szCs w:val="26"/>
          </w:rPr>
          <w:t> - numele si valoarea salvata in cookie (numele sa contina doar litere, numere, _ ).-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10" w:author="Unknown"/>
          <w:color w:val="0101FF"/>
          <w:sz w:val="23"/>
          <w:szCs w:val="23"/>
        </w:rPr>
      </w:pPr>
      <w:ins w:id="5611" w:author="Unknown">
        <w:r>
          <w:rPr>
            <w:color w:val="0101FF"/>
            <w:sz w:val="23"/>
            <w:szCs w:val="23"/>
          </w:rPr>
          <w:t>var val_c ='value';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12" w:author="Unknown"/>
          <w:color w:val="0101FF"/>
          <w:sz w:val="23"/>
          <w:szCs w:val="23"/>
        </w:rPr>
      </w:pPr>
      <w:ins w:id="5613" w:author="Unknown">
        <w:r>
          <w:rPr>
            <w:color w:val="0101FF"/>
            <w:sz w:val="23"/>
            <w:szCs w:val="23"/>
          </w:rPr>
          <w:t>document.cookie ='some_name='+ encodeURIComponent(val_c);</w:t>
        </w:r>
      </w:ins>
    </w:p>
    <w:p w:rsidR="00CE1D16" w:rsidRDefault="00CE1D16" w:rsidP="00CE1D16">
      <w:pPr>
        <w:shd w:val="clear" w:color="auto" w:fill="FEFEFF"/>
        <w:rPr>
          <w:ins w:id="5614" w:author="Unknown"/>
          <w:rFonts w:ascii="Calibri" w:hAnsi="Calibri"/>
          <w:color w:val="000000"/>
          <w:sz w:val="26"/>
          <w:szCs w:val="26"/>
        </w:rPr>
      </w:pPr>
      <w:ins w:id="5615" w:author="Unknown">
        <w:r>
          <w:rPr>
            <w:rFonts w:ascii="Calibri" w:hAnsi="Calibri"/>
            <w:color w:val="000000"/>
            <w:sz w:val="26"/>
            <w:szCs w:val="26"/>
          </w:rPr>
          <w:t>- Se aplica functia </w:t>
        </w:r>
        <w:r>
          <w:rPr>
            <w:rStyle w:val="sb"/>
            <w:rFonts w:ascii="Calibri" w:hAnsi="Calibri"/>
            <w:b/>
            <w:bCs/>
            <w:color w:val="000000"/>
            <w:sz w:val="26"/>
            <w:szCs w:val="26"/>
          </w:rPr>
          <w:t>encodeURIComponent()</w:t>
        </w:r>
        <w:r>
          <w:rPr>
            <w:rFonts w:ascii="Calibri" w:hAnsi="Calibri"/>
            <w:color w:val="000000"/>
            <w:sz w:val="26"/>
            <w:szCs w:val="26"/>
          </w:rPr>
          <w:t> la valorea adaugata in cookie ca sa codeze caractere care fac parte din sintaxa ( =;.).</w:t>
        </w:r>
        <w:r>
          <w:rPr>
            <w:rStyle w:val="HTMLCode"/>
            <w:rFonts w:eastAsiaTheme="minorHAnsi"/>
            <w:b/>
            <w:bCs/>
            <w:color w:val="0000EE"/>
          </w:rPr>
          <w:t>expires=date</w:t>
        </w:r>
        <w:r>
          <w:rPr>
            <w:rFonts w:ascii="Calibri" w:hAnsi="Calibri"/>
            <w:color w:val="000000"/>
            <w:sz w:val="26"/>
            <w:szCs w:val="26"/>
          </w:rPr>
          <w:t> - '</w:t>
        </w:r>
        <w:r>
          <w:rPr>
            <w:rStyle w:val="sb"/>
            <w:rFonts w:ascii="Calibri" w:hAnsi="Calibri"/>
            <w:b/>
            <w:bCs/>
            <w:color w:val="000000"/>
            <w:sz w:val="26"/>
            <w:szCs w:val="26"/>
          </w:rPr>
          <w:t>date</w:t>
        </w:r>
        <w:r>
          <w:rPr>
            <w:rFonts w:ascii="Calibri" w:hAnsi="Calibri"/>
            <w:color w:val="000000"/>
            <w:sz w:val="26"/>
            <w:szCs w:val="26"/>
          </w:rPr>
          <w:t>' e un sir cu data si timpul cand cookie-ul va expira si va fi automat sters.</w:t>
        </w:r>
        <w:r>
          <w:rPr>
            <w:rFonts w:ascii="Calibri" w:hAnsi="Calibri"/>
            <w:color w:val="000000"/>
            <w:sz w:val="26"/>
            <w:szCs w:val="26"/>
          </w:rPr>
          <w:br/>
          <w:t>Perioada de expirare trebuie transformata din milisecunde in format: </w:t>
        </w:r>
        <w:r>
          <w:rPr>
            <w:rStyle w:val="si"/>
            <w:rFonts w:ascii="Calibri" w:hAnsi="Calibri"/>
            <w:i/>
            <w:iCs/>
            <w:color w:val="000000"/>
            <w:sz w:val="26"/>
            <w:szCs w:val="26"/>
          </w:rPr>
          <w:t>Wdy, DD-Mon-YYYY HH:MM:SS GMT</w:t>
        </w:r>
        <w:r>
          <w:rPr>
            <w:rFonts w:ascii="Calibri" w:hAnsi="Calibri"/>
            <w:color w:val="000000"/>
            <w:sz w:val="26"/>
            <w:szCs w:val="26"/>
          </w:rPr>
          <w:t>.</w:t>
        </w:r>
        <w:r>
          <w:rPr>
            <w:rFonts w:ascii="Calibri" w:hAnsi="Calibri"/>
            <w:color w:val="000000"/>
            <w:sz w:val="26"/>
            <w:szCs w:val="26"/>
          </w:rPr>
          <w:br/>
          <w:t>Daca nu este specificat nici un timp (expires sau max-age), cookie-ul va dispare la inchiderea browser-ului.</w:t>
        </w:r>
        <w:r>
          <w:rPr>
            <w:rStyle w:val="HTMLCode"/>
            <w:rFonts w:eastAsiaTheme="minorHAnsi"/>
            <w:b/>
            <w:bCs/>
            <w:color w:val="0000EE"/>
          </w:rPr>
          <w:t>max-age=seconds</w:t>
        </w:r>
        <w:r>
          <w:rPr>
            <w:rFonts w:ascii="Calibri" w:hAnsi="Calibri"/>
            <w:color w:val="000000"/>
            <w:sz w:val="26"/>
            <w:szCs w:val="26"/>
          </w:rPr>
          <w:t> - se poate folosi in loc de </w:t>
        </w:r>
        <w:r>
          <w:rPr>
            <w:rStyle w:val="sbi"/>
            <w:rFonts w:ascii="Calibri" w:hAnsi="Calibri"/>
            <w:b/>
            <w:bCs/>
            <w:i/>
            <w:iCs/>
            <w:color w:val="000000"/>
            <w:sz w:val="26"/>
            <w:szCs w:val="26"/>
          </w:rPr>
          <w:t>expires</w:t>
        </w:r>
        <w:r>
          <w:rPr>
            <w:rFonts w:ascii="Calibri" w:hAnsi="Calibri"/>
            <w:color w:val="000000"/>
            <w:sz w:val="26"/>
            <w:szCs w:val="26"/>
          </w:rPr>
          <w:t>, si e mai simplu.</w:t>
        </w:r>
        <w:r>
          <w:rPr>
            <w:rFonts w:ascii="Calibri" w:hAnsi="Calibri"/>
            <w:color w:val="000000"/>
            <w:sz w:val="26"/>
            <w:szCs w:val="26"/>
          </w:rPr>
          <w:br/>
        </w:r>
        <w:r>
          <w:rPr>
            <w:rStyle w:val="sb"/>
            <w:rFonts w:ascii="Calibri" w:hAnsi="Calibri"/>
            <w:b/>
            <w:bCs/>
            <w:color w:val="000000"/>
            <w:sz w:val="26"/>
            <w:szCs w:val="26"/>
          </w:rPr>
          <w:t>seconds</w:t>
        </w:r>
        <w:r>
          <w:rPr>
            <w:rFonts w:ascii="Calibri" w:hAnsi="Calibri"/>
            <w:color w:val="000000"/>
            <w:sz w:val="26"/>
            <w:szCs w:val="26"/>
          </w:rPr>
          <w:t> reprezinta durata de existenta a cookie-ului, in secunde.</w:t>
        </w:r>
        <w:r>
          <w:rPr>
            <w:rFonts w:ascii="Calibri" w:hAnsi="Calibri"/>
            <w:color w:val="000000"/>
            <w:sz w:val="26"/>
            <w:szCs w:val="26"/>
          </w:rPr>
          <w:br/>
          <w:t>Daca nu este specificat nici un timp (expires sau max-age), cookie-ul va dispare la inchiderea browser-ului.-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16" w:author="Unknown"/>
          <w:color w:val="0101FF"/>
          <w:sz w:val="23"/>
          <w:szCs w:val="23"/>
        </w:rPr>
      </w:pPr>
      <w:ins w:id="5617" w:author="Unknown">
        <w:r>
          <w:rPr>
            <w:color w:val="0101FF"/>
            <w:sz w:val="23"/>
            <w:szCs w:val="23"/>
          </w:rPr>
          <w:t>var one_week = 7*24*60*60; //Valabil o saptamana in secunde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18" w:author="Unknown"/>
          <w:color w:val="0101FF"/>
          <w:sz w:val="23"/>
          <w:szCs w:val="23"/>
        </w:rPr>
      </w:pPr>
      <w:ins w:id="5619" w:author="Unknown">
        <w:r>
          <w:rPr>
            <w:color w:val="0101FF"/>
            <w:sz w:val="23"/>
            <w:szCs w:val="23"/>
          </w:rPr>
          <w:t>document.cookie ='food=fruits; max-age='+ one_week;</w:t>
        </w:r>
      </w:ins>
    </w:p>
    <w:p w:rsidR="00CE1D16" w:rsidRDefault="00CE1D16" w:rsidP="00CE1D16">
      <w:pPr>
        <w:shd w:val="clear" w:color="auto" w:fill="FEFEFF"/>
        <w:rPr>
          <w:ins w:id="5620" w:author="Unknown"/>
          <w:rFonts w:ascii="Calibri" w:hAnsi="Calibri"/>
          <w:color w:val="000000"/>
          <w:sz w:val="26"/>
          <w:szCs w:val="26"/>
        </w:rPr>
      </w:pPr>
      <w:ins w:id="5621" w:author="Unknown">
        <w:r>
          <w:rPr>
            <w:rStyle w:val="HTMLCode"/>
            <w:rFonts w:eastAsiaTheme="minorHAnsi"/>
            <w:b/>
            <w:bCs/>
            <w:color w:val="0000EE"/>
          </w:rPr>
          <w:t>path=path</w:t>
        </w:r>
        <w:r>
          <w:rPr>
            <w:rFonts w:ascii="Calibri" w:hAnsi="Calibri"/>
            <w:color w:val="000000"/>
            <w:sz w:val="26"/>
            <w:szCs w:val="26"/>
          </w:rPr>
          <w:t> - stabileste paginile din site in care se poate folosi acel cookie.</w:t>
        </w:r>
        <w:r>
          <w:rPr>
            <w:rFonts w:ascii="Calibri" w:hAnsi="Calibri"/>
            <w:color w:val="000000"/>
            <w:sz w:val="26"/>
            <w:szCs w:val="26"/>
          </w:rPr>
          <w:br/>
          <w:t>Daca nu e specificat, cookie-ul poate fi accesat in directorul si subdirectoarele paginii in care e setat.-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22" w:author="Unknown"/>
          <w:color w:val="0101FF"/>
          <w:sz w:val="23"/>
          <w:szCs w:val="23"/>
        </w:rPr>
      </w:pPr>
      <w:ins w:id="5623" w:author="Unknown">
        <w:r>
          <w:rPr>
            <w:color w:val="0101FF"/>
            <w:sz w:val="23"/>
            <w:szCs w:val="23"/>
          </w:rPr>
          <w:t>//cookie-ul 'food' e disponibil in toate paginile din directorul '/blog' (inclusiv subdirectoare)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24" w:author="Unknown"/>
          <w:color w:val="0101FF"/>
          <w:sz w:val="23"/>
          <w:szCs w:val="23"/>
        </w:rPr>
      </w:pPr>
      <w:ins w:id="5625" w:author="Unknown">
        <w:r>
          <w:rPr>
            <w:color w:val="0101FF"/>
            <w:sz w:val="23"/>
            <w:szCs w:val="23"/>
          </w:rPr>
          <w:t>document.cookie ='food=fruits; path=/blog';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2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27" w:author="Unknown"/>
          <w:color w:val="0101FF"/>
          <w:sz w:val="23"/>
          <w:szCs w:val="23"/>
        </w:rPr>
      </w:pPr>
      <w:ins w:id="5628" w:author="Unknown">
        <w:r>
          <w:rPr>
            <w:color w:val="0101FF"/>
            <w:sz w:val="23"/>
            <w:szCs w:val="23"/>
          </w:rPr>
          <w:t>//cookie-ul 'color' e disponibil in toate paginile din directorul 'javascript/test' (inclusiv subdirectoare)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29" w:author="Unknown"/>
          <w:color w:val="0101FF"/>
          <w:sz w:val="23"/>
          <w:szCs w:val="23"/>
        </w:rPr>
      </w:pPr>
      <w:ins w:id="5630" w:author="Unknown">
        <w:r>
          <w:rPr>
            <w:color w:val="0101FF"/>
            <w:sz w:val="23"/>
            <w:szCs w:val="23"/>
          </w:rPr>
          <w:t>document.cookie ='color=blue; path=/javascript/test';</w:t>
        </w:r>
      </w:ins>
    </w:p>
    <w:p w:rsidR="00CE1D16" w:rsidRDefault="00CE1D16" w:rsidP="00CE1D16">
      <w:pPr>
        <w:shd w:val="clear" w:color="auto" w:fill="FEFEFF"/>
        <w:rPr>
          <w:ins w:id="5631" w:author="Unknown"/>
          <w:rFonts w:ascii="Calibri" w:hAnsi="Calibri"/>
          <w:color w:val="000000"/>
          <w:sz w:val="26"/>
          <w:szCs w:val="26"/>
        </w:rPr>
      </w:pPr>
      <w:ins w:id="5632" w:author="Unknown">
        <w:r>
          <w:rPr>
            <w:rFonts w:ascii="Calibri" w:hAnsi="Calibri"/>
            <w:color w:val="000000"/>
            <w:sz w:val="26"/>
            <w:szCs w:val="26"/>
          </w:rPr>
          <w:lastRenderedPageBreak/>
          <w:t>- Valoarea pentru ca fisierul cookie sa poata fi folosit in toate paginile unui domeniu, din toate directoarele, este calea radacina '/' ( </w:t>
        </w:r>
        <w:r>
          <w:rPr>
            <w:rStyle w:val="sb"/>
            <w:rFonts w:ascii="Calibri" w:hAnsi="Calibri"/>
            <w:b/>
            <w:bCs/>
            <w:color w:val="000000"/>
            <w:sz w:val="26"/>
            <w:szCs w:val="26"/>
          </w:rPr>
          <w:t>path=/</w:t>
        </w:r>
        <w:r>
          <w:rPr>
            <w:rFonts w:ascii="Calibri" w:hAnsi="Calibri"/>
            <w:color w:val="000000"/>
            <w:sz w:val="26"/>
            <w:szCs w:val="26"/>
          </w:rPr>
          <w:t> ).</w:t>
        </w:r>
        <w:r>
          <w:rPr>
            <w:rStyle w:val="HTMLCode"/>
            <w:rFonts w:eastAsiaTheme="minorHAnsi"/>
            <w:b/>
            <w:bCs/>
            <w:color w:val="0000EE"/>
          </w:rPr>
          <w:t>domain=nume_domeniu</w:t>
        </w:r>
        <w:r>
          <w:rPr>
            <w:rFonts w:ascii="Calibri" w:hAnsi="Calibri"/>
            <w:color w:val="000000"/>
            <w:sz w:val="26"/>
            <w:szCs w:val="26"/>
          </w:rPr>
          <w:t> - domeniul si subdomeniu in care cookie-ul e accesibil.</w:t>
        </w:r>
        <w:r>
          <w:rPr>
            <w:rFonts w:ascii="Calibri" w:hAnsi="Calibri"/>
            <w:color w:val="000000"/>
            <w:sz w:val="26"/>
            <w:szCs w:val="26"/>
          </w:rPr>
          <w:br/>
          <w:t>Daca nu e specificat, cookie-ul e valabil in domeniul unde e creat.-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33" w:author="Unknown"/>
          <w:color w:val="0101FF"/>
          <w:sz w:val="23"/>
          <w:szCs w:val="23"/>
        </w:rPr>
      </w:pPr>
      <w:ins w:id="5634" w:author="Unknown">
        <w:r>
          <w:rPr>
            <w:color w:val="0101FF"/>
            <w:sz w:val="23"/>
            <w:szCs w:val="23"/>
          </w:rPr>
          <w:t>//cookie-ul 'food' e disponibil in toate paginile din site-ul marplo.net (inclusiv in subdomenii)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35" w:author="Unknown"/>
          <w:color w:val="0101FF"/>
          <w:sz w:val="23"/>
          <w:szCs w:val="23"/>
        </w:rPr>
      </w:pPr>
      <w:ins w:id="5636" w:author="Unknown">
        <w:r>
          <w:rPr>
            <w:color w:val="0101FF"/>
            <w:sz w:val="23"/>
            <w:szCs w:val="23"/>
          </w:rPr>
          <w:t>document.cookie ='food=fruits; path=/; domain=marplo.net';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3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38" w:author="Unknown"/>
          <w:color w:val="0101FF"/>
          <w:sz w:val="23"/>
          <w:szCs w:val="23"/>
        </w:rPr>
      </w:pPr>
      <w:ins w:id="5639" w:author="Unknown">
        <w:r>
          <w:rPr>
            <w:color w:val="0101FF"/>
            <w:sz w:val="23"/>
            <w:szCs w:val="23"/>
          </w:rPr>
          <w:t>//cookie-ul 'color' e disponibil numai in paginile din subdomeniu 'bfie.marplo.net/'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40" w:author="Unknown"/>
          <w:color w:val="0101FF"/>
          <w:sz w:val="23"/>
          <w:szCs w:val="23"/>
        </w:rPr>
      </w:pPr>
      <w:ins w:id="5641" w:author="Unknown">
        <w:r>
          <w:rPr>
            <w:color w:val="0101FF"/>
            <w:sz w:val="23"/>
            <w:szCs w:val="23"/>
          </w:rPr>
          <w:t>document.cookie ='color=blue; path=/; domain=bfie.marplo.net';</w:t>
        </w:r>
      </w:ins>
    </w:p>
    <w:p w:rsidR="00CE1D16" w:rsidRDefault="00CE1D16" w:rsidP="00CE1D16">
      <w:pPr>
        <w:shd w:val="clear" w:color="auto" w:fill="FEFEFF"/>
        <w:rPr>
          <w:ins w:id="5642" w:author="Unknown"/>
          <w:rFonts w:ascii="Calibri" w:hAnsi="Calibri"/>
          <w:color w:val="000000"/>
          <w:sz w:val="26"/>
          <w:szCs w:val="26"/>
        </w:rPr>
      </w:pPr>
      <w:ins w:id="5643" w:author="Unknown">
        <w:r>
          <w:rPr>
            <w:rStyle w:val="HTMLCode"/>
            <w:rFonts w:eastAsiaTheme="minorHAnsi"/>
            <w:b/>
            <w:bCs/>
            <w:color w:val="0000EE"/>
          </w:rPr>
          <w:t>secure</w:t>
        </w:r>
        <w:r>
          <w:rPr>
            <w:rFonts w:ascii="Calibri" w:hAnsi="Calibri"/>
            <w:color w:val="000000"/>
            <w:sz w:val="26"/>
            <w:szCs w:val="26"/>
          </w:rPr>
          <w:t> - daca e adaugat, cookie-ul va fi transmis doar la paginile cu adresa cu HTTPS.-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44" w:author="Unknown"/>
          <w:color w:val="0101FF"/>
          <w:sz w:val="23"/>
          <w:szCs w:val="23"/>
        </w:rPr>
      </w:pPr>
      <w:ins w:id="5645" w:author="Unknown">
        <w:r>
          <w:rPr>
            <w:color w:val="0101FF"/>
            <w:sz w:val="23"/>
            <w:szCs w:val="23"/>
          </w:rPr>
          <w:t>var one_week = 7*24*60*60; //Valabil o saptamana in secunde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46" w:author="Unknown"/>
          <w:color w:val="0101FF"/>
          <w:sz w:val="23"/>
          <w:szCs w:val="23"/>
        </w:rPr>
      </w:pPr>
      <w:ins w:id="5647" w:author="Unknown">
        <w:r>
          <w:rPr>
            <w:color w:val="0101FF"/>
            <w:sz w:val="23"/>
            <w:szCs w:val="23"/>
          </w:rPr>
          <w:t>document.cookie ='food=fruits; path=/; secure; max-age='+ one_week;</w:t>
        </w:r>
      </w:ins>
    </w:p>
    <w:p w:rsidR="00CE1D16" w:rsidRDefault="00CE1D16" w:rsidP="00CE1D16">
      <w:pPr>
        <w:pStyle w:val="Heading4"/>
        <w:shd w:val="clear" w:color="auto" w:fill="FEFEFF"/>
        <w:spacing w:before="240" w:after="105"/>
        <w:ind w:left="1537"/>
        <w:rPr>
          <w:ins w:id="5648" w:author="Unknown"/>
          <w:rFonts w:ascii="Calibri" w:hAnsi="Calibri"/>
          <w:color w:val="000000"/>
          <w:sz w:val="26"/>
          <w:szCs w:val="26"/>
          <w:u w:val="single"/>
        </w:rPr>
      </w:pPr>
      <w:ins w:id="5649" w:author="Unknown">
        <w:r>
          <w:rPr>
            <w:rFonts w:ascii="Calibri" w:hAnsi="Calibri"/>
            <w:color w:val="000000"/>
            <w:sz w:val="26"/>
            <w:szCs w:val="26"/>
            <w:u w:val="single"/>
          </w:rPr>
          <w:t>Functie pentru creare cookie</w:t>
        </w:r>
      </w:ins>
    </w:p>
    <w:p w:rsidR="00CE1D16" w:rsidRDefault="00CE1D16" w:rsidP="00CE1D16">
      <w:pPr>
        <w:shd w:val="clear" w:color="auto" w:fill="FEFEFF"/>
        <w:rPr>
          <w:ins w:id="5650" w:author="Unknown"/>
          <w:rFonts w:ascii="Calibri" w:hAnsi="Calibri"/>
          <w:color w:val="000000"/>
          <w:sz w:val="26"/>
          <w:szCs w:val="26"/>
        </w:rPr>
      </w:pPr>
      <w:ins w:id="5651" w:author="Unknown">
        <w:r>
          <w:rPr>
            <w:rFonts w:ascii="Calibri" w:hAnsi="Calibri"/>
            <w:color w:val="000000"/>
            <w:sz w:val="26"/>
            <w:szCs w:val="26"/>
          </w:rPr>
          <w:t>In urmatorul exemplu este prezentata o functie utila pentru creare cookie in JavaScript cu parametri necessari.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52" w:author="Unknown"/>
          <w:color w:val="0101FF"/>
          <w:sz w:val="23"/>
          <w:szCs w:val="23"/>
        </w:rPr>
      </w:pPr>
      <w:ins w:id="5653" w:author="Unknown">
        <w:r>
          <w:rPr>
            <w:color w:val="0101FF"/>
            <w:sz w:val="23"/>
            <w:szCs w:val="23"/>
          </w:rPr>
          <w:t>function setCookie(name, value, maxage, path){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54" w:author="Unknown"/>
          <w:color w:val="0101FF"/>
          <w:sz w:val="23"/>
          <w:szCs w:val="23"/>
        </w:rPr>
      </w:pPr>
      <w:ins w:id="5655" w:author="Unknown">
        <w:r>
          <w:rPr>
            <w:color w:val="0101FF"/>
            <w:sz w:val="23"/>
            <w:szCs w:val="23"/>
          </w:rPr>
          <w:t xml:space="preserve"> var maxage =(!maxage) ? '' :'; max-age='+ maxage;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56" w:author="Unknown"/>
          <w:color w:val="0101FF"/>
          <w:sz w:val="23"/>
          <w:szCs w:val="23"/>
        </w:rPr>
      </w:pPr>
      <w:ins w:id="5657" w:author="Unknown">
        <w:r>
          <w:rPr>
            <w:color w:val="0101FF"/>
            <w:sz w:val="23"/>
            <w:szCs w:val="23"/>
          </w:rPr>
          <w:t xml:space="preserve"> var path =(!path) ? '' :'; path=' + path;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58" w:author="Unknown"/>
          <w:color w:val="0101FF"/>
          <w:sz w:val="23"/>
          <w:szCs w:val="23"/>
        </w:rPr>
      </w:pPr>
      <w:ins w:id="5659" w:author="Unknown">
        <w:r>
          <w:rPr>
            <w:color w:val="0101FF"/>
            <w:sz w:val="23"/>
            <w:szCs w:val="23"/>
          </w:rPr>
          <w:t xml:space="preserve"> document.cookie = name + '='+ encodeURIComponent(value) + maxage + path;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60" w:author="Unknown"/>
          <w:color w:val="0101FF"/>
          <w:sz w:val="23"/>
          <w:szCs w:val="23"/>
        </w:rPr>
      </w:pPr>
      <w:ins w:id="5661" w:author="Unknown">
        <w:r>
          <w:rPr>
            <w:color w:val="0101FF"/>
            <w:sz w:val="23"/>
            <w:szCs w:val="23"/>
          </w:rPr>
          <w:t>}</w:t>
        </w:r>
      </w:ins>
    </w:p>
    <w:p w:rsidR="00CE1D16" w:rsidRDefault="00CE1D16" w:rsidP="00CE1D16">
      <w:pPr>
        <w:shd w:val="clear" w:color="auto" w:fill="FEFEFF"/>
        <w:rPr>
          <w:ins w:id="5662" w:author="Unknown"/>
          <w:rFonts w:ascii="Calibri" w:hAnsi="Calibri"/>
          <w:color w:val="000000"/>
          <w:sz w:val="26"/>
          <w:szCs w:val="26"/>
        </w:rPr>
      </w:pPr>
      <w:ins w:id="5663" w:author="Unknown">
        <w:r>
          <w:rPr>
            <w:rFonts w:ascii="Calibri" w:hAnsi="Calibri"/>
            <w:color w:val="000000"/>
            <w:sz w:val="26"/>
            <w:szCs w:val="26"/>
          </w:rPr>
          <w:t>- Aceasta functie se poate folosi ca in acest cod:</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5664" w:author="Unknown"/>
          <w:color w:val="111111"/>
          <w:sz w:val="23"/>
          <w:szCs w:val="23"/>
        </w:rPr>
      </w:pPr>
      <w:ins w:id="5665" w:author="Unknown">
        <w:r>
          <w:rPr>
            <w:color w:val="111111"/>
            <w:sz w:val="23"/>
            <w:szCs w:val="23"/>
          </w:rPr>
          <w:t>//creaza un cookie valabil o saptamana in tot site-ul</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5666" w:author="Unknown"/>
          <w:color w:val="111111"/>
          <w:sz w:val="23"/>
          <w:szCs w:val="23"/>
        </w:rPr>
      </w:pPr>
      <w:ins w:id="5667" w:author="Unknown">
        <w:r>
          <w:rPr>
            <w:color w:val="111111"/>
            <w:sz w:val="23"/>
            <w:szCs w:val="23"/>
          </w:rPr>
          <w:t>var m_age = 7*24*60*60;</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5668" w:author="Unknown"/>
          <w:color w:val="111111"/>
          <w:sz w:val="23"/>
          <w:szCs w:val="23"/>
        </w:rPr>
      </w:pPr>
      <w:ins w:id="5669" w:author="Unknown">
        <w:r>
          <w:rPr>
            <w:color w:val="111111"/>
            <w:sz w:val="23"/>
            <w:szCs w:val="23"/>
          </w:rPr>
          <w:t>setCookie('un_nume', 'o-valoare', m_age, '/');</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5670" w:author="Unknown"/>
          <w:rFonts w:ascii="Calibri" w:hAnsi="Calibri"/>
          <w:i/>
          <w:iCs/>
          <w:color w:val="000000"/>
          <w:sz w:val="23"/>
          <w:szCs w:val="23"/>
        </w:rPr>
      </w:pPr>
      <w:ins w:id="5671" w:author="Unknown">
        <w:r>
          <w:rPr>
            <w:rFonts w:ascii="Calibri" w:hAnsi="Calibri"/>
            <w:i/>
            <w:iCs/>
            <w:color w:val="000000"/>
            <w:sz w:val="23"/>
            <w:szCs w:val="23"/>
          </w:rPr>
          <w:t>Un alt mod de a salva date in browser-ul utilizatorului pe timp nelimitat e cu metoda </w:t>
        </w:r>
        <w:r>
          <w:rPr>
            <w:rStyle w:val="HTMLCode"/>
            <w:b/>
            <w:bCs/>
            <w:i/>
            <w:iCs/>
            <w:color w:val="0000EE"/>
          </w:rPr>
          <w:t>localStorage</w:t>
        </w:r>
        <w:r>
          <w:rPr>
            <w:rFonts w:ascii="Calibri" w:hAnsi="Calibri"/>
            <w:i/>
            <w:iCs/>
            <w:color w:val="000000"/>
            <w:sz w:val="23"/>
            <w:szCs w:val="23"/>
          </w:rPr>
          <w:t>.</w:t>
        </w:r>
        <w:r>
          <w:rPr>
            <w:rFonts w:ascii="Calibri" w:hAnsi="Calibri"/>
            <w:i/>
            <w:iCs/>
            <w:color w:val="000000"/>
            <w:sz w:val="23"/>
            <w:szCs w:val="23"/>
          </w:rPr>
          <w:br/>
          <w:t>- Vedeti: </w:t>
        </w:r>
        <w:r>
          <w:rPr>
            <w:rFonts w:ascii="Calibri" w:hAnsi="Calibri"/>
            <w:i/>
            <w:iCs/>
            <w:color w:val="000000"/>
            <w:sz w:val="23"/>
            <w:szCs w:val="23"/>
          </w:rPr>
          <w:fldChar w:fldCharType="begin"/>
        </w:r>
        <w:r>
          <w:rPr>
            <w:rFonts w:ascii="Calibri" w:hAnsi="Calibri"/>
            <w:i/>
            <w:iCs/>
            <w:color w:val="000000"/>
            <w:sz w:val="23"/>
            <w:szCs w:val="23"/>
          </w:rPr>
          <w:instrText xml:space="preserve"> HYPERLINK "https://marplo.net/javascript/windows.html" \l "hshsb" \o "Salvare date in browser" </w:instrText>
        </w:r>
        <w:r>
          <w:rPr>
            <w:rFonts w:ascii="Calibri" w:hAnsi="Calibri"/>
            <w:i/>
            <w:iCs/>
            <w:color w:val="000000"/>
            <w:sz w:val="23"/>
            <w:szCs w:val="23"/>
          </w:rPr>
          <w:fldChar w:fldCharType="separate"/>
        </w:r>
        <w:r>
          <w:rPr>
            <w:rStyle w:val="Hyperlink"/>
            <w:rFonts w:ascii="Calibri" w:hAnsi="Calibri"/>
            <w:b/>
            <w:bCs/>
            <w:i/>
            <w:iCs/>
            <w:sz w:val="23"/>
            <w:szCs w:val="23"/>
          </w:rPr>
          <w:t>marplo.net/javascript/windows.html#hshsb</w:t>
        </w:r>
        <w:r>
          <w:rPr>
            <w:rFonts w:ascii="Calibri" w:hAnsi="Calibri"/>
            <w:i/>
            <w:iCs/>
            <w:color w:val="000000"/>
            <w:sz w:val="23"/>
            <w:szCs w:val="23"/>
          </w:rPr>
          <w:fldChar w:fldCharType="end"/>
        </w:r>
      </w:ins>
    </w:p>
    <w:p w:rsidR="00CE1D16" w:rsidRDefault="00CE1D16" w:rsidP="00CE1D16">
      <w:pPr>
        <w:shd w:val="clear" w:color="auto" w:fill="FEFEFF"/>
        <w:rPr>
          <w:ins w:id="5672" w:author="Unknown"/>
          <w:rFonts w:ascii="Calibri" w:hAnsi="Calibri"/>
          <w:color w:val="000000"/>
          <w:sz w:val="26"/>
          <w:szCs w:val="26"/>
        </w:rPr>
      </w:pPr>
      <w:ins w:id="5673"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674" w:author="Unknown"/>
          <w:rFonts w:ascii="Calibri" w:hAnsi="Calibri"/>
          <w:color w:val="000000"/>
          <w:spacing w:val="15"/>
          <w:sz w:val="27"/>
          <w:szCs w:val="27"/>
          <w:u w:val="single"/>
        </w:rPr>
      </w:pPr>
      <w:ins w:id="5675" w:author="Unknown">
        <w:r>
          <w:rPr>
            <w:rFonts w:ascii="Calibri" w:hAnsi="Calibri"/>
            <w:color w:val="000000"/>
            <w:spacing w:val="15"/>
            <w:u w:val="single"/>
          </w:rPr>
          <w:lastRenderedPageBreak/>
          <w:t>Stergere cookie</w:t>
        </w:r>
      </w:ins>
    </w:p>
    <w:p w:rsidR="00CE1D16" w:rsidRDefault="00CE1D16" w:rsidP="00CE1D16">
      <w:pPr>
        <w:pStyle w:val="ptxt"/>
        <w:shd w:val="clear" w:color="auto" w:fill="FEFEFF"/>
        <w:spacing w:before="105" w:beforeAutospacing="0" w:after="120" w:afterAutospacing="0"/>
        <w:ind w:left="120" w:firstLine="300"/>
        <w:rPr>
          <w:ins w:id="5676" w:author="Unknown"/>
          <w:rFonts w:ascii="Calibri" w:hAnsi="Calibri"/>
          <w:color w:val="000000"/>
          <w:sz w:val="26"/>
          <w:szCs w:val="26"/>
        </w:rPr>
      </w:pPr>
      <w:ins w:id="5677" w:author="Unknown">
        <w:r>
          <w:rPr>
            <w:rFonts w:ascii="Calibri" w:hAnsi="Calibri"/>
            <w:color w:val="000000"/>
            <w:sz w:val="26"/>
            <w:szCs w:val="26"/>
          </w:rPr>
          <w:t>Pentru a sterge un cookie, numele si calea (daca a fost specificat parametrul "path") trebuie sa fie aceleasi cu numele si calea folosite la crearea lui.</w:t>
        </w:r>
        <w:r>
          <w:rPr>
            <w:rFonts w:ascii="Calibri" w:hAnsi="Calibri"/>
            <w:color w:val="000000"/>
            <w:sz w:val="26"/>
            <w:szCs w:val="26"/>
          </w:rPr>
          <w:br/>
          <w:t>Stergerea unui cookie se face prin stabilirea datei de expirare ('expires') la un moment in trecut, sau definirea unei valori negetive (cu minus) la 'max-age'.</w:t>
        </w:r>
        <w:r>
          <w:rPr>
            <w:rFonts w:ascii="Calibri" w:hAnsi="Calibri"/>
            <w:color w:val="000000"/>
            <w:sz w:val="26"/>
            <w:szCs w:val="26"/>
          </w:rPr>
          <w:br/>
          <w:t>- Pentru stergere cookie puteti folosi functia </w:t>
        </w:r>
        <w:r>
          <w:rPr>
            <w:rStyle w:val="sb"/>
            <w:rFonts w:ascii="Calibri" w:hAnsi="Calibri"/>
            <w:b/>
            <w:bCs/>
            <w:color w:val="000000"/>
            <w:sz w:val="26"/>
            <w:szCs w:val="26"/>
          </w:rPr>
          <w:t>delCookie()</w:t>
        </w:r>
        <w:r>
          <w:rPr>
            <w:rFonts w:ascii="Calibri" w:hAnsi="Calibri"/>
            <w:color w:val="000000"/>
            <w:sz w:val="26"/>
            <w:szCs w:val="26"/>
          </w:rPr>
          <w:t> din acest cod.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78" w:author="Unknown"/>
          <w:color w:val="0101FF"/>
          <w:sz w:val="23"/>
          <w:szCs w:val="23"/>
        </w:rPr>
      </w:pPr>
      <w:ins w:id="5679" w:author="Unknown">
        <w:r>
          <w:rPr>
            <w:color w:val="0101FF"/>
            <w:sz w:val="23"/>
            <w:szCs w:val="23"/>
          </w:rPr>
          <w:t>//sterge cookie-ul name adaugand valoare negativa la 'max-age'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80" w:author="Unknown"/>
          <w:color w:val="0101FF"/>
          <w:sz w:val="23"/>
          <w:szCs w:val="23"/>
        </w:rPr>
      </w:pPr>
      <w:ins w:id="5681" w:author="Unknown">
        <w:r>
          <w:rPr>
            <w:color w:val="0101FF"/>
            <w:sz w:val="23"/>
            <w:szCs w:val="23"/>
          </w:rPr>
          <w:t>//path e necesar doar daca a fost folosit la crearea cookie-ului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82" w:author="Unknown"/>
          <w:color w:val="0101FF"/>
          <w:sz w:val="23"/>
          <w:szCs w:val="23"/>
        </w:rPr>
      </w:pPr>
      <w:ins w:id="5683" w:author="Unknown">
        <w:r>
          <w:rPr>
            <w:color w:val="0101FF"/>
            <w:sz w:val="23"/>
            <w:szCs w:val="23"/>
          </w:rPr>
          <w:t>function delCookie(name, path){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84" w:author="Unknown"/>
          <w:color w:val="0101FF"/>
          <w:sz w:val="23"/>
          <w:szCs w:val="23"/>
        </w:rPr>
      </w:pPr>
      <w:ins w:id="5685" w:author="Unknown">
        <w:r>
          <w:rPr>
            <w:color w:val="0101FF"/>
            <w:sz w:val="23"/>
            <w:szCs w:val="23"/>
          </w:rPr>
          <w:t xml:space="preserve"> var path =(!path) ? '' :'; path=' + path;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86" w:author="Unknown"/>
          <w:color w:val="0101FF"/>
          <w:sz w:val="23"/>
          <w:szCs w:val="23"/>
        </w:rPr>
      </w:pPr>
      <w:ins w:id="5687" w:author="Unknown">
        <w:r>
          <w:rPr>
            <w:color w:val="0101FF"/>
            <w:sz w:val="23"/>
            <w:szCs w:val="23"/>
          </w:rPr>
          <w:t xml:space="preserve"> var two_d = 2*24*60*60; //doua zile in secunde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88" w:author="Unknown"/>
          <w:color w:val="0101FF"/>
          <w:sz w:val="23"/>
          <w:szCs w:val="23"/>
        </w:rPr>
      </w:pPr>
      <w:ins w:id="5689" w:author="Unknown">
        <w:r>
          <w:rPr>
            <w:color w:val="0101FF"/>
            <w:sz w:val="23"/>
            <w:szCs w:val="23"/>
          </w:rPr>
          <w:t xml:space="preserve"> document.cookie = name + "=bye; max-age=-" + two_d + path;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90" w:author="Unknown"/>
          <w:color w:val="0101FF"/>
          <w:sz w:val="23"/>
          <w:szCs w:val="23"/>
        </w:rPr>
      </w:pPr>
      <w:ins w:id="5691" w:author="Unknown">
        <w:r>
          <w:rPr>
            <w:color w:val="0101FF"/>
            <w:sz w:val="23"/>
            <w:szCs w:val="23"/>
          </w:rPr>
          <w:t>}</w:t>
        </w:r>
      </w:ins>
    </w:p>
    <w:p w:rsidR="00CE1D16" w:rsidRDefault="00CE1D16" w:rsidP="00CE1D16">
      <w:pPr>
        <w:shd w:val="clear" w:color="auto" w:fill="FEFEFF"/>
        <w:rPr>
          <w:ins w:id="5692" w:author="Unknown"/>
          <w:rFonts w:ascii="Calibri" w:hAnsi="Calibri"/>
          <w:color w:val="000000"/>
          <w:sz w:val="26"/>
          <w:szCs w:val="26"/>
        </w:rPr>
      </w:pPr>
      <w:ins w:id="5693"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5694" w:author="Unknown"/>
          <w:rFonts w:ascii="Calibri" w:hAnsi="Calibri"/>
          <w:color w:val="000000"/>
          <w:spacing w:val="15"/>
          <w:sz w:val="27"/>
          <w:szCs w:val="27"/>
          <w:u w:val="single"/>
        </w:rPr>
      </w:pPr>
      <w:ins w:id="5695" w:author="Unknown">
        <w:r>
          <w:rPr>
            <w:rFonts w:ascii="Calibri" w:hAnsi="Calibri"/>
            <w:color w:val="000000"/>
            <w:spacing w:val="15"/>
            <w:u w:val="single"/>
          </w:rPr>
          <w:t>Exemplu complet utilizare cookie</w:t>
        </w:r>
      </w:ins>
    </w:p>
    <w:p w:rsidR="00CE1D16" w:rsidRDefault="00CE1D16" w:rsidP="00CE1D16">
      <w:pPr>
        <w:pStyle w:val="ptxt"/>
        <w:shd w:val="clear" w:color="auto" w:fill="FEFEFF"/>
        <w:spacing w:before="105" w:beforeAutospacing="0" w:after="120" w:afterAutospacing="0"/>
        <w:ind w:left="120" w:firstLine="300"/>
        <w:rPr>
          <w:ins w:id="5696" w:author="Unknown"/>
          <w:rFonts w:ascii="Calibri" w:hAnsi="Calibri"/>
          <w:color w:val="000000"/>
          <w:sz w:val="26"/>
          <w:szCs w:val="26"/>
        </w:rPr>
      </w:pPr>
      <w:ins w:id="5697" w:author="Unknown">
        <w:r>
          <w:rPr>
            <w:rFonts w:ascii="Calibri" w:hAnsi="Calibri"/>
            <w:color w:val="000000"/>
            <w:sz w:val="26"/>
            <w:szCs w:val="26"/>
          </w:rPr>
          <w:t>Pentru a intelege mai bine cum puteti crea si folosi fisierele cookie, studiati exemplul urmator.</w:t>
        </w:r>
        <w:r>
          <w:rPr>
            <w:rFonts w:ascii="Calibri" w:hAnsi="Calibri"/>
            <w:color w:val="000000"/>
            <w:sz w:val="26"/>
            <w:szCs w:val="26"/>
          </w:rPr>
          <w:br/>
          <w:t>Exemplu foloseste functii de creare, citire si stergere cookie prezentate in acest tutorial.</w:t>
        </w:r>
        <w:r>
          <w:rPr>
            <w:rFonts w:ascii="Calibri" w:hAnsi="Calibri"/>
            <w:color w:val="000000"/>
            <w:sz w:val="26"/>
            <w:szCs w:val="26"/>
          </w:rPr>
          <w:br/>
          <w:t>Scopul acestui exemplu este de a intelege cum functioneaza fisierele cookie. Intr-o parte sunt casete input pentru scrierea unor preferinte care vor fi trimise la scriptul JS pentru inregistrarea lor in cookie. In alta coloana sunt doua butoane, unul pentru afisarea preferintelor inregistrate in cookie; al doilea buton pentru a sterge acele date din cookie.</w:t>
        </w:r>
        <w:r>
          <w:rPr>
            <w:rFonts w:ascii="Calibri" w:hAnsi="Calibri"/>
            <w:color w:val="000000"/>
            <w:sz w:val="26"/>
            <w:szCs w:val="26"/>
          </w:rPr>
          <w:br/>
          <w:t>- Codul complet este urmatorul, dati clic pe butonul de jos ca sa-l testati: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698" w:author="Unknown"/>
          <w:color w:val="0101FF"/>
          <w:sz w:val="23"/>
          <w:szCs w:val="23"/>
        </w:rPr>
      </w:pPr>
      <w:ins w:id="5699" w:author="Unknown">
        <w:r>
          <w:rPr>
            <w:color w:val="0101FF"/>
            <w:sz w:val="23"/>
            <w:szCs w:val="23"/>
          </w:rPr>
          <w:t>&lt;style&gt;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00" w:author="Unknown"/>
          <w:color w:val="0101FF"/>
          <w:sz w:val="23"/>
          <w:szCs w:val="23"/>
        </w:rPr>
      </w:pPr>
      <w:ins w:id="5701" w:author="Unknown">
        <w:r>
          <w:rPr>
            <w:color w:val="0101FF"/>
            <w:sz w:val="23"/>
            <w:szCs w:val="23"/>
          </w:rPr>
          <w:t>#add_fav, #show_fav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02" w:author="Unknown"/>
          <w:color w:val="0101FF"/>
          <w:sz w:val="23"/>
          <w:szCs w:val="23"/>
        </w:rPr>
      </w:pPr>
      <w:ins w:id="5703" w:author="Unknown">
        <w:r>
          <w:rPr>
            <w:color w:val="0101FF"/>
            <w:sz w:val="23"/>
            <w:szCs w:val="23"/>
          </w:rPr>
          <w:t>display:inline-block;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04" w:author="Unknown"/>
          <w:color w:val="0101FF"/>
          <w:sz w:val="23"/>
          <w:szCs w:val="23"/>
        </w:rPr>
      </w:pPr>
      <w:ins w:id="5705" w:author="Unknown">
        <w:r>
          <w:rPr>
            <w:color w:val="0101FF"/>
            <w:sz w:val="23"/>
            <w:szCs w:val="23"/>
          </w:rPr>
          <w:t>font-size:18px;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06" w:author="Unknown"/>
          <w:color w:val="0101FF"/>
          <w:sz w:val="23"/>
          <w:szCs w:val="23"/>
        </w:rPr>
      </w:pPr>
      <w:ins w:id="5707" w:author="Unknown">
        <w:r>
          <w:rPr>
            <w:color w:val="0101FF"/>
            <w:sz w:val="23"/>
            <w:szCs w:val="23"/>
          </w:rPr>
          <w:t>margin:5px 8px;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08" w:author="Unknown"/>
          <w:color w:val="0101FF"/>
          <w:sz w:val="23"/>
          <w:szCs w:val="23"/>
        </w:rPr>
      </w:pPr>
      <w:ins w:id="5709" w:author="Unknown">
        <w:r>
          <w:rPr>
            <w:color w:val="0101FF"/>
            <w:sz w:val="23"/>
            <w:szCs w:val="23"/>
          </w:rPr>
          <w:t>padding:4px 5px;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10" w:author="Unknown"/>
          <w:color w:val="0101FF"/>
          <w:sz w:val="23"/>
          <w:szCs w:val="23"/>
        </w:rPr>
      </w:pPr>
      <w:ins w:id="5711"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12" w:author="Unknown"/>
          <w:color w:val="0101FF"/>
          <w:sz w:val="23"/>
          <w:szCs w:val="23"/>
        </w:rPr>
      </w:pPr>
      <w:ins w:id="5713" w:author="Unknown">
        <w:r>
          <w:rPr>
            <w:color w:val="0101FF"/>
            <w:sz w:val="23"/>
            <w:szCs w:val="23"/>
          </w:rPr>
          <w:t>#add_fav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14" w:author="Unknown"/>
          <w:color w:val="0101FF"/>
          <w:sz w:val="23"/>
          <w:szCs w:val="23"/>
        </w:rPr>
      </w:pPr>
      <w:ins w:id="5715" w:author="Unknown">
        <w:r>
          <w:rPr>
            <w:color w:val="0101FF"/>
            <w:sz w:val="23"/>
            <w:szCs w:val="23"/>
          </w:rPr>
          <w:t>background:#dee0fe;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16" w:author="Unknown"/>
          <w:color w:val="0101FF"/>
          <w:sz w:val="23"/>
          <w:szCs w:val="23"/>
        </w:rPr>
      </w:pPr>
      <w:ins w:id="5717" w:author="Unknown">
        <w:r>
          <w:rPr>
            <w:color w:val="0101FF"/>
            <w:sz w:val="23"/>
            <w:szCs w:val="23"/>
          </w:rPr>
          <w:t>width:350px;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18" w:author="Unknown"/>
          <w:color w:val="0101FF"/>
          <w:sz w:val="23"/>
          <w:szCs w:val="23"/>
        </w:rPr>
      </w:pPr>
      <w:ins w:id="571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20" w:author="Unknown"/>
          <w:color w:val="0101FF"/>
          <w:sz w:val="23"/>
          <w:szCs w:val="23"/>
        </w:rPr>
      </w:pPr>
      <w:ins w:id="5721" w:author="Unknown">
        <w:r>
          <w:rPr>
            <w:color w:val="0101FF"/>
            <w:sz w:val="23"/>
            <w:szCs w:val="23"/>
          </w:rPr>
          <w:t>#show_fav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22" w:author="Unknown"/>
          <w:color w:val="0101FF"/>
          <w:sz w:val="23"/>
          <w:szCs w:val="23"/>
        </w:rPr>
      </w:pPr>
      <w:ins w:id="5723" w:author="Unknown">
        <w:r>
          <w:rPr>
            <w:color w:val="0101FF"/>
            <w:sz w:val="23"/>
            <w:szCs w:val="23"/>
          </w:rPr>
          <w:t>border:1px solid #000;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24" w:author="Unknown"/>
          <w:color w:val="0101FF"/>
          <w:sz w:val="23"/>
          <w:szCs w:val="23"/>
        </w:rPr>
      </w:pPr>
      <w:ins w:id="5725" w:author="Unknown">
        <w:r>
          <w:rPr>
            <w:color w:val="0101FF"/>
            <w:sz w:val="23"/>
            <w:szCs w:val="23"/>
          </w:rPr>
          <w:t>background:#b0eeb0;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26" w:author="Unknown"/>
          <w:color w:val="0101FF"/>
          <w:sz w:val="23"/>
          <w:szCs w:val="23"/>
        </w:rPr>
      </w:pPr>
      <w:ins w:id="5727" w:author="Unknown">
        <w:r>
          <w:rPr>
            <w:color w:val="0101FF"/>
            <w:sz w:val="23"/>
            <w:szCs w:val="23"/>
          </w:rPr>
          <w:t>vertical-align:top;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28" w:author="Unknown"/>
          <w:color w:val="0101FF"/>
          <w:sz w:val="23"/>
          <w:szCs w:val="23"/>
        </w:rPr>
      </w:pPr>
      <w:ins w:id="5729" w:author="Unknown">
        <w:r>
          <w:rPr>
            <w:color w:val="0101FF"/>
            <w:sz w:val="23"/>
            <w:szCs w:val="23"/>
          </w:rPr>
          <w:lastRenderedPageBreak/>
          <w:t>width:250px;</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30" w:author="Unknown"/>
          <w:color w:val="0101FF"/>
          <w:sz w:val="23"/>
          <w:szCs w:val="23"/>
        </w:rPr>
      </w:pPr>
      <w:ins w:id="5731"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32" w:author="Unknown"/>
          <w:color w:val="0101FF"/>
          <w:sz w:val="23"/>
          <w:szCs w:val="23"/>
        </w:rPr>
      </w:pPr>
      <w:ins w:id="5733" w:author="Unknown">
        <w:r>
          <w:rPr>
            <w:color w:val="0101FF"/>
            <w:sz w:val="23"/>
            <w:szCs w:val="23"/>
          </w:rPr>
          <w:t>#show_fav em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34" w:author="Unknown"/>
          <w:color w:val="0101FF"/>
          <w:sz w:val="23"/>
          <w:szCs w:val="23"/>
        </w:rPr>
      </w:pPr>
      <w:ins w:id="5735" w:author="Unknown">
        <w:r>
          <w:rPr>
            <w:color w:val="0101FF"/>
            <w:sz w:val="23"/>
            <w:szCs w:val="23"/>
          </w:rPr>
          <w:t>font-weight:700;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36" w:author="Unknown"/>
          <w:color w:val="0101FF"/>
          <w:sz w:val="23"/>
          <w:szCs w:val="23"/>
        </w:rPr>
      </w:pPr>
      <w:ins w:id="573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38" w:author="Unknown"/>
          <w:color w:val="0101FF"/>
          <w:sz w:val="23"/>
          <w:szCs w:val="23"/>
        </w:rPr>
      </w:pPr>
      <w:ins w:id="5739" w:author="Unknown">
        <w:r>
          <w:rPr>
            <w:color w:val="0101FF"/>
            <w:sz w:val="23"/>
            <w:szCs w:val="23"/>
          </w:rPr>
          <w:t>#set_c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40" w:author="Unknown"/>
          <w:color w:val="0101FF"/>
          <w:sz w:val="23"/>
          <w:szCs w:val="23"/>
        </w:rPr>
      </w:pPr>
      <w:ins w:id="5741" w:author="Unknown">
        <w:r>
          <w:rPr>
            <w:color w:val="0101FF"/>
            <w:sz w:val="23"/>
            <w:szCs w:val="23"/>
          </w:rPr>
          <w:t>display:block;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42" w:author="Unknown"/>
          <w:color w:val="0101FF"/>
          <w:sz w:val="23"/>
          <w:szCs w:val="23"/>
        </w:rPr>
      </w:pPr>
      <w:ins w:id="5743" w:author="Unknown">
        <w:r>
          <w:rPr>
            <w:color w:val="0101FF"/>
            <w:sz w:val="23"/>
            <w:szCs w:val="23"/>
          </w:rPr>
          <w:t>margin:8px auto;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44" w:author="Unknown"/>
          <w:color w:val="0101FF"/>
          <w:sz w:val="23"/>
          <w:szCs w:val="23"/>
        </w:rPr>
      </w:pPr>
      <w:ins w:id="5745" w:author="Unknown">
        <w:r>
          <w:rPr>
            <w:color w:val="0101FF"/>
            <w:sz w:val="23"/>
            <w:szCs w:val="23"/>
          </w:rPr>
          <w:t>}</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Utilizare getElementsByTagName in JS</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37"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38"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39"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40"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41"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42"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43"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44"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45"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46"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56" type="#_x0000_t75" style="width:1in;height:1in" o:ole="">
            <v:imagedata r:id="rId17" o:title=""/>
          </v:shape>
          <w:control r:id="rId347" w:name="DefaultOcxName29" w:shapeid="_x0000_i1156"/>
        </w:object>
      </w:r>
    </w:p>
    <w:p w:rsidR="00CE1D16" w:rsidRDefault="00CE1D16" w:rsidP="00CE1D16">
      <w:pPr>
        <w:pStyle w:val="z-BottomofForm"/>
      </w:pPr>
      <w:r>
        <w:t>Bottom of Form</w:t>
      </w:r>
    </w:p>
    <w:p w:rsidR="00CE1D16" w:rsidRDefault="00CE1D16" w:rsidP="00CE1D16">
      <w:pPr>
        <w:numPr>
          <w:ilvl w:val="0"/>
          <w:numId w:val="51"/>
        </w:numPr>
        <w:shd w:val="clear" w:color="auto" w:fill="FEFEFF"/>
        <w:spacing w:before="100" w:beforeAutospacing="1" w:after="100" w:afterAutospacing="1" w:line="319" w:lineRule="atLeast"/>
        <w:ind w:left="525"/>
        <w:rPr>
          <w:ins w:id="5746" w:author="Unknown"/>
          <w:rFonts w:ascii="Calibri" w:hAnsi="Calibri"/>
          <w:color w:val="000000"/>
          <w:sz w:val="26"/>
          <w:szCs w:val="26"/>
        </w:rPr>
      </w:pPr>
      <w:ins w:id="574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"https://marplo.net/javascript/getelementsbytagname.html" \l "hshgti" \o "getElementsByTagName la getElementById" </w:instrText>
        </w:r>
        <w:r>
          <w:rPr>
            <w:rFonts w:ascii="Calibri" w:hAnsi="Calibri"/>
            <w:color w:val="000000"/>
            <w:sz w:val="26"/>
            <w:szCs w:val="26"/>
          </w:rPr>
          <w:fldChar w:fldCharType="separate"/>
        </w:r>
        <w:r>
          <w:rPr>
            <w:rStyle w:val="Hyperlink"/>
            <w:rFonts w:ascii="Calibri" w:hAnsi="Calibri"/>
            <w:sz w:val="26"/>
            <w:szCs w:val="26"/>
          </w:rPr>
          <w:t>getElementsByTagName() la getElementById()</w:t>
        </w:r>
        <w:r>
          <w:rPr>
            <w:rFonts w:ascii="Calibri" w:hAnsi="Calibri"/>
            <w:color w:val="000000"/>
            <w:sz w:val="26"/>
            <w:szCs w:val="26"/>
          </w:rPr>
          <w:fldChar w:fldCharType="end"/>
        </w:r>
      </w:ins>
    </w:p>
    <w:p w:rsidR="00CE1D16" w:rsidRDefault="00CE1D16" w:rsidP="00CE1D16">
      <w:pPr>
        <w:numPr>
          <w:ilvl w:val="0"/>
          <w:numId w:val="51"/>
        </w:numPr>
        <w:shd w:val="clear" w:color="auto" w:fill="FEFEFF"/>
        <w:spacing w:before="100" w:beforeAutospacing="1" w:after="100" w:afterAutospacing="1" w:line="319" w:lineRule="atLeast"/>
        <w:ind w:left="525"/>
        <w:rPr>
          <w:ins w:id="5748" w:author="Unknown"/>
          <w:rFonts w:ascii="Calibri" w:hAnsi="Calibri"/>
          <w:color w:val="000000"/>
          <w:sz w:val="26"/>
          <w:szCs w:val="26"/>
        </w:rPr>
      </w:pPr>
      <w:ins w:id="574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"https://marplo.net/javascript/getelementsbytagname.html" \l "hshgat" \o "getAttribute si getElementsByTagName" </w:instrText>
        </w:r>
        <w:r>
          <w:rPr>
            <w:rFonts w:ascii="Calibri" w:hAnsi="Calibri"/>
            <w:color w:val="000000"/>
            <w:sz w:val="26"/>
            <w:szCs w:val="26"/>
          </w:rPr>
          <w:fldChar w:fldCharType="separate"/>
        </w:r>
        <w:r>
          <w:rPr>
            <w:rStyle w:val="Hyperlink"/>
            <w:rFonts w:ascii="Calibri" w:hAnsi="Calibri"/>
            <w:sz w:val="26"/>
            <w:szCs w:val="26"/>
          </w:rPr>
          <w:t>getAttribute() si getElementsByTagName()</w:t>
        </w:r>
        <w:r>
          <w:rPr>
            <w:rFonts w:ascii="Calibri" w:hAnsi="Calibri"/>
            <w:color w:val="000000"/>
            <w:sz w:val="26"/>
            <w:szCs w:val="26"/>
          </w:rPr>
          <w:fldChar w:fldCharType="end"/>
        </w:r>
      </w:ins>
    </w:p>
    <w:p w:rsidR="00CE1D16" w:rsidRDefault="00CE1D16" w:rsidP="00CE1D16">
      <w:pPr>
        <w:numPr>
          <w:ilvl w:val="0"/>
          <w:numId w:val="51"/>
        </w:numPr>
        <w:shd w:val="clear" w:color="auto" w:fill="FEFEFF"/>
        <w:spacing w:before="100" w:beforeAutospacing="1" w:after="100" w:afterAutospacing="1" w:line="319" w:lineRule="atLeast"/>
        <w:ind w:left="525"/>
        <w:rPr>
          <w:ins w:id="5750" w:author="Unknown"/>
          <w:rFonts w:ascii="Calibri" w:hAnsi="Calibri"/>
          <w:color w:val="000000"/>
          <w:sz w:val="26"/>
          <w:szCs w:val="26"/>
        </w:rPr>
      </w:pPr>
      <w:ins w:id="575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"https://marplo.net/javascript/getelementsbytagname.html" \l "hshpti" \o "Inregistrare evenimente la taguri HTML cand documentul este incarcat" </w:instrText>
        </w:r>
        <w:r>
          <w:rPr>
            <w:rFonts w:ascii="Calibri" w:hAnsi="Calibri"/>
            <w:color w:val="000000"/>
            <w:sz w:val="26"/>
            <w:szCs w:val="26"/>
          </w:rPr>
          <w:fldChar w:fldCharType="separate"/>
        </w:r>
        <w:r>
          <w:rPr>
            <w:rStyle w:val="Hyperlink"/>
            <w:rFonts w:ascii="Calibri" w:hAnsi="Calibri"/>
            <w:sz w:val="26"/>
            <w:szCs w:val="26"/>
          </w:rPr>
          <w:t>Inregistrare evenimente la taguri HTML cand documentul este incarcat</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5752"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5753" w:author="Unknown"/>
          <w:rFonts w:ascii="Calibri" w:hAnsi="Calibri"/>
          <w:color w:val="000000"/>
          <w:sz w:val="26"/>
          <w:szCs w:val="26"/>
        </w:rPr>
      </w:pPr>
      <w:ins w:id="5754" w:author="Unknown">
        <w:r>
          <w:rPr>
            <w:rStyle w:val="Strong"/>
            <w:rFonts w:ascii="Calibri" w:hAnsi="Calibri"/>
            <w:color w:val="000000"/>
            <w:sz w:val="26"/>
            <w:szCs w:val="26"/>
          </w:rPr>
          <w:t>getElementsByTagName('tag')</w:t>
        </w:r>
        <w:r>
          <w:rPr>
            <w:rFonts w:ascii="Calibri" w:hAnsi="Calibri"/>
            <w:color w:val="000000"/>
            <w:sz w:val="26"/>
            <w:szCs w:val="26"/>
          </w:rPr>
          <w:t> este o functie, sau metoda JavaScript care obtine si face referire la toate elementele HTML cu 'tag' specificat ca argument intre paranteze.</w:t>
        </w:r>
        <w:r>
          <w:rPr>
            <w:rFonts w:ascii="Calibri" w:hAnsi="Calibri"/>
            <w:color w:val="000000"/>
            <w:sz w:val="26"/>
            <w:szCs w:val="26"/>
          </w:rPr>
          <w:br/>
          <w:t>De exemplu, urmatoarea instructiune face referire la toate tag-urile DIV din documentul HTML.</w:t>
        </w:r>
      </w:ins>
    </w:p>
    <w:p w:rsidR="00CE1D16" w:rsidRDefault="00CE1D16" w:rsidP="00CE1D16">
      <w:pPr>
        <w:shd w:val="clear" w:color="auto" w:fill="F0FEF1"/>
        <w:rPr>
          <w:ins w:id="5755" w:author="Unknown"/>
          <w:rFonts w:ascii="Calibri" w:hAnsi="Calibri"/>
          <w:b/>
          <w:bCs/>
          <w:color w:val="000000"/>
          <w:sz w:val="24"/>
          <w:szCs w:val="24"/>
        </w:rPr>
      </w:pPr>
      <w:ins w:id="5756" w:author="Unknown">
        <w:r>
          <w:rPr>
            <w:rFonts w:ascii="Calibri" w:hAnsi="Calibri"/>
            <w:b/>
            <w:bCs/>
            <w:color w:val="000000"/>
          </w:rPr>
          <w:t>document.getElementsByTagName('div')</w:t>
        </w:r>
      </w:ins>
    </w:p>
    <w:p w:rsidR="00CE1D16" w:rsidRDefault="00CE1D16" w:rsidP="00CE1D16">
      <w:pPr>
        <w:shd w:val="clear" w:color="auto" w:fill="FEFEFF"/>
        <w:rPr>
          <w:ins w:id="5757"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5758" w:author="Unknown"/>
          <w:rFonts w:ascii="Calibri" w:hAnsi="Calibri"/>
          <w:color w:val="000000"/>
          <w:sz w:val="26"/>
          <w:szCs w:val="26"/>
        </w:rPr>
      </w:pPr>
      <w:ins w:id="5759" w:author="Unknown">
        <w:r>
          <w:rPr>
            <w:rFonts w:ascii="Calibri" w:hAnsi="Calibri"/>
            <w:color w:val="000000"/>
            <w:sz w:val="26"/>
            <w:szCs w:val="26"/>
          </w:rPr>
          <w:t>Aceasta functie returneaza un array (cu index de la 0) cu elementele pe care le-a obtinut.</w:t>
        </w:r>
        <w:r>
          <w:rPr>
            <w:rFonts w:ascii="Calibri" w:hAnsi="Calibri"/>
            <w:color w:val="000000"/>
            <w:sz w:val="26"/>
            <w:szCs w:val="26"/>
          </w:rPr>
          <w:br/>
          <w:t>Array-ul returnat poate fi parcus cu instructiunea </w:t>
        </w:r>
        <w:r>
          <w:rPr>
            <w:rStyle w:val="HTMLCode"/>
            <w:b/>
            <w:bCs/>
            <w:color w:val="0000EE"/>
          </w:rPr>
          <w:t>for()</w:t>
        </w:r>
        <w:r>
          <w:rPr>
            <w:rFonts w:ascii="Calibri" w:hAnsi="Calibri"/>
            <w:color w:val="000000"/>
            <w:sz w:val="26"/>
            <w:szCs w:val="26"/>
          </w:rPr>
          <w:t>, iar la elementele din el se pot aplica proprietatile si metodele specifice obiectelor HTML in JavaScript. O lista cu acestea gasiti la pagina:</w:t>
        </w:r>
        <w:r>
          <w:rPr>
            <w:rFonts w:ascii="Calibri" w:hAnsi="Calibri"/>
            <w:color w:val="000000"/>
            <w:sz w:val="26"/>
            <w:szCs w:val="26"/>
          </w:rPr>
          <w:br/>
        </w:r>
        <w:r>
          <w:rPr>
            <w:rFonts w:ascii="Calibri" w:hAnsi="Calibri"/>
            <w:color w:val="000000"/>
            <w:sz w:val="26"/>
            <w:szCs w:val="26"/>
          </w:rPr>
          <w:fldChar w:fldCharType="begin"/>
        </w:r>
        <w:r>
          <w:rPr>
            <w:rFonts w:ascii="Calibri" w:hAnsi="Calibri"/>
            <w:color w:val="000000"/>
            <w:sz w:val="26"/>
            <w:szCs w:val="26"/>
          </w:rPr>
          <w:instrText xml:space="preserve"> HYPERLINK "https://marplo.net/javascript/proprietati-metode-element-html" \o "Proprietati si Metode utile ale elementelor HTML in JavaScript" </w:instrText>
        </w:r>
        <w:r>
          <w:rPr>
            <w:rFonts w:ascii="Calibri" w:hAnsi="Calibri"/>
            <w:color w:val="000000"/>
            <w:sz w:val="26"/>
            <w:szCs w:val="26"/>
          </w:rPr>
          <w:fldChar w:fldCharType="separate"/>
        </w:r>
        <w:r>
          <w:rPr>
            <w:rStyle w:val="Hyperlink"/>
            <w:rFonts w:ascii="Calibri" w:hAnsi="Calibri"/>
            <w:b/>
            <w:bCs/>
            <w:sz w:val="26"/>
            <w:szCs w:val="26"/>
          </w:rPr>
          <w:t>marplo.net/javascript/proprietati-metode-element-html</w:t>
        </w:r>
        <w:r>
          <w:rPr>
            <w:rFonts w:ascii="Calibri" w:hAnsi="Calibri"/>
            <w:color w:val="000000"/>
            <w:sz w:val="26"/>
            <w:szCs w:val="26"/>
          </w:rPr>
          <w:fldChar w:fldCharType="end"/>
        </w:r>
      </w:ins>
    </w:p>
    <w:p w:rsidR="00CE1D16" w:rsidRDefault="00CE1D16" w:rsidP="00CE1D16">
      <w:pPr>
        <w:shd w:val="clear" w:color="auto" w:fill="FEFEFF"/>
        <w:rPr>
          <w:ins w:id="5760"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5761" w:author="Unknown"/>
          <w:rFonts w:ascii="Calibri" w:hAnsi="Calibri"/>
          <w:color w:val="000000"/>
          <w:spacing w:val="15"/>
          <w:sz w:val="27"/>
          <w:szCs w:val="27"/>
          <w:u w:val="single"/>
        </w:rPr>
      </w:pPr>
      <w:ins w:id="5762" w:author="Unknown">
        <w:r>
          <w:rPr>
            <w:rFonts w:ascii="Calibri" w:hAnsi="Calibri"/>
            <w:color w:val="000000"/>
            <w:spacing w:val="15"/>
            <w:u w:val="single"/>
          </w:rPr>
          <w:lastRenderedPageBreak/>
          <w:t>Aplicarea unei proprietati elementelor cu acelasi tag</w:t>
        </w:r>
      </w:ins>
    </w:p>
    <w:p w:rsidR="00CE1D16" w:rsidRDefault="00CE1D16" w:rsidP="00CE1D16">
      <w:pPr>
        <w:pStyle w:val="ptxt"/>
        <w:shd w:val="clear" w:color="auto" w:fill="FEFEFF"/>
        <w:spacing w:before="105" w:beforeAutospacing="0" w:after="120" w:afterAutospacing="0"/>
        <w:ind w:left="120" w:firstLine="300"/>
        <w:rPr>
          <w:ins w:id="5763" w:author="Unknown"/>
          <w:rFonts w:ascii="Calibri" w:hAnsi="Calibri"/>
          <w:color w:val="000000"/>
          <w:sz w:val="26"/>
          <w:szCs w:val="26"/>
        </w:rPr>
      </w:pPr>
      <w:ins w:id="5764" w:author="Unknown">
        <w:r>
          <w:rPr>
            <w:rFonts w:ascii="Calibri" w:hAnsi="Calibri"/>
            <w:color w:val="000000"/>
            <w:sz w:val="26"/>
            <w:szCs w:val="26"/>
          </w:rPr>
          <w:t>Pentru aplicarea unei proprietati la elementele HTML care au acelasi tag, trebuie parcurs array-ul returnat de metoda </w:t>
        </w:r>
        <w:r>
          <w:rPr>
            <w:rStyle w:val="HTMLCode"/>
            <w:b/>
            <w:bCs/>
            <w:color w:val="0000EE"/>
          </w:rPr>
          <w:t>getElementsByTagName()</w:t>
        </w:r>
        <w:r>
          <w:rPr>
            <w:rFonts w:ascii="Calibri" w:hAnsi="Calibri"/>
            <w:color w:val="000000"/>
            <w:sz w:val="26"/>
            <w:szCs w:val="26"/>
          </w:rPr>
          <w:t>. Ca formula generala poate fi folosit urmatorul cod:</w:t>
        </w:r>
      </w:ins>
    </w:p>
    <w:p w:rsidR="00CE1D16" w:rsidRDefault="00CE1D16" w:rsidP="00CE1D16">
      <w:pPr>
        <w:pStyle w:val="HTMLPreformatted"/>
        <w:shd w:val="clear" w:color="auto" w:fill="F0FEF1"/>
        <w:rPr>
          <w:ins w:id="5765" w:author="Unknown"/>
          <w:b/>
          <w:bCs/>
          <w:color w:val="000000"/>
          <w:sz w:val="24"/>
          <w:szCs w:val="24"/>
        </w:rPr>
      </w:pPr>
      <w:ins w:id="5766" w:author="Unknown">
        <w:r>
          <w:rPr>
            <w:b/>
            <w:bCs/>
            <w:color w:val="000000"/>
            <w:sz w:val="24"/>
            <w:szCs w:val="24"/>
          </w:rPr>
          <w:t>var elms = document.getElementsByTagName('numeTag');</w:t>
        </w:r>
      </w:ins>
    </w:p>
    <w:p w:rsidR="00CE1D16" w:rsidRDefault="00CE1D16" w:rsidP="00CE1D16">
      <w:pPr>
        <w:pStyle w:val="HTMLPreformatted"/>
        <w:shd w:val="clear" w:color="auto" w:fill="F0FEF1"/>
        <w:rPr>
          <w:ins w:id="5767" w:author="Unknown"/>
          <w:b/>
          <w:bCs/>
          <w:color w:val="000000"/>
          <w:sz w:val="24"/>
          <w:szCs w:val="24"/>
        </w:rPr>
      </w:pPr>
      <w:ins w:id="5768" w:author="Unknown">
        <w:r>
          <w:rPr>
            <w:b/>
            <w:bCs/>
            <w:color w:val="000000"/>
            <w:sz w:val="24"/>
            <w:szCs w:val="24"/>
          </w:rPr>
          <w:t>for(var i=0; i&lt;elms.length; i++) {</w:t>
        </w:r>
      </w:ins>
    </w:p>
    <w:p w:rsidR="00CE1D16" w:rsidRDefault="00CE1D16" w:rsidP="00CE1D16">
      <w:pPr>
        <w:pStyle w:val="HTMLPreformatted"/>
        <w:shd w:val="clear" w:color="auto" w:fill="F0FEF1"/>
        <w:rPr>
          <w:ins w:id="5769" w:author="Unknown"/>
          <w:b/>
          <w:bCs/>
          <w:color w:val="000000"/>
          <w:sz w:val="24"/>
          <w:szCs w:val="24"/>
        </w:rPr>
      </w:pPr>
      <w:ins w:id="5770" w:author="Unknown">
        <w:r>
          <w:rPr>
            <w:b/>
            <w:bCs/>
            <w:color w:val="000000"/>
            <w:sz w:val="24"/>
            <w:szCs w:val="24"/>
          </w:rPr>
          <w:t xml:space="preserve"> elms[i].proprietate;</w:t>
        </w:r>
      </w:ins>
    </w:p>
    <w:p w:rsidR="00CE1D16" w:rsidRDefault="00CE1D16" w:rsidP="00CE1D16">
      <w:pPr>
        <w:pStyle w:val="HTMLPreformatted"/>
        <w:shd w:val="clear" w:color="auto" w:fill="F0FEF1"/>
        <w:rPr>
          <w:ins w:id="5771" w:author="Unknown"/>
          <w:b/>
          <w:bCs/>
          <w:color w:val="000000"/>
          <w:sz w:val="24"/>
          <w:szCs w:val="24"/>
        </w:rPr>
      </w:pPr>
      <w:ins w:id="5772" w:author="Unknown">
        <w:r>
          <w:rPr>
            <w:b/>
            <w:bCs/>
            <w:color w:val="000000"/>
            <w:sz w:val="24"/>
            <w:szCs w:val="24"/>
          </w:rPr>
          <w:t>}</w:t>
        </w:r>
      </w:ins>
    </w:p>
    <w:p w:rsidR="00CE1D16" w:rsidRDefault="00CE1D16" w:rsidP="00CE1D16">
      <w:pPr>
        <w:shd w:val="clear" w:color="auto" w:fill="FEFEFF"/>
        <w:rPr>
          <w:ins w:id="5773" w:author="Unknown"/>
          <w:rFonts w:ascii="Calibri" w:hAnsi="Calibri"/>
          <w:color w:val="000000"/>
          <w:sz w:val="26"/>
          <w:szCs w:val="26"/>
        </w:rPr>
      </w:pPr>
      <w:ins w:id="5774" w:author="Unknown">
        <w:r>
          <w:rPr>
            <w:rFonts w:ascii="Calibri" w:hAnsi="Calibri"/>
            <w:color w:val="000000"/>
            <w:sz w:val="26"/>
            <w:szCs w:val="26"/>
          </w:rPr>
          <w:t>- Unde "elms" este o variabila in care e stocat array-ul cu tag-urile obtinute.</w:t>
        </w:r>
        <w:r>
          <w:rPr>
            <w:rFonts w:ascii="Calibri" w:hAnsi="Calibri"/>
            <w:color w:val="000000"/>
            <w:sz w:val="26"/>
            <w:szCs w:val="26"/>
          </w:rPr>
          <w:br/>
          <w:t>- Functia for() parcurge fiecare element din array-ul 'elms'.</w:t>
        </w:r>
        <w:r>
          <w:rPr>
            <w:rFonts w:ascii="Calibri" w:hAnsi="Calibri"/>
            <w:color w:val="000000"/>
            <w:sz w:val="26"/>
            <w:szCs w:val="26"/>
          </w:rPr>
          <w:br/>
        </w:r>
        <w:r>
          <w:rPr>
            <w:rFonts w:ascii="Calibri" w:hAnsi="Calibri"/>
            <w:color w:val="000000"/>
            <w:sz w:val="26"/>
            <w:szCs w:val="26"/>
          </w:rPr>
          <w:br/>
          <w:t>Iata un exemplu in care atunci cand se da click pe un buton, continutul din fiecare tag SPAN va fi subliniat si albastru.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75" w:author="Unknown"/>
          <w:color w:val="0101FF"/>
          <w:sz w:val="23"/>
          <w:szCs w:val="23"/>
        </w:rPr>
      </w:pPr>
      <w:ins w:id="5776" w:author="Unknown">
        <w:r>
          <w:rPr>
            <w:color w:val="0101FF"/>
            <w:sz w:val="23"/>
            <w:szCs w:val="23"/>
          </w:rPr>
          <w:t>&lt;h4&gt;Exemplu getElementsByTagName&lt;/h4&gt;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77" w:author="Unknown"/>
          <w:color w:val="0101FF"/>
          <w:sz w:val="23"/>
          <w:szCs w:val="23"/>
        </w:rPr>
      </w:pPr>
      <w:ins w:id="5778" w:author="Unknown">
        <w:r>
          <w:rPr>
            <w:color w:val="0101FF"/>
            <w:sz w:val="23"/>
            <w:szCs w:val="23"/>
          </w:rPr>
          <w:t>&lt;p&gt;Continut cu text incadrat in etichete SPAN:&lt;br&gt;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79" w:author="Unknown"/>
          <w:color w:val="0101FF"/>
          <w:sz w:val="23"/>
          <w:szCs w:val="23"/>
        </w:rPr>
      </w:pPr>
      <w:ins w:id="5780" w:author="Unknown">
        <w:r>
          <w:rPr>
            <w:color w:val="0101FF"/>
            <w:sz w:val="23"/>
            <w:szCs w:val="23"/>
          </w:rPr>
          <w:t>marplo.net : &lt;span&gt;Cursuri&lt;/span&gt; si &lt;span&gt;tutoriale&lt;/span&gt; web &lt;span&gt;gratuite&lt;/span&gt;.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81" w:author="Unknown"/>
          <w:color w:val="0101FF"/>
          <w:sz w:val="23"/>
          <w:szCs w:val="23"/>
        </w:rPr>
      </w:pPr>
      <w:ins w:id="5782" w:author="Unknown">
        <w:r>
          <w:rPr>
            <w:color w:val="0101FF"/>
            <w:sz w:val="23"/>
            <w:szCs w:val="23"/>
          </w:rPr>
          <w: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83" w:author="Unknown"/>
          <w:color w:val="0101FF"/>
          <w:sz w:val="23"/>
          <w:szCs w:val="23"/>
        </w:rPr>
      </w:pPr>
      <w:ins w:id="5784" w:author="Unknown">
        <w:r>
          <w:rPr>
            <w:color w:val="0101FF"/>
            <w:sz w:val="23"/>
            <w:szCs w:val="23"/>
          </w:rPr>
          <w:t>&lt;p&gt;- La clic pe urmatorul buton se vor aplica stilurile CSS: 'color' si 'text-decoration' la toate tag-urile SPAN din pagina.&lt;/p&gt;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85" w:author="Unknown"/>
          <w:color w:val="0101FF"/>
          <w:sz w:val="23"/>
          <w:szCs w:val="23"/>
        </w:rPr>
      </w:pPr>
      <w:ins w:id="5786" w:author="Unknown">
        <w:r>
          <w:rPr>
            <w:color w:val="0101FF"/>
            <w:sz w:val="23"/>
            <w:szCs w:val="23"/>
          </w:rPr>
          <w:t>&lt;button id='btn1'&gt;Style Span&lt;/button&gt;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8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88" w:author="Unknown"/>
          <w:color w:val="0101FF"/>
          <w:sz w:val="23"/>
          <w:szCs w:val="23"/>
        </w:rPr>
      </w:pPr>
      <w:ins w:id="578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0" w:author="Unknown"/>
          <w:color w:val="0101FF"/>
          <w:sz w:val="23"/>
          <w:szCs w:val="23"/>
        </w:rPr>
      </w:pPr>
      <w:ins w:id="5791" w:author="Unknown">
        <w:r>
          <w:rPr>
            <w:color w:val="0101FF"/>
            <w:sz w:val="23"/>
            <w:szCs w:val="23"/>
          </w:rPr>
          <w:t>function adStyle(tag){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2" w:author="Unknown"/>
          <w:color w:val="0101FF"/>
          <w:sz w:val="23"/>
          <w:szCs w:val="23"/>
        </w:rPr>
      </w:pPr>
      <w:ins w:id="5793" w:author="Unknown">
        <w:r>
          <w:rPr>
            <w:color w:val="0101FF"/>
            <w:sz w:val="23"/>
            <w:szCs w:val="23"/>
          </w:rPr>
          <w:t xml:space="preserve"> //array cu toate tag-urile precizate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4" w:author="Unknown"/>
          <w:color w:val="0101FF"/>
          <w:sz w:val="23"/>
          <w:szCs w:val="23"/>
        </w:rPr>
      </w:pPr>
      <w:ins w:id="5795" w:author="Unknown">
        <w:r>
          <w:rPr>
            <w:color w:val="0101FF"/>
            <w:sz w:val="23"/>
            <w:szCs w:val="23"/>
          </w:rPr>
          <w:t xml:space="preserve"> var elms = document.getElementsByTagName(tag);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7" w:author="Unknown"/>
          <w:color w:val="0101FF"/>
          <w:sz w:val="23"/>
          <w:szCs w:val="23"/>
        </w:rPr>
      </w:pPr>
      <w:ins w:id="5798" w:author="Unknown">
        <w:r>
          <w:rPr>
            <w:color w:val="0101FF"/>
            <w:sz w:val="23"/>
            <w:szCs w:val="23"/>
          </w:rPr>
          <w:t xml:space="preserve"> // Parcurge array-ul cu tag-urile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799" w:author="Unknown"/>
          <w:color w:val="0101FF"/>
          <w:sz w:val="23"/>
          <w:szCs w:val="23"/>
        </w:rPr>
      </w:pPr>
      <w:ins w:id="5800" w:author="Unknown">
        <w:r>
          <w:rPr>
            <w:color w:val="0101FF"/>
            <w:sz w:val="23"/>
            <w:szCs w:val="23"/>
          </w:rPr>
          <w:t xml:space="preserve"> for(var i=0; i&lt;elms.length;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01" w:author="Unknown"/>
          <w:color w:val="0101FF"/>
          <w:sz w:val="23"/>
          <w:szCs w:val="23"/>
        </w:rPr>
      </w:pPr>
      <w:ins w:id="5802" w:author="Unknown">
        <w:r>
          <w:rPr>
            <w:color w:val="0101FF"/>
            <w:sz w:val="23"/>
            <w:szCs w:val="23"/>
          </w:rPr>
          <w:t xml:space="preserve"> //aplica proprietati de stil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03" w:author="Unknown"/>
          <w:color w:val="0101FF"/>
          <w:sz w:val="23"/>
          <w:szCs w:val="23"/>
        </w:rPr>
      </w:pPr>
      <w:ins w:id="5804" w:author="Unknown">
        <w:r>
          <w:rPr>
            <w:color w:val="0101FF"/>
            <w:sz w:val="23"/>
            <w:szCs w:val="23"/>
          </w:rPr>
          <w:t xml:space="preserve"> elms[i].style.color ='blue';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05" w:author="Unknown"/>
          <w:color w:val="0101FF"/>
          <w:sz w:val="23"/>
          <w:szCs w:val="23"/>
        </w:rPr>
      </w:pPr>
      <w:ins w:id="5806" w:author="Unknown">
        <w:r>
          <w:rPr>
            <w:color w:val="0101FF"/>
            <w:sz w:val="23"/>
            <w:szCs w:val="23"/>
          </w:rPr>
          <w:t xml:space="preserve"> elms[i].style.textDecoration ='underline';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07" w:author="Unknown"/>
          <w:color w:val="0101FF"/>
          <w:sz w:val="23"/>
          <w:szCs w:val="23"/>
        </w:rPr>
      </w:pPr>
      <w:ins w:id="5808"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09" w:author="Unknown"/>
          <w:color w:val="0101FF"/>
          <w:sz w:val="23"/>
          <w:szCs w:val="23"/>
        </w:rPr>
      </w:pPr>
      <w:ins w:id="5810"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1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12" w:author="Unknown"/>
          <w:color w:val="0101FF"/>
          <w:sz w:val="23"/>
          <w:szCs w:val="23"/>
        </w:rPr>
      </w:pPr>
      <w:ins w:id="5813" w:author="Unknown">
        <w:r>
          <w:rPr>
            <w:color w:val="0101FF"/>
            <w:sz w:val="23"/>
            <w:szCs w:val="23"/>
          </w:rPr>
          <w:t>//la click pe #btn1 se apeleaza functia adStyle() cu argument 'span'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14" w:author="Unknown"/>
          <w:color w:val="0101FF"/>
          <w:sz w:val="23"/>
          <w:szCs w:val="23"/>
        </w:rPr>
      </w:pPr>
      <w:ins w:id="5815"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16" w:author="Unknown"/>
          <w:color w:val="0101FF"/>
          <w:sz w:val="23"/>
          <w:szCs w:val="23"/>
        </w:rPr>
      </w:pPr>
      <w:ins w:id="5817" w:author="Unknown">
        <w:r>
          <w:rPr>
            <w:color w:val="0101FF"/>
            <w:sz w:val="23"/>
            <w:szCs w:val="23"/>
          </w:rPr>
          <w:t xml:space="preserve"> adStyle('span');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18" w:author="Unknown"/>
          <w:color w:val="0101FF"/>
          <w:sz w:val="23"/>
          <w:szCs w:val="23"/>
        </w:rPr>
      </w:pPr>
      <w:ins w:id="581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20" w:author="Unknown"/>
          <w:color w:val="0101FF"/>
          <w:sz w:val="23"/>
          <w:szCs w:val="23"/>
        </w:rPr>
      </w:pPr>
      <w:ins w:id="5821" w:author="Unknown">
        <w:r>
          <w:rPr>
            <w:color w:val="0101FF"/>
            <w:sz w:val="23"/>
            <w:szCs w:val="23"/>
          </w:rPr>
          <w:t>&lt;/script&gt;</w:t>
        </w:r>
      </w:ins>
    </w:p>
    <w:p w:rsidR="00CE1D16" w:rsidRDefault="00CE1D16" w:rsidP="00CE1D16">
      <w:pPr>
        <w:shd w:val="clear" w:color="auto" w:fill="FEFEFF"/>
        <w:rPr>
          <w:ins w:id="5822" w:author="Unknown"/>
          <w:rFonts w:ascii="Calibri" w:hAnsi="Calibri"/>
          <w:color w:val="000000"/>
          <w:sz w:val="26"/>
          <w:szCs w:val="26"/>
        </w:rPr>
      </w:pPr>
      <w:ins w:id="5823"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824" w:author="Unknown"/>
          <w:rFonts w:ascii="Calibri" w:hAnsi="Calibri"/>
          <w:color w:val="000000"/>
          <w:spacing w:val="15"/>
          <w:sz w:val="27"/>
          <w:szCs w:val="27"/>
          <w:u w:val="single"/>
        </w:rPr>
      </w:pPr>
      <w:ins w:id="5825" w:author="Unknown">
        <w:r>
          <w:rPr>
            <w:rFonts w:ascii="Calibri" w:hAnsi="Calibri"/>
            <w:color w:val="000000"/>
            <w:spacing w:val="15"/>
            <w:u w:val="single"/>
          </w:rPr>
          <w:lastRenderedPageBreak/>
          <w:t>getElementsByTagName() la getElementById()</w:t>
        </w:r>
      </w:ins>
    </w:p>
    <w:p w:rsidR="00CE1D16" w:rsidRDefault="00CE1D16" w:rsidP="00CE1D16">
      <w:pPr>
        <w:pStyle w:val="ptxt"/>
        <w:shd w:val="clear" w:color="auto" w:fill="FEFEFF"/>
        <w:spacing w:before="105" w:beforeAutospacing="0" w:after="120" w:afterAutospacing="0"/>
        <w:ind w:left="120" w:firstLine="300"/>
        <w:rPr>
          <w:ins w:id="5826" w:author="Unknown"/>
          <w:rFonts w:ascii="Calibri" w:hAnsi="Calibri"/>
          <w:color w:val="000000"/>
          <w:sz w:val="26"/>
          <w:szCs w:val="26"/>
        </w:rPr>
      </w:pPr>
      <w:ins w:id="5827" w:author="Unknown">
        <w:r>
          <w:rPr>
            <w:rFonts w:ascii="Calibri" w:hAnsi="Calibri"/>
            <w:color w:val="000000"/>
            <w:sz w:val="26"/>
            <w:szCs w:val="26"/>
          </w:rPr>
          <w:t>Cand aplicati </w:t>
        </w:r>
        <w:r>
          <w:rPr>
            <w:rStyle w:val="HTMLCode"/>
            <w:b/>
            <w:bCs/>
            <w:color w:val="0000EE"/>
          </w:rPr>
          <w:t>getElementsByTagName(numeTag)</w:t>
        </w:r>
        <w:r>
          <w:rPr>
            <w:rFonts w:ascii="Calibri" w:hAnsi="Calibri"/>
            <w:color w:val="000000"/>
            <w:sz w:val="26"/>
            <w:szCs w:val="26"/>
          </w:rPr>
          <w:t> direct la obiectul </w:t>
        </w:r>
        <w:r>
          <w:rPr>
            <w:rStyle w:val="HTMLCode"/>
            <w:b/>
            <w:bCs/>
            <w:color w:val="0000EE"/>
          </w:rPr>
          <w:t>document</w:t>
        </w:r>
        <w:r>
          <w:rPr>
            <w:rFonts w:ascii="Calibri" w:hAnsi="Calibri"/>
            <w:color w:val="000000"/>
            <w:sz w:val="26"/>
            <w:szCs w:val="26"/>
          </w:rPr>
          <w:t>, se preia tag-urile 'numeTag' din tot documentul HTML, dar sunt situatii cand doriti sa preluati doar tag-uri dintr-o anumita portiune a paginii, cum ar fi de exemplu dintr-un DIV. In acest caz, adaugati acelui element HTML un ID (in care se afla tag-urile respective) si in codul JS il preluati cu metoda </w:t>
        </w:r>
        <w:r>
          <w:rPr>
            <w:rStyle w:val="HTMLCode"/>
            <w:b/>
            <w:bCs/>
            <w:color w:val="0000EE"/>
          </w:rPr>
          <w:t>getElementById(ID)</w:t>
        </w:r>
        <w:r>
          <w:rPr>
            <w:rFonts w:ascii="Calibri" w:hAnsi="Calibri"/>
            <w:color w:val="000000"/>
            <w:sz w:val="26"/>
            <w:szCs w:val="26"/>
          </w:rPr>
          <w:t>, iar la acest obiect aplicati </w:t>
        </w:r>
        <w:r>
          <w:rPr>
            <w:rStyle w:val="HTMLCode"/>
            <w:b/>
            <w:bCs/>
            <w:color w:val="0000EE"/>
          </w:rPr>
          <w:t>getElementsByTagName()</w:t>
        </w:r>
        <w:r>
          <w:rPr>
            <w:rFonts w:ascii="Calibri" w:hAnsi="Calibri"/>
            <w:color w:val="000000"/>
            <w:sz w:val="26"/>
            <w:szCs w:val="26"/>
          </w:rPr>
          <w:t>.</w:t>
        </w:r>
        <w:r>
          <w:rPr>
            <w:rFonts w:ascii="Calibri" w:hAnsi="Calibri"/>
            <w:color w:val="000000"/>
            <w:sz w:val="26"/>
            <w:szCs w:val="26"/>
          </w:rPr>
          <w:br/>
          <w:t>Sintaxa generala e urmatoarea:</w:t>
        </w:r>
      </w:ins>
    </w:p>
    <w:p w:rsidR="00CE1D16" w:rsidRDefault="00CE1D16" w:rsidP="00CE1D16">
      <w:pPr>
        <w:shd w:val="clear" w:color="auto" w:fill="F0FEF1"/>
        <w:rPr>
          <w:ins w:id="5828" w:author="Unknown"/>
          <w:rFonts w:ascii="Calibri" w:hAnsi="Calibri"/>
          <w:b/>
          <w:bCs/>
          <w:color w:val="000000"/>
          <w:sz w:val="24"/>
          <w:szCs w:val="24"/>
        </w:rPr>
      </w:pPr>
      <w:ins w:id="5829" w:author="Unknown">
        <w:r>
          <w:rPr>
            <w:rFonts w:ascii="Calibri" w:hAnsi="Calibri"/>
            <w:b/>
            <w:bCs/>
            <w:color w:val="000000"/>
          </w:rPr>
          <w:t>var elms = document.getElementById('id').getElementsByTagName('numeTag')</w:t>
        </w:r>
      </w:ins>
    </w:p>
    <w:p w:rsidR="00CE1D16" w:rsidRDefault="00CE1D16" w:rsidP="00CE1D16">
      <w:pPr>
        <w:shd w:val="clear" w:color="auto" w:fill="FEFEFF"/>
        <w:rPr>
          <w:ins w:id="5830" w:author="Unknown"/>
          <w:rFonts w:ascii="Calibri" w:hAnsi="Calibri"/>
          <w:color w:val="000000"/>
          <w:sz w:val="26"/>
          <w:szCs w:val="26"/>
        </w:rPr>
      </w:pPr>
      <w:ins w:id="5831" w:author="Unknown">
        <w:r>
          <w:rPr>
            <w:rFonts w:ascii="Calibri" w:hAnsi="Calibri"/>
            <w:color w:val="000000"/>
            <w:sz w:val="26"/>
            <w:szCs w:val="26"/>
          </w:rPr>
          <w:t>- se va obtine un array cu elementele 'numeTag' care sunt in obiectul cu id-ul de la 'id'.</w:t>
        </w:r>
        <w:r>
          <w:rPr>
            <w:rFonts w:ascii="Calibri" w:hAnsi="Calibri"/>
            <w:color w:val="000000"/>
            <w:sz w:val="26"/>
            <w:szCs w:val="26"/>
          </w:rPr>
          <w:br/>
        </w:r>
        <w:r>
          <w:rPr>
            <w:rFonts w:ascii="Calibri" w:hAnsi="Calibri"/>
            <w:color w:val="000000"/>
            <w:sz w:val="26"/>
            <w:szCs w:val="26"/>
          </w:rPr>
          <w:br/>
          <w:t>Iata si un exemplu in care sunt doua liste &lt;ul&gt; diferite, iar cand este apasat un buton, va fi aplicat un stil CSS doar la tag-urile &lt;li&gt; de la al doilea &lt;ul&gt;.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32" w:author="Unknown"/>
          <w:color w:val="0101FF"/>
          <w:sz w:val="23"/>
          <w:szCs w:val="23"/>
        </w:rPr>
      </w:pPr>
      <w:ins w:id="5833" w:author="Unknown">
        <w:r>
          <w:rPr>
            <w:color w:val="0101FF"/>
            <w:sz w:val="23"/>
            <w:szCs w:val="23"/>
          </w:rPr>
          <w:t>&lt;h4&gt;Exemplu getElementsByTagName() la getElementBiId()&lt;/h4&gt;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34" w:author="Unknown"/>
          <w:color w:val="0101FF"/>
          <w:sz w:val="23"/>
          <w:szCs w:val="23"/>
        </w:rPr>
      </w:pPr>
      <w:ins w:id="5835" w:author="Unknown">
        <w:r>
          <w:rPr>
            <w:color w:val="0101FF"/>
            <w:sz w:val="23"/>
            <w:szCs w:val="23"/>
          </w:rPr>
          <w:t>&lt;ul id='ul1'&gt;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36" w:author="Unknown"/>
          <w:color w:val="0101FF"/>
          <w:sz w:val="23"/>
          <w:szCs w:val="23"/>
        </w:rPr>
      </w:pPr>
      <w:ins w:id="5837" w:author="Unknown">
        <w:r>
          <w:rPr>
            <w:color w:val="0101FF"/>
            <w:sz w:val="23"/>
            <w:szCs w:val="23"/>
          </w:rPr>
          <w:t xml:space="preserve"> &lt;li&gt;ul1 - Vine urmatorul.&lt;/li&gt;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38" w:author="Unknown"/>
          <w:color w:val="0101FF"/>
          <w:sz w:val="23"/>
          <w:szCs w:val="23"/>
        </w:rPr>
      </w:pPr>
      <w:ins w:id="5839" w:author="Unknown">
        <w:r>
          <w:rPr>
            <w:color w:val="0101FF"/>
            <w:sz w:val="23"/>
            <w:szCs w:val="23"/>
          </w:rPr>
          <w:t xml:space="preserve"> &lt;li&gt;ul1 - Am venit degeaba.&lt;/li&gt;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40" w:author="Unknown"/>
          <w:color w:val="0101FF"/>
          <w:sz w:val="23"/>
          <w:szCs w:val="23"/>
        </w:rPr>
      </w:pPr>
      <w:ins w:id="5841"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42" w:author="Unknown"/>
          <w:color w:val="0101FF"/>
          <w:sz w:val="23"/>
          <w:szCs w:val="23"/>
        </w:rPr>
      </w:pPr>
      <w:ins w:id="5843" w:author="Unknown">
        <w:r>
          <w:rPr>
            <w:color w:val="0101FF"/>
            <w:sz w:val="23"/>
            <w:szCs w:val="23"/>
          </w:rPr>
          <w:t>&lt;ul id='ul2'&gt;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44" w:author="Unknown"/>
          <w:color w:val="0101FF"/>
          <w:sz w:val="23"/>
          <w:szCs w:val="23"/>
        </w:rPr>
      </w:pPr>
      <w:ins w:id="5845" w:author="Unknown">
        <w:r>
          <w:rPr>
            <w:color w:val="0101FF"/>
            <w:sz w:val="23"/>
            <w:szCs w:val="23"/>
          </w:rPr>
          <w:t xml:space="preserve"> &lt;li&gt;ul2 - Eu sunt cel ce vine,&lt;/li&gt;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46" w:author="Unknown"/>
          <w:color w:val="0101FF"/>
          <w:sz w:val="23"/>
          <w:szCs w:val="23"/>
        </w:rPr>
      </w:pPr>
      <w:ins w:id="5847" w:author="Unknown">
        <w:r>
          <w:rPr>
            <w:color w:val="0101FF"/>
            <w:sz w:val="23"/>
            <w:szCs w:val="23"/>
          </w:rPr>
          <w:t xml:space="preserve"> &lt;li&gt;ul2 - La mine.&lt;/li&gt;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48" w:author="Unknown"/>
          <w:color w:val="0101FF"/>
          <w:sz w:val="23"/>
          <w:szCs w:val="23"/>
        </w:rPr>
      </w:pPr>
      <w:ins w:id="5849"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0" w:author="Unknown"/>
          <w:color w:val="0101FF"/>
          <w:sz w:val="23"/>
          <w:szCs w:val="23"/>
        </w:rPr>
      </w:pPr>
      <w:ins w:id="5851" w:author="Unknown">
        <w:r>
          <w:rPr>
            <w:color w:val="0101FF"/>
            <w:sz w:val="23"/>
            <w:szCs w:val="23"/>
          </w:rPr>
          <w:t>&lt;p&gt;- La clic pe butonul de mai jos se vor aplica stilurile CSS: 'color' si 'text-decoration' la tag-urile LI din elementul cu id 'ul2'.&lt;/p&gt;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2" w:author="Unknown"/>
          <w:color w:val="0101FF"/>
          <w:sz w:val="23"/>
          <w:szCs w:val="23"/>
        </w:rPr>
      </w:pPr>
      <w:ins w:id="5853" w:author="Unknown">
        <w:r>
          <w:rPr>
            <w:color w:val="0101FF"/>
            <w:sz w:val="23"/>
            <w:szCs w:val="23"/>
          </w:rPr>
          <w:t>&lt;button id='btn1'&gt;Style Li&lt;/button&gt;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5" w:author="Unknown"/>
          <w:color w:val="0101FF"/>
          <w:sz w:val="23"/>
          <w:szCs w:val="23"/>
        </w:rPr>
      </w:pPr>
      <w:ins w:id="585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7" w:author="Unknown"/>
          <w:color w:val="0101FF"/>
          <w:sz w:val="23"/>
          <w:szCs w:val="23"/>
        </w:rPr>
      </w:pPr>
      <w:ins w:id="5858" w:author="Unknown">
        <w:r>
          <w:rPr>
            <w:color w:val="0101FF"/>
            <w:sz w:val="23"/>
            <w:szCs w:val="23"/>
          </w:rPr>
          <w:t>function adStyle(id, 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59" w:author="Unknown"/>
          <w:color w:val="0101FF"/>
          <w:sz w:val="23"/>
          <w:szCs w:val="23"/>
        </w:rPr>
      </w:pPr>
      <w:ins w:id="5860" w:author="Unknown">
        <w:r>
          <w:rPr>
            <w:color w:val="0101FF"/>
            <w:sz w:val="23"/>
            <w:szCs w:val="23"/>
          </w:rPr>
          <w:t xml:space="preserve"> //array cu tag-urile 'tag' din elementul cu id-ul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61" w:author="Unknown"/>
          <w:color w:val="0101FF"/>
          <w:sz w:val="23"/>
          <w:szCs w:val="23"/>
        </w:rPr>
      </w:pPr>
      <w:ins w:id="5862" w:author="Unknown">
        <w:r>
          <w:rPr>
            <w:color w:val="0101FF"/>
            <w:sz w:val="23"/>
            <w:szCs w:val="23"/>
          </w:rPr>
          <w:t xml:space="preserve"> var elms = document.getElementById(id).getElementsByTagName(tag);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6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64" w:author="Unknown"/>
          <w:color w:val="0101FF"/>
          <w:sz w:val="23"/>
          <w:szCs w:val="23"/>
        </w:rPr>
      </w:pPr>
      <w:ins w:id="5865" w:author="Unknown">
        <w:r>
          <w:rPr>
            <w:color w:val="0101FF"/>
            <w:sz w:val="23"/>
            <w:szCs w:val="23"/>
          </w:rPr>
          <w:t xml:space="preserve"> // Parcurge array-ul cu tag-urile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66" w:author="Unknown"/>
          <w:color w:val="0101FF"/>
          <w:sz w:val="23"/>
          <w:szCs w:val="23"/>
        </w:rPr>
      </w:pPr>
      <w:ins w:id="5867" w:author="Unknown">
        <w:r>
          <w:rPr>
            <w:color w:val="0101FF"/>
            <w:sz w:val="23"/>
            <w:szCs w:val="23"/>
          </w:rPr>
          <w:t xml:space="preserve"> for(var i=0; i&lt;elms.length;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68" w:author="Unknown"/>
          <w:color w:val="0101FF"/>
          <w:sz w:val="23"/>
          <w:szCs w:val="23"/>
        </w:rPr>
      </w:pPr>
      <w:ins w:id="5869" w:author="Unknown">
        <w:r>
          <w:rPr>
            <w:color w:val="0101FF"/>
            <w:sz w:val="23"/>
            <w:szCs w:val="23"/>
          </w:rPr>
          <w:t xml:space="preserve"> //aplica proprietati de stil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0" w:author="Unknown"/>
          <w:color w:val="0101FF"/>
          <w:sz w:val="23"/>
          <w:szCs w:val="23"/>
        </w:rPr>
      </w:pPr>
      <w:ins w:id="5871" w:author="Unknown">
        <w:r>
          <w:rPr>
            <w:color w:val="0101FF"/>
            <w:sz w:val="23"/>
            <w:szCs w:val="23"/>
          </w:rPr>
          <w:t xml:space="preserve"> elms[i].style.color ='blue';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2" w:author="Unknown"/>
          <w:color w:val="0101FF"/>
          <w:sz w:val="23"/>
          <w:szCs w:val="23"/>
        </w:rPr>
      </w:pPr>
      <w:ins w:id="5873" w:author="Unknown">
        <w:r>
          <w:rPr>
            <w:color w:val="0101FF"/>
            <w:sz w:val="23"/>
            <w:szCs w:val="23"/>
          </w:rPr>
          <w:t xml:space="preserve"> elms[i].style.textDecoration ='underline';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4" w:author="Unknown"/>
          <w:color w:val="0101FF"/>
          <w:sz w:val="23"/>
          <w:szCs w:val="23"/>
        </w:rPr>
      </w:pPr>
      <w:ins w:id="587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6" w:author="Unknown"/>
          <w:color w:val="0101FF"/>
          <w:sz w:val="23"/>
          <w:szCs w:val="23"/>
        </w:rPr>
      </w:pPr>
      <w:ins w:id="587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79" w:author="Unknown"/>
          <w:color w:val="0101FF"/>
          <w:sz w:val="23"/>
          <w:szCs w:val="23"/>
        </w:rPr>
      </w:pPr>
      <w:ins w:id="5880" w:author="Unknown">
        <w:r>
          <w:rPr>
            <w:color w:val="0101FF"/>
            <w:sz w:val="23"/>
            <w:szCs w:val="23"/>
          </w:rPr>
          <w:t>//la click pe #btn1 se apeleaza functia adStyle() cu argumentele pt id si 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81" w:author="Unknown"/>
          <w:color w:val="0101FF"/>
          <w:sz w:val="23"/>
          <w:szCs w:val="23"/>
        </w:rPr>
      </w:pPr>
      <w:ins w:id="5882"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83" w:author="Unknown"/>
          <w:color w:val="0101FF"/>
          <w:sz w:val="23"/>
          <w:szCs w:val="23"/>
        </w:rPr>
      </w:pPr>
      <w:ins w:id="5884" w:author="Unknown">
        <w:r>
          <w:rPr>
            <w:color w:val="0101FF"/>
            <w:sz w:val="23"/>
            <w:szCs w:val="23"/>
          </w:rPr>
          <w:lastRenderedPageBreak/>
          <w:t xml:space="preserve"> adStyle('ul2', 'li');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85" w:author="Unknown"/>
          <w:color w:val="0101FF"/>
          <w:sz w:val="23"/>
          <w:szCs w:val="23"/>
        </w:rPr>
      </w:pPr>
      <w:ins w:id="588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887" w:author="Unknown"/>
          <w:color w:val="0101FF"/>
          <w:sz w:val="23"/>
          <w:szCs w:val="23"/>
        </w:rPr>
      </w:pPr>
      <w:ins w:id="5888" w:author="Unknown">
        <w:r>
          <w:rPr>
            <w:color w:val="0101FF"/>
            <w:sz w:val="23"/>
            <w:szCs w:val="23"/>
          </w:rPr>
          <w:t>&lt;/script&gt;</w:t>
        </w:r>
      </w:ins>
    </w:p>
    <w:p w:rsidR="00CE1D16" w:rsidRDefault="00CE1D16" w:rsidP="00CE1D16">
      <w:pPr>
        <w:shd w:val="clear" w:color="auto" w:fill="FEFEFF"/>
        <w:rPr>
          <w:ins w:id="5889" w:author="Unknown"/>
          <w:rFonts w:ascii="Calibri" w:hAnsi="Calibri"/>
          <w:color w:val="000000"/>
          <w:sz w:val="26"/>
          <w:szCs w:val="26"/>
        </w:rPr>
      </w:pPr>
      <w:ins w:id="5890"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891" w:author="Unknown"/>
          <w:rFonts w:ascii="Calibri" w:hAnsi="Calibri"/>
          <w:color w:val="000000"/>
          <w:spacing w:val="15"/>
          <w:sz w:val="27"/>
          <w:szCs w:val="27"/>
          <w:u w:val="single"/>
        </w:rPr>
      </w:pPr>
      <w:ins w:id="5892" w:author="Unknown">
        <w:r>
          <w:rPr>
            <w:rFonts w:ascii="Calibri" w:hAnsi="Calibri"/>
            <w:color w:val="000000"/>
            <w:spacing w:val="15"/>
            <w:u w:val="single"/>
          </w:rPr>
          <w:t>getAttribute() si getElementsByTagName()</w:t>
        </w:r>
      </w:ins>
    </w:p>
    <w:p w:rsidR="00CE1D16" w:rsidRDefault="00CE1D16" w:rsidP="00CE1D16">
      <w:pPr>
        <w:pStyle w:val="ptxt"/>
        <w:shd w:val="clear" w:color="auto" w:fill="FEFEFF"/>
        <w:spacing w:before="105" w:beforeAutospacing="0" w:after="120" w:afterAutospacing="0"/>
        <w:ind w:left="120" w:firstLine="300"/>
        <w:rPr>
          <w:ins w:id="5893" w:author="Unknown"/>
          <w:rFonts w:ascii="Calibri" w:hAnsi="Calibri"/>
          <w:color w:val="000000"/>
          <w:sz w:val="26"/>
          <w:szCs w:val="26"/>
        </w:rPr>
      </w:pPr>
      <w:ins w:id="5894" w:author="Unknown">
        <w:r>
          <w:rPr>
            <w:rFonts w:ascii="Calibri" w:hAnsi="Calibri"/>
            <w:color w:val="000000"/>
            <w:sz w:val="26"/>
            <w:szCs w:val="26"/>
          </w:rPr>
          <w:t>Sunt situatii in care trebuie aplicate efecte sau proprietati JavaScript doar la unele elemente (care au acelasi atribut) dintr-o grupa cu aceleasi tag-uri.</w:t>
        </w:r>
        <w:r>
          <w:rPr>
            <w:rFonts w:ascii="Calibri" w:hAnsi="Calibri"/>
            <w:color w:val="000000"/>
            <w:sz w:val="26"/>
            <w:szCs w:val="26"/>
          </w:rPr>
          <w:br/>
          <w:t>Daca doriti sa adaugati un efect sau proprietate doar elementelor HTML care au acelasi atribut (si acelasi tag), folositi metoda </w:t>
        </w:r>
        <w:r>
          <w:rPr>
            <w:rStyle w:val="HTMLCode"/>
            <w:b/>
            <w:bCs/>
            <w:color w:val="0000EE"/>
          </w:rPr>
          <w:t>getAttribute('attr_name')</w:t>
        </w:r>
        <w:r>
          <w:rPr>
            <w:rFonts w:ascii="Calibri" w:hAnsi="Calibri"/>
            <w:color w:val="000000"/>
            <w:sz w:val="26"/>
            <w:szCs w:val="26"/>
          </w:rPr>
          <w:t> in cadrul parcurgerii array-ului returnat de </w:t>
        </w:r>
        <w:r>
          <w:rPr>
            <w:rStyle w:val="HTMLCode"/>
            <w:b/>
            <w:bCs/>
            <w:color w:val="0000EE"/>
          </w:rPr>
          <w:t>getElementsByTagName()</w:t>
        </w:r>
        <w:r>
          <w:rPr>
            <w:rFonts w:ascii="Calibri" w:hAnsi="Calibri"/>
            <w:color w:val="000000"/>
            <w:sz w:val="26"/>
            <w:szCs w:val="26"/>
          </w:rPr>
          <w:t>.</w:t>
        </w:r>
        <w:r>
          <w:rPr>
            <w:rFonts w:ascii="Calibri" w:hAnsi="Calibri"/>
            <w:color w:val="000000"/>
            <w:sz w:val="26"/>
            <w:szCs w:val="26"/>
          </w:rPr>
          <w:br/>
          <w:t>- Ca formula generala ar fi urmatoarea:</w:t>
        </w:r>
      </w:ins>
    </w:p>
    <w:p w:rsidR="00CE1D16" w:rsidRDefault="00CE1D16" w:rsidP="00CE1D16">
      <w:pPr>
        <w:pStyle w:val="HTMLPreformatted"/>
        <w:shd w:val="clear" w:color="auto" w:fill="F0FEF1"/>
        <w:rPr>
          <w:ins w:id="5895" w:author="Unknown"/>
          <w:b/>
          <w:bCs/>
          <w:color w:val="000000"/>
          <w:sz w:val="24"/>
          <w:szCs w:val="24"/>
        </w:rPr>
      </w:pPr>
      <w:ins w:id="5896" w:author="Unknown">
        <w:r>
          <w:rPr>
            <w:b/>
            <w:bCs/>
            <w:color w:val="000000"/>
            <w:sz w:val="24"/>
            <w:szCs w:val="24"/>
          </w:rPr>
          <w:t>var elms = document.getElementsByTagName('numeTag');</w:t>
        </w:r>
      </w:ins>
    </w:p>
    <w:p w:rsidR="00CE1D16" w:rsidRDefault="00CE1D16" w:rsidP="00CE1D16">
      <w:pPr>
        <w:pStyle w:val="HTMLPreformatted"/>
        <w:shd w:val="clear" w:color="auto" w:fill="F0FEF1"/>
        <w:rPr>
          <w:ins w:id="5897" w:author="Unknown"/>
          <w:b/>
          <w:bCs/>
          <w:color w:val="000000"/>
          <w:sz w:val="24"/>
          <w:szCs w:val="24"/>
        </w:rPr>
      </w:pPr>
      <w:ins w:id="5898" w:author="Unknown">
        <w:r>
          <w:rPr>
            <w:b/>
            <w:bCs/>
            <w:color w:val="000000"/>
            <w:sz w:val="24"/>
            <w:szCs w:val="24"/>
          </w:rPr>
          <w:t>for(var i=0; i&lt;elms.length; i++) {</w:t>
        </w:r>
      </w:ins>
    </w:p>
    <w:p w:rsidR="00CE1D16" w:rsidRDefault="00CE1D16" w:rsidP="00CE1D16">
      <w:pPr>
        <w:pStyle w:val="HTMLPreformatted"/>
        <w:shd w:val="clear" w:color="auto" w:fill="F0FEF1"/>
        <w:rPr>
          <w:ins w:id="5899" w:author="Unknown"/>
          <w:b/>
          <w:bCs/>
          <w:color w:val="000000"/>
          <w:sz w:val="24"/>
          <w:szCs w:val="24"/>
        </w:rPr>
      </w:pPr>
      <w:ins w:id="5900" w:author="Unknown">
        <w:r>
          <w:rPr>
            <w:b/>
            <w:bCs/>
            <w:color w:val="000000"/>
            <w:sz w:val="24"/>
            <w:szCs w:val="24"/>
          </w:rPr>
          <w:t xml:space="preserve"> if(elms[i].getAttribute('attr_name')=='val') {</w:t>
        </w:r>
      </w:ins>
    </w:p>
    <w:p w:rsidR="00CE1D16" w:rsidRDefault="00CE1D16" w:rsidP="00CE1D16">
      <w:pPr>
        <w:pStyle w:val="HTMLPreformatted"/>
        <w:shd w:val="clear" w:color="auto" w:fill="F0FEF1"/>
        <w:rPr>
          <w:ins w:id="5901" w:author="Unknown"/>
          <w:b/>
          <w:bCs/>
          <w:color w:val="000000"/>
          <w:sz w:val="24"/>
          <w:szCs w:val="24"/>
        </w:rPr>
      </w:pPr>
      <w:ins w:id="5902" w:author="Unknown">
        <w:r>
          <w:rPr>
            <w:b/>
            <w:bCs/>
            <w:color w:val="000000"/>
            <w:sz w:val="24"/>
            <w:szCs w:val="24"/>
          </w:rPr>
          <w:t xml:space="preserve"> // Executati functia sau codul dorit</w:t>
        </w:r>
      </w:ins>
    </w:p>
    <w:p w:rsidR="00CE1D16" w:rsidRDefault="00CE1D16" w:rsidP="00CE1D16">
      <w:pPr>
        <w:pStyle w:val="HTMLPreformatted"/>
        <w:shd w:val="clear" w:color="auto" w:fill="F0FEF1"/>
        <w:rPr>
          <w:ins w:id="5903" w:author="Unknown"/>
          <w:b/>
          <w:bCs/>
          <w:color w:val="000000"/>
          <w:sz w:val="24"/>
          <w:szCs w:val="24"/>
        </w:rPr>
      </w:pPr>
      <w:ins w:id="5904" w:author="Unknown">
        <w:r>
          <w:rPr>
            <w:b/>
            <w:bCs/>
            <w:color w:val="000000"/>
            <w:sz w:val="24"/>
            <w:szCs w:val="24"/>
          </w:rPr>
          <w:t xml:space="preserve"> }</w:t>
        </w:r>
      </w:ins>
    </w:p>
    <w:p w:rsidR="00CE1D16" w:rsidRDefault="00CE1D16" w:rsidP="00CE1D16">
      <w:pPr>
        <w:pStyle w:val="HTMLPreformatted"/>
        <w:shd w:val="clear" w:color="auto" w:fill="F0FEF1"/>
        <w:rPr>
          <w:ins w:id="5905" w:author="Unknown"/>
          <w:b/>
          <w:bCs/>
          <w:color w:val="000000"/>
          <w:sz w:val="24"/>
          <w:szCs w:val="24"/>
        </w:rPr>
      </w:pPr>
      <w:ins w:id="5906" w:author="Unknown">
        <w:r>
          <w:rPr>
            <w:b/>
            <w:bCs/>
            <w:color w:val="000000"/>
            <w:sz w:val="24"/>
            <w:szCs w:val="24"/>
          </w:rPr>
          <w:t>}</w:t>
        </w:r>
      </w:ins>
    </w:p>
    <w:p w:rsidR="00CE1D16" w:rsidRDefault="00CE1D16" w:rsidP="00CE1D16">
      <w:pPr>
        <w:shd w:val="clear" w:color="auto" w:fill="FEFEFF"/>
        <w:rPr>
          <w:ins w:id="5907" w:author="Unknown"/>
          <w:rFonts w:ascii="Calibri" w:hAnsi="Calibri"/>
          <w:color w:val="000000"/>
          <w:sz w:val="26"/>
          <w:szCs w:val="26"/>
        </w:rPr>
      </w:pPr>
      <w:ins w:id="5908" w:author="Unknown">
        <w:r>
          <w:rPr>
            <w:rFonts w:ascii="Calibri" w:hAnsi="Calibri"/>
            <w:color w:val="000000"/>
            <w:sz w:val="26"/>
            <w:szCs w:val="26"/>
          </w:rPr>
          <w:t>- Unde "val" e valoarea atributului 'attr_name' din tag-urile "numeTag" la care doriti sa aplicati un anume cod sau functie.</w:t>
        </w:r>
        <w:r>
          <w:rPr>
            <w:rFonts w:ascii="Calibri" w:hAnsi="Calibri"/>
            <w:color w:val="000000"/>
            <w:sz w:val="26"/>
            <w:szCs w:val="26"/>
          </w:rPr>
          <w:br/>
        </w:r>
        <w:r>
          <w:rPr>
            <w:rFonts w:ascii="Calibri" w:hAnsi="Calibri"/>
            <w:color w:val="000000"/>
            <w:sz w:val="26"/>
            <w:szCs w:val="26"/>
          </w:rPr>
          <w:br/>
          <w:t>Ca sa intelegeti mai bine, studiati exemplul urmator in care sunt trei etichete &lt;span&gt; intr-un paragraf, iar la apasarea pe un buton, va fi adaugata o culoare de fundal doar la continutul din etichete SPAN care au atributul 'data-bgr' cu aceeasi valoare.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09" w:author="Unknown"/>
          <w:color w:val="0101FF"/>
          <w:sz w:val="23"/>
          <w:szCs w:val="23"/>
        </w:rPr>
      </w:pPr>
      <w:ins w:id="5910" w:author="Unknown">
        <w:r>
          <w:rPr>
            <w:color w:val="0101FF"/>
            <w:sz w:val="23"/>
            <w:szCs w:val="23"/>
          </w:rPr>
          <w:t>&lt;h4&gt;Exemplu getElementsByTagName() si getAttribute()&lt;/h4&gt;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11" w:author="Unknown"/>
          <w:color w:val="0101FF"/>
          <w:sz w:val="23"/>
          <w:szCs w:val="23"/>
        </w:rPr>
      </w:pPr>
      <w:ins w:id="5912" w:author="Unknown">
        <w:r>
          <w:rPr>
            <w:color w:val="0101FF"/>
            <w:sz w:val="23"/>
            <w:szCs w:val="23"/>
          </w:rPr>
          <w:t>&lt;p&gt;Continut cu text incadrat in etichete SPAN:&lt;br&gt;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13" w:author="Unknown"/>
          <w:color w:val="0101FF"/>
          <w:sz w:val="23"/>
          <w:szCs w:val="23"/>
        </w:rPr>
      </w:pPr>
      <w:ins w:id="5914" w:author="Unknown">
        <w:r>
          <w:rPr>
            <w:color w:val="0101FF"/>
            <w:sz w:val="23"/>
            <w:szCs w:val="23"/>
          </w:rPr>
          <w:t>&lt;span data-bgr='yellow'&gt;Cursuri&lt;/span&gt;, si &lt;span data-bgr='yellow'&gt;tutoriale&lt;/span&gt; web &lt;span data-bgr='green'&gt;gratuite&lt;/span&gt;.&lt;/p&gt;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15" w:author="Unknown"/>
          <w:color w:val="0101FF"/>
          <w:sz w:val="23"/>
          <w:szCs w:val="23"/>
        </w:rPr>
      </w:pPr>
      <w:ins w:id="5916" w:author="Unknown">
        <w:r>
          <w:rPr>
            <w:color w:val="0101FF"/>
            <w:sz w:val="23"/>
            <w:szCs w:val="23"/>
          </w:rPr>
          <w:t>&lt;p&gt;- La clic pe butonul de mai jos se va aplica o culoare background la tag-urile SPAN care au atributul 'data-bgr' cu valoarea 'yellow'.&lt;/p&gt;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17" w:author="Unknown"/>
          <w:color w:val="0101FF"/>
          <w:sz w:val="23"/>
          <w:szCs w:val="23"/>
        </w:rPr>
      </w:pPr>
      <w:ins w:id="5918" w:author="Unknown">
        <w:r>
          <w:rPr>
            <w:color w:val="0101FF"/>
            <w:sz w:val="23"/>
            <w:szCs w:val="23"/>
          </w:rPr>
          <w:t>&lt;button id='btn1'&gt;Add Bgr&lt;/button&gt;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1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0" w:author="Unknown"/>
          <w:color w:val="0101FF"/>
          <w:sz w:val="23"/>
          <w:szCs w:val="23"/>
        </w:rPr>
      </w:pPr>
      <w:ins w:id="5921"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2" w:author="Unknown"/>
          <w:color w:val="0101FF"/>
          <w:sz w:val="23"/>
          <w:szCs w:val="23"/>
        </w:rPr>
      </w:pPr>
      <w:ins w:id="5923" w:author="Unknown">
        <w:r>
          <w:rPr>
            <w:color w:val="0101FF"/>
            <w:sz w:val="23"/>
            <w:szCs w:val="23"/>
          </w:rPr>
          <w:t>function adBgr(tag){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4" w:author="Unknown"/>
          <w:color w:val="0101FF"/>
          <w:sz w:val="23"/>
          <w:szCs w:val="23"/>
        </w:rPr>
      </w:pPr>
      <w:ins w:id="5925" w:author="Unknown">
        <w:r>
          <w:rPr>
            <w:color w:val="0101FF"/>
            <w:sz w:val="23"/>
            <w:szCs w:val="23"/>
          </w:rPr>
          <w:t xml:space="preserve"> //array cu tag-urile de la 'tag'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6" w:author="Unknown"/>
          <w:color w:val="0101FF"/>
          <w:sz w:val="23"/>
          <w:szCs w:val="23"/>
        </w:rPr>
      </w:pPr>
      <w:ins w:id="5927" w:author="Unknown">
        <w:r>
          <w:rPr>
            <w:color w:val="0101FF"/>
            <w:sz w:val="23"/>
            <w:szCs w:val="23"/>
          </w:rPr>
          <w:t xml:space="preserve"> var elms = document.getElementsByTagName(tag);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29" w:author="Unknown"/>
          <w:color w:val="0101FF"/>
          <w:sz w:val="23"/>
          <w:szCs w:val="23"/>
        </w:rPr>
      </w:pPr>
      <w:ins w:id="5930" w:author="Unknown">
        <w:r>
          <w:rPr>
            <w:color w:val="0101FF"/>
            <w:sz w:val="23"/>
            <w:szCs w:val="23"/>
          </w:rPr>
          <w:t xml:space="preserve"> // Parcurge array-ul cu tag-urile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31" w:author="Unknown"/>
          <w:color w:val="0101FF"/>
          <w:sz w:val="23"/>
          <w:szCs w:val="23"/>
        </w:rPr>
      </w:pPr>
      <w:ins w:id="5932" w:author="Unknown">
        <w:r>
          <w:rPr>
            <w:color w:val="0101FF"/>
            <w:sz w:val="23"/>
            <w:szCs w:val="23"/>
          </w:rPr>
          <w:t xml:space="preserve"> for(var i=0; i&lt;elms.length;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33" w:author="Unknown"/>
          <w:color w:val="0101FF"/>
          <w:sz w:val="23"/>
          <w:szCs w:val="23"/>
        </w:rPr>
      </w:pPr>
      <w:ins w:id="5934" w:author="Unknown">
        <w:r>
          <w:rPr>
            <w:color w:val="0101FF"/>
            <w:sz w:val="23"/>
            <w:szCs w:val="23"/>
          </w:rPr>
          <w:t xml:space="preserve"> //verifica atributul data-bgr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35" w:author="Unknown"/>
          <w:color w:val="0101FF"/>
          <w:sz w:val="23"/>
          <w:szCs w:val="23"/>
        </w:rPr>
      </w:pPr>
      <w:ins w:id="5936" w:author="Unknown">
        <w:r>
          <w:rPr>
            <w:color w:val="0101FF"/>
            <w:sz w:val="23"/>
            <w:szCs w:val="23"/>
          </w:rPr>
          <w:lastRenderedPageBreak/>
          <w:t xml:space="preserve"> if(elms[i].getAttribute('data-bgr') =='yellow'){</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37" w:author="Unknown"/>
          <w:color w:val="0101FF"/>
          <w:sz w:val="23"/>
          <w:szCs w:val="23"/>
        </w:rPr>
      </w:pPr>
      <w:ins w:id="5938" w:author="Unknown">
        <w:r>
          <w:rPr>
            <w:color w:val="0101FF"/>
            <w:sz w:val="23"/>
            <w:szCs w:val="23"/>
          </w:rPr>
          <w:t xml:space="preserve"> elms[i].style.background ='yellow';</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39" w:author="Unknown"/>
          <w:color w:val="0101FF"/>
          <w:sz w:val="23"/>
          <w:szCs w:val="23"/>
        </w:rPr>
      </w:pPr>
      <w:ins w:id="594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41" w:author="Unknown"/>
          <w:color w:val="0101FF"/>
          <w:sz w:val="23"/>
          <w:szCs w:val="23"/>
        </w:rPr>
      </w:pPr>
      <w:ins w:id="5942"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43" w:author="Unknown"/>
          <w:color w:val="0101FF"/>
          <w:sz w:val="23"/>
          <w:szCs w:val="23"/>
        </w:rPr>
      </w:pPr>
      <w:ins w:id="594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4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46" w:author="Unknown"/>
          <w:color w:val="0101FF"/>
          <w:sz w:val="23"/>
          <w:szCs w:val="23"/>
        </w:rPr>
      </w:pPr>
      <w:ins w:id="5947" w:author="Unknown">
        <w:r>
          <w:rPr>
            <w:color w:val="0101FF"/>
            <w:sz w:val="23"/>
            <w:szCs w:val="23"/>
          </w:rPr>
          <w:t>//la click pe #btn1 se apeleaza functia adBgr() cu argumentele pt. 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48" w:author="Unknown"/>
          <w:color w:val="0101FF"/>
          <w:sz w:val="23"/>
          <w:szCs w:val="23"/>
        </w:rPr>
      </w:pPr>
      <w:ins w:id="5949" w:author="Unknown">
        <w:r>
          <w:rPr>
            <w:color w:val="0101FF"/>
            <w:sz w:val="23"/>
            <w:szCs w:val="23"/>
          </w:rPr>
          <w:t>document.getElementById('btn1').addEventListener('click',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50" w:author="Unknown"/>
          <w:color w:val="0101FF"/>
          <w:sz w:val="23"/>
          <w:szCs w:val="23"/>
        </w:rPr>
      </w:pPr>
      <w:ins w:id="5951" w:author="Unknown">
        <w:r>
          <w:rPr>
            <w:color w:val="0101FF"/>
            <w:sz w:val="23"/>
            <w:szCs w:val="23"/>
          </w:rPr>
          <w:t xml:space="preserve"> adBgr('span');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52" w:author="Unknown"/>
          <w:color w:val="0101FF"/>
          <w:sz w:val="23"/>
          <w:szCs w:val="23"/>
        </w:rPr>
      </w:pPr>
      <w:ins w:id="595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54" w:author="Unknown"/>
          <w:color w:val="0101FF"/>
          <w:sz w:val="23"/>
          <w:szCs w:val="23"/>
        </w:rPr>
      </w:pPr>
      <w:ins w:id="5955" w:author="Unknown">
        <w:r>
          <w:rPr>
            <w:color w:val="0101FF"/>
            <w:sz w:val="23"/>
            <w:szCs w:val="23"/>
          </w:rPr>
          <w:t>&lt;/script&gt;</w:t>
        </w:r>
      </w:ins>
    </w:p>
    <w:p w:rsidR="00CE1D16" w:rsidRDefault="00CE1D16" w:rsidP="00CE1D16">
      <w:pPr>
        <w:shd w:val="clear" w:color="auto" w:fill="FEFEFF"/>
        <w:rPr>
          <w:ins w:id="5956" w:author="Unknown"/>
          <w:rFonts w:ascii="Calibri" w:hAnsi="Calibri"/>
          <w:color w:val="000000"/>
          <w:sz w:val="26"/>
          <w:szCs w:val="26"/>
        </w:rPr>
      </w:pPr>
      <w:ins w:id="5957"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5958" w:author="Unknown"/>
          <w:rFonts w:ascii="Calibri" w:hAnsi="Calibri"/>
          <w:color w:val="000000"/>
          <w:spacing w:val="15"/>
          <w:sz w:val="27"/>
          <w:szCs w:val="27"/>
          <w:u w:val="single"/>
        </w:rPr>
      </w:pPr>
      <w:ins w:id="5959" w:author="Unknown">
        <w:r>
          <w:rPr>
            <w:rFonts w:ascii="Calibri" w:hAnsi="Calibri"/>
            <w:color w:val="000000"/>
            <w:spacing w:val="15"/>
            <w:u w:val="single"/>
          </w:rPr>
          <w:t>Inregistrare evenimente la taguri HTML cand documentul este incarcat</w:t>
        </w:r>
      </w:ins>
    </w:p>
    <w:p w:rsidR="00CE1D16" w:rsidRDefault="00CE1D16" w:rsidP="00CE1D16">
      <w:pPr>
        <w:pStyle w:val="ptxt"/>
        <w:shd w:val="clear" w:color="auto" w:fill="FEFEFF"/>
        <w:spacing w:before="105" w:beforeAutospacing="0" w:after="120" w:afterAutospacing="0"/>
        <w:ind w:left="120" w:firstLine="300"/>
        <w:rPr>
          <w:ins w:id="5960" w:author="Unknown"/>
          <w:rFonts w:ascii="Calibri" w:hAnsi="Calibri"/>
          <w:color w:val="000000"/>
          <w:sz w:val="26"/>
          <w:szCs w:val="26"/>
        </w:rPr>
      </w:pPr>
      <w:ins w:id="5961" w:author="Unknown">
        <w:r>
          <w:rPr>
            <w:rFonts w:ascii="Calibri" w:hAnsi="Calibri"/>
            <w:color w:val="000000"/>
            <w:sz w:val="26"/>
            <w:szCs w:val="26"/>
          </w:rPr>
          <w:t>Instructiunile JavaScript care lucreaza cu obiecte HTML din pagina e bine sa fie executate dupa incarcarea documentului HTML in DOM, deoarece JavaScript poate lucra cu elementele care sunt deja incarcate.</w:t>
        </w:r>
        <w:r>
          <w:rPr>
            <w:rFonts w:ascii="Calibri" w:hAnsi="Calibri"/>
            <w:color w:val="000000"/>
            <w:sz w:val="26"/>
            <w:szCs w:val="26"/>
          </w:rPr>
          <w:br/>
          <w:t>Puteti sa adaugati script-ul respectiv la sfarsitul documentului HTML (inainte de tag-ul de inchidere &lt;/body&gt;), sau puteti sa folositi evenimentul </w:t>
        </w:r>
        <w:r>
          <w:rPr>
            <w:rStyle w:val="HTMLCode"/>
            <w:b/>
            <w:bCs/>
            <w:color w:val="0000EE"/>
          </w:rPr>
          <w:t>DOMContentLoaded</w:t>
        </w:r>
        <w:r>
          <w:rPr>
            <w:rFonts w:ascii="Calibri" w:hAnsi="Calibri"/>
            <w:color w:val="000000"/>
            <w:sz w:val="26"/>
            <w:szCs w:val="26"/>
          </w:rPr>
          <w:t>.</w:t>
        </w:r>
        <w:r>
          <w:rPr>
            <w:rFonts w:ascii="Calibri" w:hAnsi="Calibri"/>
            <w:color w:val="000000"/>
            <w:sz w:val="26"/>
            <w:szCs w:val="26"/>
          </w:rPr>
          <w:br/>
        </w:r>
        <w:r>
          <w:rPr>
            <w:rStyle w:val="Strong"/>
            <w:rFonts w:ascii="Calibri" w:hAnsi="Calibri"/>
            <w:color w:val="000000"/>
            <w:sz w:val="26"/>
            <w:szCs w:val="26"/>
          </w:rPr>
          <w:t>DOMContentLoaded</w:t>
        </w:r>
        <w:r>
          <w:rPr>
            <w:rFonts w:ascii="Calibri" w:hAnsi="Calibri"/>
            <w:color w:val="000000"/>
            <w:sz w:val="26"/>
            <w:szCs w:val="26"/>
          </w:rPr>
          <w:t> se ataseaza la obiectul </w:t>
        </w:r>
        <w:r>
          <w:rPr>
            <w:rStyle w:val="sb"/>
            <w:rFonts w:ascii="Calibri" w:hAnsi="Calibri"/>
            <w:b/>
            <w:bCs/>
            <w:color w:val="000000"/>
            <w:sz w:val="26"/>
            <w:szCs w:val="26"/>
          </w:rPr>
          <w:t>document</w:t>
        </w:r>
        <w:r>
          <w:rPr>
            <w:rFonts w:ascii="Calibri" w:hAnsi="Calibri"/>
            <w:color w:val="000000"/>
            <w:sz w:val="26"/>
            <w:szCs w:val="26"/>
          </w:rPr>
          <w:t>, si se executa cand toate elementele din pagina (documentul HTML) s-au incarcat in DOM, fara sa mai astepte incarcarea continutului extern (fisiere css, imagini, iframe).</w:t>
        </w:r>
        <w:r>
          <w:rPr>
            <w:rFonts w:ascii="Calibri" w:hAnsi="Calibri"/>
            <w:color w:val="000000"/>
            <w:sz w:val="26"/>
            <w:szCs w:val="26"/>
          </w:rPr>
          <w:br/>
          <w:t>- Nu functioneaza in &lt;iframe&gt;.</w:t>
        </w:r>
      </w:ins>
    </w:p>
    <w:p w:rsidR="00CE1D16" w:rsidRDefault="00CE1D16" w:rsidP="00CE1D16">
      <w:pPr>
        <w:shd w:val="clear" w:color="auto" w:fill="FEFEFF"/>
        <w:rPr>
          <w:ins w:id="5962" w:author="Unknown"/>
          <w:rFonts w:ascii="Calibri" w:hAnsi="Calibri"/>
          <w:color w:val="000000"/>
          <w:sz w:val="26"/>
          <w:szCs w:val="26"/>
        </w:rPr>
      </w:pPr>
      <w:ins w:id="5963" w:author="Unknown">
        <w:r>
          <w:rPr>
            <w:rFonts w:ascii="Calibri" w:hAnsi="Calibri"/>
            <w:color w:val="000000"/>
            <w:sz w:val="26"/>
            <w:szCs w:val="26"/>
          </w:rPr>
          <w:t>• De exemplu, daca doriti sa preluati anumite tag-uri din pagina intr-un script JS, ori adaugati acel script dupa tag-urile respective, ori folositi </w:t>
        </w:r>
        <w:r>
          <w:rPr>
            <w:rStyle w:val="sbi"/>
            <w:rFonts w:ascii="Calibri" w:hAnsi="Calibri"/>
            <w:b/>
            <w:bCs/>
            <w:i/>
            <w:iCs/>
            <w:color w:val="000000"/>
            <w:sz w:val="26"/>
            <w:szCs w:val="26"/>
          </w:rPr>
          <w:t>DOMContentLoaded</w:t>
        </w:r>
        <w:r>
          <w:rPr>
            <w:rFonts w:ascii="Calibri" w:hAnsi="Calibri"/>
            <w:color w:val="000000"/>
            <w:sz w:val="26"/>
            <w:szCs w:val="26"/>
          </w:rPr>
          <w:t> ca in urmatorul exemplu.</w:t>
        </w:r>
        <w:r>
          <w:rPr>
            <w:rFonts w:ascii="Calibri" w:hAnsi="Calibri"/>
            <w:color w:val="000000"/>
            <w:sz w:val="26"/>
            <w:szCs w:val="26"/>
          </w:rPr>
          <w:br/>
        </w:r>
        <w:r>
          <w:rPr>
            <w:rFonts w:ascii="Calibri" w:hAnsi="Calibri"/>
            <w:color w:val="000000"/>
            <w:sz w:val="26"/>
            <w:szCs w:val="26"/>
          </w:rPr>
          <w:br/>
          <w:t>- In acest exemplu, dupa incarcarea documentului HTML se preiau in JS un element &lt;input&gt; si tag-urile LI din pagina si inregistreaza click la fiecare. Apoi, cand se da clic pe un LI, se adauga in caseta de text continutul din el.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64" w:author="Unknown"/>
          <w:color w:val="0101FF"/>
          <w:sz w:val="23"/>
          <w:szCs w:val="23"/>
        </w:rPr>
      </w:pPr>
      <w:ins w:id="5965" w:author="Unknown">
        <w:r>
          <w:rPr>
            <w:color w:val="0101FF"/>
            <w:sz w:val="23"/>
            <w:szCs w:val="23"/>
          </w:rPr>
          <w:t>&lt;h4&gt;Exemplu DOMContentLoaded&lt;/h4&gt;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6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67" w:author="Unknown"/>
          <w:color w:val="0101FF"/>
          <w:sz w:val="23"/>
          <w:szCs w:val="23"/>
        </w:rPr>
      </w:pPr>
      <w:ins w:id="5968" w:author="Unknown">
        <w:r>
          <w:rPr>
            <w:color w:val="0101FF"/>
            <w:sz w:val="23"/>
            <w:szCs w:val="23"/>
          </w:rPr>
          <w:t>&lt;p&gt;- Dupa incarcarea documentului HTML se preia un element Input si tag-urile LI din pagina si inregistreaza click la fiecare.&lt;br&gt;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69" w:author="Unknown"/>
          <w:color w:val="0101FF"/>
          <w:sz w:val="23"/>
          <w:szCs w:val="23"/>
        </w:rPr>
      </w:pPr>
      <w:ins w:id="5970" w:author="Unknown">
        <w:r>
          <w:rPr>
            <w:color w:val="0101FF"/>
            <w:sz w:val="23"/>
            <w:szCs w:val="23"/>
          </w:rPr>
          <w:t>La clic pe oricare din listele de mai jos, se va adauga in caseta input textul din el.&lt;/p&gt;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71" w:author="Unknown"/>
          <w:color w:val="0101FF"/>
          <w:sz w:val="23"/>
          <w:szCs w:val="23"/>
        </w:rPr>
      </w:pPr>
      <w:ins w:id="5972" w:author="Unknown">
        <w:r>
          <w:rPr>
            <w:color w:val="0101FF"/>
            <w:sz w:val="23"/>
            <w:szCs w:val="23"/>
          </w:rPr>
          <w:t>Input Text: &lt;input type='text' id='inp1' readonly/&gt;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73" w:author="Unknown"/>
          <w:color w:val="0101FF"/>
          <w:sz w:val="23"/>
          <w:szCs w:val="23"/>
        </w:rPr>
      </w:pPr>
      <w:ins w:id="5974"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75" w:author="Unknown"/>
          <w:color w:val="0101FF"/>
          <w:sz w:val="23"/>
          <w:szCs w:val="23"/>
        </w:rPr>
      </w:pPr>
      <w:ins w:id="5976" w:author="Unknown">
        <w:r>
          <w:rPr>
            <w:color w:val="0101FF"/>
            <w:sz w:val="23"/>
            <w:szCs w:val="23"/>
          </w:rPr>
          <w:t>&lt;li&gt;Pacea-i Buna.&lt;/li&gt;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77" w:author="Unknown"/>
          <w:color w:val="0101FF"/>
          <w:sz w:val="23"/>
          <w:szCs w:val="23"/>
        </w:rPr>
      </w:pPr>
      <w:ins w:id="5978" w:author="Unknown">
        <w:r>
          <w:rPr>
            <w:color w:val="0101FF"/>
            <w:sz w:val="23"/>
            <w:szCs w:val="23"/>
          </w:rPr>
          <w:t>&lt;li&gt;Iertarea Fericeste.&lt;/li&gt;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79" w:author="Unknown"/>
          <w:color w:val="0101FF"/>
          <w:sz w:val="23"/>
          <w:szCs w:val="23"/>
        </w:rPr>
      </w:pPr>
      <w:ins w:id="5980" w:author="Unknown">
        <w:r>
          <w:rPr>
            <w:color w:val="0101FF"/>
            <w:sz w:val="23"/>
            <w:szCs w:val="23"/>
          </w:rPr>
          <w:lastRenderedPageBreak/>
          <w:t>&lt;li&gt;Iubirea-i Sfanta&lt;/li&gt;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1" w:author="Unknown"/>
          <w:color w:val="0101FF"/>
          <w:sz w:val="23"/>
          <w:szCs w:val="23"/>
        </w:rPr>
      </w:pPr>
      <w:ins w:id="5982"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4" w:author="Unknown"/>
          <w:color w:val="0101FF"/>
          <w:sz w:val="23"/>
          <w:szCs w:val="23"/>
        </w:rPr>
      </w:pPr>
      <w:ins w:id="598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6" w:author="Unknown"/>
          <w:color w:val="0101FF"/>
          <w:sz w:val="23"/>
          <w:szCs w:val="23"/>
        </w:rPr>
      </w:pPr>
      <w:ins w:id="5987" w:author="Unknown">
        <w:r>
          <w:rPr>
            <w:color w:val="0101FF"/>
            <w:sz w:val="23"/>
            <w:szCs w:val="23"/>
          </w:rPr>
          <w:t>var inp1; //va contine elementul #inp1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89" w:author="Unknown"/>
          <w:color w:val="0101FF"/>
          <w:sz w:val="23"/>
          <w:szCs w:val="23"/>
        </w:rPr>
      </w:pPr>
      <w:ins w:id="5990" w:author="Unknown">
        <w:r>
          <w:rPr>
            <w:color w:val="0101FF"/>
            <w:sz w:val="23"/>
            <w:szCs w:val="23"/>
          </w:rPr>
          <w:t>//functie apelata la DOMContentLoaded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91" w:author="Unknown"/>
          <w:color w:val="0101FF"/>
          <w:sz w:val="23"/>
          <w:szCs w:val="23"/>
        </w:rPr>
      </w:pPr>
      <w:ins w:id="5992" w:author="Unknown">
        <w:r>
          <w:rPr>
            <w:color w:val="0101FF"/>
            <w:sz w:val="23"/>
            <w:szCs w:val="23"/>
          </w:rPr>
          <w:t>function liClick(){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93" w:author="Unknown"/>
          <w:color w:val="0101FF"/>
          <w:sz w:val="23"/>
          <w:szCs w:val="23"/>
        </w:rPr>
      </w:pPr>
      <w:ins w:id="5994" w:author="Unknown">
        <w:r>
          <w:rPr>
            <w:color w:val="0101FF"/>
            <w:sz w:val="23"/>
            <w:szCs w:val="23"/>
          </w:rPr>
          <w:t xml:space="preserve"> inp1 = document.getElementById('inp1'); //caseta de text #inp1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9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96" w:author="Unknown"/>
          <w:color w:val="0101FF"/>
          <w:sz w:val="23"/>
          <w:szCs w:val="23"/>
        </w:rPr>
      </w:pPr>
      <w:ins w:id="5997" w:author="Unknown">
        <w:r>
          <w:rPr>
            <w:color w:val="0101FF"/>
            <w:sz w:val="23"/>
            <w:szCs w:val="23"/>
          </w:rPr>
          <w:t xml:space="preserve"> //array cu tag-urile 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5998" w:author="Unknown"/>
          <w:color w:val="0101FF"/>
          <w:sz w:val="23"/>
          <w:szCs w:val="23"/>
        </w:rPr>
      </w:pPr>
      <w:ins w:id="5999" w:author="Unknown">
        <w:r>
          <w:rPr>
            <w:color w:val="0101FF"/>
            <w:sz w:val="23"/>
            <w:szCs w:val="23"/>
          </w:rPr>
          <w:t xml:space="preserve"> var elms = document.getElementsByTagName('li');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0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01" w:author="Unknown"/>
          <w:color w:val="0101FF"/>
          <w:sz w:val="23"/>
          <w:szCs w:val="23"/>
        </w:rPr>
      </w:pPr>
      <w:ins w:id="6002" w:author="Unknown">
        <w:r>
          <w:rPr>
            <w:color w:val="0101FF"/>
            <w:sz w:val="23"/>
            <w:szCs w:val="23"/>
          </w:rPr>
          <w:t xml:space="preserve"> // Parcurge array-ul cu tag-urile si inregistreaza click la fiecare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03" w:author="Unknown"/>
          <w:color w:val="0101FF"/>
          <w:sz w:val="23"/>
          <w:szCs w:val="23"/>
        </w:rPr>
      </w:pPr>
      <w:ins w:id="6004" w:author="Unknown">
        <w:r>
          <w:rPr>
            <w:color w:val="0101FF"/>
            <w:sz w:val="23"/>
            <w:szCs w:val="23"/>
          </w:rPr>
          <w:t xml:space="preserve"> for(var i=0; i&lt;elms.length; i++){</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querySelector si querySelectorAll</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48"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49"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50"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51"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52"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53"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54"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55"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56"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57"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59" type="#_x0000_t75" style="width:1in;height:1in" o:ole="">
            <v:imagedata r:id="rId17" o:title=""/>
          </v:shape>
          <w:control r:id="rId358" w:name="DefaultOcxName30" w:shapeid="_x0000_i1159"/>
        </w:object>
      </w:r>
    </w:p>
    <w:p w:rsidR="00CE1D16" w:rsidRDefault="00CE1D16" w:rsidP="00CE1D16">
      <w:pPr>
        <w:pStyle w:val="z-BottomofForm"/>
      </w:pPr>
      <w:r>
        <w:t>Bottom of Form</w:t>
      </w:r>
    </w:p>
    <w:p w:rsidR="00CE1D16" w:rsidRDefault="00CE1D16" w:rsidP="00CE1D16">
      <w:pPr>
        <w:numPr>
          <w:ilvl w:val="0"/>
          <w:numId w:val="52"/>
        </w:numPr>
        <w:shd w:val="clear" w:color="auto" w:fill="FEFEFF"/>
        <w:spacing w:before="100" w:beforeAutospacing="1" w:after="100" w:afterAutospacing="1" w:line="319" w:lineRule="atLeast"/>
        <w:ind w:left="525"/>
        <w:rPr>
          <w:ins w:id="6005" w:author="Unknown"/>
          <w:rFonts w:ascii="Calibri" w:hAnsi="Calibri"/>
          <w:color w:val="000000"/>
          <w:sz w:val="26"/>
          <w:szCs w:val="26"/>
        </w:rPr>
      </w:pPr>
      <w:ins w:id="600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"https://marplo.net/javascript/queryselector_queryselectorall.html" \l "hshqsa" \o "querySelectorAll" </w:instrText>
        </w:r>
        <w:r>
          <w:rPr>
            <w:rFonts w:ascii="Calibri" w:hAnsi="Calibri"/>
            <w:color w:val="000000"/>
            <w:sz w:val="26"/>
            <w:szCs w:val="26"/>
          </w:rPr>
          <w:fldChar w:fldCharType="separate"/>
        </w:r>
        <w:r>
          <w:rPr>
            <w:rStyle w:val="Hyperlink"/>
            <w:rFonts w:ascii="Calibri" w:hAnsi="Calibri"/>
            <w:sz w:val="26"/>
            <w:szCs w:val="26"/>
          </w:rPr>
          <w:t>querySelectorAll()</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6007"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6008" w:author="Unknown"/>
          <w:rFonts w:ascii="Calibri" w:hAnsi="Calibri"/>
          <w:color w:val="000000"/>
          <w:sz w:val="26"/>
          <w:szCs w:val="26"/>
        </w:rPr>
      </w:pPr>
      <w:ins w:id="6009" w:author="Unknown">
        <w:r>
          <w:rPr>
            <w:rStyle w:val="Strong"/>
            <w:rFonts w:ascii="Calibri" w:hAnsi="Calibri"/>
            <w:color w:val="000000"/>
            <w:sz w:val="26"/>
            <w:szCs w:val="26"/>
          </w:rPr>
          <w:t>querySelector()</w:t>
        </w:r>
        <w:r>
          <w:rPr>
            <w:rFonts w:ascii="Calibri" w:hAnsi="Calibri"/>
            <w:color w:val="000000"/>
            <w:sz w:val="26"/>
            <w:szCs w:val="26"/>
          </w:rPr>
          <w:t> si </w:t>
        </w:r>
        <w:r>
          <w:rPr>
            <w:rStyle w:val="Strong"/>
            <w:rFonts w:ascii="Calibri" w:hAnsi="Calibri"/>
            <w:color w:val="000000"/>
            <w:sz w:val="26"/>
            <w:szCs w:val="26"/>
          </w:rPr>
          <w:t>querySelectorAll()</w:t>
        </w:r>
        <w:r>
          <w:rPr>
            <w:rFonts w:ascii="Calibri" w:hAnsi="Calibri"/>
            <w:color w:val="000000"/>
            <w:sz w:val="26"/>
            <w:szCs w:val="26"/>
          </w:rPr>
          <w:t> sunt doua functii JavaScript foarte utile cand se lucreaza cu elemente HTML in JavaScript.</w:t>
        </w:r>
        <w:r>
          <w:rPr>
            <w:rFonts w:ascii="Calibri" w:hAnsi="Calibri"/>
            <w:color w:val="000000"/>
            <w:sz w:val="26"/>
            <w:szCs w:val="26"/>
          </w:rPr>
          <w:br/>
          <w:t>Cu aceste functii se pot prelua in JavaScript elemente HTML selectate cu selectori CSS ("id", "class").</w:t>
        </w:r>
      </w:ins>
    </w:p>
    <w:p w:rsidR="00CE1D16" w:rsidRDefault="00CE1D16" w:rsidP="00CE1D16">
      <w:pPr>
        <w:shd w:val="clear" w:color="auto" w:fill="FEFEFF"/>
        <w:rPr>
          <w:ins w:id="6010"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6011" w:author="Unknown"/>
          <w:rFonts w:ascii="Calibri" w:hAnsi="Calibri"/>
          <w:color w:val="000000"/>
          <w:spacing w:val="15"/>
          <w:sz w:val="27"/>
          <w:szCs w:val="27"/>
          <w:u w:val="single"/>
        </w:rPr>
      </w:pPr>
      <w:ins w:id="6012" w:author="Unknown">
        <w:r>
          <w:rPr>
            <w:rFonts w:ascii="Calibri" w:hAnsi="Calibri"/>
            <w:color w:val="000000"/>
            <w:spacing w:val="15"/>
            <w:u w:val="single"/>
          </w:rPr>
          <w:t>querySelector()</w:t>
        </w:r>
      </w:ins>
    </w:p>
    <w:p w:rsidR="00CE1D16" w:rsidRDefault="00CE1D16" w:rsidP="00CE1D16">
      <w:pPr>
        <w:shd w:val="clear" w:color="auto" w:fill="FEFEFF"/>
        <w:rPr>
          <w:ins w:id="6013" w:author="Unknown"/>
          <w:rFonts w:ascii="Calibri" w:hAnsi="Calibri"/>
          <w:color w:val="000000"/>
          <w:sz w:val="26"/>
          <w:szCs w:val="26"/>
        </w:rPr>
      </w:pPr>
      <w:ins w:id="6014" w:author="Unknown">
        <w:r>
          <w:rPr>
            <w:rStyle w:val="HTMLCode"/>
            <w:rFonts w:eastAsiaTheme="minorHAnsi"/>
            <w:b/>
            <w:bCs/>
            <w:color w:val="0000EE"/>
          </w:rPr>
          <w:t>querySelector()</w:t>
        </w:r>
        <w:r>
          <w:rPr>
            <w:rFonts w:ascii="Calibri" w:hAnsi="Calibri"/>
            <w:color w:val="000000"/>
            <w:sz w:val="26"/>
            <w:szCs w:val="26"/>
          </w:rPr>
          <w:t> returneaza primul element din documentul HTML care se potriveste cu grupul de selectori specificati, sau </w:t>
        </w:r>
        <w:r>
          <w:rPr>
            <w:rStyle w:val="sbi"/>
            <w:rFonts w:ascii="Calibri" w:hAnsi="Calibri"/>
            <w:b/>
            <w:bCs/>
            <w:i/>
            <w:iCs/>
            <w:color w:val="000000"/>
            <w:sz w:val="26"/>
            <w:szCs w:val="26"/>
          </w:rPr>
          <w:t>null</w:t>
        </w:r>
        <w:r>
          <w:rPr>
            <w:rFonts w:ascii="Calibri" w:hAnsi="Calibri"/>
            <w:color w:val="000000"/>
            <w:sz w:val="26"/>
            <w:szCs w:val="26"/>
          </w:rPr>
          <w:t> daca nu e gasit.</w:t>
        </w:r>
        <w:r>
          <w:rPr>
            <w:rFonts w:ascii="Calibri" w:hAnsi="Calibri"/>
            <w:color w:val="000000"/>
            <w:sz w:val="26"/>
            <w:szCs w:val="26"/>
          </w:rPr>
          <w:br/>
          <w:t>Sintaxa:</w:t>
        </w:r>
      </w:ins>
    </w:p>
    <w:p w:rsidR="00CE1D16" w:rsidRDefault="00CE1D16" w:rsidP="00CE1D16">
      <w:pPr>
        <w:shd w:val="clear" w:color="auto" w:fill="F0FEF1"/>
        <w:rPr>
          <w:ins w:id="6015" w:author="Unknown"/>
          <w:rFonts w:ascii="Calibri" w:hAnsi="Calibri"/>
          <w:b/>
          <w:bCs/>
          <w:color w:val="000000"/>
          <w:sz w:val="24"/>
          <w:szCs w:val="24"/>
        </w:rPr>
      </w:pPr>
      <w:ins w:id="6016" w:author="Unknown">
        <w:r>
          <w:rPr>
            <w:rFonts w:ascii="Calibri" w:hAnsi="Calibri"/>
            <w:b/>
            <w:bCs/>
            <w:color w:val="000000"/>
          </w:rPr>
          <w:t>var elm = document.querySelector('selectori');</w:t>
        </w:r>
      </w:ins>
    </w:p>
    <w:p w:rsidR="00CE1D16" w:rsidRDefault="00CE1D16" w:rsidP="00CE1D16">
      <w:pPr>
        <w:shd w:val="clear" w:color="auto" w:fill="FEFEFF"/>
        <w:rPr>
          <w:ins w:id="6017" w:author="Unknown"/>
          <w:rFonts w:ascii="Calibri" w:hAnsi="Calibri"/>
          <w:color w:val="000000"/>
          <w:sz w:val="26"/>
          <w:szCs w:val="26"/>
        </w:rPr>
      </w:pPr>
      <w:ins w:id="6018" w:author="Unknown">
        <w:r>
          <w:rPr>
            <w:rFonts w:ascii="Calibri" w:hAnsi="Calibri"/>
            <w:color w:val="000000"/>
            <w:sz w:val="26"/>
            <w:szCs w:val="26"/>
          </w:rPr>
          <w:lastRenderedPageBreak/>
          <w:t>- </w:t>
        </w:r>
        <w:r>
          <w:rPr>
            <w:rStyle w:val="sbi"/>
            <w:rFonts w:ascii="Calibri" w:hAnsi="Calibri"/>
            <w:b/>
            <w:bCs/>
            <w:i/>
            <w:iCs/>
            <w:color w:val="000000"/>
            <w:sz w:val="26"/>
            <w:szCs w:val="26"/>
          </w:rPr>
          <w:t>"selectori"</w:t>
        </w:r>
        <w:r>
          <w:rPr>
            <w:rFonts w:ascii="Calibri" w:hAnsi="Calibri"/>
            <w:color w:val="000000"/>
            <w:sz w:val="26"/>
            <w:szCs w:val="26"/>
          </w:rPr>
          <w:t> e un sir cu unul sau mai multi selectori CSS, separati prin virgula.</w:t>
        </w:r>
        <w:r>
          <w:rPr>
            <w:rFonts w:ascii="Calibri" w:hAnsi="Calibri"/>
            <w:color w:val="000000"/>
            <w:sz w:val="26"/>
            <w:szCs w:val="26"/>
          </w:rPr>
          <w:br/>
          <w:t>- </w:t>
        </w:r>
        <w:r>
          <w:rPr>
            <w:rStyle w:val="sbi"/>
            <w:rFonts w:ascii="Calibri" w:hAnsi="Calibri"/>
            <w:b/>
            <w:bCs/>
            <w:i/>
            <w:iCs/>
            <w:color w:val="000000"/>
            <w:sz w:val="26"/>
            <w:szCs w:val="26"/>
          </w:rPr>
          <w:t>elm</w:t>
        </w:r>
        <w:r>
          <w:rPr>
            <w:rFonts w:ascii="Calibri" w:hAnsi="Calibri"/>
            <w:color w:val="000000"/>
            <w:sz w:val="26"/>
            <w:szCs w:val="26"/>
          </w:rPr>
          <w:t> e variabila ce va contine obiectul cu elementul HTML returnat.</w:t>
        </w:r>
        <w:r>
          <w:rPr>
            <w:rFonts w:ascii="Calibri" w:hAnsi="Calibri"/>
            <w:color w:val="000000"/>
            <w:sz w:val="26"/>
            <w:szCs w:val="26"/>
          </w:rPr>
          <w:br/>
        </w:r>
        <w:r>
          <w:rPr>
            <w:rFonts w:ascii="Calibri" w:hAnsi="Calibri"/>
            <w:color w:val="000000"/>
            <w:sz w:val="26"/>
            <w:szCs w:val="26"/>
          </w:rPr>
          <w:br/>
          <w:t>Exemplu, codul de mai jos afiseaza continutul din primul LI cu class='aclass'.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19" w:author="Unknown"/>
          <w:color w:val="0101FF"/>
          <w:sz w:val="23"/>
          <w:szCs w:val="23"/>
        </w:rPr>
      </w:pPr>
      <w:ins w:id="6020" w:author="Unknown">
        <w:r>
          <w:rPr>
            <w:color w:val="0101FF"/>
            <w:sz w:val="23"/>
            <w:szCs w:val="23"/>
          </w:rPr>
          <w:t>&lt;h4&gt;Exemplu querySelector()&lt;/h4&gt;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21" w:author="Unknown"/>
          <w:color w:val="0101FF"/>
          <w:sz w:val="23"/>
          <w:szCs w:val="23"/>
        </w:rPr>
      </w:pPr>
      <w:ins w:id="6022"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23" w:author="Unknown"/>
          <w:color w:val="0101FF"/>
          <w:sz w:val="23"/>
          <w:szCs w:val="23"/>
        </w:rPr>
      </w:pPr>
      <w:ins w:id="6024" w:author="Unknown">
        <w:r>
          <w:rPr>
            <w:color w:val="0101FF"/>
            <w:sz w:val="23"/>
            <w:szCs w:val="23"/>
          </w:rPr>
          <w:t xml:space="preserve"> &lt;li&gt;CoursesWeb.net&lt;/li&gt;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25" w:author="Unknown"/>
          <w:color w:val="0101FF"/>
          <w:sz w:val="23"/>
          <w:szCs w:val="23"/>
        </w:rPr>
      </w:pPr>
      <w:ins w:id="6026" w:author="Unknown">
        <w:r>
          <w:rPr>
            <w:color w:val="0101FF"/>
            <w:sz w:val="23"/>
            <w:szCs w:val="23"/>
          </w:rPr>
          <w:t xml:space="preserve"> &lt;li class='aclass'&gt;MarPlo.net&lt;/li&gt;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27" w:author="Unknown"/>
          <w:color w:val="0101FF"/>
          <w:sz w:val="23"/>
          <w:szCs w:val="23"/>
        </w:rPr>
      </w:pPr>
      <w:ins w:id="6028" w:author="Unknown">
        <w:r>
          <w:rPr>
            <w:color w:val="0101FF"/>
            <w:sz w:val="23"/>
            <w:szCs w:val="23"/>
          </w:rPr>
          <w:t xml:space="preserve"> &lt;li class='aclass'&gt;GamV.eu&lt;/li&gt;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29" w:author="Unknown"/>
          <w:color w:val="0101FF"/>
          <w:sz w:val="23"/>
          <w:szCs w:val="23"/>
        </w:rPr>
      </w:pPr>
      <w:ins w:id="6030"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31" w:author="Unknown"/>
          <w:color w:val="0101FF"/>
          <w:sz w:val="23"/>
          <w:szCs w:val="23"/>
        </w:rPr>
      </w:pPr>
      <w:ins w:id="6032" w:author="Unknown">
        <w:r>
          <w:rPr>
            <w:color w:val="0101FF"/>
            <w:sz w:val="23"/>
            <w:szCs w:val="23"/>
          </w:rPr>
          <w:t>&lt;p style='background:#fbfbb0;'&gt;La clic pe urmatorul buton (preluat cu querySelector) se afiseaza la #resp continutul din primul LI cu class='aclass'.&lt;/p&gt;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33" w:author="Unknown"/>
          <w:color w:val="0101FF"/>
          <w:sz w:val="23"/>
          <w:szCs w:val="23"/>
        </w:rPr>
      </w:pPr>
      <w:ins w:id="6034"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35" w:author="Unknown"/>
          <w:color w:val="0101FF"/>
          <w:sz w:val="23"/>
          <w:szCs w:val="23"/>
        </w:rPr>
      </w:pPr>
      <w:ins w:id="6036"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3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38" w:author="Unknown"/>
          <w:color w:val="0101FF"/>
          <w:sz w:val="23"/>
          <w:szCs w:val="23"/>
        </w:rPr>
      </w:pPr>
      <w:ins w:id="603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40" w:author="Unknown"/>
          <w:color w:val="0101FF"/>
          <w:sz w:val="23"/>
          <w:szCs w:val="23"/>
        </w:rPr>
      </w:pPr>
      <w:ins w:id="6041" w:author="Unknown">
        <w:r>
          <w:rPr>
            <w:color w:val="0101FF"/>
            <w:sz w:val="23"/>
            <w:szCs w:val="23"/>
          </w:rPr>
          <w:t>var btn = document.querySelector('#btn1');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42" w:author="Unknown"/>
          <w:color w:val="0101FF"/>
          <w:sz w:val="23"/>
          <w:szCs w:val="23"/>
        </w:rPr>
      </w:pPr>
      <w:ins w:id="6043" w:author="Unknown">
        <w:r>
          <w:rPr>
            <w:color w:val="0101FF"/>
            <w:sz w:val="23"/>
            <w:szCs w:val="23"/>
          </w:rPr>
          <w:t>btn.addEventListener('click',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44" w:author="Unknown"/>
          <w:color w:val="0101FF"/>
          <w:sz w:val="23"/>
          <w:szCs w:val="23"/>
        </w:rPr>
      </w:pPr>
      <w:ins w:id="6045" w:author="Unknown">
        <w:r>
          <w:rPr>
            <w:color w:val="0101FF"/>
            <w:sz w:val="23"/>
            <w:szCs w:val="23"/>
          </w:rPr>
          <w:t xml:space="preserve"> document.getElementById('resp').innerHTML = document.querySelector('li.aclass').innerHTML;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46" w:author="Unknown"/>
          <w:color w:val="0101FF"/>
          <w:sz w:val="23"/>
          <w:szCs w:val="23"/>
        </w:rPr>
      </w:pPr>
      <w:ins w:id="604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48" w:author="Unknown"/>
          <w:color w:val="0101FF"/>
          <w:sz w:val="23"/>
          <w:szCs w:val="23"/>
        </w:rPr>
      </w:pPr>
      <w:ins w:id="6049" w:author="Unknown">
        <w:r>
          <w:rPr>
            <w:color w:val="0101FF"/>
            <w:sz w:val="23"/>
            <w:szCs w:val="23"/>
          </w:rPr>
          <w:t>&lt;/script&gt;</w:t>
        </w:r>
      </w:ins>
    </w:p>
    <w:p w:rsidR="00CE1D16" w:rsidRDefault="00CE1D16" w:rsidP="00CE1D16">
      <w:pPr>
        <w:shd w:val="clear" w:color="auto" w:fill="FEFEFF"/>
        <w:rPr>
          <w:ins w:id="6050" w:author="Unknown"/>
          <w:rFonts w:ascii="Calibri" w:hAnsi="Calibri"/>
          <w:color w:val="000000"/>
          <w:sz w:val="26"/>
          <w:szCs w:val="26"/>
        </w:rPr>
      </w:pPr>
      <w:ins w:id="6051"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6052" w:author="Unknown"/>
          <w:rFonts w:ascii="Calibri" w:hAnsi="Calibri"/>
          <w:color w:val="000000"/>
          <w:spacing w:val="15"/>
          <w:sz w:val="27"/>
          <w:szCs w:val="27"/>
          <w:u w:val="single"/>
        </w:rPr>
      </w:pPr>
      <w:ins w:id="6053" w:author="Unknown">
        <w:r>
          <w:rPr>
            <w:rFonts w:ascii="Calibri" w:hAnsi="Calibri"/>
            <w:color w:val="000000"/>
            <w:spacing w:val="15"/>
            <w:u w:val="single"/>
          </w:rPr>
          <w:t>querySelectorAll()</w:t>
        </w:r>
      </w:ins>
    </w:p>
    <w:p w:rsidR="00CE1D16" w:rsidRDefault="00CE1D16" w:rsidP="00CE1D16">
      <w:pPr>
        <w:shd w:val="clear" w:color="auto" w:fill="FEFEFF"/>
        <w:rPr>
          <w:ins w:id="6054" w:author="Unknown"/>
          <w:rFonts w:ascii="Calibri" w:hAnsi="Calibri"/>
          <w:color w:val="000000"/>
          <w:sz w:val="26"/>
          <w:szCs w:val="26"/>
        </w:rPr>
      </w:pPr>
      <w:ins w:id="6055" w:author="Unknown">
        <w:r>
          <w:rPr>
            <w:rFonts w:ascii="Calibri" w:hAnsi="Calibri"/>
            <w:color w:val="000000"/>
            <w:sz w:val="26"/>
            <w:szCs w:val="26"/>
          </w:rPr>
          <w:t>Metoda </w:t>
        </w:r>
        <w:r>
          <w:rPr>
            <w:rStyle w:val="HTMLCode"/>
            <w:rFonts w:eastAsiaTheme="minorHAnsi"/>
            <w:b/>
            <w:bCs/>
            <w:color w:val="0000EE"/>
          </w:rPr>
          <w:t>querySelectorAll()</w:t>
        </w:r>
        <w:r>
          <w:rPr>
            <w:rFonts w:ascii="Calibri" w:hAnsi="Calibri"/>
            <w:color w:val="000000"/>
            <w:sz w:val="26"/>
            <w:szCs w:val="26"/>
          </w:rPr>
          <w:t> returneaza un array cu elementele care se potrivesc cu grupul de selectori specificati.</w:t>
        </w:r>
        <w:r>
          <w:rPr>
            <w:rFonts w:ascii="Calibri" w:hAnsi="Calibri"/>
            <w:color w:val="000000"/>
            <w:sz w:val="26"/>
            <w:szCs w:val="26"/>
          </w:rPr>
          <w:br/>
          <w:t>Sintaxa:</w:t>
        </w:r>
      </w:ins>
    </w:p>
    <w:p w:rsidR="00CE1D16" w:rsidRDefault="00CE1D16" w:rsidP="00CE1D16">
      <w:pPr>
        <w:shd w:val="clear" w:color="auto" w:fill="F0FEF1"/>
        <w:rPr>
          <w:ins w:id="6056" w:author="Unknown"/>
          <w:rFonts w:ascii="Calibri" w:hAnsi="Calibri"/>
          <w:b/>
          <w:bCs/>
          <w:color w:val="000000"/>
          <w:sz w:val="24"/>
          <w:szCs w:val="24"/>
        </w:rPr>
      </w:pPr>
      <w:ins w:id="6057" w:author="Unknown">
        <w:r>
          <w:rPr>
            <w:rFonts w:ascii="Calibri" w:hAnsi="Calibri"/>
            <w:b/>
            <w:bCs/>
            <w:color w:val="000000"/>
          </w:rPr>
          <w:t>var elms = document.querySelectorAll('selectori');</w:t>
        </w:r>
      </w:ins>
    </w:p>
    <w:p w:rsidR="00CE1D16" w:rsidRDefault="00CE1D16" w:rsidP="00CE1D16">
      <w:pPr>
        <w:shd w:val="clear" w:color="auto" w:fill="FEFEFF"/>
        <w:rPr>
          <w:ins w:id="6058" w:author="Unknown"/>
          <w:rFonts w:ascii="Calibri" w:hAnsi="Calibri"/>
          <w:color w:val="000000"/>
          <w:sz w:val="26"/>
          <w:szCs w:val="26"/>
        </w:rPr>
      </w:pPr>
      <w:ins w:id="6059" w:author="Unknown">
        <w:r>
          <w:rPr>
            <w:rFonts w:ascii="Calibri" w:hAnsi="Calibri"/>
            <w:color w:val="000000"/>
            <w:sz w:val="26"/>
            <w:szCs w:val="26"/>
          </w:rPr>
          <w:t>- </w:t>
        </w:r>
        <w:r>
          <w:rPr>
            <w:rStyle w:val="sbi"/>
            <w:rFonts w:ascii="Calibri" w:hAnsi="Calibri"/>
            <w:b/>
            <w:bCs/>
            <w:i/>
            <w:iCs/>
            <w:color w:val="000000"/>
            <w:sz w:val="26"/>
            <w:szCs w:val="26"/>
          </w:rPr>
          <w:t>"selectori"</w:t>
        </w:r>
        <w:r>
          <w:rPr>
            <w:rFonts w:ascii="Calibri" w:hAnsi="Calibri"/>
            <w:color w:val="000000"/>
            <w:sz w:val="26"/>
            <w:szCs w:val="26"/>
          </w:rPr>
          <w:t> e un sir cu unul sau mai multi selectori CSS, separati prin virgula.</w:t>
        </w:r>
        <w:r>
          <w:rPr>
            <w:rFonts w:ascii="Calibri" w:hAnsi="Calibri"/>
            <w:color w:val="000000"/>
            <w:sz w:val="26"/>
            <w:szCs w:val="26"/>
          </w:rPr>
          <w:br/>
          <w:t>- </w:t>
        </w:r>
        <w:r>
          <w:rPr>
            <w:rStyle w:val="sbi"/>
            <w:rFonts w:ascii="Calibri" w:hAnsi="Calibri"/>
            <w:b/>
            <w:bCs/>
            <w:i/>
            <w:iCs/>
            <w:color w:val="000000"/>
            <w:sz w:val="26"/>
            <w:szCs w:val="26"/>
          </w:rPr>
          <w:t>elms</w:t>
        </w:r>
        <w:r>
          <w:rPr>
            <w:rFonts w:ascii="Calibri" w:hAnsi="Calibri"/>
            <w:color w:val="000000"/>
            <w:sz w:val="26"/>
            <w:szCs w:val="26"/>
          </w:rPr>
          <w:t> e un array cu obiectele HTML selectate.</w:t>
        </w:r>
        <w:r>
          <w:rPr>
            <w:rFonts w:ascii="Calibri" w:hAnsi="Calibri"/>
            <w:color w:val="000000"/>
            <w:sz w:val="26"/>
            <w:szCs w:val="26"/>
          </w:rPr>
          <w:br/>
        </w:r>
        <w:r>
          <w:rPr>
            <w:rFonts w:ascii="Calibri" w:hAnsi="Calibri"/>
            <w:color w:val="000000"/>
            <w:sz w:val="26"/>
            <w:szCs w:val="26"/>
          </w:rPr>
          <w:br/>
          <w:t>Exemplu, se preiau intr-un array tag-urile LI cu class='sites', si tag-urile cu class='note' din elementul cu id='dv1' (adica selctorul: '</w:t>
        </w:r>
        <w:r>
          <w:rPr>
            <w:rStyle w:val="si"/>
            <w:rFonts w:ascii="Calibri" w:hAnsi="Calibri"/>
            <w:i/>
            <w:iCs/>
            <w:color w:val="000000"/>
            <w:sz w:val="26"/>
            <w:szCs w:val="26"/>
          </w:rPr>
          <w:t>li.sites, #dv1 .note</w:t>
        </w:r>
        <w:r>
          <w:rPr>
            <w:rFonts w:ascii="Calibri" w:hAnsi="Calibri"/>
            <w:color w:val="000000"/>
            <w:sz w:val="26"/>
            <w:szCs w:val="26"/>
          </w:rPr>
          <w:t>'); apoi afiseaza continutul din ele.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60" w:author="Unknown"/>
          <w:color w:val="0101FF"/>
          <w:sz w:val="23"/>
          <w:szCs w:val="23"/>
        </w:rPr>
      </w:pPr>
      <w:ins w:id="6061" w:author="Unknown">
        <w:r>
          <w:rPr>
            <w:color w:val="0101FF"/>
            <w:sz w:val="23"/>
            <w:szCs w:val="23"/>
          </w:rPr>
          <w:t>&lt;h4&gt;Exemplu querySelectorAll()&lt;/h4&gt;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62" w:author="Unknown"/>
          <w:color w:val="0101FF"/>
          <w:sz w:val="23"/>
          <w:szCs w:val="23"/>
        </w:rPr>
      </w:pPr>
      <w:ins w:id="6063"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64" w:author="Unknown"/>
          <w:color w:val="0101FF"/>
          <w:sz w:val="23"/>
          <w:szCs w:val="23"/>
        </w:rPr>
      </w:pPr>
      <w:ins w:id="6065" w:author="Unknown">
        <w:r>
          <w:rPr>
            <w:color w:val="0101FF"/>
            <w:sz w:val="23"/>
            <w:szCs w:val="23"/>
          </w:rPr>
          <w:t xml:space="preserve"> &lt;li class='sites'&gt;CoursesWeb.net&lt;/li&gt;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66" w:author="Unknown"/>
          <w:color w:val="0101FF"/>
          <w:sz w:val="23"/>
          <w:szCs w:val="23"/>
        </w:rPr>
      </w:pPr>
      <w:ins w:id="6067" w:author="Unknown">
        <w:r>
          <w:rPr>
            <w:color w:val="0101FF"/>
            <w:sz w:val="23"/>
            <w:szCs w:val="23"/>
          </w:rPr>
          <w:lastRenderedPageBreak/>
          <w:t xml:space="preserve"> &lt;li class='sites'&gt;MarPlo.net&lt;/li&gt;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68" w:author="Unknown"/>
          <w:color w:val="0101FF"/>
          <w:sz w:val="23"/>
          <w:szCs w:val="23"/>
        </w:rPr>
      </w:pPr>
      <w:ins w:id="6069" w:author="Unknown">
        <w:r>
          <w:rPr>
            <w:color w:val="0101FF"/>
            <w:sz w:val="23"/>
            <w:szCs w:val="23"/>
          </w:rPr>
          <w:t xml:space="preserve"> &lt;li&gt;GamV.eu.net&lt;/li&gt;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70" w:author="Unknown"/>
          <w:color w:val="0101FF"/>
          <w:sz w:val="23"/>
          <w:szCs w:val="23"/>
        </w:rPr>
      </w:pPr>
      <w:ins w:id="6071"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72" w:author="Unknown"/>
          <w:color w:val="0101FF"/>
          <w:sz w:val="23"/>
          <w:szCs w:val="23"/>
        </w:rPr>
      </w:pPr>
      <w:ins w:id="6073" w:author="Unknown">
        <w:r>
          <w:rPr>
            <w:color w:val="0101FF"/>
            <w:sz w:val="23"/>
            <w:szCs w:val="23"/>
          </w:rPr>
          <w:t>&lt;div id='dv1'&gt;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74" w:author="Unknown"/>
          <w:color w:val="0101FF"/>
          <w:sz w:val="23"/>
          <w:szCs w:val="23"/>
        </w:rPr>
      </w:pPr>
      <w:ins w:id="6075" w:author="Unknown">
        <w:r>
          <w:rPr>
            <w:color w:val="0101FF"/>
            <w:sz w:val="23"/>
            <w:szCs w:val="23"/>
          </w:rPr>
          <w:t xml:space="preserve"> Cursuri Web Development - &lt;span class='note'&gt;querySelector si querySelectorAll&lt;/span&gt;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76" w:author="Unknown"/>
          <w:color w:val="0101FF"/>
          <w:sz w:val="23"/>
          <w:szCs w:val="23"/>
        </w:rPr>
      </w:pPr>
      <w:ins w:id="6077" w:author="Unknown">
        <w:r>
          <w:rPr>
            <w:color w:val="0101FF"/>
            <w:sz w:val="23"/>
            <w:szCs w:val="23"/>
          </w:rPr>
          <w:t>&lt;/div&gt;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78" w:author="Unknown"/>
          <w:color w:val="0101FF"/>
          <w:sz w:val="23"/>
          <w:szCs w:val="23"/>
        </w:rPr>
      </w:pPr>
      <w:ins w:id="6079" w:author="Unknown">
        <w:r>
          <w:rPr>
            <w:color w:val="0101FF"/>
            <w:sz w:val="23"/>
            <w:szCs w:val="23"/>
          </w:rPr>
          <w:t>&lt;p style='background:#fbfbb0;'&gt;Se preiau intr-un array tag-urile LI cu class='sites', si tag-urile cu class='note' din #dv1 (cu selctorul: 'li.sites, #dv1 .note'), apoi, la clic pe urmatorul buton se afiseaza la #resp continutul lor.&lt;/p&gt;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0" w:author="Unknown"/>
          <w:color w:val="0101FF"/>
          <w:sz w:val="23"/>
          <w:szCs w:val="23"/>
        </w:rPr>
      </w:pPr>
      <w:ins w:id="6081" w:author="Unknown">
        <w:r>
          <w:rPr>
            <w:color w:val="0101FF"/>
            <w:sz w:val="23"/>
            <w:szCs w:val="23"/>
          </w:rPr>
          <w:t>&lt;button id='btn1'&gt;Click&lt;/button&gt;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2" w:author="Unknown"/>
          <w:color w:val="0101FF"/>
          <w:sz w:val="23"/>
          <w:szCs w:val="23"/>
        </w:rPr>
      </w:pPr>
      <w:ins w:id="6083" w:author="Unknown">
        <w:r>
          <w:rPr>
            <w:color w:val="0101FF"/>
            <w:sz w:val="23"/>
            <w:szCs w:val="23"/>
          </w:rPr>
          <w:t>&lt;blockquote id='resp'&gt;#resp&lt;/blockquote&gt;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5" w:author="Unknown"/>
          <w:color w:val="0101FF"/>
          <w:sz w:val="23"/>
          <w:szCs w:val="23"/>
        </w:rPr>
      </w:pPr>
      <w:ins w:id="6086"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7" w:author="Unknown"/>
          <w:color w:val="0101FF"/>
          <w:sz w:val="23"/>
          <w:szCs w:val="23"/>
        </w:rPr>
      </w:pPr>
      <w:ins w:id="6088" w:author="Unknown">
        <w:r>
          <w:rPr>
            <w:color w:val="0101FF"/>
            <w:sz w:val="23"/>
            <w:szCs w:val="23"/>
          </w:rPr>
          <w:t>//array cu tag-urile LI cu class='sites', si tag-urile cu class='note' din elementul cu id='dv1'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89" w:author="Unknown"/>
          <w:color w:val="0101FF"/>
          <w:sz w:val="23"/>
          <w:szCs w:val="23"/>
        </w:rPr>
      </w:pPr>
      <w:ins w:id="6090" w:author="Unknown">
        <w:r>
          <w:rPr>
            <w:color w:val="0101FF"/>
            <w:sz w:val="23"/>
            <w:szCs w:val="23"/>
          </w:rPr>
          <w:t>var elms = document.querySelectorAll('li.sites, #dv1 .note');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91" w:author="Unknown"/>
          <w:color w:val="0101FF"/>
          <w:sz w:val="23"/>
          <w:szCs w:val="23"/>
        </w:rPr>
      </w:pPr>
      <w:ins w:id="6092" w:author="Unknown">
        <w:r>
          <w:rPr>
            <w:color w:val="0101FF"/>
            <w:sz w:val="23"/>
            <w:szCs w:val="23"/>
          </w:rPr>
          <w:t>var btn = document.querySelector('#btn1');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93" w:author="Unknown"/>
          <w:color w:val="0101FF"/>
          <w:sz w:val="23"/>
          <w:szCs w:val="23"/>
        </w:rPr>
      </w:pPr>
      <w:ins w:id="6094" w:author="Unknown">
        <w:r>
          <w:rPr>
            <w:color w:val="0101FF"/>
            <w:sz w:val="23"/>
            <w:szCs w:val="23"/>
          </w:rPr>
          <w:t>btn.addEventListener('click',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95" w:author="Unknown"/>
          <w:color w:val="0101FF"/>
          <w:sz w:val="23"/>
          <w:szCs w:val="23"/>
        </w:rPr>
      </w:pPr>
      <w:ins w:id="6096" w:author="Unknown">
        <w:r>
          <w:rPr>
            <w:color w:val="0101FF"/>
            <w:sz w:val="23"/>
            <w:szCs w:val="23"/>
          </w:rPr>
          <w:t xml:space="preserve"> var re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9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098" w:author="Unknown"/>
          <w:color w:val="0101FF"/>
          <w:sz w:val="23"/>
          <w:szCs w:val="23"/>
        </w:rPr>
      </w:pPr>
      <w:ins w:id="6099" w:author="Unknown">
        <w:r>
          <w:rPr>
            <w:color w:val="0101FF"/>
            <w:sz w:val="23"/>
            <w:szCs w:val="23"/>
          </w:rPr>
          <w:t xml:space="preserve"> // parcurge array-ul elms si preia in re un sir cu continutul din fiecare element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0" w:author="Unknown"/>
          <w:color w:val="0101FF"/>
          <w:sz w:val="23"/>
          <w:szCs w:val="23"/>
        </w:rPr>
      </w:pPr>
      <w:ins w:id="6101" w:author="Unknown">
        <w:r>
          <w:rPr>
            <w:color w:val="0101FF"/>
            <w:sz w:val="23"/>
            <w:szCs w:val="23"/>
          </w:rPr>
          <w:t xml:space="preserve"> for(var i=0; i&lt;elms.length; i++)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2" w:author="Unknown"/>
          <w:color w:val="0101FF"/>
          <w:sz w:val="23"/>
          <w:szCs w:val="23"/>
        </w:rPr>
      </w:pPr>
      <w:ins w:id="6103" w:author="Unknown">
        <w:r>
          <w:rPr>
            <w:color w:val="0101FF"/>
            <w:sz w:val="23"/>
            <w:szCs w:val="23"/>
          </w:rPr>
          <w:t xml:space="preserve"> re += elms[i].innerHTML +'&lt;br&gt;';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4" w:author="Unknown"/>
          <w:color w:val="0101FF"/>
          <w:sz w:val="23"/>
          <w:szCs w:val="23"/>
        </w:rPr>
      </w:pPr>
      <w:ins w:id="610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7" w:author="Unknown"/>
          <w:color w:val="0101FF"/>
          <w:sz w:val="23"/>
          <w:szCs w:val="23"/>
        </w:rPr>
      </w:pPr>
      <w:ins w:id="6108" w:author="Unknown">
        <w:r>
          <w:rPr>
            <w:color w:val="0101FF"/>
            <w:sz w:val="23"/>
            <w:szCs w:val="23"/>
          </w:rPr>
          <w:t xml:space="preserve"> //afiseaza sirul in #resp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09" w:author="Unknown"/>
          <w:color w:val="0101FF"/>
          <w:sz w:val="23"/>
          <w:szCs w:val="23"/>
        </w:rPr>
      </w:pPr>
      <w:ins w:id="6110" w:author="Unknown">
        <w:r>
          <w:rPr>
            <w:color w:val="0101FF"/>
            <w:sz w:val="23"/>
            <w:szCs w:val="23"/>
          </w:rPr>
          <w:t xml:space="preserve"> document.getElementById('resp').innerHTML = 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11" w:author="Unknown"/>
          <w:color w:val="0101FF"/>
          <w:sz w:val="23"/>
          <w:szCs w:val="23"/>
        </w:rPr>
      </w:pPr>
      <w:ins w:id="611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13" w:author="Unknown"/>
          <w:color w:val="0101FF"/>
          <w:sz w:val="23"/>
          <w:szCs w:val="23"/>
        </w:rPr>
      </w:pPr>
      <w:ins w:id="6114" w:author="Unknown">
        <w:r>
          <w:rPr>
            <w:color w:val="0101FF"/>
            <w:sz w:val="23"/>
            <w:szCs w:val="23"/>
          </w:rPr>
          <w:t>&lt;/script&gt;</w:t>
        </w:r>
      </w:ins>
    </w:p>
    <w:p w:rsidR="00CE1D16" w:rsidRDefault="00CE1D16" w:rsidP="00CE1D16">
      <w:pPr>
        <w:shd w:val="clear" w:color="auto" w:fill="FEFEFF"/>
        <w:rPr>
          <w:ins w:id="6115" w:author="Unknown"/>
          <w:rFonts w:ascii="Calibri" w:hAnsi="Calibri"/>
          <w:color w:val="000000"/>
          <w:sz w:val="26"/>
          <w:szCs w:val="26"/>
        </w:rPr>
      </w:pPr>
      <w:ins w:id="6116" w:author="Unknown">
        <w:r>
          <w:rPr>
            <w:rFonts w:ascii="Calibri" w:hAnsi="Calibri"/>
            <w:color w:val="000000"/>
            <w:sz w:val="26"/>
            <w:szCs w:val="26"/>
          </w:rPr>
          <w:t>Incercati codul</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6117" w:author="Unknown"/>
          <w:rFonts w:ascii="Calibri" w:hAnsi="Calibri"/>
          <w:i/>
          <w:iCs/>
          <w:color w:val="000000"/>
          <w:sz w:val="23"/>
          <w:szCs w:val="23"/>
        </w:rPr>
      </w:pPr>
      <w:ins w:id="6118" w:author="Unknown">
        <w:r>
          <w:rPr>
            <w:rFonts w:ascii="Calibri" w:hAnsi="Calibri"/>
            <w:i/>
            <w:iCs/>
            <w:color w:val="000000"/>
            <w:sz w:val="23"/>
            <w:szCs w:val="23"/>
          </w:rPr>
          <w:t>Diferenta dintre </w:t>
        </w:r>
        <w:r>
          <w:rPr>
            <w:rStyle w:val="Emphasis"/>
            <w:rFonts w:ascii="Calibri" w:hAnsi="Calibri"/>
            <w:color w:val="000000"/>
            <w:sz w:val="23"/>
            <w:szCs w:val="23"/>
          </w:rPr>
          <w:t>querySelector() si querySelectorAll()</w:t>
        </w:r>
        <w:r>
          <w:rPr>
            <w:rFonts w:ascii="Calibri" w:hAnsi="Calibri"/>
            <w:i/>
            <w:iCs/>
            <w:color w:val="000000"/>
            <w:sz w:val="23"/>
            <w:szCs w:val="23"/>
          </w:rPr>
          <w:t> este aceea ca, querySelector() returneaza un singur obiect cu primul element HTML care se potriveste cu "selectori", dar querySelectorAll() returneaza un array cu toate elementele HTML care se potrivesc cu "selectori".</w:t>
        </w:r>
      </w:ins>
    </w:p>
    <w:p w:rsidR="00CE1D16" w:rsidRDefault="00CE1D16" w:rsidP="00CE1D16">
      <w:pPr>
        <w:shd w:val="clear" w:color="auto" w:fill="FEFEFF"/>
        <w:rPr>
          <w:ins w:id="6119" w:author="Unknown"/>
          <w:rFonts w:ascii="Calibri" w:hAnsi="Calibri"/>
          <w:color w:val="000000"/>
          <w:sz w:val="26"/>
          <w:szCs w:val="26"/>
        </w:rPr>
      </w:pPr>
      <w:ins w:id="6120" w:author="Unknown">
        <w:r>
          <w:rPr>
            <w:rFonts w:ascii="Calibri" w:hAnsi="Calibri"/>
            <w:color w:val="000000"/>
            <w:sz w:val="26"/>
            <w:szCs w:val="26"/>
          </w:rPr>
          <w:br/>
          <w:t>• Pentru a limita cautarea obiectelor HTML la un singur element (nu in tot documentul), se pot aplica aceste functii la un obiect cu elementul de interes.</w:t>
        </w:r>
        <w:r>
          <w:rPr>
            <w:rFonts w:ascii="Calibri" w:hAnsi="Calibri"/>
            <w:color w:val="000000"/>
            <w:sz w:val="26"/>
            <w:szCs w:val="26"/>
          </w:rPr>
          <w:br/>
          <w:t>Sintaxa:</w:t>
        </w:r>
      </w:ins>
    </w:p>
    <w:p w:rsidR="00CE1D16" w:rsidRDefault="00CE1D16" w:rsidP="00CE1D16">
      <w:pPr>
        <w:shd w:val="clear" w:color="auto" w:fill="F0FEF1"/>
        <w:rPr>
          <w:ins w:id="6121" w:author="Unknown"/>
          <w:rFonts w:ascii="Calibri" w:hAnsi="Calibri"/>
          <w:b/>
          <w:bCs/>
          <w:color w:val="000000"/>
          <w:sz w:val="24"/>
          <w:szCs w:val="24"/>
        </w:rPr>
      </w:pPr>
      <w:ins w:id="6122" w:author="Unknown">
        <w:r>
          <w:rPr>
            <w:rFonts w:ascii="Calibri" w:hAnsi="Calibri"/>
            <w:b/>
            <w:bCs/>
            <w:color w:val="000000"/>
          </w:rPr>
          <w:t>elm.querySelector('selectori')</w:t>
        </w:r>
        <w:r>
          <w:rPr>
            <w:rFonts w:ascii="Calibri" w:hAnsi="Calibri"/>
            <w:b/>
            <w:bCs/>
            <w:color w:val="000000"/>
          </w:rPr>
          <w:br/>
        </w:r>
        <w:r>
          <w:rPr>
            <w:rFonts w:ascii="Calibri" w:hAnsi="Calibri"/>
            <w:b/>
            <w:bCs/>
            <w:color w:val="000000"/>
          </w:rPr>
          <w:br/>
          <w:t>elm.querySelectorAll('selectori')</w:t>
        </w:r>
      </w:ins>
    </w:p>
    <w:p w:rsidR="00CE1D16" w:rsidRDefault="00CE1D16" w:rsidP="00CE1D16">
      <w:pPr>
        <w:shd w:val="clear" w:color="auto" w:fill="FEFEFF"/>
        <w:rPr>
          <w:ins w:id="6123" w:author="Unknown"/>
          <w:rFonts w:ascii="Calibri" w:hAnsi="Calibri"/>
          <w:color w:val="000000"/>
          <w:sz w:val="26"/>
          <w:szCs w:val="26"/>
        </w:rPr>
      </w:pPr>
      <w:ins w:id="6124" w:author="Unknown">
        <w:r>
          <w:rPr>
            <w:rFonts w:ascii="Calibri" w:hAnsi="Calibri"/>
            <w:color w:val="000000"/>
            <w:sz w:val="26"/>
            <w:szCs w:val="26"/>
          </w:rPr>
          <w:lastRenderedPageBreak/>
          <w:br/>
          <w:t>- Iata un alt exemplu cu querySelectorAll(), selectarea se face pe un anumit element, nu pe "document".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25" w:author="Unknown"/>
          <w:color w:val="0101FF"/>
          <w:sz w:val="23"/>
          <w:szCs w:val="23"/>
        </w:rPr>
      </w:pPr>
      <w:ins w:id="6126" w:author="Unknown">
        <w:r>
          <w:rPr>
            <w:color w:val="0101FF"/>
            <w:sz w:val="23"/>
            <w:szCs w:val="23"/>
          </w:rPr>
          <w:t>&lt;p style='background:#fbfbb0;'&gt;Se preiau cu querySelectorAll() elementele din tag-ul cu id 'sites' returnate cu selctorul: 'li a'.&lt;br&gt;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27" w:author="Unknown"/>
          <w:color w:val="0101FF"/>
          <w:sz w:val="23"/>
          <w:szCs w:val="23"/>
        </w:rPr>
      </w:pPr>
      <w:ins w:id="6128" w:author="Unknown">
        <w:r>
          <w:rPr>
            <w:color w:val="0101FF"/>
            <w:sz w:val="23"/>
            <w:szCs w:val="23"/>
          </w:rPr>
          <w:t xml:space="preserve"> - Cand mouse-ul e deasupra urmatoarelor link-uri, se adauga in caseta de text adresa de la 'href'.&lt;/p&gt;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29" w:author="Unknown"/>
          <w:color w:val="0101FF"/>
          <w:sz w:val="23"/>
          <w:szCs w:val="23"/>
        </w:rPr>
      </w:pPr>
      <w:ins w:id="6130" w:author="Unknown">
        <w:r>
          <w:rPr>
            <w:color w:val="0101FF"/>
            <w:sz w:val="23"/>
            <w:szCs w:val="23"/>
          </w:rPr>
          <w:t>Adresa URL: &lt;input type='text' id='txt1'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31" w:author="Unknown"/>
          <w:color w:val="0101FF"/>
          <w:sz w:val="23"/>
          <w:szCs w:val="23"/>
        </w:rPr>
      </w:pPr>
      <w:ins w:id="6132" w:author="Unknown">
        <w:r>
          <w:rPr>
            <w:color w:val="0101FF"/>
            <w:sz w:val="23"/>
            <w:szCs w:val="23"/>
          </w:rPr>
          <w:t>&lt;ul id='sites'&gt;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33" w:author="Unknown"/>
          <w:color w:val="0101FF"/>
          <w:sz w:val="23"/>
          <w:szCs w:val="23"/>
        </w:rPr>
      </w:pPr>
      <w:ins w:id="6134" w:author="Unknown">
        <w:r>
          <w:rPr>
            <w:color w:val="0101FF"/>
            <w:sz w:val="23"/>
            <w:szCs w:val="23"/>
          </w:rPr>
          <w:t xml:space="preserve"> &lt;li&gt;&lt;a href='//coursesweb.net/javascript' title='Curs JavaScript'&gt;Curs JavaScript&lt;/a&gt;&lt;/li&gt;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35" w:author="Unknown"/>
          <w:color w:val="0101FF"/>
          <w:sz w:val="23"/>
          <w:szCs w:val="23"/>
        </w:rPr>
      </w:pPr>
      <w:ins w:id="6136" w:author="Unknown">
        <w:r>
          <w:rPr>
            <w:color w:val="0101FF"/>
            <w:sz w:val="23"/>
            <w:szCs w:val="23"/>
          </w:rPr>
          <w:t xml:space="preserve"> &lt;li&gt;&lt;a href='//marplo.net/' title='Cursuri online'&gt;Cursuri online&lt;/a&gt;&lt;/li&gt;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37" w:author="Unknown"/>
          <w:color w:val="0101FF"/>
          <w:sz w:val="23"/>
          <w:szCs w:val="23"/>
        </w:rPr>
      </w:pPr>
      <w:ins w:id="6138" w:author="Unknown">
        <w:r>
          <w:rPr>
            <w:color w:val="0101FF"/>
            <w:sz w:val="23"/>
            <w:szCs w:val="23"/>
          </w:rPr>
          <w:t>&lt;/ul&gt;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3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0" w:author="Unknown"/>
          <w:color w:val="0101FF"/>
          <w:sz w:val="23"/>
          <w:szCs w:val="23"/>
        </w:rPr>
      </w:pPr>
      <w:ins w:id="6141"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2" w:author="Unknown"/>
          <w:color w:val="0101FF"/>
          <w:sz w:val="23"/>
          <w:szCs w:val="23"/>
        </w:rPr>
      </w:pPr>
      <w:ins w:id="6143" w:author="Unknown">
        <w:r>
          <w:rPr>
            <w:color w:val="0101FF"/>
            <w:sz w:val="23"/>
            <w:szCs w:val="23"/>
          </w:rPr>
          <w:t>var txt1 = document.getElementById('txt1');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5" w:author="Unknown"/>
          <w:color w:val="0101FF"/>
          <w:sz w:val="23"/>
          <w:szCs w:val="23"/>
        </w:rPr>
      </w:pPr>
      <w:ins w:id="6146" w:author="Unknown">
        <w:r>
          <w:rPr>
            <w:color w:val="0101FF"/>
            <w:sz w:val="23"/>
            <w:szCs w:val="23"/>
          </w:rPr>
          <w:t>// preia tag-urile A din LI adaugate in elementul cu id='dv1'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7" w:author="Unknown"/>
          <w:color w:val="0101FF"/>
          <w:sz w:val="23"/>
          <w:szCs w:val="23"/>
        </w:rPr>
      </w:pPr>
      <w:ins w:id="6148" w:author="Unknown">
        <w:r>
          <w:rPr>
            <w:color w:val="0101FF"/>
            <w:sz w:val="23"/>
            <w:szCs w:val="23"/>
          </w:rPr>
          <w:t>var elms = document.getElementById('sites').querySelectorAll('li 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4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50" w:author="Unknown"/>
          <w:color w:val="0101FF"/>
          <w:sz w:val="23"/>
          <w:szCs w:val="23"/>
        </w:rPr>
      </w:pPr>
      <w:ins w:id="6151" w:author="Unknown">
        <w:r>
          <w:rPr>
            <w:color w:val="0101FF"/>
            <w:sz w:val="23"/>
            <w:szCs w:val="23"/>
          </w:rPr>
          <w:t>// parcurge array-ul elms si inregistreaza 'mouseenter' la fiecare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52" w:author="Unknown"/>
          <w:color w:val="0101FF"/>
          <w:sz w:val="23"/>
          <w:szCs w:val="23"/>
        </w:rPr>
      </w:pPr>
      <w:ins w:id="6153" w:author="Unknown">
        <w:r>
          <w:rPr>
            <w:color w:val="0101FF"/>
            <w:sz w:val="23"/>
            <w:szCs w:val="23"/>
          </w:rPr>
          <w:t>for(var i=0; i&lt;elms.length; 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54" w:author="Unknown"/>
          <w:color w:val="0101FF"/>
          <w:sz w:val="23"/>
          <w:szCs w:val="23"/>
        </w:rPr>
      </w:pPr>
      <w:ins w:id="6155" w:author="Unknown">
        <w:r>
          <w:rPr>
            <w:color w:val="0101FF"/>
            <w:sz w:val="23"/>
            <w:szCs w:val="23"/>
          </w:rPr>
          <w:t xml:space="preserve"> elms[i].addEventListener('mouseenter',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56" w:author="Unknown"/>
          <w:color w:val="0101FF"/>
          <w:sz w:val="23"/>
          <w:szCs w:val="23"/>
        </w:rPr>
      </w:pPr>
      <w:ins w:id="6157" w:author="Unknown">
        <w:r>
          <w:rPr>
            <w:color w:val="0101FF"/>
            <w:sz w:val="23"/>
            <w:szCs w:val="23"/>
          </w:rPr>
          <w:t xml:space="preserve"> txt1.value = ev.target.href;</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58" w:author="Unknown"/>
          <w:color w:val="0101FF"/>
          <w:sz w:val="23"/>
          <w:szCs w:val="23"/>
        </w:rPr>
      </w:pPr>
      <w:ins w:id="6159"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60" w:author="Unknown"/>
          <w:color w:val="0101FF"/>
          <w:sz w:val="23"/>
          <w:szCs w:val="23"/>
        </w:rPr>
      </w:pPr>
      <w:ins w:id="6161"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62" w:author="Unknown"/>
          <w:color w:val="0101FF"/>
          <w:sz w:val="23"/>
          <w:szCs w:val="23"/>
        </w:rPr>
      </w:pPr>
      <w:ins w:id="6163" w:author="Unknown">
        <w:r>
          <w:rPr>
            <w:color w:val="0101FF"/>
            <w:sz w:val="23"/>
            <w:szCs w:val="23"/>
          </w:rPr>
          <w:t>&lt;/script&gt;</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createElement si insertBefore</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59"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60"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61"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62"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63"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64"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65"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66"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67"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68"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62" type="#_x0000_t75" style="width:1in;height:1in" o:ole="">
            <v:imagedata r:id="rId17" o:title=""/>
          </v:shape>
          <w:control r:id="rId369" w:name="DefaultOcxName31" w:shapeid="_x0000_i1162"/>
        </w:object>
      </w:r>
    </w:p>
    <w:p w:rsidR="00CE1D16" w:rsidRDefault="00CE1D16" w:rsidP="00CE1D16">
      <w:pPr>
        <w:pStyle w:val="z-BottomofForm"/>
      </w:pPr>
      <w:r>
        <w:t>Bottom of Form</w:t>
      </w:r>
    </w:p>
    <w:p w:rsidR="00CE1D16" w:rsidRDefault="00CE1D16" w:rsidP="00CE1D16">
      <w:pPr>
        <w:numPr>
          <w:ilvl w:val="0"/>
          <w:numId w:val="53"/>
        </w:numPr>
        <w:shd w:val="clear" w:color="auto" w:fill="FEFEFF"/>
        <w:spacing w:before="100" w:beforeAutospacing="1" w:after="100" w:afterAutospacing="1" w:line="319" w:lineRule="atLeast"/>
        <w:ind w:left="525"/>
        <w:rPr>
          <w:ins w:id="6164" w:author="Unknown"/>
          <w:rFonts w:ascii="Calibri" w:hAnsi="Calibri"/>
          <w:color w:val="000000"/>
          <w:sz w:val="26"/>
          <w:szCs w:val="26"/>
        </w:rPr>
      </w:pPr>
      <w:ins w:id="616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"https://marplo.net/javascript/createelement_insertbefore.html" \l "hshib" \o "insertBefore" </w:instrText>
        </w:r>
        <w:r>
          <w:rPr>
            <w:rFonts w:ascii="Calibri" w:hAnsi="Calibri"/>
            <w:color w:val="000000"/>
            <w:sz w:val="26"/>
            <w:szCs w:val="26"/>
          </w:rPr>
          <w:fldChar w:fldCharType="separate"/>
        </w:r>
        <w:r>
          <w:rPr>
            <w:rStyle w:val="Hyperlink"/>
            <w:rFonts w:ascii="Calibri" w:hAnsi="Calibri"/>
            <w:sz w:val="26"/>
            <w:szCs w:val="26"/>
          </w:rPr>
          <w:t>insertBefore()</w:t>
        </w:r>
        <w:r>
          <w:rPr>
            <w:rFonts w:ascii="Calibri" w:hAnsi="Calibri"/>
            <w:color w:val="000000"/>
            <w:sz w:val="26"/>
            <w:szCs w:val="26"/>
          </w:rPr>
          <w:fldChar w:fldCharType="end"/>
        </w:r>
      </w:ins>
    </w:p>
    <w:p w:rsidR="00CE1D16" w:rsidRDefault="00CE1D16" w:rsidP="00CE1D16">
      <w:pPr>
        <w:numPr>
          <w:ilvl w:val="0"/>
          <w:numId w:val="53"/>
        </w:numPr>
        <w:shd w:val="clear" w:color="auto" w:fill="FEFEFF"/>
        <w:spacing w:before="100" w:beforeAutospacing="1" w:after="100" w:afterAutospacing="1" w:line="319" w:lineRule="atLeast"/>
        <w:ind w:left="525"/>
        <w:rPr>
          <w:ins w:id="6166" w:author="Unknown"/>
          <w:rFonts w:ascii="Calibri" w:hAnsi="Calibri"/>
          <w:color w:val="000000"/>
          <w:sz w:val="26"/>
          <w:szCs w:val="26"/>
        </w:rPr>
      </w:pPr>
      <w:ins w:id="616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"https://marplo.net/javascript/createelement_insertbefore.html" \l "hshacf" \o "Adaugare automata casete input in formular" </w:instrText>
        </w:r>
        <w:r>
          <w:rPr>
            <w:rFonts w:ascii="Calibri" w:hAnsi="Calibri"/>
            <w:color w:val="000000"/>
            <w:sz w:val="26"/>
            <w:szCs w:val="26"/>
          </w:rPr>
          <w:fldChar w:fldCharType="separate"/>
        </w:r>
        <w:r>
          <w:rPr>
            <w:rStyle w:val="Hyperlink"/>
            <w:rFonts w:ascii="Calibri" w:hAnsi="Calibri"/>
            <w:sz w:val="26"/>
            <w:szCs w:val="26"/>
          </w:rPr>
          <w:t>Adaugare automata casete input in formular</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6168"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6169" w:author="Unknown"/>
          <w:rFonts w:ascii="Calibri" w:hAnsi="Calibri"/>
          <w:color w:val="000000"/>
          <w:sz w:val="26"/>
          <w:szCs w:val="26"/>
        </w:rPr>
      </w:pPr>
      <w:ins w:id="6170" w:author="Unknown">
        <w:r>
          <w:rPr>
            <w:rStyle w:val="HTMLCode"/>
            <w:b/>
            <w:bCs/>
            <w:color w:val="0000EE"/>
          </w:rPr>
          <w:t>createElement()</w:t>
        </w:r>
        <w:r>
          <w:rPr>
            <w:rFonts w:ascii="Calibri" w:hAnsi="Calibri"/>
            <w:color w:val="000000"/>
            <w:sz w:val="26"/>
            <w:szCs w:val="26"/>
          </w:rPr>
          <w:t> si </w:t>
        </w:r>
        <w:r>
          <w:rPr>
            <w:rStyle w:val="HTMLCode"/>
            <w:b/>
            <w:bCs/>
            <w:color w:val="0000EE"/>
          </w:rPr>
          <w:t>insertBefore()</w:t>
        </w:r>
        <w:r>
          <w:rPr>
            <w:rFonts w:ascii="Calibri" w:hAnsi="Calibri"/>
            <w:color w:val="000000"/>
            <w:sz w:val="26"/>
            <w:szCs w:val="26"/>
          </w:rPr>
          <w:t> sunt doua functii (metode) JavaScript care sunt folosite pentru a adauga elemente noi in pagina HTML, create dinamic cu JavaScript. De obicei aceste functii sunt folosite impreuna.</w:t>
        </w:r>
      </w:ins>
    </w:p>
    <w:p w:rsidR="00CE1D16" w:rsidRDefault="00CE1D16" w:rsidP="00CE1D16">
      <w:pPr>
        <w:shd w:val="clear" w:color="auto" w:fill="FEFEFF"/>
        <w:rPr>
          <w:ins w:id="6171"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6172" w:author="Unknown"/>
          <w:rFonts w:ascii="Calibri" w:hAnsi="Calibri"/>
          <w:color w:val="000000"/>
          <w:spacing w:val="15"/>
          <w:sz w:val="27"/>
          <w:szCs w:val="27"/>
          <w:u w:val="single"/>
        </w:rPr>
      </w:pPr>
      <w:ins w:id="6173" w:author="Unknown">
        <w:r>
          <w:rPr>
            <w:rFonts w:ascii="Calibri" w:hAnsi="Calibri"/>
            <w:color w:val="000000"/>
            <w:spacing w:val="15"/>
            <w:u w:val="single"/>
          </w:rPr>
          <w:t>createElement('tag')</w:t>
        </w:r>
      </w:ins>
    </w:p>
    <w:p w:rsidR="00CE1D16" w:rsidRDefault="00CE1D16" w:rsidP="00CE1D16">
      <w:pPr>
        <w:pStyle w:val="ptxt"/>
        <w:shd w:val="clear" w:color="auto" w:fill="FEFEFF"/>
        <w:spacing w:before="105" w:beforeAutospacing="0" w:after="120" w:afterAutospacing="0"/>
        <w:ind w:left="120" w:firstLine="300"/>
        <w:rPr>
          <w:ins w:id="6174" w:author="Unknown"/>
          <w:rFonts w:ascii="Calibri" w:hAnsi="Calibri"/>
          <w:color w:val="000000"/>
          <w:sz w:val="26"/>
          <w:szCs w:val="26"/>
        </w:rPr>
      </w:pPr>
      <w:ins w:id="6175" w:author="Unknown">
        <w:r>
          <w:rPr>
            <w:rFonts w:ascii="Calibri" w:hAnsi="Calibri"/>
            <w:color w:val="000000"/>
            <w:sz w:val="26"/>
            <w:szCs w:val="26"/>
          </w:rPr>
          <w:t>Metoda </w:t>
        </w:r>
        <w:r>
          <w:rPr>
            <w:rStyle w:val="Strong"/>
            <w:rFonts w:ascii="Calibri" w:hAnsi="Calibri"/>
            <w:color w:val="000000"/>
            <w:sz w:val="26"/>
            <w:szCs w:val="26"/>
          </w:rPr>
          <w:t>createElement('tag')</w:t>
        </w:r>
        <w:r>
          <w:rPr>
            <w:rFonts w:ascii="Calibri" w:hAnsi="Calibri"/>
            <w:color w:val="000000"/>
            <w:sz w:val="26"/>
            <w:szCs w:val="26"/>
          </w:rPr>
          <w:t> creaza in JS un obiect cu elementul HTML specificat la 'tag'.</w:t>
        </w:r>
        <w:r>
          <w:rPr>
            <w:rFonts w:ascii="Calibri" w:hAnsi="Calibri"/>
            <w:color w:val="000000"/>
            <w:sz w:val="26"/>
            <w:szCs w:val="26"/>
          </w:rPr>
          <w:br/>
          <w:t>Sintaxa generala este urmatoarea:</w:t>
        </w:r>
      </w:ins>
    </w:p>
    <w:p w:rsidR="00CE1D16" w:rsidRDefault="00CE1D16" w:rsidP="00CE1D16">
      <w:pPr>
        <w:shd w:val="clear" w:color="auto" w:fill="F0FEF1"/>
        <w:rPr>
          <w:ins w:id="6176" w:author="Unknown"/>
          <w:rFonts w:ascii="Calibri" w:hAnsi="Calibri"/>
          <w:b/>
          <w:bCs/>
          <w:color w:val="000000"/>
          <w:sz w:val="24"/>
          <w:szCs w:val="24"/>
        </w:rPr>
      </w:pPr>
      <w:ins w:id="6177" w:author="Unknown">
        <w:r>
          <w:rPr>
            <w:rFonts w:ascii="Calibri" w:hAnsi="Calibri"/>
            <w:b/>
            <w:bCs/>
            <w:color w:val="000000"/>
          </w:rPr>
          <w:t>document.createElement('tag')</w:t>
        </w:r>
      </w:ins>
    </w:p>
    <w:p w:rsidR="00CE1D16" w:rsidRDefault="00CE1D16" w:rsidP="00CE1D16">
      <w:pPr>
        <w:shd w:val="clear" w:color="auto" w:fill="FEFEFF"/>
        <w:rPr>
          <w:ins w:id="6178" w:author="Unknown"/>
          <w:rFonts w:ascii="Calibri" w:hAnsi="Calibri"/>
          <w:color w:val="000000"/>
          <w:sz w:val="26"/>
          <w:szCs w:val="26"/>
        </w:rPr>
      </w:pPr>
      <w:ins w:id="6179" w:author="Unknown">
        <w:r>
          <w:rPr>
            <w:rFonts w:ascii="Calibri" w:hAnsi="Calibri"/>
            <w:color w:val="000000"/>
            <w:sz w:val="26"/>
            <w:szCs w:val="26"/>
          </w:rPr>
          <w:t>- Unde 'tag' este denumirea tag-ului pentru elementul care va fi creat (pentru &lt;p&gt; paramerul va fi 'p', pentru &lt;div&gt; parametrul va fi 'div', iar pentru o casuta &lt;input&gt; se specifica 'input').</w:t>
        </w:r>
        <w:r>
          <w:rPr>
            <w:rFonts w:ascii="Calibri" w:hAnsi="Calibri"/>
            <w:color w:val="000000"/>
            <w:sz w:val="26"/>
            <w:szCs w:val="26"/>
          </w:rPr>
          <w:br/>
        </w:r>
        <w:r>
          <w:rPr>
            <w:rFonts w:ascii="Calibri" w:hAnsi="Calibri"/>
            <w:color w:val="000000"/>
            <w:sz w:val="26"/>
            <w:szCs w:val="26"/>
          </w:rPr>
          <w:br/>
          <w:t>Obiectul creat cu </w:t>
        </w:r>
        <w:r>
          <w:rPr>
            <w:rStyle w:val="HTMLCode"/>
            <w:rFonts w:eastAsiaTheme="minorHAnsi"/>
            <w:b/>
            <w:bCs/>
            <w:color w:val="0000EE"/>
          </w:rPr>
          <w:t>createElement()</w:t>
        </w:r>
        <w:r>
          <w:rPr>
            <w:rFonts w:ascii="Calibri" w:hAnsi="Calibri"/>
            <w:color w:val="000000"/>
            <w:sz w:val="26"/>
            <w:szCs w:val="26"/>
          </w:rPr>
          <w:t> reprezinta un element HTML gol in JavaScript. La acesta se poate adauga continut cu </w:t>
        </w:r>
        <w:r>
          <w:rPr>
            <w:rStyle w:val="HTMLCode"/>
            <w:rFonts w:eastAsiaTheme="minorHAnsi"/>
            <w:b/>
            <w:bCs/>
            <w:color w:val="0000EE"/>
          </w:rPr>
          <w:t>innerHTML</w:t>
        </w:r>
        <w:r>
          <w:rPr>
            <w:rFonts w:ascii="Calibri" w:hAnsi="Calibri"/>
            <w:color w:val="000000"/>
            <w:sz w:val="26"/>
            <w:szCs w:val="26"/>
          </w:rPr>
          <w:t> si atribute cu </w:t>
        </w:r>
        <w:r>
          <w:rPr>
            <w:rStyle w:val="HTMLCode"/>
            <w:rFonts w:eastAsiaTheme="minorHAnsi"/>
            <w:b/>
            <w:bCs/>
            <w:color w:val="0000EE"/>
          </w:rPr>
          <w:t>setAttribute()</w:t>
        </w:r>
        <w:r>
          <w:rPr>
            <w:rFonts w:ascii="Calibri" w:hAnsi="Calibri"/>
            <w:color w:val="000000"/>
            <w:sz w:val="26"/>
            <w:szCs w:val="26"/>
          </w:rPr>
          <w:t>.</w:t>
        </w:r>
        <w:r>
          <w:rPr>
            <w:rFonts w:ascii="Calibri" w:hAnsi="Calibri"/>
            <w:color w:val="000000"/>
            <w:sz w:val="26"/>
            <w:szCs w:val="26"/>
          </w:rPr>
          <w:br/>
          <w:t>Iata un exemplu in care este creat tag-ul &lt;h3&gt; la care se adauga un atribut 'class' si continut.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80" w:author="Unknown"/>
          <w:color w:val="0101FF"/>
          <w:sz w:val="23"/>
          <w:szCs w:val="23"/>
        </w:rPr>
      </w:pPr>
      <w:ins w:id="6181" w:author="Unknown">
        <w:r>
          <w:rPr>
            <w:color w:val="0101FF"/>
            <w:sz w:val="23"/>
            <w:szCs w:val="23"/>
          </w:rPr>
          <w:t>var elm = document.createElement('h3');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82" w:author="Unknown"/>
          <w:color w:val="0101FF"/>
          <w:sz w:val="23"/>
          <w:szCs w:val="23"/>
        </w:rPr>
      </w:pPr>
      <w:ins w:id="6183" w:author="Unknown">
        <w:r>
          <w:rPr>
            <w:color w:val="0101FF"/>
            <w:sz w:val="23"/>
            <w:szCs w:val="23"/>
          </w:rPr>
          <w:t>elm.setAttribute('class', 'o_clasa')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84" w:author="Unknown"/>
          <w:color w:val="0101FF"/>
          <w:sz w:val="23"/>
          <w:szCs w:val="23"/>
        </w:rPr>
      </w:pPr>
      <w:ins w:id="6185" w:author="Unknown">
        <w:r>
          <w:rPr>
            <w:color w:val="0101FF"/>
            <w:sz w:val="23"/>
            <w:szCs w:val="23"/>
          </w:rPr>
          <w:t>elm.innerHTML ='Textul din eticheta H3 creata dinamic';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186" w:author="Unknown"/>
          <w:color w:val="0101FF"/>
          <w:sz w:val="23"/>
          <w:szCs w:val="23"/>
        </w:rPr>
      </w:pPr>
      <w:ins w:id="6187" w:author="Unknown">
        <w:r>
          <w:rPr>
            <w:color w:val="0101FF"/>
            <w:sz w:val="23"/>
            <w:szCs w:val="23"/>
          </w:rPr>
          <w:t>console.log(elm);</w:t>
        </w:r>
      </w:ins>
    </w:p>
    <w:p w:rsidR="00CE1D16" w:rsidRDefault="00CE1D16" w:rsidP="00CE1D16">
      <w:pPr>
        <w:shd w:val="clear" w:color="auto" w:fill="FEFEFF"/>
        <w:rPr>
          <w:ins w:id="6188" w:author="Unknown"/>
          <w:rFonts w:ascii="Calibri" w:hAnsi="Calibri"/>
          <w:color w:val="000000"/>
          <w:sz w:val="26"/>
          <w:szCs w:val="26"/>
        </w:rPr>
      </w:pPr>
      <w:ins w:id="6189" w:author="Unknown">
        <w:r>
          <w:rPr>
            <w:rFonts w:ascii="Calibri" w:hAnsi="Calibri"/>
            <w:color w:val="000000"/>
            <w:sz w:val="26"/>
            <w:szCs w:val="26"/>
          </w:rPr>
          <w:t>- Acest cod va crea un obiect in JS ce contine urmatorul cod HTML</w:t>
        </w:r>
      </w:ins>
    </w:p>
    <w:p w:rsidR="00CE1D16" w:rsidRDefault="00CE1D16" w:rsidP="00CE1D16">
      <w:pPr>
        <w:shd w:val="clear" w:color="auto" w:fill="FBFBCB"/>
        <w:rPr>
          <w:ins w:id="6190" w:author="Unknown"/>
          <w:rFonts w:ascii="Calibri" w:hAnsi="Calibri"/>
          <w:color w:val="111111"/>
          <w:sz w:val="26"/>
          <w:szCs w:val="26"/>
        </w:rPr>
      </w:pPr>
      <w:ins w:id="6191" w:author="Unknown">
        <w:r>
          <w:rPr>
            <w:rFonts w:ascii="Calibri" w:hAnsi="Calibri"/>
            <w:color w:val="111111"/>
            <w:sz w:val="26"/>
            <w:szCs w:val="26"/>
          </w:rPr>
          <w:t>&lt;h3 class='o_clasa'&gt;Textul din eticheta H3 creata dinamic&lt;/h3&gt;</w:t>
        </w:r>
      </w:ins>
    </w:p>
    <w:p w:rsidR="00CE1D16" w:rsidRDefault="00CE1D16" w:rsidP="00CE1D16">
      <w:pPr>
        <w:shd w:val="clear" w:color="auto" w:fill="FEFEFF"/>
        <w:spacing w:before="135" w:after="60"/>
        <w:ind w:left="15" w:right="15"/>
        <w:rPr>
          <w:ins w:id="6192" w:author="Unknown"/>
          <w:rFonts w:ascii="Calibri" w:hAnsi="Calibri"/>
          <w:i/>
          <w:iCs/>
          <w:color w:val="000000"/>
          <w:sz w:val="26"/>
          <w:szCs w:val="26"/>
        </w:rPr>
      </w:pPr>
      <w:ins w:id="6193" w:author="Unknown">
        <w:r>
          <w:rPr>
            <w:rFonts w:ascii="Calibri" w:hAnsi="Calibri"/>
            <w:i/>
            <w:iCs/>
            <w:color w:val="000000"/>
            <w:sz w:val="26"/>
            <w:szCs w:val="26"/>
          </w:rPr>
          <w:t>Similar pot fi create si alte tag-uri (elemente) HTML, pentru un &lt;div&gt;, in loc de 'h3' scrieti 'div', si tot asa pt. 'span', 'br', 'li', ... etc.</w:t>
        </w:r>
      </w:ins>
    </w:p>
    <w:p w:rsidR="00CE1D16" w:rsidRDefault="00CE1D16" w:rsidP="00CE1D16">
      <w:pPr>
        <w:shd w:val="clear" w:color="auto" w:fill="FEFEFF"/>
        <w:rPr>
          <w:ins w:id="6194" w:author="Unknown"/>
          <w:rFonts w:ascii="Calibri" w:hAnsi="Calibri"/>
          <w:color w:val="000000"/>
          <w:sz w:val="26"/>
          <w:szCs w:val="26"/>
        </w:rPr>
      </w:pPr>
      <w:ins w:id="6195" w:author="Unknown">
        <w:r>
          <w:rPr>
            <w:rFonts w:ascii="Calibri" w:hAnsi="Calibri"/>
            <w:color w:val="000000"/>
            <w:sz w:val="26"/>
            <w:szCs w:val="26"/>
          </w:rPr>
          <w:t>Acum trebuie doar adaugat acest obiect in pagina, in locul unde dorim. Pentru aceasta se poate folosi metoda </w:t>
        </w:r>
        <w:r>
          <w:rPr>
            <w:rStyle w:val="HTMLCode"/>
            <w:rFonts w:eastAsiaTheme="minorHAnsi"/>
            <w:b/>
            <w:bCs/>
            <w:color w:val="0000EE"/>
          </w:rPr>
          <w:t>insertBefore()</w:t>
        </w:r>
        <w:r>
          <w:rPr>
            <w:rFonts w:ascii="Calibri" w:hAnsi="Calibri"/>
            <w:color w:val="000000"/>
            <w:sz w:val="26"/>
            <w:szCs w:val="26"/>
          </w:rPr>
          <w:t>, prezentata in contnuare.</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6196" w:author="Unknown"/>
          <w:rFonts w:ascii="Calibri" w:hAnsi="Calibri"/>
          <w:color w:val="000000"/>
          <w:spacing w:val="15"/>
          <w:sz w:val="27"/>
          <w:szCs w:val="27"/>
          <w:u w:val="single"/>
        </w:rPr>
      </w:pPr>
      <w:ins w:id="6197" w:author="Unknown">
        <w:r>
          <w:rPr>
            <w:rFonts w:ascii="Calibri" w:hAnsi="Calibri"/>
            <w:color w:val="000000"/>
            <w:spacing w:val="15"/>
            <w:u w:val="single"/>
          </w:rPr>
          <w:lastRenderedPageBreak/>
          <w:t>insertBefore()</w:t>
        </w:r>
      </w:ins>
    </w:p>
    <w:p w:rsidR="00CE1D16" w:rsidRDefault="00CE1D16" w:rsidP="00CE1D16">
      <w:pPr>
        <w:pStyle w:val="ptxt"/>
        <w:shd w:val="clear" w:color="auto" w:fill="FEFEFF"/>
        <w:spacing w:before="105" w:beforeAutospacing="0" w:after="120" w:afterAutospacing="0"/>
        <w:ind w:left="120" w:firstLine="300"/>
        <w:rPr>
          <w:ins w:id="6198" w:author="Unknown"/>
          <w:rFonts w:ascii="Calibri" w:hAnsi="Calibri"/>
          <w:color w:val="000000"/>
          <w:sz w:val="26"/>
          <w:szCs w:val="26"/>
        </w:rPr>
      </w:pPr>
      <w:ins w:id="6199" w:author="Unknown">
        <w:r>
          <w:rPr>
            <w:rFonts w:ascii="Calibri" w:hAnsi="Calibri"/>
            <w:color w:val="000000"/>
            <w:sz w:val="26"/>
            <w:szCs w:val="26"/>
          </w:rPr>
          <w:t>Metoda </w:t>
        </w:r>
        <w:r>
          <w:rPr>
            <w:rStyle w:val="Strong"/>
            <w:rFonts w:ascii="Calibri" w:hAnsi="Calibri"/>
            <w:color w:val="000000"/>
            <w:sz w:val="26"/>
            <w:szCs w:val="26"/>
          </w:rPr>
          <w:t>insertBefore()</w:t>
        </w:r>
        <w:r>
          <w:rPr>
            <w:rFonts w:ascii="Calibri" w:hAnsi="Calibri"/>
            <w:color w:val="000000"/>
            <w:sz w:val="26"/>
            <w:szCs w:val="26"/>
          </w:rPr>
          <w:t> adauga un obiect HTML din JS imediat inaintea altui element din pagina luat ca referinta, din interiorul unui element parinte.</w:t>
        </w:r>
        <w:r>
          <w:rPr>
            <w:rFonts w:ascii="Calibri" w:hAnsi="Calibri"/>
            <w:color w:val="000000"/>
            <w:sz w:val="26"/>
            <w:szCs w:val="26"/>
          </w:rPr>
          <w:br/>
          <w:t>Sintaxa generala este urmatoarea:</w:t>
        </w:r>
      </w:ins>
    </w:p>
    <w:p w:rsidR="00CE1D16" w:rsidRDefault="00CE1D16" w:rsidP="00CE1D16">
      <w:pPr>
        <w:shd w:val="clear" w:color="auto" w:fill="F0FEF1"/>
        <w:rPr>
          <w:ins w:id="6200" w:author="Unknown"/>
          <w:rFonts w:ascii="Calibri" w:hAnsi="Calibri"/>
          <w:b/>
          <w:bCs/>
          <w:color w:val="000000"/>
          <w:sz w:val="24"/>
          <w:szCs w:val="24"/>
        </w:rPr>
      </w:pPr>
      <w:ins w:id="6201" w:author="Unknown">
        <w:r>
          <w:rPr>
            <w:rFonts w:ascii="Calibri" w:hAnsi="Calibri"/>
            <w:b/>
            <w:bCs/>
            <w:color w:val="000000"/>
          </w:rPr>
          <w:t>parinte.insertBefore(element_nou, referinta);</w:t>
        </w:r>
      </w:ins>
    </w:p>
    <w:p w:rsidR="00CE1D16" w:rsidRDefault="00CE1D16" w:rsidP="00CE1D16">
      <w:pPr>
        <w:shd w:val="clear" w:color="auto" w:fill="FEFEFF"/>
        <w:rPr>
          <w:ins w:id="6202" w:author="Unknown"/>
          <w:rFonts w:ascii="Calibri" w:hAnsi="Calibri"/>
          <w:color w:val="000000"/>
          <w:sz w:val="26"/>
          <w:szCs w:val="26"/>
        </w:rPr>
      </w:pPr>
      <w:ins w:id="6203" w:author="Unknown">
        <w:r>
          <w:rPr>
            <w:rFonts w:ascii="Calibri" w:hAnsi="Calibri"/>
            <w:color w:val="000000"/>
            <w:sz w:val="26"/>
            <w:szCs w:val="26"/>
          </w:rPr>
          <w:t>- 'element_nou' este obiectul din JS cu elementul HTML pe care dorim sa-l adaugam.</w:t>
        </w:r>
        <w:r>
          <w:rPr>
            <w:rFonts w:ascii="Calibri" w:hAnsi="Calibri"/>
            <w:color w:val="000000"/>
            <w:sz w:val="26"/>
            <w:szCs w:val="26"/>
          </w:rPr>
          <w:br/>
          <w:t>- 'referinta' este elementul HTML din pagina inaintea caruia va fi adaugat 'element_nou'.</w:t>
        </w:r>
        <w:r>
          <w:rPr>
            <w:rFonts w:ascii="Calibri" w:hAnsi="Calibri"/>
            <w:color w:val="000000"/>
            <w:sz w:val="26"/>
            <w:szCs w:val="26"/>
          </w:rPr>
          <w:br/>
          <w:t>- 'parinte' este elementul parinte, in care se afla 'referinta' si unde va fi adaugat si 'element_nou'</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6204" w:author="Unknown"/>
          <w:rFonts w:ascii="Calibri" w:hAnsi="Calibri"/>
          <w:i/>
          <w:iCs/>
          <w:color w:val="000000"/>
          <w:sz w:val="23"/>
          <w:szCs w:val="23"/>
        </w:rPr>
      </w:pPr>
      <w:ins w:id="6205" w:author="Unknown">
        <w:r>
          <w:rPr>
            <w:rFonts w:ascii="Calibri" w:hAnsi="Calibri"/>
            <w:i/>
            <w:iCs/>
            <w:color w:val="000000"/>
            <w:sz w:val="23"/>
            <w:szCs w:val="23"/>
          </w:rPr>
          <w:t>Daca 'referinta' are valoarea </w:t>
        </w:r>
        <w:r>
          <w:rPr>
            <w:rStyle w:val="sb"/>
            <w:rFonts w:ascii="Calibri" w:hAnsi="Calibri"/>
            <w:b/>
            <w:bCs/>
            <w:i/>
            <w:iCs/>
            <w:color w:val="000000"/>
            <w:sz w:val="23"/>
            <w:szCs w:val="23"/>
          </w:rPr>
          <w:t>null</w:t>
        </w:r>
        <w:r>
          <w:rPr>
            <w:rFonts w:ascii="Calibri" w:hAnsi="Calibri"/>
            <w:i/>
            <w:iCs/>
            <w:color w:val="000000"/>
            <w:sz w:val="23"/>
            <w:szCs w:val="23"/>
          </w:rPr>
          <w:t>, 'element_nou' va fi adaugat la sfarsitul listei nod-urilor copil din 'parent', devenind astfel ultimul nod copil al acestuia.</w:t>
        </w:r>
      </w:ins>
    </w:p>
    <w:p w:rsidR="00CE1D16" w:rsidRDefault="00CE1D16" w:rsidP="00CE1D16">
      <w:pPr>
        <w:shd w:val="clear" w:color="auto" w:fill="FEFEFF"/>
        <w:rPr>
          <w:ins w:id="6206" w:author="Unknown"/>
          <w:rFonts w:ascii="Calibri" w:hAnsi="Calibri"/>
          <w:color w:val="000000"/>
          <w:sz w:val="26"/>
          <w:szCs w:val="26"/>
        </w:rPr>
      </w:pPr>
      <w:ins w:id="6207" w:author="Unknown">
        <w:r>
          <w:rPr>
            <w:rFonts w:ascii="Calibri" w:hAnsi="Calibri"/>
            <w:color w:val="000000"/>
            <w:sz w:val="26"/>
            <w:szCs w:val="26"/>
          </w:rPr>
          <w:br/>
          <w:t>Iata un exemplu din care sa intelegeti mai bine.</w:t>
        </w:r>
        <w:r>
          <w:rPr>
            <w:rFonts w:ascii="Calibri" w:hAnsi="Calibri"/>
            <w:color w:val="000000"/>
            <w:sz w:val="26"/>
            <w:szCs w:val="26"/>
          </w:rPr>
          <w:br/>
          <w:t>La click pe un buton, va fi adaugat un tag H3 inaintea unui aume DIV (cu id='rpr').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08" w:author="Unknown"/>
          <w:color w:val="0101FF"/>
          <w:sz w:val="23"/>
          <w:szCs w:val="23"/>
        </w:rPr>
      </w:pPr>
      <w:ins w:id="6209" w:author="Unknown">
        <w:r>
          <w:rPr>
            <w:color w:val="0101FF"/>
            <w:sz w:val="23"/>
            <w:szCs w:val="23"/>
          </w:rPr>
          <w:t>&lt;h4&gt;Exemplu cu insertBefore()&lt;/h4&gt;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0" w:author="Unknown"/>
          <w:color w:val="0101FF"/>
          <w:sz w:val="23"/>
          <w:szCs w:val="23"/>
        </w:rPr>
      </w:pPr>
      <w:ins w:id="6211" w:author="Unknown">
        <w:r>
          <w:rPr>
            <w:color w:val="0101FF"/>
            <w:sz w:val="23"/>
            <w:szCs w:val="23"/>
          </w:rPr>
          <w:t>&lt;p&gt;La click pe urmatorul buton, va fi adaugat un tag H3 creat cu createElement(), inaintea unui DIV cu id='rpr'.&lt;/p&gt;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2" w:author="Unknown"/>
          <w:color w:val="0101FF"/>
          <w:sz w:val="23"/>
          <w:szCs w:val="23"/>
        </w:rPr>
      </w:pPr>
      <w:ins w:id="6213" w:author="Unknown">
        <w:r>
          <w:rPr>
            <w:color w:val="0101FF"/>
            <w:sz w:val="23"/>
            <w:szCs w:val="23"/>
          </w:rPr>
          <w:t>&lt;button id='btn1'&gt;Add H3&lt;/button&gt;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4" w:author="Unknown"/>
          <w:color w:val="0101FF"/>
          <w:sz w:val="23"/>
          <w:szCs w:val="23"/>
        </w:rPr>
      </w:pPr>
      <w:ins w:id="6215" w:author="Unknown">
        <w:r>
          <w:rPr>
            <w:color w:val="0101FF"/>
            <w:sz w:val="23"/>
            <w:szCs w:val="23"/>
          </w:rPr>
          <w:t>&lt;div id='rpr'&gt;#rpr, elementul de reper.&lt;/div&gt;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7" w:author="Unknown"/>
          <w:color w:val="0101FF"/>
          <w:sz w:val="23"/>
          <w:szCs w:val="23"/>
        </w:rPr>
      </w:pPr>
      <w:ins w:id="6218"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19" w:author="Unknown"/>
          <w:color w:val="0101FF"/>
          <w:sz w:val="23"/>
          <w:szCs w:val="23"/>
        </w:rPr>
      </w:pPr>
      <w:ins w:id="6220" w:author="Unknown">
        <w:r>
          <w:rPr>
            <w:color w:val="0101FF"/>
            <w:sz w:val="23"/>
            <w:szCs w:val="23"/>
          </w:rPr>
          <w:t>// Functia ce creaza noul element si-l adauga inaintea unui cadru cu id='rpr'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21" w:author="Unknown"/>
          <w:color w:val="0101FF"/>
          <w:sz w:val="23"/>
          <w:szCs w:val="23"/>
        </w:rPr>
      </w:pPr>
      <w:ins w:id="6222" w:author="Unknown">
        <w:r>
          <w:rPr>
            <w:color w:val="0101FF"/>
            <w:sz w:val="23"/>
            <w:szCs w:val="23"/>
          </w:rPr>
          <w:t>function add_h3(){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23" w:author="Unknown"/>
          <w:color w:val="0101FF"/>
          <w:sz w:val="23"/>
          <w:szCs w:val="23"/>
        </w:rPr>
      </w:pPr>
      <w:ins w:id="6224" w:author="Unknown">
        <w:r>
          <w:rPr>
            <w:color w:val="0101FF"/>
            <w:sz w:val="23"/>
            <w:szCs w:val="23"/>
          </w:rPr>
          <w:t xml:space="preserve"> // Creaza noul element H3 si ii adauga o clasa si continut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25" w:author="Unknown"/>
          <w:color w:val="0101FF"/>
          <w:sz w:val="23"/>
          <w:szCs w:val="23"/>
        </w:rPr>
      </w:pPr>
      <w:ins w:id="6226" w:author="Unknown">
        <w:r>
          <w:rPr>
            <w:color w:val="0101FF"/>
            <w:sz w:val="23"/>
            <w:szCs w:val="23"/>
          </w:rPr>
          <w:t xml:space="preserve"> var elm = document.createElement('h3');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27" w:author="Unknown"/>
          <w:color w:val="0101FF"/>
          <w:sz w:val="23"/>
          <w:szCs w:val="23"/>
        </w:rPr>
      </w:pPr>
      <w:ins w:id="6228" w:author="Unknown">
        <w:r>
          <w:rPr>
            <w:color w:val="0101FF"/>
            <w:sz w:val="23"/>
            <w:szCs w:val="23"/>
          </w:rPr>
          <w:t xml:space="preserve"> elm.className ='o_clasa';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29" w:author="Unknown"/>
          <w:color w:val="0101FF"/>
          <w:sz w:val="23"/>
          <w:szCs w:val="23"/>
        </w:rPr>
      </w:pPr>
      <w:ins w:id="6230" w:author="Unknown">
        <w:r>
          <w:rPr>
            <w:color w:val="0101FF"/>
            <w:sz w:val="23"/>
            <w:szCs w:val="23"/>
          </w:rPr>
          <w:t xml:space="preserve"> elm.innerHTML = 'Textul din eticheta H3 creata dinamic';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2" w:author="Unknown"/>
          <w:color w:val="0101FF"/>
          <w:sz w:val="23"/>
          <w:szCs w:val="23"/>
        </w:rPr>
      </w:pPr>
      <w:ins w:id="6233" w:author="Unknown">
        <w:r>
          <w:rPr>
            <w:color w:val="0101FF"/>
            <w:sz w:val="23"/>
            <w:szCs w:val="23"/>
          </w:rPr>
          <w:t xml:space="preserve"> // Creaza obiectul cu elementul de reper (Adaugati-i si valoarea null pentru a vedea diferenta)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4" w:author="Unknown"/>
          <w:color w:val="0101FF"/>
          <w:sz w:val="23"/>
          <w:szCs w:val="23"/>
        </w:rPr>
      </w:pPr>
      <w:ins w:id="6235" w:author="Unknown">
        <w:r>
          <w:rPr>
            <w:color w:val="0101FF"/>
            <w:sz w:val="23"/>
            <w:szCs w:val="23"/>
          </w:rPr>
          <w:t xml:space="preserve"> var reper = document.getElementById('rpr');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7" w:author="Unknown"/>
          <w:color w:val="0101FF"/>
          <w:sz w:val="23"/>
          <w:szCs w:val="23"/>
        </w:rPr>
      </w:pPr>
      <w:ins w:id="6238" w:author="Unknown">
        <w:r>
          <w:rPr>
            <w:color w:val="0101FF"/>
            <w:sz w:val="23"/>
            <w:szCs w:val="23"/>
          </w:rPr>
          <w:t xml:space="preserve"> // Adauga elementul nou inaintea celui de reper (Parinte este body)</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39" w:author="Unknown"/>
          <w:color w:val="0101FF"/>
          <w:sz w:val="23"/>
          <w:szCs w:val="23"/>
        </w:rPr>
      </w:pPr>
      <w:ins w:id="6240" w:author="Unknown">
        <w:r>
          <w:rPr>
            <w:color w:val="0101FF"/>
            <w:sz w:val="23"/>
            <w:szCs w:val="23"/>
          </w:rPr>
          <w:t xml:space="preserve"> document.body.insertBefore(elm, reper);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41" w:author="Unknown"/>
          <w:color w:val="0101FF"/>
          <w:sz w:val="23"/>
          <w:szCs w:val="23"/>
        </w:rPr>
      </w:pPr>
      <w:ins w:id="624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4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44" w:author="Unknown"/>
          <w:color w:val="0101FF"/>
          <w:sz w:val="23"/>
          <w:szCs w:val="23"/>
        </w:rPr>
      </w:pPr>
      <w:ins w:id="6245" w:author="Unknown">
        <w:r>
          <w:rPr>
            <w:color w:val="0101FF"/>
            <w:sz w:val="23"/>
            <w:szCs w:val="23"/>
          </w:rPr>
          <w:t>document.getElementById('btn1').addEventListener('click', add_h3);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46" w:author="Unknown"/>
          <w:color w:val="0101FF"/>
          <w:sz w:val="23"/>
          <w:szCs w:val="23"/>
        </w:rPr>
      </w:pPr>
      <w:ins w:id="6247" w:author="Unknown">
        <w:r>
          <w:rPr>
            <w:color w:val="0101FF"/>
            <w:sz w:val="23"/>
            <w:szCs w:val="23"/>
          </w:rPr>
          <w:t>&lt;/script&gt;</w:t>
        </w:r>
      </w:ins>
    </w:p>
    <w:p w:rsidR="00CE1D16" w:rsidRDefault="00CE1D16" w:rsidP="00CE1D16">
      <w:pPr>
        <w:shd w:val="clear" w:color="auto" w:fill="FEFEFF"/>
        <w:rPr>
          <w:ins w:id="6248" w:author="Unknown"/>
          <w:rFonts w:ascii="Calibri" w:hAnsi="Calibri"/>
          <w:color w:val="000000"/>
          <w:sz w:val="26"/>
          <w:szCs w:val="26"/>
        </w:rPr>
      </w:pPr>
      <w:ins w:id="6249" w:author="Unknown">
        <w:r>
          <w:rPr>
            <w:rFonts w:ascii="Calibri" w:hAnsi="Calibri"/>
            <w:color w:val="000000"/>
            <w:sz w:val="26"/>
            <w:szCs w:val="26"/>
          </w:rPr>
          <w:lastRenderedPageBreak/>
          <w:t>Incercati codul</w:t>
        </w:r>
      </w:ins>
    </w:p>
    <w:p w:rsidR="00CE1D16" w:rsidRDefault="00CE1D16" w:rsidP="00CE1D16">
      <w:pPr>
        <w:shd w:val="clear" w:color="auto" w:fill="FEFEFF"/>
        <w:rPr>
          <w:ins w:id="6250" w:author="Unknown"/>
          <w:rFonts w:ascii="Calibri" w:hAnsi="Calibri"/>
          <w:color w:val="000000"/>
          <w:sz w:val="26"/>
          <w:szCs w:val="26"/>
        </w:rPr>
      </w:pPr>
      <w:ins w:id="6251" w:author="Unknown">
        <w:r>
          <w:rPr>
            <w:rFonts w:ascii="Calibri" w:hAnsi="Calibri"/>
            <w:color w:val="000000"/>
            <w:sz w:val="26"/>
            <w:szCs w:val="26"/>
          </w:rPr>
          <w:t>- Demo:</w:t>
        </w:r>
      </w:ins>
    </w:p>
    <w:p w:rsidR="00CE1D16" w:rsidRDefault="00CE1D16" w:rsidP="00CE1D16">
      <w:pPr>
        <w:shd w:val="clear" w:color="auto" w:fill="FBFBCB"/>
        <w:rPr>
          <w:ins w:id="6252" w:author="Unknown"/>
          <w:rFonts w:ascii="Calibri" w:hAnsi="Calibri"/>
          <w:color w:val="111111"/>
          <w:sz w:val="26"/>
          <w:szCs w:val="26"/>
        </w:rPr>
      </w:pPr>
      <w:ins w:id="6253" w:author="Unknown">
        <w:r>
          <w:rPr>
            <w:rFonts w:ascii="Calibri" w:hAnsi="Calibri"/>
            <w:color w:val="111111"/>
            <w:sz w:val="26"/>
            <w:szCs w:val="26"/>
          </w:rPr>
          <w:t>Elementul de reper</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6254" w:author="Unknown"/>
          <w:rFonts w:ascii="Calibri" w:hAnsi="Calibri"/>
          <w:i/>
          <w:iCs/>
          <w:color w:val="000000"/>
          <w:sz w:val="23"/>
          <w:szCs w:val="23"/>
        </w:rPr>
      </w:pPr>
      <w:ins w:id="6255" w:author="Unknown">
        <w:r>
          <w:rPr>
            <w:rFonts w:ascii="Calibri" w:hAnsi="Calibri"/>
            <w:i/>
            <w:iCs/>
            <w:color w:val="000000"/>
            <w:sz w:val="23"/>
            <w:szCs w:val="23"/>
          </w:rPr>
          <w:t>Daca elementul parinte nu e BODY, ci un alt DIV, TABLE ori altceva, il preluati mai intai intr-un obiect (ex.: parinte=document.getElementById('id_parinte');) apoi il includeti in formula cu 'parinte.insertBefore()'</w:t>
        </w:r>
      </w:ins>
    </w:p>
    <w:p w:rsidR="00CE1D16" w:rsidRDefault="00CE1D16" w:rsidP="00CE1D16">
      <w:pPr>
        <w:shd w:val="clear" w:color="auto" w:fill="FEFEFF"/>
        <w:rPr>
          <w:ins w:id="6256" w:author="Unknown"/>
          <w:rFonts w:ascii="Calibri" w:hAnsi="Calibri"/>
          <w:color w:val="000000"/>
          <w:sz w:val="26"/>
          <w:szCs w:val="26"/>
        </w:rPr>
      </w:pPr>
      <w:ins w:id="6257"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6258" w:author="Unknown"/>
          <w:rFonts w:ascii="Calibri" w:hAnsi="Calibri"/>
          <w:color w:val="000000"/>
          <w:spacing w:val="15"/>
          <w:sz w:val="27"/>
          <w:szCs w:val="27"/>
          <w:u w:val="single"/>
        </w:rPr>
      </w:pPr>
      <w:ins w:id="6259" w:author="Unknown">
        <w:r>
          <w:rPr>
            <w:rFonts w:ascii="Calibri" w:hAnsi="Calibri"/>
            <w:color w:val="000000"/>
            <w:spacing w:val="15"/>
            <w:u w:val="single"/>
          </w:rPr>
          <w:t>Adaugare automata casete input in formular</w:t>
        </w:r>
      </w:ins>
    </w:p>
    <w:p w:rsidR="00CE1D16" w:rsidRDefault="00CE1D16" w:rsidP="00CE1D16">
      <w:pPr>
        <w:pStyle w:val="ptxt"/>
        <w:shd w:val="clear" w:color="auto" w:fill="FEFEFF"/>
        <w:spacing w:before="105" w:beforeAutospacing="0" w:after="120" w:afterAutospacing="0"/>
        <w:ind w:left="120" w:firstLine="300"/>
        <w:rPr>
          <w:ins w:id="6260" w:author="Unknown"/>
          <w:rFonts w:ascii="Calibri" w:hAnsi="Calibri"/>
          <w:color w:val="000000"/>
          <w:sz w:val="26"/>
          <w:szCs w:val="26"/>
        </w:rPr>
      </w:pPr>
      <w:ins w:id="6261" w:author="Unknown">
        <w:r>
          <w:rPr>
            <w:rFonts w:ascii="Calibri" w:hAnsi="Calibri"/>
            <w:color w:val="000000"/>
            <w:sz w:val="26"/>
            <w:szCs w:val="26"/>
          </w:rPr>
          <w:t>Iata un exemplu practic si util de folosire a metodelor </w:t>
        </w:r>
        <w:r>
          <w:rPr>
            <w:rStyle w:val="HTMLCode"/>
            <w:b/>
            <w:bCs/>
            <w:color w:val="0000EE"/>
          </w:rPr>
          <w:t>createElement()</w:t>
        </w:r>
        <w:r>
          <w:rPr>
            <w:rFonts w:ascii="Calibri" w:hAnsi="Calibri"/>
            <w:color w:val="000000"/>
            <w:sz w:val="26"/>
            <w:szCs w:val="26"/>
          </w:rPr>
          <w:t> si </w:t>
        </w:r>
        <w:r>
          <w:rPr>
            <w:rStyle w:val="HTMLCode"/>
            <w:b/>
            <w:bCs/>
            <w:color w:val="0000EE"/>
          </w:rPr>
          <w:t>insertBefore()</w:t>
        </w:r>
        <w:r>
          <w:rPr>
            <w:rFonts w:ascii="Calibri" w:hAnsi="Calibri"/>
            <w:color w:val="000000"/>
            <w:sz w:val="26"/>
            <w:szCs w:val="26"/>
          </w:rPr>
          <w:t> pentru a adauga automat casute text intr-un formular.</w:t>
        </w:r>
        <w:r>
          <w:rPr>
            <w:rFonts w:ascii="Calibri" w:hAnsi="Calibri"/>
            <w:color w:val="000000"/>
            <w:sz w:val="26"/>
            <w:szCs w:val="26"/>
          </w:rPr>
          <w:br/>
          <w:t>Explicatiile necesare sunt in codul scriptului.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62" w:author="Unknown"/>
          <w:color w:val="0101FF"/>
          <w:sz w:val="23"/>
          <w:szCs w:val="23"/>
        </w:rPr>
      </w:pPr>
      <w:ins w:id="6263" w:author="Unknown">
        <w:r>
          <w:rPr>
            <w:color w:val="0101FF"/>
            <w:sz w:val="23"/>
            <w:szCs w:val="23"/>
          </w:rPr>
          <w:t>&lt;h4&gt;Exemplu createElement() si insertBefore()&lt;/h4&gt;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64" w:author="Unknown"/>
          <w:color w:val="0101FF"/>
          <w:sz w:val="23"/>
          <w:szCs w:val="23"/>
        </w:rPr>
      </w:pPr>
      <w:ins w:id="6265" w:author="Unknown">
        <w:r>
          <w:rPr>
            <w:color w:val="0101FF"/>
            <w:sz w:val="23"/>
            <w:szCs w:val="23"/>
          </w:rPr>
          <w:t>&lt;p&gt;La clic pe butonul 'Adauga caseta' se adauga automat cate o casete de text in formular.&lt;/p&gt;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6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67" w:author="Unknown"/>
          <w:color w:val="0101FF"/>
          <w:sz w:val="23"/>
          <w:szCs w:val="23"/>
        </w:rPr>
      </w:pPr>
      <w:ins w:id="6268" w:author="Unknown">
        <w:r>
          <w:rPr>
            <w:color w:val="0101FF"/>
            <w:sz w:val="23"/>
            <w:szCs w:val="23"/>
          </w:rPr>
          <w:t>&lt;form action='#'&gt;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69" w:author="Unknown"/>
          <w:color w:val="0101FF"/>
          <w:sz w:val="23"/>
          <w:szCs w:val="23"/>
        </w:rPr>
      </w:pPr>
      <w:ins w:id="6270" w:author="Unknown">
        <w:r>
          <w:rPr>
            <w:color w:val="0101FF"/>
            <w:sz w:val="23"/>
            <w:szCs w:val="23"/>
          </w:rPr>
          <w:t>Text: &lt;input type='text' name='nume[]'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71" w:author="Unknown"/>
          <w:color w:val="0101FF"/>
          <w:sz w:val="23"/>
          <w:szCs w:val="23"/>
        </w:rPr>
      </w:pPr>
      <w:ins w:id="6272" w:author="Unknown">
        <w:r>
          <w:rPr>
            <w:color w:val="0101FF"/>
            <w:sz w:val="23"/>
            <w:szCs w:val="23"/>
          </w:rPr>
          <w:t>&lt;input type='submit' value='Submit' id='submit' /&gt;&lt;br&gt;&lt;br&gt;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73" w:author="Unknown"/>
          <w:color w:val="0101FF"/>
          <w:sz w:val="23"/>
          <w:szCs w:val="23"/>
        </w:rPr>
      </w:pPr>
      <w:ins w:id="6274" w:author="Unknown">
        <w:r>
          <w:rPr>
            <w:color w:val="0101FF"/>
            <w:sz w:val="23"/>
            <w:szCs w:val="23"/>
          </w:rPr>
          <w:t>&lt;input type='button' id='btn1' value='Adauga caseta'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75" w:author="Unknown"/>
          <w:color w:val="0101FF"/>
          <w:sz w:val="23"/>
          <w:szCs w:val="23"/>
        </w:rPr>
      </w:pPr>
      <w:ins w:id="6276" w:author="Unknown">
        <w:r>
          <w:rPr>
            <w:color w:val="0101FF"/>
            <w:sz w:val="23"/>
            <w:szCs w:val="23"/>
          </w:rPr>
          <w:t>&lt;/form&gt;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7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78" w:author="Unknown"/>
          <w:color w:val="0101FF"/>
          <w:sz w:val="23"/>
          <w:szCs w:val="23"/>
        </w:rPr>
      </w:pPr>
      <w:ins w:id="627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80" w:author="Unknown"/>
          <w:color w:val="0101FF"/>
          <w:sz w:val="23"/>
          <w:szCs w:val="23"/>
        </w:rPr>
      </w:pPr>
      <w:ins w:id="6281" w:author="Unknown">
        <w:r>
          <w:rPr>
            <w:color w:val="0101FF"/>
            <w:sz w:val="23"/>
            <w:szCs w:val="23"/>
          </w:rPr>
          <w:t>// Functia creaza elementul input si-l adauga inaintea butonului Submit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82" w:author="Unknown"/>
          <w:color w:val="0101FF"/>
          <w:sz w:val="23"/>
          <w:szCs w:val="23"/>
        </w:rPr>
      </w:pPr>
      <w:ins w:id="6283" w:author="Unknown">
        <w:r>
          <w:rPr>
            <w:color w:val="0101FF"/>
            <w:sz w:val="23"/>
            <w:szCs w:val="23"/>
          </w:rPr>
          <w:t>function add_input(){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84" w:author="Unknown"/>
          <w:color w:val="0101FF"/>
          <w:sz w:val="23"/>
          <w:szCs w:val="23"/>
        </w:rPr>
      </w:pPr>
      <w:ins w:id="6285" w:author="Unknown">
        <w:r>
          <w:rPr>
            <w:color w:val="0101FF"/>
            <w:sz w:val="23"/>
            <w:szCs w:val="23"/>
          </w:rPr>
          <w:t xml:space="preserve"> // Seteaza noul element input, cu atributul type=text si name=nume[]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86" w:author="Unknown"/>
          <w:color w:val="0101FF"/>
          <w:sz w:val="23"/>
          <w:szCs w:val="23"/>
        </w:rPr>
      </w:pPr>
      <w:ins w:id="6287" w:author="Unknown">
        <w:r>
          <w:rPr>
            <w:color w:val="0101FF"/>
            <w:sz w:val="23"/>
            <w:szCs w:val="23"/>
          </w:rPr>
          <w:t xml:space="preserve"> var elm = document.createElement('input');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88" w:author="Unknown"/>
          <w:color w:val="0101FF"/>
          <w:sz w:val="23"/>
          <w:szCs w:val="23"/>
        </w:rPr>
      </w:pPr>
      <w:ins w:id="6289" w:author="Unknown">
        <w:r>
          <w:rPr>
            <w:color w:val="0101FF"/>
            <w:sz w:val="23"/>
            <w:szCs w:val="23"/>
          </w:rPr>
          <w:t xml:space="preserve"> elm.setAttribute('type', 'text');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0" w:author="Unknown"/>
          <w:color w:val="0101FF"/>
          <w:sz w:val="23"/>
          <w:szCs w:val="23"/>
        </w:rPr>
      </w:pPr>
      <w:ins w:id="6291" w:author="Unknown">
        <w:r>
          <w:rPr>
            <w:color w:val="0101FF"/>
            <w:sz w:val="23"/>
            <w:szCs w:val="23"/>
          </w:rPr>
          <w:t xml:space="preserve"> elm.setAttribute('name', 'nume[]');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2" w:author="Unknown"/>
          <w:color w:val="0101FF"/>
          <w:sz w:val="23"/>
          <w:szCs w:val="23"/>
        </w:rPr>
      </w:pPr>
      <w:ins w:id="6293" w:author="Unknown">
        <w:r>
          <w:rPr>
            <w:color w:val="0101FF"/>
            <w:sz w:val="23"/>
            <w:szCs w:val="23"/>
          </w:rPr>
          <w:t xml:space="preserve"> elm.style.display = 'block'; // Seteaza display:block; pt. a afisa casutele unele sub altele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5" w:author="Unknown"/>
          <w:color w:val="0101FF"/>
          <w:sz w:val="23"/>
          <w:szCs w:val="23"/>
        </w:rPr>
      </w:pPr>
      <w:ins w:id="6296" w:author="Unknown">
        <w:r>
          <w:rPr>
            <w:color w:val="0101FF"/>
            <w:sz w:val="23"/>
            <w:szCs w:val="23"/>
          </w:rPr>
          <w:t xml:space="preserve"> // Seteaza obiectele cu elementul de reper (Submit) si cadru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7" w:author="Unknown"/>
          <w:color w:val="0101FF"/>
          <w:sz w:val="23"/>
          <w:szCs w:val="23"/>
        </w:rPr>
      </w:pPr>
      <w:ins w:id="6298" w:author="Unknown">
        <w:r>
          <w:rPr>
            <w:color w:val="0101FF"/>
            <w:sz w:val="23"/>
            <w:szCs w:val="23"/>
          </w:rPr>
          <w:t xml:space="preserve"> var reper = document.getElementById('submit');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299" w:author="Unknown"/>
          <w:color w:val="0101FF"/>
          <w:sz w:val="23"/>
          <w:szCs w:val="23"/>
        </w:rPr>
      </w:pPr>
      <w:ins w:id="6300" w:author="Unknown">
        <w:r>
          <w:rPr>
            <w:color w:val="0101FF"/>
            <w:sz w:val="23"/>
            <w:szCs w:val="23"/>
          </w:rPr>
          <w:t xml:space="preserve"> var parinte = reper.parentNode;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2" w:author="Unknown"/>
          <w:color w:val="0101FF"/>
          <w:sz w:val="23"/>
          <w:szCs w:val="23"/>
        </w:rPr>
      </w:pPr>
      <w:ins w:id="6303" w:author="Unknown">
        <w:r>
          <w:rPr>
            <w:color w:val="0101FF"/>
            <w:sz w:val="23"/>
            <w:szCs w:val="23"/>
          </w:rPr>
          <w:lastRenderedPageBreak/>
          <w:t xml:space="preserve"> // Adauga elementul nou inaintea celui de reper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4" w:author="Unknown"/>
          <w:color w:val="0101FF"/>
          <w:sz w:val="23"/>
          <w:szCs w:val="23"/>
        </w:rPr>
      </w:pPr>
      <w:ins w:id="6305" w:author="Unknown">
        <w:r>
          <w:rPr>
            <w:color w:val="0101FF"/>
            <w:sz w:val="23"/>
            <w:szCs w:val="23"/>
          </w:rPr>
          <w:t xml:space="preserve"> parinte.insertBefore(elm, reper);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6" w:author="Unknown"/>
          <w:color w:val="0101FF"/>
          <w:sz w:val="23"/>
          <w:szCs w:val="23"/>
        </w:rPr>
      </w:pPr>
      <w:ins w:id="630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09" w:author="Unknown"/>
          <w:color w:val="0101FF"/>
          <w:sz w:val="23"/>
          <w:szCs w:val="23"/>
        </w:rPr>
      </w:pPr>
      <w:ins w:id="6310" w:author="Unknown">
        <w:r>
          <w:rPr>
            <w:color w:val="0101FF"/>
            <w:sz w:val="23"/>
            <w:szCs w:val="23"/>
          </w:rPr>
          <w:t>//la click pe #btn1 apeleaza add_input()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11" w:author="Unknown"/>
          <w:color w:val="0101FF"/>
          <w:sz w:val="23"/>
          <w:szCs w:val="23"/>
        </w:rPr>
      </w:pPr>
      <w:ins w:id="6312" w:author="Unknown">
        <w:r>
          <w:rPr>
            <w:color w:val="0101FF"/>
            <w:sz w:val="23"/>
            <w:szCs w:val="23"/>
          </w:rPr>
          <w:t>document.getElementById('btn1').addEventListener('click', add_input);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13" w:author="Unknown"/>
          <w:color w:val="0101FF"/>
          <w:sz w:val="23"/>
          <w:szCs w:val="23"/>
        </w:rPr>
      </w:pPr>
      <w:ins w:id="6314" w:author="Unknown">
        <w:r>
          <w:rPr>
            <w:color w:val="0101FF"/>
            <w:sz w:val="23"/>
            <w:szCs w:val="23"/>
          </w:rPr>
          <w:t>&lt;/script&gt;</w:t>
        </w:r>
      </w:ins>
    </w:p>
    <w:p w:rsidR="00CE1D16" w:rsidRDefault="00CE1D16" w:rsidP="00CE1D16">
      <w:pPr>
        <w:shd w:val="clear" w:color="auto" w:fill="FEFEFF"/>
        <w:rPr>
          <w:ins w:id="6315" w:author="Unknown"/>
          <w:rFonts w:ascii="Calibri" w:hAnsi="Calibri"/>
          <w:color w:val="000000"/>
          <w:sz w:val="26"/>
          <w:szCs w:val="26"/>
        </w:rPr>
      </w:pPr>
      <w:ins w:id="6316" w:author="Unknown">
        <w:r>
          <w:rPr>
            <w:rFonts w:ascii="Calibri" w:hAnsi="Calibri"/>
            <w:color w:val="000000"/>
            <w:sz w:val="26"/>
            <w:szCs w:val="26"/>
          </w:rPr>
          <w:t>Incercati codul</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reare scripturi avansate Javascript - PHP</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70"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71"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72"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73"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74"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75"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76"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77"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78"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79"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65" type="#_x0000_t75" style="width:1in;height:1in" o:ole="">
            <v:imagedata r:id="rId17" o:title=""/>
          </v:shape>
          <w:control r:id="rId380" w:name="DefaultOcxName32" w:shapeid="_x0000_i1165"/>
        </w:object>
      </w:r>
    </w:p>
    <w:p w:rsidR="00CE1D16" w:rsidRDefault="00CE1D16" w:rsidP="00CE1D16">
      <w:pPr>
        <w:pStyle w:val="z-BottomofForm"/>
      </w:pPr>
      <w:r>
        <w:t>Bottom of Form</w:t>
      </w:r>
    </w:p>
    <w:p w:rsidR="00CE1D16" w:rsidRDefault="00CE1D16" w:rsidP="00CE1D16">
      <w:pPr>
        <w:numPr>
          <w:ilvl w:val="0"/>
          <w:numId w:val="54"/>
        </w:numPr>
        <w:shd w:val="clear" w:color="auto" w:fill="FEFEFF"/>
        <w:spacing w:before="100" w:beforeAutospacing="1" w:after="100" w:afterAutospacing="1" w:line="319" w:lineRule="atLeast"/>
        <w:ind w:left="525"/>
        <w:rPr>
          <w:ins w:id="6317" w:author="Unknown"/>
          <w:rFonts w:ascii="Calibri" w:hAnsi="Calibri"/>
          <w:color w:val="000000"/>
          <w:sz w:val="26"/>
          <w:szCs w:val="26"/>
        </w:rPr>
      </w:pPr>
      <w:ins w:id="631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"https://marplo.net/javascript/javascript_php.html" \l "hshau" \o "Alert cu nume utilizator" </w:instrText>
        </w:r>
        <w:r>
          <w:rPr>
            <w:rFonts w:ascii="Calibri" w:hAnsi="Calibri"/>
            <w:color w:val="000000"/>
            <w:sz w:val="26"/>
            <w:szCs w:val="26"/>
          </w:rPr>
          <w:fldChar w:fldCharType="separate"/>
        </w:r>
        <w:r>
          <w:rPr>
            <w:rStyle w:val="Hyperlink"/>
            <w:rFonts w:ascii="Calibri" w:hAnsi="Calibri"/>
            <w:sz w:val="26"/>
            <w:szCs w:val="26"/>
          </w:rPr>
          <w:t>Alert cu nume utilizator</w:t>
        </w:r>
        <w:r>
          <w:rPr>
            <w:rFonts w:ascii="Calibri" w:hAnsi="Calibri"/>
            <w:color w:val="000000"/>
            <w:sz w:val="26"/>
            <w:szCs w:val="26"/>
          </w:rPr>
          <w:fldChar w:fldCharType="end"/>
        </w:r>
      </w:ins>
    </w:p>
    <w:p w:rsidR="00CE1D16" w:rsidRDefault="00CE1D16" w:rsidP="00CE1D16">
      <w:pPr>
        <w:numPr>
          <w:ilvl w:val="0"/>
          <w:numId w:val="54"/>
        </w:numPr>
        <w:shd w:val="clear" w:color="auto" w:fill="FEFEFF"/>
        <w:spacing w:before="100" w:beforeAutospacing="1" w:after="100" w:afterAutospacing="1" w:line="319" w:lineRule="atLeast"/>
        <w:ind w:left="525"/>
        <w:rPr>
          <w:ins w:id="6319" w:author="Unknown"/>
          <w:rFonts w:ascii="Calibri" w:hAnsi="Calibri"/>
          <w:color w:val="000000"/>
          <w:sz w:val="26"/>
          <w:szCs w:val="26"/>
        </w:rPr>
      </w:pPr>
      <w:ins w:id="632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"https://marplo.net/javascript/javascript_php.html" \l "hshcos" \o "Ceas cu ora de pe server" </w:instrText>
        </w:r>
        <w:r>
          <w:rPr>
            <w:rFonts w:ascii="Calibri" w:hAnsi="Calibri"/>
            <w:color w:val="000000"/>
            <w:sz w:val="26"/>
            <w:szCs w:val="26"/>
          </w:rPr>
          <w:fldChar w:fldCharType="separate"/>
        </w:r>
        <w:r>
          <w:rPr>
            <w:rStyle w:val="Hyperlink"/>
            <w:rFonts w:ascii="Calibri" w:hAnsi="Calibri"/>
            <w:sz w:val="26"/>
            <w:szCs w:val="26"/>
          </w:rPr>
          <w:t>Ceas cu ora de pe server</w:t>
        </w:r>
        <w:r>
          <w:rPr>
            <w:rFonts w:ascii="Calibri" w:hAnsi="Calibri"/>
            <w:color w:val="000000"/>
            <w:sz w:val="26"/>
            <w:szCs w:val="26"/>
          </w:rPr>
          <w:fldChar w:fldCharType="end"/>
        </w:r>
      </w:ins>
    </w:p>
    <w:p w:rsidR="00CE1D16" w:rsidRDefault="00CE1D16" w:rsidP="00CE1D16">
      <w:pPr>
        <w:numPr>
          <w:ilvl w:val="0"/>
          <w:numId w:val="54"/>
        </w:numPr>
        <w:shd w:val="clear" w:color="auto" w:fill="FEFEFF"/>
        <w:spacing w:before="100" w:beforeAutospacing="1" w:after="100" w:afterAutospacing="1" w:line="319" w:lineRule="atLeast"/>
        <w:ind w:left="525"/>
        <w:rPr>
          <w:ins w:id="6321" w:author="Unknown"/>
          <w:rFonts w:ascii="Calibri" w:hAnsi="Calibri"/>
          <w:color w:val="000000"/>
          <w:sz w:val="26"/>
          <w:szCs w:val="26"/>
        </w:rPr>
      </w:pPr>
      <w:ins w:id="632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"https://marplo.net/javascript/javascript_php.html" \l "hshajp" \o "Afisare date cu JavaScript de la PHP, in functie de o adresa URL" </w:instrText>
        </w:r>
        <w:r>
          <w:rPr>
            <w:rFonts w:ascii="Calibri" w:hAnsi="Calibri"/>
            <w:color w:val="000000"/>
            <w:sz w:val="26"/>
            <w:szCs w:val="26"/>
          </w:rPr>
          <w:fldChar w:fldCharType="separate"/>
        </w:r>
        <w:r>
          <w:rPr>
            <w:rStyle w:val="Hyperlink"/>
            <w:rFonts w:ascii="Calibri" w:hAnsi="Calibri"/>
            <w:sz w:val="26"/>
            <w:szCs w:val="26"/>
          </w:rPr>
          <w:t>Afisare date cu JavaScript de la PHP, in functie de o adresa URL</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6323"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6324" w:author="Unknown"/>
          <w:rFonts w:ascii="Calibri" w:hAnsi="Calibri"/>
          <w:color w:val="000000"/>
          <w:sz w:val="26"/>
          <w:szCs w:val="26"/>
        </w:rPr>
      </w:pPr>
      <w:ins w:id="6325" w:author="Unknown">
        <w:r>
          <w:rPr>
            <w:rFonts w:ascii="Calibri" w:hAnsi="Calibri"/>
            <w:color w:val="000000"/>
            <w:sz w:val="26"/>
            <w:szCs w:val="26"/>
          </w:rPr>
          <w:t>Codul PHP este executat pe server iar datele de iesire sunt transmise la navigatorul web.</w:t>
        </w:r>
        <w:r>
          <w:rPr>
            <w:rFonts w:ascii="Calibri" w:hAnsi="Calibri"/>
            <w:color w:val="000000"/>
            <w:sz w:val="26"/>
            <w:szCs w:val="26"/>
          </w:rPr>
          <w:br/>
          <w:t>Codul JavaScript este executat de browser pe calculatorul utilizatorului, dupa excutia codului de pe server.</w:t>
        </w:r>
        <w:r>
          <w:rPr>
            <w:rFonts w:ascii="Calibri" w:hAnsi="Calibri"/>
            <w:color w:val="000000"/>
            <w:sz w:val="26"/>
            <w:szCs w:val="26"/>
          </w:rPr>
          <w:br/>
          <w:t>Combinand aceste doua limbaje de programare web, se pot obtine scripturi JavaScript dinamice, cu rezultate in functie de datele primite si procesate de server. Astfel, aceeasi pagina de site poate contine un cod JavaScript pentru un utilizator si alt cod JS in cazul altui utilizator.</w:t>
        </w:r>
        <w:r>
          <w:rPr>
            <w:rFonts w:ascii="Calibri" w:hAnsi="Calibri"/>
            <w:color w:val="000000"/>
            <w:sz w:val="26"/>
            <w:szCs w:val="26"/>
          </w:rPr>
          <w:br/>
        </w:r>
        <w:r>
          <w:rPr>
            <w:rFonts w:ascii="Calibri" w:hAnsi="Calibri"/>
            <w:color w:val="000000"/>
            <w:sz w:val="26"/>
            <w:szCs w:val="26"/>
          </w:rPr>
          <w:br/>
          <w:t>- Sunt 2 modalitati de a combina JavaScript cu PHP ca sa se obtina un rezultat dinamic sau personalizat:</w:t>
        </w:r>
      </w:ins>
    </w:p>
    <w:p w:rsidR="00CE1D16" w:rsidRDefault="00CE1D16" w:rsidP="00CE1D16">
      <w:pPr>
        <w:numPr>
          <w:ilvl w:val="0"/>
          <w:numId w:val="55"/>
        </w:numPr>
        <w:shd w:val="clear" w:color="auto" w:fill="FEFEFF"/>
        <w:spacing w:before="100" w:beforeAutospacing="1" w:after="100" w:afterAutospacing="1" w:line="319" w:lineRule="atLeast"/>
        <w:ind w:left="300"/>
        <w:rPr>
          <w:ins w:id="6326" w:author="Unknown"/>
          <w:rFonts w:ascii="Calibri" w:hAnsi="Calibri"/>
          <w:color w:val="000000"/>
          <w:sz w:val="26"/>
          <w:szCs w:val="26"/>
        </w:rPr>
      </w:pPr>
      <w:ins w:id="6327" w:author="Unknown">
        <w:r>
          <w:rPr>
            <w:rFonts w:ascii="Calibri" w:hAnsi="Calibri"/>
            <w:color w:val="000000"/>
            <w:sz w:val="26"/>
            <w:szCs w:val="26"/>
          </w:rPr>
          <w:t>Prin scrierea intregului script JS in codul PHP si adaugarea acestuia in pagina web cu functia PHP "echo" (sau "print").</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28" w:author="Unknown"/>
          <w:color w:val="0101FF"/>
          <w:sz w:val="23"/>
          <w:szCs w:val="23"/>
        </w:rPr>
      </w:pPr>
      <w:ins w:id="6329" w:author="Unknown">
        <w:r>
          <w:rPr>
            <w:color w:val="0101FF"/>
            <w:sz w:val="23"/>
            <w:szCs w:val="23"/>
          </w:rPr>
          <w:t>&lt;?php</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30" w:author="Unknown"/>
          <w:color w:val="0101FF"/>
          <w:sz w:val="23"/>
          <w:szCs w:val="23"/>
        </w:rPr>
      </w:pPr>
      <w:ins w:id="6331" w:author="Unknown">
        <w:r>
          <w:rPr>
            <w:color w:val="0101FF"/>
            <w:sz w:val="23"/>
            <w:szCs w:val="23"/>
          </w:rPr>
          <w:t>echo '&lt;script&gt; var str ="Cod JS"; &lt;/script&gt;';</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32" w:author="Unknown"/>
          <w:color w:val="0101FF"/>
          <w:sz w:val="23"/>
          <w:szCs w:val="23"/>
        </w:rPr>
      </w:pPr>
      <w:ins w:id="6333" w:author="Unknown">
        <w:r>
          <w:rPr>
            <w:color w:val="0101FF"/>
            <w:sz w:val="23"/>
            <w:szCs w:val="23"/>
          </w:rPr>
          <w:lastRenderedPageBreak/>
          <w:t>?&gt;</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line="319" w:lineRule="atLeast"/>
        <w:ind w:left="525"/>
        <w:rPr>
          <w:ins w:id="6334" w:author="Unknown"/>
          <w:rFonts w:ascii="Calibri" w:hAnsi="Calibri"/>
          <w:i/>
          <w:iCs/>
          <w:color w:val="000000"/>
          <w:sz w:val="23"/>
          <w:szCs w:val="23"/>
        </w:rPr>
      </w:pPr>
      <w:ins w:id="6335" w:author="Unknown">
        <w:r>
          <w:rPr>
            <w:rFonts w:ascii="Calibri" w:hAnsi="Calibri"/>
            <w:i/>
            <w:iCs/>
            <w:color w:val="000000"/>
            <w:sz w:val="23"/>
            <w:szCs w:val="23"/>
          </w:rPr>
          <w:t>Atentie, trebuie sa tineti cont de modul de lucru al ghilimelelor din cod, astfel incat ceea ce va fi returnat de "echo" sa fie un script JS ca si cum a fost scris in codul HTML.</w:t>
        </w:r>
      </w:ins>
    </w:p>
    <w:p w:rsidR="00CE1D16" w:rsidRDefault="00CE1D16" w:rsidP="00CE1D16">
      <w:pPr>
        <w:numPr>
          <w:ilvl w:val="0"/>
          <w:numId w:val="55"/>
        </w:numPr>
        <w:shd w:val="clear" w:color="auto" w:fill="FEFEFF"/>
        <w:spacing w:before="100" w:beforeAutospacing="1" w:after="100" w:afterAutospacing="1" w:line="319" w:lineRule="atLeast"/>
        <w:ind w:left="300"/>
        <w:rPr>
          <w:ins w:id="6336" w:author="Unknown"/>
          <w:rFonts w:ascii="Calibri" w:hAnsi="Calibri"/>
          <w:color w:val="000000"/>
          <w:sz w:val="26"/>
          <w:szCs w:val="26"/>
        </w:rPr>
      </w:pPr>
      <w:ins w:id="6337" w:author="Unknown">
        <w:r>
          <w:rPr>
            <w:rFonts w:ascii="Calibri" w:hAnsi="Calibri"/>
            <w:color w:val="000000"/>
            <w:sz w:val="26"/>
            <w:szCs w:val="26"/>
          </w:rPr>
          <w:t>Prin adaugarea in scriptul JS din codul HTML doar a variabilelor PHP necesare scriptului JavaScript (returnand valoarea cu "echo").</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38" w:author="Unknown"/>
          <w:color w:val="0101FF"/>
          <w:sz w:val="23"/>
          <w:szCs w:val="23"/>
        </w:rPr>
      </w:pPr>
      <w:ins w:id="6339" w:author="Unknown">
        <w:r>
          <w:rPr>
            <w:color w:val="0101FF"/>
            <w:sz w:val="23"/>
            <w:szCs w:val="23"/>
          </w:rPr>
          <w:t>&lt;script&gt;</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40" w:author="Unknown"/>
          <w:color w:val="0101FF"/>
          <w:sz w:val="23"/>
          <w:szCs w:val="23"/>
        </w:rPr>
      </w:pPr>
      <w:ins w:id="6341" w:author="Unknown">
        <w:r>
          <w:rPr>
            <w:color w:val="0101FF"/>
            <w:sz w:val="23"/>
            <w:szCs w:val="23"/>
          </w:rPr>
          <w:t>var str ='&lt;?php echo $var_php; ?&gt;';</w:t>
        </w:r>
      </w:ins>
    </w:p>
    <w:p w:rsidR="00CE1D16" w:rsidRDefault="00CE1D16" w:rsidP="00CE1D16">
      <w:pPr>
        <w:pStyle w:val="HTMLPreformatted"/>
        <w:numPr>
          <w:ilvl w:val="0"/>
          <w:numId w:val="55"/>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300"/>
        <w:rPr>
          <w:ins w:id="6342" w:author="Unknown"/>
          <w:color w:val="0101FF"/>
          <w:sz w:val="23"/>
          <w:szCs w:val="23"/>
        </w:rPr>
      </w:pPr>
      <w:ins w:id="6343" w:author="Unknown">
        <w:r>
          <w:rPr>
            <w:color w:val="0101FF"/>
            <w:sz w:val="23"/>
            <w:szCs w:val="23"/>
          </w:rPr>
          <w:t>&lt;/script&gt;</w:t>
        </w:r>
      </w:ins>
    </w:p>
    <w:p w:rsidR="00CE1D16" w:rsidRDefault="00CE1D16" w:rsidP="00CE1D16">
      <w:pPr>
        <w:shd w:val="clear" w:color="auto" w:fill="FEFEFF"/>
        <w:rPr>
          <w:ins w:id="6344" w:author="Unknown"/>
          <w:rFonts w:ascii="Calibri" w:hAnsi="Calibri"/>
          <w:color w:val="000000"/>
          <w:sz w:val="26"/>
          <w:szCs w:val="26"/>
        </w:rPr>
      </w:pPr>
      <w:ins w:id="6345" w:author="Unknown">
        <w:r>
          <w:rPr>
            <w:rFonts w:ascii="Calibri" w:hAnsi="Calibri"/>
            <w:color w:val="000000"/>
            <w:sz w:val="26"/>
            <w:szCs w:val="26"/>
          </w:rPr>
          <w:t>- Ambele variante de cod trebuie scrise in fisiere php ca sa poata fi procesate de modulul PHP.</w:t>
        </w:r>
        <w:r>
          <w:rPr>
            <w:rFonts w:ascii="Calibri" w:hAnsi="Calibri"/>
            <w:color w:val="000000"/>
            <w:sz w:val="26"/>
            <w:szCs w:val="26"/>
          </w:rPr>
          <w:br/>
        </w:r>
        <w:r>
          <w:rPr>
            <w:rFonts w:ascii="Calibri" w:hAnsi="Calibri"/>
            <w:color w:val="000000"/>
            <w:sz w:val="26"/>
            <w:szCs w:val="26"/>
          </w:rPr>
          <w:br/>
          <w:t>In continuare sunt explicate cateva exemple practice din care sa intelegeti modul de combinare PHP-JavaScript si utilitatea acestuia.</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6346" w:author="Unknown"/>
          <w:rFonts w:ascii="Calibri" w:hAnsi="Calibri"/>
          <w:color w:val="000000"/>
          <w:spacing w:val="15"/>
          <w:sz w:val="27"/>
          <w:szCs w:val="27"/>
          <w:u w:val="single"/>
        </w:rPr>
      </w:pPr>
      <w:ins w:id="6347" w:author="Unknown">
        <w:r>
          <w:rPr>
            <w:rFonts w:ascii="Calibri" w:hAnsi="Calibri"/>
            <w:color w:val="000000"/>
            <w:spacing w:val="15"/>
            <w:u w:val="single"/>
          </w:rPr>
          <w:t>Alert cu nume utilizator</w:t>
        </w:r>
      </w:ins>
    </w:p>
    <w:p w:rsidR="00CE1D16" w:rsidRDefault="00CE1D16" w:rsidP="00CE1D16">
      <w:pPr>
        <w:pStyle w:val="ptxt"/>
        <w:shd w:val="clear" w:color="auto" w:fill="FEFEFF"/>
        <w:spacing w:before="105" w:beforeAutospacing="0" w:after="120" w:afterAutospacing="0"/>
        <w:ind w:left="120" w:firstLine="300"/>
        <w:rPr>
          <w:ins w:id="6348" w:author="Unknown"/>
          <w:rFonts w:ascii="Calibri" w:hAnsi="Calibri"/>
          <w:color w:val="000000"/>
          <w:sz w:val="26"/>
          <w:szCs w:val="26"/>
        </w:rPr>
      </w:pPr>
      <w:ins w:id="6349" w:author="Unknown">
        <w:r>
          <w:rPr>
            <w:rFonts w:ascii="Calibri" w:hAnsi="Calibri"/>
            <w:color w:val="000000"/>
            <w:sz w:val="26"/>
            <w:szCs w:val="26"/>
          </w:rPr>
          <w:t>De exemplu, intr-o pagina web cu sistem de autentificare sa fie afisata o fereastra Alert cu numele utilizatorului dupa ce s-a autentificat.</w:t>
        </w:r>
        <w:r>
          <w:rPr>
            <w:rFonts w:ascii="Calibri" w:hAnsi="Calibri"/>
            <w:color w:val="000000"/>
            <w:sz w:val="26"/>
            <w:szCs w:val="26"/>
          </w:rPr>
          <w:br/>
          <w:t>In acest caz, presupunem ca numele de utilizator e stocat in PHP intr-o variabila de sesiune: $_SESSION['nume'].</w:t>
        </w:r>
        <w:r>
          <w:rPr>
            <w:rFonts w:ascii="Calibri" w:hAnsi="Calibri"/>
            <w:color w:val="000000"/>
            <w:sz w:val="26"/>
            <w:szCs w:val="26"/>
          </w:rPr>
          <w:br/>
          <w:t>Folosind prima metoda, codul PHP ar fi urmatorul: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50" w:author="Unknown"/>
          <w:color w:val="0101FF"/>
          <w:sz w:val="23"/>
          <w:szCs w:val="23"/>
        </w:rPr>
      </w:pPr>
      <w:ins w:id="6351" w:author="Unknown">
        <w:r>
          <w:rPr>
            <w:color w:val="0101FF"/>
            <w:sz w:val="23"/>
            <w:szCs w:val="23"/>
          </w:rPr>
          <w:t>&lt;?php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52" w:author="Unknown"/>
          <w:color w:val="0101FF"/>
          <w:sz w:val="23"/>
          <w:szCs w:val="23"/>
        </w:rPr>
      </w:pPr>
      <w:ins w:id="6353" w:author="Unknown">
        <w:r>
          <w:rPr>
            <w:color w:val="0101FF"/>
            <w:sz w:val="23"/>
            <w:szCs w:val="23"/>
          </w:rPr>
          <w:t>session_start(); // Aceasta functie trebuie scrisa la inceputul fisierului 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54" w:author="Unknown"/>
          <w:color w:val="0101FF"/>
          <w:sz w:val="23"/>
          <w:szCs w:val="23"/>
        </w:rPr>
      </w:pPr>
      <w:ins w:id="6355" w:author="Unknown">
        <w:r>
          <w:rPr>
            <w:color w:val="0101FF"/>
            <w:sz w:val="23"/>
            <w:szCs w:val="23"/>
          </w:rPr>
          <w:t>// Cod php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56" w:author="Unknown"/>
          <w:color w:val="0101FF"/>
          <w:sz w:val="23"/>
          <w:szCs w:val="23"/>
        </w:rPr>
      </w:pPr>
      <w:ins w:id="6357" w:author="Unknown">
        <w:r>
          <w:rPr>
            <w:color w:val="0101FF"/>
            <w:sz w:val="23"/>
            <w:szCs w:val="23"/>
          </w:rPr>
          <w:t>echo '&lt;script&gt;alert("Bine ai venit '. $_SESSION['nume']. '");&lt;/script&gt;';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58" w:author="Unknown"/>
          <w:color w:val="0101FF"/>
          <w:sz w:val="23"/>
          <w:szCs w:val="23"/>
        </w:rPr>
      </w:pPr>
      <w:ins w:id="6359" w:author="Unknown">
        <w:r>
          <w:rPr>
            <w:color w:val="0101FF"/>
            <w:sz w:val="23"/>
            <w:szCs w:val="23"/>
          </w:rPr>
          <w:t>?&gt;</w:t>
        </w:r>
      </w:ins>
    </w:p>
    <w:p w:rsidR="00CE1D16" w:rsidRDefault="00CE1D16" w:rsidP="00CE1D16">
      <w:pPr>
        <w:shd w:val="clear" w:color="auto" w:fill="FEFEFF"/>
        <w:rPr>
          <w:ins w:id="6360" w:author="Unknown"/>
          <w:rFonts w:ascii="Calibri" w:hAnsi="Calibri"/>
          <w:color w:val="000000"/>
          <w:sz w:val="26"/>
          <w:szCs w:val="26"/>
        </w:rPr>
      </w:pPr>
      <w:ins w:id="6361" w:author="Unknown">
        <w:r>
          <w:rPr>
            <w:rFonts w:ascii="Calibri" w:hAnsi="Calibri"/>
            <w:color w:val="000000"/>
            <w:sz w:val="26"/>
            <w:szCs w:val="26"/>
          </w:rPr>
          <w:br/>
          <w:t>Sau a doua varianta: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62" w:author="Unknown"/>
          <w:color w:val="0101FF"/>
          <w:sz w:val="23"/>
          <w:szCs w:val="23"/>
        </w:rPr>
      </w:pPr>
      <w:ins w:id="6363" w:author="Unknown">
        <w:r>
          <w:rPr>
            <w:color w:val="0101FF"/>
            <w:sz w:val="23"/>
            <w:szCs w:val="23"/>
          </w:rPr>
          <w:t>&lt;?php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64" w:author="Unknown"/>
          <w:color w:val="0101FF"/>
          <w:sz w:val="23"/>
          <w:szCs w:val="23"/>
        </w:rPr>
      </w:pPr>
      <w:ins w:id="6365" w:author="Unknown">
        <w:r>
          <w:rPr>
            <w:color w:val="0101FF"/>
            <w:sz w:val="23"/>
            <w:szCs w:val="23"/>
          </w:rPr>
          <w:t>session_start(); // La inceputul paginii 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66" w:author="Unknown"/>
          <w:color w:val="0101FF"/>
          <w:sz w:val="23"/>
          <w:szCs w:val="23"/>
        </w:rPr>
      </w:pPr>
      <w:ins w:id="6367" w:author="Unknown">
        <w:r>
          <w:rPr>
            <w:color w:val="0101FF"/>
            <w:sz w:val="23"/>
            <w:szCs w:val="23"/>
          </w:rPr>
          <w:t>?&gt;</w:t>
        </w:r>
        <w:r>
          <w:rPr>
            <w:color w:val="0101FF"/>
            <w:sz w:val="23"/>
            <w:szCs w:val="23"/>
          </w:rPr>
          <w:br/>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68" w:author="Unknown"/>
          <w:color w:val="0101FF"/>
          <w:sz w:val="23"/>
          <w:szCs w:val="23"/>
        </w:rPr>
      </w:pPr>
      <w:ins w:id="6369" w:author="Unknown">
        <w:r>
          <w:rPr>
            <w:color w:val="0101FF"/>
            <w:sz w:val="23"/>
            <w:szCs w:val="23"/>
          </w:rPr>
          <w:t>&lt;!-- Cod HTML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70" w:author="Unknown"/>
          <w:color w:val="0101FF"/>
          <w:sz w:val="23"/>
          <w:szCs w:val="23"/>
        </w:rPr>
      </w:pPr>
      <w:ins w:id="6371" w:author="Unknown">
        <w:r>
          <w:rPr>
            <w:color w:val="0101FF"/>
            <w:sz w:val="23"/>
            <w:szCs w:val="23"/>
          </w:rPr>
          <w:lastRenderedPageBreak/>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72" w:author="Unknown"/>
          <w:color w:val="0101FF"/>
          <w:sz w:val="23"/>
          <w:szCs w:val="23"/>
        </w:rPr>
      </w:pPr>
      <w:ins w:id="6373" w:author="Unknown">
        <w:r>
          <w:rPr>
            <w:color w:val="0101FF"/>
            <w:sz w:val="23"/>
            <w:szCs w:val="23"/>
          </w:rPr>
          <w:t>var user ="&lt;?php echo $_SESSION['nume'];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74" w:author="Unknown"/>
          <w:color w:val="0101FF"/>
          <w:sz w:val="23"/>
          <w:szCs w:val="23"/>
        </w:rPr>
      </w:pPr>
      <w:ins w:id="6375" w:author="Unknown">
        <w:r>
          <w:rPr>
            <w:color w:val="0101FF"/>
            <w:sz w:val="23"/>
            <w:szCs w:val="23"/>
          </w:rPr>
          <w:t>alert('Bine ai venit '+ user);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76" w:author="Unknown"/>
          <w:color w:val="0101FF"/>
          <w:sz w:val="23"/>
          <w:szCs w:val="23"/>
        </w:rPr>
      </w:pPr>
      <w:ins w:id="6377" w:author="Unknown">
        <w:r>
          <w:rPr>
            <w:color w:val="0101FF"/>
            <w:sz w:val="23"/>
            <w:szCs w:val="23"/>
          </w:rPr>
          <w:t>&lt;/script&gt;</w:t>
        </w:r>
      </w:ins>
    </w:p>
    <w:p w:rsidR="00CE1D16" w:rsidRDefault="00CE1D16" w:rsidP="00CE1D16">
      <w:pPr>
        <w:shd w:val="clear" w:color="auto" w:fill="FEFEFF"/>
        <w:rPr>
          <w:ins w:id="6378" w:author="Unknown"/>
          <w:rFonts w:ascii="Calibri" w:hAnsi="Calibri"/>
          <w:color w:val="000000"/>
          <w:sz w:val="26"/>
          <w:szCs w:val="26"/>
        </w:rPr>
      </w:pPr>
      <w:ins w:id="6379" w:author="Unknown">
        <w:r>
          <w:rPr>
            <w:rFonts w:ascii="Calibri" w:hAnsi="Calibri"/>
            <w:color w:val="000000"/>
            <w:sz w:val="26"/>
            <w:szCs w:val="26"/>
          </w:rPr>
          <w:t>- O astfel de fereastra Alert poate fi utila in cazul notificarii utilizatorului cu date ce pot fi extrase de PHP dintr-o baza de date sau fisier, cum ar fi instiintarea unui nou mesaj privat.</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6380" w:author="Unknown"/>
          <w:rFonts w:ascii="Calibri" w:hAnsi="Calibri"/>
          <w:color w:val="000000"/>
          <w:spacing w:val="15"/>
          <w:sz w:val="27"/>
          <w:szCs w:val="27"/>
          <w:u w:val="single"/>
        </w:rPr>
      </w:pPr>
      <w:ins w:id="6381" w:author="Unknown">
        <w:r>
          <w:rPr>
            <w:rFonts w:ascii="Calibri" w:hAnsi="Calibri"/>
            <w:color w:val="000000"/>
            <w:spacing w:val="15"/>
            <w:u w:val="single"/>
          </w:rPr>
          <w:t>Ceas cu ora de pe server</w:t>
        </w:r>
      </w:ins>
    </w:p>
    <w:p w:rsidR="00CE1D16" w:rsidRDefault="00CE1D16" w:rsidP="00CE1D16">
      <w:pPr>
        <w:pStyle w:val="ptxt"/>
        <w:shd w:val="clear" w:color="auto" w:fill="FEFEFF"/>
        <w:spacing w:before="105" w:beforeAutospacing="0" w:after="120" w:afterAutospacing="0"/>
        <w:ind w:left="120" w:firstLine="300"/>
        <w:rPr>
          <w:ins w:id="6382" w:author="Unknown"/>
          <w:rFonts w:ascii="Calibri" w:hAnsi="Calibri"/>
          <w:color w:val="000000"/>
          <w:sz w:val="26"/>
          <w:szCs w:val="26"/>
        </w:rPr>
      </w:pPr>
      <w:ins w:id="6383" w:author="Unknown">
        <w:r>
          <w:rPr>
            <w:rFonts w:ascii="Calibri" w:hAnsi="Calibri"/>
            <w:color w:val="000000"/>
            <w:sz w:val="26"/>
            <w:szCs w:val="26"/>
          </w:rPr>
          <w:t>Un ceas facut si afisat in pagina cu JavaScript va afisa ora de la calculatorul vizitatorului. Daca se doreste afisarea unei aceleasi date (de pe server) pentru toti vizitatorii, cum ar fi in cazul unor jocuri, trebuie adaugat in scriptul JS timpul de pe server, dupa cum e si in urmatorul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84" w:author="Unknown"/>
          <w:color w:val="0101FF"/>
          <w:sz w:val="23"/>
          <w:szCs w:val="23"/>
        </w:rPr>
      </w:pPr>
      <w:ins w:id="6385" w:author="Unknown">
        <w:r>
          <w:rPr>
            <w:color w:val="0101FF"/>
            <w:sz w:val="23"/>
            <w:szCs w:val="23"/>
          </w:rPr>
          <w:t>&lt;div id='tag_ora'&gt;&lt;/div&gt;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86" w:author="Unknown"/>
          <w:color w:val="0101FF"/>
          <w:sz w:val="23"/>
          <w:szCs w:val="23"/>
        </w:rPr>
      </w:pPr>
      <w:ins w:id="6387"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88" w:author="Unknown"/>
          <w:color w:val="0101FF"/>
          <w:sz w:val="23"/>
          <w:szCs w:val="23"/>
        </w:rPr>
      </w:pPr>
      <w:ins w:id="6389" w:author="Unknown">
        <w:r>
          <w:rPr>
            <w:color w:val="0101FF"/>
            <w:sz w:val="23"/>
            <w:szCs w:val="23"/>
          </w:rPr>
          <w:t>// Script ora server-time, de la https://marplo.net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1" w:author="Unknown"/>
          <w:color w:val="0101FF"/>
          <w:sz w:val="23"/>
          <w:szCs w:val="23"/>
        </w:rPr>
      </w:pPr>
      <w:ins w:id="6392" w:author="Unknown">
        <w:r>
          <w:rPr>
            <w:color w:val="0101FF"/>
            <w:sz w:val="23"/>
            <w:szCs w:val="23"/>
          </w:rPr>
          <w:t>// Preia data serverului prin 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3" w:author="Unknown"/>
          <w:color w:val="0101FF"/>
          <w:sz w:val="23"/>
          <w:szCs w:val="23"/>
        </w:rPr>
      </w:pPr>
      <w:ins w:id="6394" w:author="Unknown">
        <w:r>
          <w:rPr>
            <w:color w:val="0101FF"/>
            <w:sz w:val="23"/>
            <w:szCs w:val="23"/>
          </w:rPr>
          <w:t>var dt_serv = new Date(&lt;?php echo date('y,n,j,G,i,s');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6" w:author="Unknown"/>
          <w:color w:val="0101FF"/>
          <w:sz w:val="23"/>
          <w:szCs w:val="23"/>
        </w:rPr>
      </w:pPr>
      <w:ins w:id="6397" w:author="Unknown">
        <w:r>
          <w:rPr>
            <w:color w:val="0101FF"/>
            <w:sz w:val="23"/>
            <w:szCs w:val="23"/>
          </w:rPr>
          <w:t>// Defineste variabilele JS de lucru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398" w:author="Unknown"/>
          <w:color w:val="0101FF"/>
          <w:sz w:val="23"/>
          <w:szCs w:val="23"/>
        </w:rPr>
      </w:pPr>
      <w:ins w:id="6399" w:author="Unknown">
        <w:r>
          <w:rPr>
            <w:color w:val="0101FF"/>
            <w:sz w:val="23"/>
            <w:szCs w:val="23"/>
          </w:rPr>
          <w:t>var ore = dt_serv.getHours() // Preia ora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0" w:author="Unknown"/>
          <w:color w:val="0101FF"/>
          <w:sz w:val="23"/>
          <w:szCs w:val="23"/>
        </w:rPr>
      </w:pPr>
      <w:ins w:id="6401" w:author="Unknown">
        <w:r>
          <w:rPr>
            <w:color w:val="0101FF"/>
            <w:sz w:val="23"/>
            <w:szCs w:val="23"/>
          </w:rPr>
          <w:t>var minute = dt_serv.getMinutes() // Preia minutele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2" w:author="Unknown"/>
          <w:color w:val="0101FF"/>
          <w:sz w:val="23"/>
          <w:szCs w:val="23"/>
        </w:rPr>
      </w:pPr>
      <w:ins w:id="6403" w:author="Unknown">
        <w:r>
          <w:rPr>
            <w:color w:val="0101FF"/>
            <w:sz w:val="23"/>
            <w:szCs w:val="23"/>
          </w:rPr>
          <w:t>var secunde = dt_serv.getSeconds() // Preia secundele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5" w:author="Unknown"/>
          <w:color w:val="0101FF"/>
          <w:sz w:val="23"/>
          <w:szCs w:val="23"/>
        </w:rPr>
      </w:pPr>
      <w:ins w:id="6406" w:author="Unknown">
        <w:r>
          <w:rPr>
            <w:color w:val="0101FF"/>
            <w:sz w:val="23"/>
            <w:szCs w:val="23"/>
          </w:rPr>
          <w:t>// Functia de prelucrare si afisare a datelor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7" w:author="Unknown"/>
          <w:color w:val="0101FF"/>
          <w:sz w:val="23"/>
          <w:szCs w:val="23"/>
        </w:rPr>
      </w:pPr>
      <w:ins w:id="6408" w:author="Unknown">
        <w:r>
          <w:rPr>
            <w:color w:val="0101FF"/>
            <w:sz w:val="23"/>
            <w:szCs w:val="23"/>
          </w:rPr>
          <w:t>function ceas(){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09" w:author="Unknown"/>
          <w:color w:val="0101FF"/>
          <w:sz w:val="23"/>
          <w:szCs w:val="23"/>
        </w:rPr>
      </w:pPr>
      <w:ins w:id="6410" w:author="Unknown">
        <w:r>
          <w:rPr>
            <w:color w:val="0101FF"/>
            <w:sz w:val="23"/>
            <w:szCs w:val="23"/>
          </w:rPr>
          <w:t xml:space="preserve"> secunde++;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11" w:author="Unknown"/>
          <w:color w:val="0101FF"/>
          <w:sz w:val="23"/>
          <w:szCs w:val="23"/>
        </w:rPr>
      </w:pPr>
      <w:ins w:id="6412" w:author="Unknown">
        <w:r>
          <w:rPr>
            <w:color w:val="0101FF"/>
            <w:sz w:val="23"/>
            <w:szCs w:val="23"/>
          </w:rPr>
          <w:t xml:space="preserve"> if(secunde&gt;59){</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13" w:author="Unknown"/>
          <w:color w:val="0101FF"/>
          <w:sz w:val="23"/>
          <w:szCs w:val="23"/>
        </w:rPr>
      </w:pPr>
      <w:ins w:id="6414" w:author="Unknown">
        <w:r>
          <w:rPr>
            <w:color w:val="0101FF"/>
            <w:sz w:val="23"/>
            <w:szCs w:val="23"/>
          </w:rPr>
          <w:t xml:space="preserve"> secunde =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15" w:author="Unknown"/>
          <w:color w:val="0101FF"/>
          <w:sz w:val="23"/>
          <w:szCs w:val="23"/>
        </w:rPr>
      </w:pPr>
      <w:ins w:id="6416" w:author="Unknown">
        <w:r>
          <w:rPr>
            <w:color w:val="0101FF"/>
            <w:sz w:val="23"/>
            <w:szCs w:val="23"/>
          </w:rPr>
          <w:t xml:space="preserve"> minute++;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17" w:author="Unknown"/>
          <w:color w:val="0101FF"/>
          <w:sz w:val="23"/>
          <w:szCs w:val="23"/>
        </w:rPr>
      </w:pPr>
      <w:ins w:id="6418"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19" w:author="Unknown"/>
          <w:color w:val="0101FF"/>
          <w:sz w:val="23"/>
          <w:szCs w:val="23"/>
        </w:rPr>
      </w:pPr>
      <w:ins w:id="6420" w:author="Unknown">
        <w:r>
          <w:rPr>
            <w:color w:val="0101FF"/>
            <w:sz w:val="23"/>
            <w:szCs w:val="23"/>
          </w:rPr>
          <w:t xml:space="preserve"> if(minute&gt;59){</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21" w:author="Unknown"/>
          <w:color w:val="0101FF"/>
          <w:sz w:val="23"/>
          <w:szCs w:val="23"/>
        </w:rPr>
      </w:pPr>
      <w:ins w:id="6422" w:author="Unknown">
        <w:r>
          <w:rPr>
            <w:color w:val="0101FF"/>
            <w:sz w:val="23"/>
            <w:szCs w:val="23"/>
          </w:rPr>
          <w:t xml:space="preserve"> minute =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23" w:author="Unknown"/>
          <w:color w:val="0101FF"/>
          <w:sz w:val="23"/>
          <w:szCs w:val="23"/>
        </w:rPr>
      </w:pPr>
      <w:ins w:id="6424" w:author="Unknown">
        <w:r>
          <w:rPr>
            <w:color w:val="0101FF"/>
            <w:sz w:val="23"/>
            <w:szCs w:val="23"/>
          </w:rPr>
          <w:t xml:space="preserve"> ore++;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25" w:author="Unknown"/>
          <w:color w:val="0101FF"/>
          <w:sz w:val="23"/>
          <w:szCs w:val="23"/>
        </w:rPr>
      </w:pPr>
      <w:ins w:id="6426"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27" w:author="Unknown"/>
          <w:color w:val="0101FF"/>
          <w:sz w:val="23"/>
          <w:szCs w:val="23"/>
        </w:rPr>
      </w:pPr>
      <w:ins w:id="6428" w:author="Unknown">
        <w:r>
          <w:rPr>
            <w:color w:val="0101FF"/>
            <w:sz w:val="23"/>
            <w:szCs w:val="23"/>
          </w:rPr>
          <w:t xml:space="preserve"> if(ore&gt;23) ore =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2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0" w:author="Unknown"/>
          <w:color w:val="0101FF"/>
          <w:sz w:val="23"/>
          <w:szCs w:val="23"/>
        </w:rPr>
      </w:pPr>
      <w:ins w:id="6431" w:author="Unknown">
        <w:r>
          <w:rPr>
            <w:color w:val="0101FF"/>
            <w:sz w:val="23"/>
            <w:szCs w:val="23"/>
          </w:rPr>
          <w:t xml:space="preserve"> var output ='&lt;h4&gt;Ora server - '+ore+':'+minute+':'+secunde+'&lt;/h4&gt;';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2" w:author="Unknown"/>
          <w:color w:val="0101FF"/>
          <w:sz w:val="23"/>
          <w:szCs w:val="23"/>
        </w:rPr>
      </w:pPr>
      <w:ins w:id="6433" w:author="Unknown">
        <w:r>
          <w:rPr>
            <w:color w:val="0101FF"/>
            <w:sz w:val="23"/>
            <w:szCs w:val="23"/>
          </w:rPr>
          <w:t xml:space="preserve"> document.getElementById('tag_ora').innerHTML = output;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4" w:author="Unknown"/>
          <w:color w:val="0101FF"/>
          <w:sz w:val="23"/>
          <w:szCs w:val="23"/>
        </w:rPr>
      </w:pPr>
      <w:ins w:id="6435"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7" w:author="Unknown"/>
          <w:color w:val="0101FF"/>
          <w:sz w:val="23"/>
          <w:szCs w:val="23"/>
        </w:rPr>
      </w:pPr>
      <w:ins w:id="6438" w:author="Unknown">
        <w:r>
          <w:rPr>
            <w:color w:val="0101FF"/>
            <w:sz w:val="23"/>
            <w:szCs w:val="23"/>
          </w:rPr>
          <w:t>// Apeleaza functia la fiecare secunda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39" w:author="Unknown"/>
          <w:color w:val="0101FF"/>
          <w:sz w:val="23"/>
          <w:szCs w:val="23"/>
        </w:rPr>
      </w:pPr>
      <w:ins w:id="6440" w:author="Unknown">
        <w:r>
          <w:rPr>
            <w:color w:val="0101FF"/>
            <w:sz w:val="23"/>
            <w:szCs w:val="23"/>
          </w:rPr>
          <w:t>setInterval('ceas()', 1000);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41" w:author="Unknown"/>
          <w:color w:val="0101FF"/>
          <w:sz w:val="23"/>
          <w:szCs w:val="23"/>
        </w:rPr>
      </w:pPr>
      <w:ins w:id="6442" w:author="Unknown">
        <w:r>
          <w:rPr>
            <w:color w:val="0101FF"/>
            <w:sz w:val="23"/>
            <w:szCs w:val="23"/>
          </w:rPr>
          <w:t>&lt;/script&gt;</w:t>
        </w:r>
      </w:ins>
    </w:p>
    <w:p w:rsidR="00CE1D16" w:rsidRDefault="00CE1D16" w:rsidP="00CE1D16">
      <w:pPr>
        <w:shd w:val="clear" w:color="auto" w:fill="FEFEFF"/>
        <w:rPr>
          <w:ins w:id="6443" w:author="Unknown"/>
          <w:rFonts w:ascii="Calibri" w:hAnsi="Calibri"/>
          <w:color w:val="000000"/>
          <w:sz w:val="26"/>
          <w:szCs w:val="26"/>
        </w:rPr>
      </w:pPr>
      <w:ins w:id="6444" w:author="Unknown">
        <w:r>
          <w:rPr>
            <w:rFonts w:ascii="Calibri" w:hAnsi="Calibri"/>
            <w:color w:val="000000"/>
            <w:sz w:val="26"/>
            <w:szCs w:val="26"/>
          </w:rPr>
          <w:t>- Testati singuri pt. a vedea rezultatul.</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6445" w:author="Unknown"/>
          <w:rFonts w:ascii="Calibri" w:hAnsi="Calibri"/>
          <w:color w:val="000000"/>
          <w:spacing w:val="15"/>
          <w:sz w:val="27"/>
          <w:szCs w:val="27"/>
          <w:u w:val="single"/>
        </w:rPr>
      </w:pPr>
      <w:ins w:id="6446" w:author="Unknown">
        <w:r>
          <w:rPr>
            <w:rFonts w:ascii="Calibri" w:hAnsi="Calibri"/>
            <w:color w:val="000000"/>
            <w:spacing w:val="15"/>
            <w:u w:val="single"/>
          </w:rPr>
          <w:t>Afisare date cu JavaScript de la PHP, in functie de o adresa URL</w:t>
        </w:r>
      </w:ins>
    </w:p>
    <w:p w:rsidR="00CE1D16" w:rsidRDefault="00CE1D16" w:rsidP="00CE1D16">
      <w:pPr>
        <w:pStyle w:val="ptxt"/>
        <w:shd w:val="clear" w:color="auto" w:fill="FEFEFF"/>
        <w:spacing w:before="105" w:beforeAutospacing="0" w:after="120" w:afterAutospacing="0"/>
        <w:ind w:left="120" w:firstLine="300"/>
        <w:rPr>
          <w:ins w:id="6447" w:author="Unknown"/>
          <w:rFonts w:ascii="Calibri" w:hAnsi="Calibri"/>
          <w:color w:val="000000"/>
          <w:sz w:val="26"/>
          <w:szCs w:val="26"/>
        </w:rPr>
      </w:pPr>
      <w:ins w:id="6448" w:author="Unknown">
        <w:r>
          <w:rPr>
            <w:rFonts w:ascii="Calibri" w:hAnsi="Calibri"/>
            <w:color w:val="000000"/>
            <w:sz w:val="26"/>
            <w:szCs w:val="26"/>
          </w:rPr>
          <w:t>Ati vazut in site-urile pt. trafic sau afisare banner ca e necesar adaugarea in pagina a unui mic cod JS cu o anume adresa URL la atributul "src".</w:t>
        </w:r>
        <w:r>
          <w:rPr>
            <w:rFonts w:ascii="Calibri" w:hAnsi="Calibri"/>
            <w:color w:val="000000"/>
            <w:sz w:val="26"/>
            <w:szCs w:val="26"/>
          </w:rPr>
          <w:br/>
          <w:t>Acestea folosesc acelasi principiu, de combinare PHP cu JavaScript.</w:t>
        </w:r>
        <w:r>
          <w:rPr>
            <w:rFonts w:ascii="Calibri" w:hAnsi="Calibri"/>
            <w:color w:val="000000"/>
            <w:sz w:val="26"/>
            <w:szCs w:val="26"/>
          </w:rPr>
          <w:br/>
          <w:t>Adresa din codul ce trebuie adaugat in pagina apeleaza un script PHP, acesta preia cu </w:t>
        </w:r>
        <w:r>
          <w:rPr>
            <w:rStyle w:val="sb"/>
            <w:rFonts w:ascii="Calibri" w:hAnsi="Calibri"/>
            <w:b/>
            <w:bCs/>
            <w:color w:val="000000"/>
            <w:sz w:val="26"/>
            <w:szCs w:val="26"/>
          </w:rPr>
          <w:t>$_GET</w:t>
        </w:r>
        <w:r>
          <w:rPr>
            <w:rFonts w:ascii="Calibri" w:hAnsi="Calibri"/>
            <w:color w:val="000000"/>
            <w:sz w:val="26"/>
            <w:szCs w:val="26"/>
          </w:rPr>
          <w:t> parametri din adresa URL primita si in functie de acestia prelucreaza datele pe server si construieste pentru returnarea rezultatului un cod JavaScript si HTML (</w:t>
        </w:r>
        <w:r>
          <w:rPr>
            <w:rStyle w:val="si"/>
            <w:rFonts w:ascii="Calibri" w:hAnsi="Calibri"/>
            <w:i/>
            <w:iCs/>
            <w:color w:val="000000"/>
            <w:sz w:val="26"/>
            <w:szCs w:val="26"/>
          </w:rPr>
          <w:t>fara tagul &lt;script&gt;</w:t>
        </w:r>
        <w:r>
          <w:rPr>
            <w:rFonts w:ascii="Calibri" w:hAnsi="Calibri"/>
            <w:color w:val="000000"/>
            <w:sz w:val="26"/>
            <w:szCs w:val="26"/>
          </w:rPr>
          <w:t>) care va determina afisarea in pagina (cu </w:t>
        </w:r>
        <w:r>
          <w:rPr>
            <w:rStyle w:val="sb"/>
            <w:rFonts w:ascii="Calibri" w:hAnsi="Calibri"/>
            <w:b/>
            <w:bCs/>
            <w:color w:val="000000"/>
            <w:sz w:val="26"/>
            <w:szCs w:val="26"/>
          </w:rPr>
          <w:t>document.write</w:t>
        </w:r>
        <w:r>
          <w:rPr>
            <w:rFonts w:ascii="Calibri" w:hAnsi="Calibri"/>
            <w:color w:val="000000"/>
            <w:sz w:val="26"/>
            <w:szCs w:val="26"/>
          </w:rPr>
          <w:t>, sau </w:t>
        </w:r>
        <w:r>
          <w:rPr>
            <w:rStyle w:val="sb"/>
            <w:rFonts w:ascii="Calibri" w:hAnsi="Calibri"/>
            <w:b/>
            <w:bCs/>
            <w:color w:val="000000"/>
            <w:sz w:val="26"/>
            <w:szCs w:val="26"/>
          </w:rPr>
          <w:t>innerHTML</w:t>
        </w:r>
        <w:r>
          <w:rPr>
            <w:rFonts w:ascii="Calibri" w:hAnsi="Calibri"/>
            <w:color w:val="000000"/>
            <w:sz w:val="26"/>
            <w:szCs w:val="26"/>
          </w:rPr>
          <w:t> intr-un anume tag) a unui cod HTML pt. banner, trafic, top, ... etc.</w:t>
        </w:r>
        <w:r>
          <w:rPr>
            <w:rFonts w:ascii="Calibri" w:hAnsi="Calibri"/>
            <w:color w:val="000000"/>
            <w:sz w:val="26"/>
            <w:szCs w:val="26"/>
          </w:rPr>
          <w:br/>
          <w:t>Ca sa intelegeti mai bine, experimentati urmatorul exemplu:</w:t>
        </w:r>
        <w:r>
          <w:rPr>
            <w:rFonts w:ascii="Calibri" w:hAnsi="Calibri"/>
            <w:color w:val="000000"/>
            <w:sz w:val="26"/>
            <w:szCs w:val="26"/>
          </w:rPr>
          <w:br/>
        </w:r>
        <w:r>
          <w:rPr>
            <w:rFonts w:ascii="Calibri" w:hAnsi="Calibri"/>
            <w:color w:val="000000"/>
            <w:sz w:val="26"/>
            <w:szCs w:val="26"/>
          </w:rPr>
          <w:br/>
          <w:t>1. Creati pe server un fisier php, cu denumirea "phpjs_test.php", si adaugati urmatorul cod: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49" w:author="Unknown"/>
          <w:color w:val="0101FF"/>
          <w:sz w:val="23"/>
          <w:szCs w:val="23"/>
        </w:rPr>
      </w:pPr>
      <w:ins w:id="6450" w:author="Unknown">
        <w:r>
          <w:rPr>
            <w:color w:val="0101FF"/>
            <w:sz w:val="23"/>
            <w:szCs w:val="23"/>
          </w:rPr>
          <w:t>&lt;?php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51" w:author="Unknown"/>
          <w:color w:val="0101FF"/>
          <w:sz w:val="23"/>
          <w:szCs w:val="23"/>
        </w:rPr>
      </w:pPr>
      <w:ins w:id="6452" w:author="Unknown">
        <w:r>
          <w:rPr>
            <w:color w:val="0101FF"/>
            <w:sz w:val="23"/>
            <w:szCs w:val="23"/>
          </w:rPr>
          <w:t>// Exemplu test, de la https://marplo.net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53" w:author="Unknown"/>
          <w:color w:val="0101FF"/>
          <w:sz w:val="23"/>
          <w:szCs w:val="23"/>
        </w:rPr>
      </w:pPr>
      <w:ins w:id="6454" w:author="Unknown">
        <w:r>
          <w:rPr>
            <w:color w:val="0101FF"/>
            <w:sz w:val="23"/>
            <w:szCs w:val="23"/>
          </w:rPr>
          <w:t>// Creaza o un array cu denumiri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55" w:author="Unknown"/>
          <w:color w:val="0101FF"/>
          <w:sz w:val="23"/>
          <w:szCs w:val="23"/>
        </w:rPr>
      </w:pPr>
      <w:ins w:id="6456" w:author="Unknown">
        <w:r>
          <w:rPr>
            <w:color w:val="0101FF"/>
            <w:sz w:val="23"/>
            <w:szCs w:val="23"/>
          </w:rPr>
          <w:t>$ids =[1=&gt;'php-mysql', 2=&gt;'javascript', 3=&gt;'html'];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5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58" w:author="Unknown"/>
          <w:color w:val="0101FF"/>
          <w:sz w:val="23"/>
          <w:szCs w:val="23"/>
        </w:rPr>
      </w:pPr>
      <w:ins w:id="6459" w:author="Unknown">
        <w:r>
          <w:rPr>
            <w:color w:val="0101FF"/>
            <w:sz w:val="23"/>
            <w:szCs w:val="23"/>
          </w:rPr>
          <w:t>// Preia id-ul de la adresa URL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60" w:author="Unknown"/>
          <w:color w:val="0101FF"/>
          <w:sz w:val="23"/>
          <w:szCs w:val="23"/>
        </w:rPr>
      </w:pPr>
      <w:ins w:id="6461" w:author="Unknown">
        <w:r>
          <w:rPr>
            <w:color w:val="0101FF"/>
            <w:sz w:val="23"/>
            <w:szCs w:val="23"/>
          </w:rPr>
          <w:t>// Va returna cu echo un link (cu denumirea asociata din array) intr-un cod specific JavaScript (document.write)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62" w:author="Unknown"/>
          <w:color w:val="0101FF"/>
          <w:sz w:val="23"/>
          <w:szCs w:val="23"/>
        </w:rPr>
      </w:pPr>
      <w:ins w:id="6463" w:author="Unknown">
        <w:r>
          <w:rPr>
            <w:color w:val="0101FF"/>
            <w:sz w:val="23"/>
            <w:szCs w:val="23"/>
          </w:rPr>
          <w:t>if(isset($_GET['id'])){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64" w:author="Unknown"/>
          <w:color w:val="0101FF"/>
          <w:sz w:val="23"/>
          <w:szCs w:val="23"/>
        </w:rPr>
      </w:pPr>
      <w:ins w:id="6465" w:author="Unknown">
        <w:r>
          <w:rPr>
            <w:color w:val="0101FF"/>
            <w:sz w:val="23"/>
            <w:szCs w:val="23"/>
          </w:rPr>
          <w:t xml:space="preserve"> if($sir = $ids[$_GET['id']]){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66" w:author="Unknown"/>
          <w:color w:val="0101FF"/>
          <w:sz w:val="23"/>
          <w:szCs w:val="23"/>
        </w:rPr>
      </w:pPr>
      <w:ins w:id="6467" w:author="Unknown">
        <w:r>
          <w:rPr>
            <w:color w:val="0101FF"/>
            <w:sz w:val="23"/>
            <w:szCs w:val="23"/>
          </w:rPr>
          <w:t xml:space="preserve"> // Va determina afisarea unui link in pagina apelanta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68" w:author="Unknown"/>
          <w:color w:val="0101FF"/>
          <w:sz w:val="23"/>
          <w:szCs w:val="23"/>
        </w:rPr>
      </w:pPr>
      <w:ins w:id="6469" w:author="Unknown">
        <w:r>
          <w:rPr>
            <w:color w:val="0101FF"/>
            <w:sz w:val="23"/>
            <w:szCs w:val="23"/>
          </w:rPr>
          <w:t xml:space="preserve"> echo 'document.write("&lt;a href=\'https://marplo.net/'. $sir. '\'&gt;Curs '. $sir. '&lt;/a&gt;");';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70" w:author="Unknown"/>
          <w:color w:val="0101FF"/>
          <w:sz w:val="23"/>
          <w:szCs w:val="23"/>
        </w:rPr>
      </w:pPr>
      <w:ins w:id="647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72" w:author="Unknown"/>
          <w:color w:val="0101FF"/>
          <w:sz w:val="23"/>
          <w:szCs w:val="23"/>
        </w:rPr>
      </w:pPr>
      <w:ins w:id="647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74" w:author="Unknown"/>
          <w:color w:val="0101FF"/>
          <w:sz w:val="23"/>
          <w:szCs w:val="23"/>
        </w:rPr>
      </w:pPr>
      <w:ins w:id="6475" w:author="Unknown">
        <w:r>
          <w:rPr>
            <w:color w:val="0101FF"/>
            <w:sz w:val="23"/>
            <w:szCs w:val="23"/>
          </w:rPr>
          <w:t>?&gt;</w:t>
        </w:r>
      </w:ins>
    </w:p>
    <w:p w:rsidR="00CE1D16" w:rsidRDefault="00CE1D16" w:rsidP="00CE1D16">
      <w:pPr>
        <w:shd w:val="clear" w:color="auto" w:fill="FEFEFF"/>
        <w:rPr>
          <w:ins w:id="6476" w:author="Unknown"/>
          <w:rFonts w:ascii="Calibri" w:hAnsi="Calibri"/>
          <w:color w:val="000000"/>
          <w:sz w:val="26"/>
          <w:szCs w:val="26"/>
        </w:rPr>
      </w:pPr>
      <w:ins w:id="6477" w:author="Unknown">
        <w:r>
          <w:rPr>
            <w:rFonts w:ascii="Calibri" w:hAnsi="Calibri"/>
            <w:color w:val="000000"/>
            <w:sz w:val="26"/>
            <w:szCs w:val="26"/>
          </w:rPr>
          <w:br/>
          <w:t>2. In acelasi director de pe server creati un fisier html (ex. "test_jsphp.html") in care adaugati urmatorul cod: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478" w:author="Unknown"/>
          <w:color w:val="0101FF"/>
          <w:sz w:val="23"/>
          <w:szCs w:val="23"/>
        </w:rPr>
      </w:pPr>
      <w:ins w:id="6479" w:author="Unknown">
        <w:r>
          <w:rPr>
            <w:color w:val="0101FF"/>
            <w:sz w:val="23"/>
            <w:szCs w:val="23"/>
          </w:rPr>
          <w:t>&lt;script src='phpjs_test.php?id=2'&gt;&lt;/script&gt;</w:t>
        </w:r>
      </w:ins>
    </w:p>
    <w:p w:rsidR="00CE1D16" w:rsidRDefault="00CE1D16" w:rsidP="00CE1D16">
      <w:pPr>
        <w:shd w:val="clear" w:color="auto" w:fill="FEFEFF"/>
        <w:rPr>
          <w:ins w:id="6480" w:author="Unknown"/>
          <w:rFonts w:ascii="Calibri" w:hAnsi="Calibri"/>
          <w:color w:val="000000"/>
          <w:sz w:val="26"/>
          <w:szCs w:val="26"/>
        </w:rPr>
      </w:pPr>
      <w:ins w:id="6481" w:author="Unknown">
        <w:r>
          <w:rPr>
            <w:rFonts w:ascii="Calibri" w:hAnsi="Calibri"/>
            <w:color w:val="000000"/>
            <w:sz w:val="26"/>
            <w:szCs w:val="26"/>
          </w:rPr>
          <w:lastRenderedPageBreak/>
          <w:br/>
          <w:t>- Apelati acest fisier html de pe server. Rezultatul va fi afisarea (</w:t>
        </w:r>
        <w:r>
          <w:rPr>
            <w:rStyle w:val="si"/>
            <w:rFonts w:ascii="Calibri" w:hAnsi="Calibri"/>
            <w:i/>
            <w:iCs/>
            <w:color w:val="000000"/>
            <w:sz w:val="26"/>
            <w:szCs w:val="26"/>
          </w:rPr>
          <w:t>determinata de "document.write()"</w:t>
        </w:r>
        <w:r>
          <w:rPr>
            <w:rFonts w:ascii="Calibri" w:hAnsi="Calibri"/>
            <w:color w:val="000000"/>
            <w:sz w:val="26"/>
            <w:szCs w:val="26"/>
          </w:rPr>
          <w:t>) in pagina a unui link ce a fost definit in scriptul php in functie de 'id' din adresa de la "src".</w:t>
        </w:r>
        <w:r>
          <w:rPr>
            <w:rFonts w:ascii="Calibri" w:hAnsi="Calibri"/>
            <w:color w:val="000000"/>
            <w:sz w:val="26"/>
            <w:szCs w:val="26"/>
          </w:rPr>
          <w:br/>
        </w:r>
        <w:r>
          <w:rPr>
            <w:rFonts w:ascii="Calibri" w:hAnsi="Calibri"/>
            <w:color w:val="000000"/>
            <w:sz w:val="26"/>
            <w:szCs w:val="26"/>
          </w:rPr>
          <w:br/>
          <w:t>Similar se pot determina spre afisare banere sau orice altceva construit cu html in interiorul comezii "document.write()".</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classList - Lucru cu clase css</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381"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82"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83"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84"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85"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86"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87"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88"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389"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390"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68" type="#_x0000_t75" style="width:1in;height:1in" o:ole="">
            <v:imagedata r:id="rId17" o:title=""/>
          </v:shape>
          <w:control r:id="rId391" w:name="DefaultOcxName33" w:shapeid="_x0000_i1168"/>
        </w:object>
      </w:r>
    </w:p>
    <w:p w:rsidR="00CE1D16" w:rsidRDefault="00CE1D16" w:rsidP="00CE1D16">
      <w:pPr>
        <w:pStyle w:val="z-BottomofForm"/>
      </w:pPr>
      <w:r>
        <w:t>Bottom of Form</w:t>
      </w:r>
    </w:p>
    <w:p w:rsidR="00CE1D16" w:rsidRDefault="00CE1D16" w:rsidP="00CE1D16">
      <w:pPr>
        <w:pStyle w:val="ptxt"/>
        <w:shd w:val="clear" w:color="auto" w:fill="FEFEFF"/>
        <w:spacing w:before="105" w:beforeAutospacing="0" w:after="120" w:afterAutospacing="0"/>
        <w:ind w:left="120" w:firstLine="300"/>
        <w:rPr>
          <w:ins w:id="6482" w:author="Unknown"/>
          <w:rFonts w:ascii="Calibri" w:hAnsi="Calibri"/>
          <w:color w:val="000000"/>
          <w:sz w:val="26"/>
          <w:szCs w:val="26"/>
        </w:rPr>
      </w:pPr>
      <w:ins w:id="6483" w:author="Unknown">
        <w:r>
          <w:rPr>
            <w:rStyle w:val="Strong"/>
            <w:rFonts w:ascii="Calibri" w:hAnsi="Calibri"/>
            <w:color w:val="000000"/>
            <w:sz w:val="26"/>
            <w:szCs w:val="26"/>
          </w:rPr>
          <w:t>classList</w:t>
        </w:r>
        <w:r>
          <w:rPr>
            <w:rFonts w:ascii="Calibri" w:hAnsi="Calibri"/>
            <w:color w:val="000000"/>
            <w:sz w:val="26"/>
            <w:szCs w:val="26"/>
          </w:rPr>
          <w:t> e o proprietate JavaScript prin case se poate lucra cu clase CSS la elementele HTML, utila pentru a adauga, elimina, inlocui si comuta clase CSS la elemente HTML. Contine un obiect-lista a atributului </w:t>
        </w:r>
        <w:r>
          <w:rPr>
            <w:rStyle w:val="HTMLCode"/>
            <w:color w:val="000000"/>
          </w:rPr>
          <w:t>class</w:t>
        </w:r>
        <w:r>
          <w:rPr>
            <w:rFonts w:ascii="Calibri" w:hAnsi="Calibri"/>
            <w:color w:val="000000"/>
            <w:sz w:val="26"/>
            <w:szCs w:val="26"/>
          </w:rPr>
          <w:t>.</w:t>
        </w:r>
        <w:r>
          <w:rPr>
            <w:rFonts w:ascii="Calibri" w:hAnsi="Calibri"/>
            <w:color w:val="000000"/>
            <w:sz w:val="26"/>
            <w:szCs w:val="26"/>
          </w:rPr>
          <w:br/>
          <w:t>Sintaxa:</w:t>
        </w:r>
      </w:ins>
    </w:p>
    <w:p w:rsidR="00CE1D16" w:rsidRDefault="00CE1D16" w:rsidP="00CE1D16">
      <w:pPr>
        <w:shd w:val="clear" w:color="auto" w:fill="F0FEF1"/>
        <w:rPr>
          <w:ins w:id="6484" w:author="Unknown"/>
          <w:rFonts w:ascii="Calibri" w:hAnsi="Calibri"/>
          <w:b/>
          <w:bCs/>
          <w:color w:val="000000"/>
          <w:sz w:val="24"/>
          <w:szCs w:val="24"/>
        </w:rPr>
      </w:pPr>
      <w:ins w:id="6485" w:author="Unknown">
        <w:r>
          <w:rPr>
            <w:rFonts w:ascii="Calibri" w:hAnsi="Calibri"/>
            <w:b/>
            <w:bCs/>
            <w:color w:val="000000"/>
          </w:rPr>
          <w:t>element.classList</w:t>
        </w:r>
      </w:ins>
    </w:p>
    <w:p w:rsidR="00CE1D16" w:rsidRDefault="00CE1D16" w:rsidP="00CE1D16">
      <w:pPr>
        <w:shd w:val="clear" w:color="auto" w:fill="FEFEFF"/>
        <w:spacing w:after="260"/>
        <w:rPr>
          <w:ins w:id="6486" w:author="Unknown"/>
          <w:rFonts w:ascii="Calibri" w:hAnsi="Calibri"/>
          <w:color w:val="000000"/>
          <w:sz w:val="26"/>
          <w:szCs w:val="26"/>
        </w:rPr>
      </w:pPr>
      <w:ins w:id="6487" w:author="Unknown">
        <w:r>
          <w:rPr>
            <w:rFonts w:ascii="Calibri" w:hAnsi="Calibri"/>
            <w:color w:val="000000"/>
            <w:sz w:val="26"/>
            <w:szCs w:val="26"/>
          </w:rPr>
          <w:t>- Daca atributul 'class' nu e setat, sau e gol, codul: </w:t>
        </w:r>
        <w:r>
          <w:rPr>
            <w:rStyle w:val="HTMLCode"/>
            <w:rFonts w:eastAsiaTheme="minorHAnsi"/>
            <w:b/>
            <w:bCs/>
            <w:color w:val="0000EE"/>
          </w:rPr>
          <w:t>element.classList.length</w:t>
        </w:r>
        <w:r>
          <w:rPr>
            <w:rFonts w:ascii="Calibri" w:hAnsi="Calibri"/>
            <w:color w:val="000000"/>
            <w:sz w:val="26"/>
            <w:szCs w:val="26"/>
          </w:rPr>
          <w:t> returneaza 0.</w:t>
        </w:r>
      </w:ins>
    </w:p>
    <w:p w:rsidR="00CE1D16" w:rsidRDefault="00CE1D16" w:rsidP="00CE1D16">
      <w:pPr>
        <w:pStyle w:val="Heading2"/>
        <w:shd w:val="clear" w:color="auto" w:fill="FEFEFF"/>
        <w:spacing w:before="180" w:beforeAutospacing="0" w:after="135" w:afterAutospacing="0"/>
        <w:ind w:left="300"/>
        <w:rPr>
          <w:ins w:id="6488" w:author="Unknown"/>
          <w:rFonts w:ascii="Calibri" w:hAnsi="Calibri"/>
          <w:color w:val="000000"/>
          <w:spacing w:val="15"/>
          <w:sz w:val="27"/>
          <w:szCs w:val="27"/>
          <w:u w:val="single"/>
        </w:rPr>
      </w:pPr>
      <w:ins w:id="6489" w:author="Unknown">
        <w:r>
          <w:rPr>
            <w:rFonts w:ascii="Calibri" w:hAnsi="Calibri"/>
            <w:color w:val="000000"/>
            <w:spacing w:val="15"/>
            <w:sz w:val="27"/>
            <w:szCs w:val="27"/>
            <w:u w:val="single"/>
          </w:rPr>
          <w:t>Metode classList</w:t>
        </w:r>
      </w:ins>
    </w:p>
    <w:p w:rsidR="00CE1D16" w:rsidRDefault="00CE1D16" w:rsidP="00CE1D16">
      <w:pPr>
        <w:pStyle w:val="ptxt"/>
        <w:shd w:val="clear" w:color="auto" w:fill="FEFEFF"/>
        <w:spacing w:before="105" w:beforeAutospacing="0" w:after="120" w:afterAutospacing="0"/>
        <w:ind w:left="120" w:firstLine="300"/>
        <w:rPr>
          <w:ins w:id="6490" w:author="Unknown"/>
          <w:rFonts w:ascii="Calibri" w:hAnsi="Calibri"/>
          <w:color w:val="000000"/>
          <w:sz w:val="26"/>
          <w:szCs w:val="26"/>
        </w:rPr>
      </w:pPr>
      <w:ins w:id="6491" w:author="Unknown">
        <w:r>
          <w:rPr>
            <w:rFonts w:ascii="Calibri" w:hAnsi="Calibri"/>
            <w:color w:val="000000"/>
            <w:sz w:val="26"/>
            <w:szCs w:val="26"/>
          </w:rPr>
          <w:t>Obiectul continut de proprietatea </w:t>
        </w:r>
        <w:r>
          <w:rPr>
            <w:rStyle w:val="HTMLCode"/>
            <w:color w:val="000000"/>
          </w:rPr>
          <w:t>classList</w:t>
        </w:r>
        <w:r>
          <w:rPr>
            <w:rFonts w:ascii="Calibri" w:hAnsi="Calibri"/>
            <w:color w:val="000000"/>
            <w:sz w:val="26"/>
            <w:szCs w:val="26"/>
          </w:rPr>
          <w:t> are aceste metode:</w:t>
        </w:r>
      </w:ins>
    </w:p>
    <w:p w:rsidR="00CE1D16" w:rsidRDefault="00CE1D16" w:rsidP="00CE1D16">
      <w:pPr>
        <w:numPr>
          <w:ilvl w:val="0"/>
          <w:numId w:val="56"/>
        </w:numPr>
        <w:shd w:val="clear" w:color="auto" w:fill="FEFEFF"/>
        <w:spacing w:before="100" w:beforeAutospacing="1" w:after="100" w:afterAutospacing="1" w:line="319" w:lineRule="atLeast"/>
        <w:ind w:left="525"/>
        <w:rPr>
          <w:ins w:id="6492" w:author="Unknown"/>
          <w:rFonts w:ascii="Calibri" w:hAnsi="Calibri"/>
          <w:color w:val="000000"/>
          <w:sz w:val="26"/>
          <w:szCs w:val="26"/>
        </w:rPr>
      </w:pPr>
      <w:ins w:id="6493" w:author="Unknown">
        <w:r>
          <w:rPr>
            <w:rStyle w:val="HTMLCode"/>
            <w:rFonts w:eastAsiaTheme="minorHAnsi"/>
            <w:b/>
            <w:bCs/>
            <w:color w:val="0000EE"/>
          </w:rPr>
          <w:t>add(class1, class2, ..)</w:t>
        </w:r>
        <w:r>
          <w:rPr>
            <w:rFonts w:ascii="Calibri" w:hAnsi="Calibri"/>
            <w:color w:val="000000"/>
            <w:sz w:val="26"/>
            <w:szCs w:val="26"/>
          </w:rPr>
          <w:t> - adauga unul sau mai multe clase la un element. Daca clasa specificata exista deja, nu va fi adaugata.</w:t>
        </w:r>
      </w:ins>
    </w:p>
    <w:p w:rsidR="00CE1D16" w:rsidRDefault="00CE1D16" w:rsidP="00CE1D16">
      <w:pPr>
        <w:numPr>
          <w:ilvl w:val="0"/>
          <w:numId w:val="56"/>
        </w:numPr>
        <w:shd w:val="clear" w:color="auto" w:fill="FEFEFF"/>
        <w:spacing w:before="100" w:beforeAutospacing="1" w:after="100" w:afterAutospacing="1" w:line="319" w:lineRule="atLeast"/>
        <w:ind w:left="525"/>
        <w:rPr>
          <w:ins w:id="6494" w:author="Unknown"/>
          <w:rFonts w:ascii="Calibri" w:hAnsi="Calibri"/>
          <w:color w:val="000000"/>
          <w:sz w:val="26"/>
          <w:szCs w:val="26"/>
        </w:rPr>
      </w:pPr>
      <w:ins w:id="6495" w:author="Unknown">
        <w:r>
          <w:rPr>
            <w:rStyle w:val="HTMLCode"/>
            <w:rFonts w:eastAsiaTheme="minorHAnsi"/>
            <w:b/>
            <w:bCs/>
            <w:color w:val="0000EE"/>
          </w:rPr>
          <w:t>contains(class)</w:t>
        </w:r>
        <w:r>
          <w:rPr>
            <w:rFonts w:ascii="Calibri" w:hAnsi="Calibri"/>
            <w:color w:val="000000"/>
            <w:sz w:val="26"/>
            <w:szCs w:val="26"/>
          </w:rPr>
          <w:t> - Pentru a verifica daca un element contine sau nu o anumita clasa css. Returneaza True daca elementul contine numele de clasa specificat; altfel, False.</w:t>
        </w:r>
      </w:ins>
    </w:p>
    <w:p w:rsidR="00CE1D16" w:rsidRDefault="00CE1D16" w:rsidP="00CE1D16">
      <w:pPr>
        <w:numPr>
          <w:ilvl w:val="0"/>
          <w:numId w:val="56"/>
        </w:numPr>
        <w:shd w:val="clear" w:color="auto" w:fill="FEFEFF"/>
        <w:spacing w:before="100" w:beforeAutospacing="1" w:after="100" w:afterAutospacing="1" w:line="319" w:lineRule="atLeast"/>
        <w:ind w:left="525"/>
        <w:rPr>
          <w:ins w:id="6496" w:author="Unknown"/>
          <w:rFonts w:ascii="Calibri" w:hAnsi="Calibri"/>
          <w:color w:val="000000"/>
          <w:sz w:val="26"/>
          <w:szCs w:val="26"/>
        </w:rPr>
      </w:pPr>
      <w:ins w:id="6497" w:author="Unknown">
        <w:r>
          <w:rPr>
            <w:rStyle w:val="HTMLCode"/>
            <w:rFonts w:eastAsiaTheme="minorHAnsi"/>
            <w:b/>
            <w:bCs/>
            <w:color w:val="0000EE"/>
          </w:rPr>
          <w:t>item(index)</w:t>
        </w:r>
        <w:r>
          <w:rPr>
            <w:rFonts w:ascii="Calibri" w:hAnsi="Calibri"/>
            <w:color w:val="000000"/>
            <w:sz w:val="26"/>
            <w:szCs w:val="26"/>
          </w:rPr>
          <w:t> - returneaza numele clasei cu numarul de index specificat (indexul incepe de la 0) sau Null daca indicele specificat este in afara intervalului.</w:t>
        </w:r>
      </w:ins>
    </w:p>
    <w:p w:rsidR="00CE1D16" w:rsidRDefault="00CE1D16" w:rsidP="00CE1D16">
      <w:pPr>
        <w:numPr>
          <w:ilvl w:val="0"/>
          <w:numId w:val="56"/>
        </w:numPr>
        <w:shd w:val="clear" w:color="auto" w:fill="FEFEFF"/>
        <w:spacing w:before="100" w:beforeAutospacing="1" w:after="100" w:afterAutospacing="1" w:line="319" w:lineRule="atLeast"/>
        <w:ind w:left="525"/>
        <w:rPr>
          <w:ins w:id="6498" w:author="Unknown"/>
          <w:rFonts w:ascii="Calibri" w:hAnsi="Calibri"/>
          <w:color w:val="000000"/>
          <w:sz w:val="26"/>
          <w:szCs w:val="26"/>
        </w:rPr>
      </w:pPr>
      <w:ins w:id="6499" w:author="Unknown">
        <w:r>
          <w:rPr>
            <w:rStyle w:val="HTMLCode"/>
            <w:rFonts w:eastAsiaTheme="minorHAnsi"/>
            <w:b/>
            <w:bCs/>
            <w:color w:val="0000EE"/>
          </w:rPr>
          <w:t>remove(class1, class2, ..)</w:t>
        </w:r>
        <w:r>
          <w:rPr>
            <w:rFonts w:ascii="Calibri" w:hAnsi="Calibri"/>
            <w:color w:val="000000"/>
            <w:sz w:val="26"/>
            <w:szCs w:val="26"/>
          </w:rPr>
          <w:t> - elimina unul sau mai multe clase css dintr-un element.</w:t>
        </w:r>
      </w:ins>
    </w:p>
    <w:p w:rsidR="00CE1D16" w:rsidRDefault="00CE1D16" w:rsidP="00CE1D16">
      <w:pPr>
        <w:numPr>
          <w:ilvl w:val="0"/>
          <w:numId w:val="56"/>
        </w:numPr>
        <w:shd w:val="clear" w:color="auto" w:fill="FEFEFF"/>
        <w:spacing w:before="100" w:beforeAutospacing="1" w:after="100" w:afterAutospacing="1" w:line="319" w:lineRule="atLeast"/>
        <w:ind w:left="525"/>
        <w:rPr>
          <w:ins w:id="6500" w:author="Unknown"/>
          <w:rFonts w:ascii="Calibri" w:hAnsi="Calibri"/>
          <w:color w:val="000000"/>
          <w:sz w:val="26"/>
          <w:szCs w:val="26"/>
        </w:rPr>
      </w:pPr>
      <w:ins w:id="6501" w:author="Unknown">
        <w:r>
          <w:rPr>
            <w:rStyle w:val="HTMLCode"/>
            <w:rFonts w:eastAsiaTheme="minorHAnsi"/>
            <w:b/>
            <w:bCs/>
            <w:color w:val="0000EE"/>
          </w:rPr>
          <w:t>replace(oldClass, newClass)</w:t>
        </w:r>
        <w:r>
          <w:rPr>
            <w:rFonts w:ascii="Calibri" w:hAnsi="Calibri"/>
            <w:color w:val="000000"/>
            <w:sz w:val="26"/>
            <w:szCs w:val="26"/>
          </w:rPr>
          <w:t> - inlocuieste o clasa existenta cu alta noua.</w:t>
        </w:r>
      </w:ins>
    </w:p>
    <w:p w:rsidR="00CE1D16" w:rsidRDefault="00CE1D16" w:rsidP="00CE1D16">
      <w:pPr>
        <w:numPr>
          <w:ilvl w:val="0"/>
          <w:numId w:val="56"/>
        </w:numPr>
        <w:shd w:val="clear" w:color="auto" w:fill="FEFEFF"/>
        <w:spacing w:before="100" w:beforeAutospacing="1" w:after="100" w:afterAutospacing="1" w:line="319" w:lineRule="atLeast"/>
        <w:ind w:left="525"/>
        <w:rPr>
          <w:ins w:id="6502" w:author="Unknown"/>
          <w:rFonts w:ascii="Calibri" w:hAnsi="Calibri"/>
          <w:color w:val="000000"/>
          <w:sz w:val="26"/>
          <w:szCs w:val="26"/>
        </w:rPr>
      </w:pPr>
      <w:ins w:id="6503" w:author="Unknown">
        <w:r>
          <w:rPr>
            <w:rStyle w:val="HTMLCode"/>
            <w:rFonts w:eastAsiaTheme="minorHAnsi"/>
            <w:b/>
            <w:bCs/>
            <w:color w:val="0000EE"/>
          </w:rPr>
          <w:lastRenderedPageBreak/>
          <w:t>toggle(class, [true|false])</w:t>
        </w:r>
        <w:r>
          <w:rPr>
            <w:rFonts w:ascii="Calibri" w:hAnsi="Calibri"/>
            <w:color w:val="000000"/>
            <w:sz w:val="26"/>
            <w:szCs w:val="26"/>
          </w:rPr>
          <w:t> - Cand e adaugat un singur argument, comuta acea clasa. Daca exista deja, </w:t>
        </w:r>
        <w:r>
          <w:rPr>
            <w:rStyle w:val="sbi"/>
            <w:rFonts w:ascii="Calibri" w:hAnsi="Calibri"/>
            <w:b/>
            <w:bCs/>
            <w:i/>
            <w:iCs/>
            <w:color w:val="000000"/>
            <w:sz w:val="26"/>
            <w:szCs w:val="26"/>
          </w:rPr>
          <w:t>o sterge si returneaza false</w:t>
        </w:r>
        <w:r>
          <w:rPr>
            <w:rFonts w:ascii="Calibri" w:hAnsi="Calibri"/>
            <w:color w:val="000000"/>
            <w:sz w:val="26"/>
            <w:szCs w:val="26"/>
          </w:rPr>
          <w:t>, daca nu exista, </w:t>
        </w:r>
        <w:r>
          <w:rPr>
            <w:rStyle w:val="sbi"/>
            <w:rFonts w:ascii="Calibri" w:hAnsi="Calibri"/>
            <w:b/>
            <w:bCs/>
            <w:i/>
            <w:iCs/>
            <w:color w:val="000000"/>
            <w:sz w:val="26"/>
            <w:szCs w:val="26"/>
          </w:rPr>
          <w:t>o adauga si returneaza true</w:t>
        </w:r>
        <w:r>
          <w:rPr>
            <w:rFonts w:ascii="Calibri" w:hAnsi="Calibri"/>
            <w:color w:val="000000"/>
            <w:sz w:val="26"/>
            <w:szCs w:val="26"/>
          </w:rPr>
          <w:t>.</w:t>
        </w:r>
        <w:r>
          <w:rPr>
            <w:rFonts w:ascii="Calibri" w:hAnsi="Calibri"/>
            <w:color w:val="000000"/>
            <w:sz w:val="26"/>
            <w:szCs w:val="26"/>
          </w:rPr>
          <w:br/>
          <w:t>Al doilea parametru e optional (true sau false) forteaza clasa sa fie adaugata sau eliminata, indiferent daca aceasta exista deja sau nu.</w:t>
        </w:r>
        <w:r>
          <w:rPr>
            <w:rFonts w:ascii="Calibri" w:hAnsi="Calibri"/>
            <w:color w:val="000000"/>
            <w:sz w:val="26"/>
            <w:szCs w:val="26"/>
          </w:rPr>
          <w:br/>
          <w:t>De exemplu:</w:t>
        </w:r>
        <w:r>
          <w:rPr>
            <w:rFonts w:ascii="Calibri" w:hAnsi="Calibri"/>
            <w:color w:val="000000"/>
            <w:sz w:val="26"/>
            <w:szCs w:val="26"/>
          </w:rPr>
          <w:br/>
          <w:t>- Elimina o 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6504" w:author="Unknown"/>
          <w:color w:val="0101FF"/>
          <w:sz w:val="23"/>
          <w:szCs w:val="23"/>
        </w:rPr>
      </w:pPr>
      <w:ins w:id="6505" w:author="Unknown">
        <w:r>
          <w:rPr>
            <w:color w:val="0101FF"/>
            <w:sz w:val="23"/>
            <w:szCs w:val="23"/>
          </w:rPr>
          <w:t>element.classList.toggle('classToRemove', false);</w:t>
        </w:r>
      </w:ins>
    </w:p>
    <w:p w:rsidR="00CE1D16" w:rsidRDefault="00CE1D16" w:rsidP="00CE1D16">
      <w:pPr>
        <w:shd w:val="clear" w:color="auto" w:fill="FEFEFF"/>
        <w:spacing w:beforeAutospacing="1" w:afterAutospacing="1" w:line="319" w:lineRule="atLeast"/>
        <w:ind w:left="525"/>
        <w:rPr>
          <w:ins w:id="6506" w:author="Unknown"/>
          <w:rFonts w:ascii="Calibri" w:hAnsi="Calibri"/>
          <w:color w:val="000000"/>
          <w:sz w:val="26"/>
          <w:szCs w:val="26"/>
        </w:rPr>
      </w:pPr>
      <w:ins w:id="6507" w:author="Unknown">
        <w:r>
          <w:rPr>
            <w:rFonts w:ascii="Calibri" w:hAnsi="Calibri"/>
            <w:color w:val="000000"/>
            <w:sz w:val="26"/>
            <w:szCs w:val="26"/>
          </w:rPr>
          <w:t>- Adauga o 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ins w:id="6508" w:author="Unknown"/>
          <w:color w:val="0101FF"/>
          <w:sz w:val="23"/>
          <w:szCs w:val="23"/>
        </w:rPr>
      </w:pPr>
      <w:ins w:id="6509" w:author="Unknown">
        <w:r>
          <w:rPr>
            <w:color w:val="0101FF"/>
            <w:sz w:val="23"/>
            <w:szCs w:val="23"/>
          </w:rPr>
          <w:t>element.classList.toggle('classToAdd', true);</w:t>
        </w:r>
      </w:ins>
    </w:p>
    <w:p w:rsidR="00CE1D16" w:rsidRDefault="00CE1D16" w:rsidP="00CE1D16">
      <w:pPr>
        <w:shd w:val="clear" w:color="auto" w:fill="FEFEFF"/>
        <w:rPr>
          <w:ins w:id="6510"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6511" w:author="Unknown"/>
          <w:rFonts w:ascii="Calibri" w:hAnsi="Calibri"/>
          <w:color w:val="000000"/>
          <w:spacing w:val="15"/>
          <w:sz w:val="27"/>
          <w:szCs w:val="27"/>
          <w:u w:val="single"/>
        </w:rPr>
      </w:pPr>
      <w:ins w:id="6512" w:author="Unknown">
        <w:r>
          <w:rPr>
            <w:rFonts w:ascii="Calibri" w:hAnsi="Calibri"/>
            <w:color w:val="000000"/>
            <w:spacing w:val="15"/>
            <w:u w:val="single"/>
          </w:rPr>
          <w:t>Exemple cu classList</w:t>
        </w:r>
      </w:ins>
    </w:p>
    <w:p w:rsidR="00CE1D16" w:rsidRDefault="00CE1D16" w:rsidP="00CE1D16">
      <w:pPr>
        <w:shd w:val="clear" w:color="auto" w:fill="FEFEFF"/>
        <w:rPr>
          <w:ins w:id="6513" w:author="Unknown"/>
          <w:rFonts w:ascii="Calibri" w:hAnsi="Calibri"/>
          <w:color w:val="000000"/>
          <w:sz w:val="26"/>
          <w:szCs w:val="26"/>
        </w:rPr>
      </w:pPr>
      <w:ins w:id="6514" w:author="Unknown">
        <w:r>
          <w:rPr>
            <w:rFonts w:ascii="Calibri" w:hAnsi="Calibri"/>
            <w:color w:val="000000"/>
            <w:sz w:val="26"/>
            <w:szCs w:val="26"/>
          </w:rPr>
          <w:t>1. Adauga doua clase css la un &lt;div&gt;: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15" w:author="Unknown"/>
          <w:color w:val="0101FF"/>
          <w:sz w:val="23"/>
          <w:szCs w:val="23"/>
        </w:rPr>
      </w:pPr>
      <w:ins w:id="6516" w:author="Unknown">
        <w:r>
          <w:rPr>
            <w:color w:val="0101FF"/>
            <w:sz w:val="23"/>
            <w:szCs w:val="23"/>
          </w:rPr>
          <w:t>var div1 = document.getElementById('div1');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17" w:author="Unknown"/>
          <w:color w:val="0101FF"/>
          <w:sz w:val="23"/>
          <w:szCs w:val="23"/>
        </w:rPr>
      </w:pPr>
      <w:ins w:id="6518" w:author="Unknown">
        <w:r>
          <w:rPr>
            <w:color w:val="0101FF"/>
            <w:sz w:val="23"/>
            <w:szCs w:val="23"/>
          </w:rPr>
          <w:t>div1.classList.add('cls_1', 'cls_2');</w:t>
        </w:r>
      </w:ins>
    </w:p>
    <w:p w:rsidR="00CE1D16" w:rsidRDefault="00CE1D16" w:rsidP="00CE1D16">
      <w:pPr>
        <w:shd w:val="clear" w:color="auto" w:fill="FEFEFF"/>
        <w:rPr>
          <w:ins w:id="6519" w:author="Unknown"/>
          <w:rFonts w:ascii="Calibri" w:hAnsi="Calibri"/>
          <w:color w:val="000000"/>
          <w:sz w:val="26"/>
          <w:szCs w:val="26"/>
        </w:rPr>
      </w:pPr>
      <w:ins w:id="6520" w:author="Unknown">
        <w:r>
          <w:rPr>
            <w:rFonts w:ascii="Calibri" w:hAnsi="Calibri"/>
            <w:color w:val="000000"/>
            <w:sz w:val="26"/>
            <w:szCs w:val="26"/>
          </w:rPr>
          <w:t>2. Elimina o clasa css de la un &lt;div&gt;: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21" w:author="Unknown"/>
          <w:color w:val="0101FF"/>
          <w:sz w:val="23"/>
          <w:szCs w:val="23"/>
        </w:rPr>
      </w:pPr>
      <w:ins w:id="6522" w:author="Unknown">
        <w:r>
          <w:rPr>
            <w:color w:val="0101FF"/>
            <w:sz w:val="23"/>
            <w:szCs w:val="23"/>
          </w:rPr>
          <w:t>var div1 = document.getElementById('div1');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23" w:author="Unknown"/>
          <w:color w:val="0101FF"/>
          <w:sz w:val="23"/>
          <w:szCs w:val="23"/>
        </w:rPr>
      </w:pPr>
      <w:ins w:id="6524" w:author="Unknown">
        <w:r>
          <w:rPr>
            <w:color w:val="0101FF"/>
            <w:sz w:val="23"/>
            <w:szCs w:val="23"/>
          </w:rPr>
          <w:t>div1.classList.remove('cls_2');</w:t>
        </w:r>
      </w:ins>
    </w:p>
    <w:p w:rsidR="00CE1D16" w:rsidRDefault="00CE1D16" w:rsidP="00CE1D16">
      <w:pPr>
        <w:shd w:val="clear" w:color="auto" w:fill="FEFEFF"/>
        <w:rPr>
          <w:ins w:id="6525" w:author="Unknown"/>
          <w:rFonts w:ascii="Calibri" w:hAnsi="Calibri"/>
          <w:color w:val="000000"/>
          <w:sz w:val="26"/>
          <w:szCs w:val="26"/>
        </w:rPr>
      </w:pPr>
      <w:ins w:id="6526" w:author="Unknown">
        <w:r>
          <w:rPr>
            <w:rFonts w:ascii="Calibri" w:hAnsi="Calibri"/>
            <w:color w:val="000000"/>
            <w:sz w:val="26"/>
            <w:szCs w:val="26"/>
          </w:rPr>
          <w:t>3. Verifica daca un &lt;div&gt; contine sau nu o anumita clasa css: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27" w:author="Unknown"/>
          <w:color w:val="0101FF"/>
          <w:sz w:val="23"/>
          <w:szCs w:val="23"/>
        </w:rPr>
      </w:pPr>
      <w:ins w:id="6528" w:author="Unknown">
        <w:r>
          <w:rPr>
            <w:color w:val="0101FF"/>
            <w:sz w:val="23"/>
            <w:szCs w:val="23"/>
          </w:rPr>
          <w:t>var div1 = document.getElementById('div1');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29" w:author="Unknown"/>
          <w:color w:val="0101FF"/>
          <w:sz w:val="23"/>
          <w:szCs w:val="23"/>
        </w:rPr>
      </w:pPr>
      <w:ins w:id="6530" w:author="Unknown">
        <w:r>
          <w:rPr>
            <w:color w:val="0101FF"/>
            <w:sz w:val="23"/>
            <w:szCs w:val="23"/>
          </w:rPr>
          <w:t>if(div1.classList.contains('cls_1')) alert('.cls_1 in #div1');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31" w:author="Unknown"/>
          <w:color w:val="0101FF"/>
          <w:sz w:val="23"/>
          <w:szCs w:val="23"/>
        </w:rPr>
      </w:pPr>
      <w:ins w:id="6532" w:author="Unknown">
        <w:r>
          <w:rPr>
            <w:color w:val="0101FF"/>
            <w:sz w:val="23"/>
            <w:szCs w:val="23"/>
          </w:rPr>
          <w:t>else alert('.cls_1 not in #div1');</w:t>
        </w:r>
      </w:ins>
    </w:p>
    <w:p w:rsidR="00CE1D16" w:rsidRDefault="00CE1D16" w:rsidP="00CE1D16">
      <w:pPr>
        <w:shd w:val="clear" w:color="auto" w:fill="FEFEFF"/>
        <w:rPr>
          <w:ins w:id="6533" w:author="Unknown"/>
          <w:rFonts w:ascii="Calibri" w:hAnsi="Calibri"/>
          <w:color w:val="000000"/>
          <w:sz w:val="26"/>
          <w:szCs w:val="26"/>
        </w:rPr>
      </w:pPr>
      <w:ins w:id="6534" w:author="Unknown">
        <w:r>
          <w:rPr>
            <w:rFonts w:ascii="Calibri" w:hAnsi="Calibri"/>
            <w:color w:val="000000"/>
            <w:sz w:val="26"/>
            <w:szCs w:val="26"/>
          </w:rPr>
          <w:t>4. Inlocuieste clasa 'foo' cu 'bar':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35" w:author="Unknown"/>
          <w:color w:val="0101FF"/>
          <w:sz w:val="23"/>
          <w:szCs w:val="23"/>
        </w:rPr>
      </w:pPr>
      <w:ins w:id="6536" w:author="Unknown">
        <w:r>
          <w:rPr>
            <w:color w:val="0101FF"/>
            <w:sz w:val="23"/>
            <w:szCs w:val="23"/>
          </w:rPr>
          <w:t>var div1 = document.getElementById('div1');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37" w:author="Unknown"/>
          <w:color w:val="0101FF"/>
          <w:sz w:val="23"/>
          <w:szCs w:val="23"/>
        </w:rPr>
      </w:pPr>
      <w:ins w:id="6538" w:author="Unknown">
        <w:r>
          <w:rPr>
            <w:color w:val="0101FF"/>
            <w:sz w:val="23"/>
            <w:szCs w:val="23"/>
          </w:rPr>
          <w:t>div1.classList.replace('foo', 'bar');</w:t>
        </w:r>
      </w:ins>
    </w:p>
    <w:p w:rsidR="00CE1D16" w:rsidRDefault="00CE1D16" w:rsidP="00CE1D16">
      <w:pPr>
        <w:shd w:val="clear" w:color="auto" w:fill="FEFEFF"/>
        <w:rPr>
          <w:ins w:id="6539" w:author="Unknown"/>
          <w:rFonts w:ascii="Calibri" w:hAnsi="Calibri"/>
          <w:color w:val="000000"/>
          <w:sz w:val="26"/>
          <w:szCs w:val="26"/>
        </w:rPr>
      </w:pPr>
      <w:ins w:id="6540" w:author="Unknown">
        <w:r>
          <w:rPr>
            <w:rFonts w:ascii="Calibri" w:hAnsi="Calibri"/>
            <w:color w:val="000000"/>
            <w:sz w:val="26"/>
            <w:szCs w:val="26"/>
          </w:rPr>
          <w:t>5. Daca 'visible' e setat, il elimina; altfel, il adauga: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41" w:author="Unknown"/>
          <w:color w:val="0101FF"/>
          <w:sz w:val="23"/>
          <w:szCs w:val="23"/>
        </w:rPr>
      </w:pPr>
      <w:ins w:id="6542" w:author="Unknown">
        <w:r>
          <w:rPr>
            <w:color w:val="0101FF"/>
            <w:sz w:val="23"/>
            <w:szCs w:val="23"/>
          </w:rPr>
          <w:t>var div1 = document.getElementById('div1');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43" w:author="Unknown"/>
          <w:color w:val="0101FF"/>
          <w:sz w:val="23"/>
          <w:szCs w:val="23"/>
        </w:rPr>
      </w:pPr>
      <w:ins w:id="6544" w:author="Unknown">
        <w:r>
          <w:rPr>
            <w:color w:val="0101FF"/>
            <w:sz w:val="23"/>
            <w:szCs w:val="23"/>
          </w:rPr>
          <w:t>div1.classList.toggle('visible');</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Definire si Utilizare Clase in JavaScript</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lastRenderedPageBreak/>
        <w:t>Curs Javascript</w:t>
      </w:r>
    </w:p>
    <w:p w:rsidR="00CE1D16" w:rsidRDefault="00CE1D16" w:rsidP="00CE1D16">
      <w:pPr>
        <w:jc w:val="center"/>
        <w:rPr>
          <w:rFonts w:ascii="Calibri" w:hAnsi="Calibri"/>
          <w:b/>
          <w:bCs/>
          <w:color w:val="000000"/>
          <w:sz w:val="24"/>
          <w:szCs w:val="24"/>
        </w:rPr>
      </w:pPr>
      <w:hyperlink r:id="rId392"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393"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394"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395"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396"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397"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398"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399"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00"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401"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71" type="#_x0000_t75" style="width:1in;height:1in" o:ole="">
            <v:imagedata r:id="rId17" o:title=""/>
          </v:shape>
          <w:control r:id="rId402" w:name="DefaultOcxName34" w:shapeid="_x0000_i1171"/>
        </w:object>
      </w:r>
    </w:p>
    <w:p w:rsidR="00CE1D16" w:rsidRDefault="00CE1D16" w:rsidP="00CE1D16">
      <w:pPr>
        <w:pStyle w:val="z-BottomofForm"/>
      </w:pPr>
      <w:r>
        <w:t>Bottom of Form</w:t>
      </w:r>
    </w:p>
    <w:p w:rsidR="00CE1D16" w:rsidRDefault="00CE1D16" w:rsidP="00CE1D16">
      <w:pPr>
        <w:numPr>
          <w:ilvl w:val="0"/>
          <w:numId w:val="57"/>
        </w:numPr>
        <w:shd w:val="clear" w:color="auto" w:fill="FEFEFF"/>
        <w:spacing w:before="100" w:beforeAutospacing="1" w:after="100" w:afterAutospacing="1" w:line="319" w:lineRule="atLeast"/>
        <w:ind w:left="525"/>
        <w:rPr>
          <w:ins w:id="6545" w:author="Unknown"/>
          <w:rFonts w:ascii="Calibri" w:hAnsi="Calibri"/>
          <w:color w:val="000000"/>
          <w:sz w:val="26"/>
          <w:szCs w:val="26"/>
        </w:rPr>
      </w:pPr>
      <w:ins w:id="654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"https://marplo.net/javascript/definire-utilizare-clase-js" \l "hshpmc" \o "Clase JS - Proprietati si Metode" </w:instrText>
        </w:r>
        <w:r>
          <w:rPr>
            <w:rFonts w:ascii="Calibri" w:hAnsi="Calibri"/>
            <w:color w:val="000000"/>
            <w:sz w:val="26"/>
            <w:szCs w:val="26"/>
          </w:rPr>
          <w:fldChar w:fldCharType="separate"/>
        </w:r>
        <w:r>
          <w:rPr>
            <w:rStyle w:val="Hyperlink"/>
            <w:rFonts w:ascii="Calibri" w:hAnsi="Calibri"/>
            <w:sz w:val="26"/>
            <w:szCs w:val="26"/>
          </w:rPr>
          <w:t>Clase JS - Proprietati si Metode</w:t>
        </w:r>
        <w:r>
          <w:rPr>
            <w:rFonts w:ascii="Calibri" w:hAnsi="Calibri"/>
            <w:color w:val="000000"/>
            <w:sz w:val="26"/>
            <w:szCs w:val="26"/>
          </w:rPr>
          <w:fldChar w:fldCharType="end"/>
        </w:r>
      </w:ins>
    </w:p>
    <w:p w:rsidR="00CE1D16" w:rsidRDefault="00CE1D16" w:rsidP="00CE1D16">
      <w:pPr>
        <w:numPr>
          <w:ilvl w:val="0"/>
          <w:numId w:val="57"/>
        </w:numPr>
        <w:shd w:val="clear" w:color="auto" w:fill="FEFEFF"/>
        <w:spacing w:before="100" w:beforeAutospacing="1" w:after="100" w:afterAutospacing="1" w:line="319" w:lineRule="atLeast"/>
        <w:ind w:left="525"/>
        <w:rPr>
          <w:ins w:id="6547" w:author="Unknown"/>
          <w:rFonts w:ascii="Calibri" w:hAnsi="Calibri"/>
          <w:color w:val="000000"/>
          <w:sz w:val="26"/>
          <w:szCs w:val="26"/>
        </w:rPr>
      </w:pPr>
      <w:ins w:id="6548"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"https://marplo.net/javascript/definire-utilizare-clase-js" \l "hshsm" \o "Metode Statice" </w:instrText>
        </w:r>
        <w:r>
          <w:rPr>
            <w:rFonts w:ascii="Calibri" w:hAnsi="Calibri"/>
            <w:color w:val="000000"/>
            <w:sz w:val="26"/>
            <w:szCs w:val="26"/>
          </w:rPr>
          <w:fldChar w:fldCharType="separate"/>
        </w:r>
        <w:r>
          <w:rPr>
            <w:rStyle w:val="Hyperlink"/>
            <w:rFonts w:ascii="Calibri" w:hAnsi="Calibri"/>
            <w:sz w:val="26"/>
            <w:szCs w:val="26"/>
          </w:rPr>
          <w:t>Metode Statice</w:t>
        </w:r>
        <w:r>
          <w:rPr>
            <w:rFonts w:ascii="Calibri" w:hAnsi="Calibri"/>
            <w:color w:val="000000"/>
            <w:sz w:val="26"/>
            <w:szCs w:val="26"/>
          </w:rPr>
          <w:fldChar w:fldCharType="end"/>
        </w:r>
      </w:ins>
    </w:p>
    <w:p w:rsidR="00CE1D16" w:rsidRDefault="00CE1D16" w:rsidP="00CE1D16">
      <w:pPr>
        <w:numPr>
          <w:ilvl w:val="0"/>
          <w:numId w:val="57"/>
        </w:numPr>
        <w:shd w:val="clear" w:color="auto" w:fill="FEFEFF"/>
        <w:spacing w:before="100" w:beforeAutospacing="1" w:after="100" w:afterAutospacing="1" w:line="319" w:lineRule="atLeast"/>
        <w:ind w:left="525"/>
        <w:rPr>
          <w:ins w:id="6549" w:author="Unknown"/>
          <w:rFonts w:ascii="Calibri" w:hAnsi="Calibri"/>
          <w:color w:val="000000"/>
          <w:sz w:val="26"/>
          <w:szCs w:val="26"/>
        </w:rPr>
      </w:pPr>
      <w:ins w:id="655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"https://marplo.net/javascript/definire-utilizare-clase-js" \l "hshmic" \o "Mai multe instante de obiect ale unei clase" </w:instrText>
        </w:r>
        <w:r>
          <w:rPr>
            <w:rFonts w:ascii="Calibri" w:hAnsi="Calibri"/>
            <w:color w:val="000000"/>
            <w:sz w:val="26"/>
            <w:szCs w:val="26"/>
          </w:rPr>
          <w:fldChar w:fldCharType="separate"/>
        </w:r>
        <w:r>
          <w:rPr>
            <w:rStyle w:val="Hyperlink"/>
            <w:rFonts w:ascii="Calibri" w:hAnsi="Calibri"/>
            <w:sz w:val="26"/>
            <w:szCs w:val="26"/>
          </w:rPr>
          <w:t>Mai multe instante de obiect ale unei clase</w:t>
        </w:r>
        <w:r>
          <w:rPr>
            <w:rFonts w:ascii="Calibri" w:hAnsi="Calibri"/>
            <w:color w:val="000000"/>
            <w:sz w:val="26"/>
            <w:szCs w:val="26"/>
          </w:rPr>
          <w:fldChar w:fldCharType="end"/>
        </w:r>
      </w:ins>
    </w:p>
    <w:p w:rsidR="00CE1D16" w:rsidRDefault="00CE1D16" w:rsidP="00CE1D16">
      <w:pPr>
        <w:numPr>
          <w:ilvl w:val="0"/>
          <w:numId w:val="57"/>
        </w:numPr>
        <w:shd w:val="clear" w:color="auto" w:fill="FEFEFF"/>
        <w:spacing w:before="100" w:beforeAutospacing="1" w:after="100" w:afterAutospacing="1" w:line="319" w:lineRule="atLeast"/>
        <w:ind w:left="525"/>
        <w:rPr>
          <w:ins w:id="6551" w:author="Unknown"/>
          <w:rFonts w:ascii="Calibri" w:hAnsi="Calibri"/>
          <w:color w:val="000000"/>
          <w:sz w:val="26"/>
          <w:szCs w:val="26"/>
        </w:rPr>
      </w:pPr>
      <w:ins w:id="6552"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"https://marplo.net/javascript/definire-utilizare-clase-js" \l "hshgsm" \o "Metode de clasa Getter si Setter" </w:instrText>
        </w:r>
        <w:r>
          <w:rPr>
            <w:rFonts w:ascii="Calibri" w:hAnsi="Calibri"/>
            <w:color w:val="000000"/>
            <w:sz w:val="26"/>
            <w:szCs w:val="26"/>
          </w:rPr>
          <w:fldChar w:fldCharType="separate"/>
        </w:r>
        <w:r>
          <w:rPr>
            <w:rStyle w:val="Hyperlink"/>
            <w:rFonts w:ascii="Calibri" w:hAnsi="Calibri"/>
            <w:sz w:val="26"/>
            <w:szCs w:val="26"/>
          </w:rPr>
          <w:t>Metode de clasa Getter si Setter</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6553"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6554" w:author="Unknown"/>
          <w:rFonts w:ascii="Calibri" w:hAnsi="Calibri"/>
          <w:color w:val="000000"/>
          <w:sz w:val="26"/>
          <w:szCs w:val="26"/>
        </w:rPr>
      </w:pPr>
      <w:ins w:id="6555" w:author="Unknown">
        <w:r>
          <w:rPr>
            <w:rFonts w:ascii="Calibri" w:hAnsi="Calibri"/>
            <w:color w:val="000000"/>
            <w:sz w:val="26"/>
            <w:szCs w:val="26"/>
          </w:rPr>
          <w:t>Ca sa definiti o clasa in JavaScript, se poate folosi direct declaratia </w:t>
        </w:r>
        <w:r>
          <w:rPr>
            <w:rStyle w:val="HTMLCode"/>
            <w:b/>
            <w:bCs/>
            <w:color w:val="0000EE"/>
          </w:rPr>
          <w:t>clss</w:t>
        </w:r>
        <w:r>
          <w:rPr>
            <w:rFonts w:ascii="Calibri" w:hAnsi="Calibri"/>
            <w:color w:val="000000"/>
            <w:sz w:val="26"/>
            <w:szCs w:val="26"/>
          </w:rPr>
          <w:t> cu numele clasei.</w:t>
        </w:r>
      </w:ins>
    </w:p>
    <w:p w:rsidR="00CE1D16" w:rsidRDefault="00CE1D16" w:rsidP="00CE1D16">
      <w:pPr>
        <w:pStyle w:val="HTMLPreformatted"/>
        <w:shd w:val="clear" w:color="auto" w:fill="F0FEF1"/>
        <w:rPr>
          <w:ins w:id="6556" w:author="Unknown"/>
          <w:b/>
          <w:bCs/>
          <w:color w:val="000000"/>
          <w:sz w:val="24"/>
          <w:szCs w:val="24"/>
        </w:rPr>
      </w:pPr>
      <w:ins w:id="6557" w:author="Unknown">
        <w:r>
          <w:rPr>
            <w:b/>
            <w:bCs/>
            <w:color w:val="000000"/>
            <w:sz w:val="24"/>
            <w:szCs w:val="24"/>
          </w:rPr>
          <w:t>class numeClasa {</w:t>
        </w:r>
      </w:ins>
    </w:p>
    <w:p w:rsidR="00CE1D16" w:rsidRDefault="00CE1D16" w:rsidP="00CE1D16">
      <w:pPr>
        <w:pStyle w:val="HTMLPreformatted"/>
        <w:shd w:val="clear" w:color="auto" w:fill="F0FEF1"/>
        <w:rPr>
          <w:ins w:id="6558" w:author="Unknown"/>
          <w:b/>
          <w:bCs/>
          <w:color w:val="000000"/>
          <w:sz w:val="24"/>
          <w:szCs w:val="24"/>
        </w:rPr>
      </w:pPr>
      <w:ins w:id="6559" w:author="Unknown">
        <w:r>
          <w:rPr>
            <w:b/>
            <w:bCs/>
            <w:color w:val="000000"/>
            <w:sz w:val="24"/>
            <w:szCs w:val="24"/>
          </w:rPr>
          <w:t xml:space="preserve"> constructor(params){</w:t>
        </w:r>
      </w:ins>
    </w:p>
    <w:p w:rsidR="00CE1D16" w:rsidRDefault="00CE1D16" w:rsidP="00CE1D16">
      <w:pPr>
        <w:pStyle w:val="HTMLPreformatted"/>
        <w:shd w:val="clear" w:color="auto" w:fill="F0FEF1"/>
        <w:rPr>
          <w:ins w:id="6560" w:author="Unknown"/>
          <w:b/>
          <w:bCs/>
          <w:color w:val="000000"/>
          <w:sz w:val="24"/>
          <w:szCs w:val="24"/>
        </w:rPr>
      </w:pPr>
      <w:ins w:id="6561" w:author="Unknown">
        <w:r>
          <w:rPr>
            <w:b/>
            <w:bCs/>
            <w:color w:val="000000"/>
            <w:sz w:val="24"/>
            <w:szCs w:val="24"/>
          </w:rPr>
          <w:t xml:space="preserve"> //proprietati</w:t>
        </w:r>
      </w:ins>
    </w:p>
    <w:p w:rsidR="00CE1D16" w:rsidRDefault="00CE1D16" w:rsidP="00CE1D16">
      <w:pPr>
        <w:pStyle w:val="HTMLPreformatted"/>
        <w:shd w:val="clear" w:color="auto" w:fill="F0FEF1"/>
        <w:rPr>
          <w:ins w:id="6562" w:author="Unknown"/>
          <w:b/>
          <w:bCs/>
          <w:color w:val="000000"/>
          <w:sz w:val="24"/>
          <w:szCs w:val="24"/>
        </w:rPr>
      </w:pPr>
      <w:ins w:id="6563" w:author="Unknown">
        <w:r>
          <w:rPr>
            <w:b/>
            <w:bCs/>
            <w:color w:val="000000"/>
            <w:sz w:val="24"/>
            <w:szCs w:val="24"/>
          </w:rPr>
          <w:t xml:space="preserve"> }</w:t>
        </w:r>
      </w:ins>
    </w:p>
    <w:p w:rsidR="00CE1D16" w:rsidRDefault="00CE1D16" w:rsidP="00CE1D16">
      <w:pPr>
        <w:pStyle w:val="HTMLPreformatted"/>
        <w:shd w:val="clear" w:color="auto" w:fill="F0FEF1"/>
        <w:rPr>
          <w:ins w:id="6564" w:author="Unknown"/>
          <w:b/>
          <w:bCs/>
          <w:color w:val="000000"/>
          <w:sz w:val="24"/>
          <w:szCs w:val="24"/>
        </w:rPr>
      </w:pPr>
    </w:p>
    <w:p w:rsidR="00CE1D16" w:rsidRDefault="00CE1D16" w:rsidP="00CE1D16">
      <w:pPr>
        <w:pStyle w:val="HTMLPreformatted"/>
        <w:shd w:val="clear" w:color="auto" w:fill="F0FEF1"/>
        <w:rPr>
          <w:ins w:id="6565" w:author="Unknown"/>
          <w:b/>
          <w:bCs/>
          <w:color w:val="000000"/>
          <w:sz w:val="24"/>
          <w:szCs w:val="24"/>
        </w:rPr>
      </w:pPr>
      <w:ins w:id="6566" w:author="Unknown">
        <w:r>
          <w:rPr>
            <w:b/>
            <w:bCs/>
            <w:color w:val="000000"/>
            <w:sz w:val="24"/>
            <w:szCs w:val="24"/>
          </w:rPr>
          <w:t xml:space="preserve"> //metode</w:t>
        </w:r>
      </w:ins>
    </w:p>
    <w:p w:rsidR="00CE1D16" w:rsidRDefault="00CE1D16" w:rsidP="00CE1D16">
      <w:pPr>
        <w:pStyle w:val="HTMLPreformatted"/>
        <w:shd w:val="clear" w:color="auto" w:fill="F0FEF1"/>
        <w:rPr>
          <w:ins w:id="6567" w:author="Unknown"/>
          <w:b/>
          <w:bCs/>
          <w:color w:val="000000"/>
          <w:sz w:val="24"/>
          <w:szCs w:val="24"/>
        </w:rPr>
      </w:pPr>
      <w:ins w:id="6568" w:author="Unknown">
        <w:r>
          <w:rPr>
            <w:b/>
            <w:bCs/>
            <w:color w:val="000000"/>
            <w:sz w:val="24"/>
            <w:szCs w:val="24"/>
          </w:rPr>
          <w:t>}</w:t>
        </w:r>
      </w:ins>
    </w:p>
    <w:p w:rsidR="00CE1D16" w:rsidRDefault="00CE1D16" w:rsidP="00CE1D16">
      <w:pPr>
        <w:shd w:val="clear" w:color="auto" w:fill="FEFEFF"/>
        <w:rPr>
          <w:ins w:id="6569" w:author="Unknown"/>
          <w:rFonts w:ascii="Calibri" w:hAnsi="Calibri"/>
          <w:color w:val="000000"/>
          <w:sz w:val="26"/>
          <w:szCs w:val="26"/>
        </w:rPr>
      </w:pPr>
      <w:ins w:id="6570" w:author="Unknown">
        <w:r>
          <w:rPr>
            <w:rFonts w:ascii="Calibri" w:hAnsi="Calibri"/>
            <w:color w:val="000000"/>
            <w:sz w:val="26"/>
            <w:szCs w:val="26"/>
          </w:rPr>
          <w:br/>
          <w:t>- Un alt mod, adaugarea clasei la o variabila:</w:t>
        </w:r>
      </w:ins>
    </w:p>
    <w:p w:rsidR="00CE1D16" w:rsidRDefault="00CE1D16" w:rsidP="00CE1D16">
      <w:pPr>
        <w:pStyle w:val="HTMLPreformatted"/>
        <w:shd w:val="clear" w:color="auto" w:fill="F0FEF1"/>
        <w:rPr>
          <w:ins w:id="6571" w:author="Unknown"/>
          <w:b/>
          <w:bCs/>
          <w:color w:val="000000"/>
          <w:sz w:val="24"/>
          <w:szCs w:val="24"/>
        </w:rPr>
      </w:pPr>
      <w:ins w:id="6572" w:author="Unknown">
        <w:r>
          <w:rPr>
            <w:b/>
            <w:bCs/>
            <w:color w:val="000000"/>
            <w:sz w:val="24"/>
            <w:szCs w:val="24"/>
          </w:rPr>
          <w:t>let varClasa = class {</w:t>
        </w:r>
      </w:ins>
    </w:p>
    <w:p w:rsidR="00CE1D16" w:rsidRDefault="00CE1D16" w:rsidP="00CE1D16">
      <w:pPr>
        <w:pStyle w:val="HTMLPreformatted"/>
        <w:shd w:val="clear" w:color="auto" w:fill="F0FEF1"/>
        <w:rPr>
          <w:ins w:id="6573" w:author="Unknown"/>
          <w:b/>
          <w:bCs/>
          <w:color w:val="000000"/>
          <w:sz w:val="24"/>
          <w:szCs w:val="24"/>
        </w:rPr>
      </w:pPr>
      <w:ins w:id="6574" w:author="Unknown">
        <w:r>
          <w:rPr>
            <w:b/>
            <w:bCs/>
            <w:color w:val="000000"/>
            <w:sz w:val="24"/>
            <w:szCs w:val="24"/>
          </w:rPr>
          <w:t xml:space="preserve"> constructor(params){</w:t>
        </w:r>
      </w:ins>
    </w:p>
    <w:p w:rsidR="00CE1D16" w:rsidRDefault="00CE1D16" w:rsidP="00CE1D16">
      <w:pPr>
        <w:pStyle w:val="HTMLPreformatted"/>
        <w:shd w:val="clear" w:color="auto" w:fill="F0FEF1"/>
        <w:rPr>
          <w:ins w:id="6575" w:author="Unknown"/>
          <w:b/>
          <w:bCs/>
          <w:color w:val="000000"/>
          <w:sz w:val="24"/>
          <w:szCs w:val="24"/>
        </w:rPr>
      </w:pPr>
      <w:ins w:id="6576" w:author="Unknown">
        <w:r>
          <w:rPr>
            <w:b/>
            <w:bCs/>
            <w:color w:val="000000"/>
            <w:sz w:val="24"/>
            <w:szCs w:val="24"/>
          </w:rPr>
          <w:t xml:space="preserve"> //proprietati</w:t>
        </w:r>
      </w:ins>
    </w:p>
    <w:p w:rsidR="00CE1D16" w:rsidRDefault="00CE1D16" w:rsidP="00CE1D16">
      <w:pPr>
        <w:pStyle w:val="HTMLPreformatted"/>
        <w:shd w:val="clear" w:color="auto" w:fill="F0FEF1"/>
        <w:rPr>
          <w:ins w:id="6577" w:author="Unknown"/>
          <w:b/>
          <w:bCs/>
          <w:color w:val="000000"/>
          <w:sz w:val="24"/>
          <w:szCs w:val="24"/>
        </w:rPr>
      </w:pPr>
      <w:ins w:id="6578" w:author="Unknown">
        <w:r>
          <w:rPr>
            <w:b/>
            <w:bCs/>
            <w:color w:val="000000"/>
            <w:sz w:val="24"/>
            <w:szCs w:val="24"/>
          </w:rPr>
          <w:t xml:space="preserve"> }</w:t>
        </w:r>
      </w:ins>
    </w:p>
    <w:p w:rsidR="00CE1D16" w:rsidRDefault="00CE1D16" w:rsidP="00CE1D16">
      <w:pPr>
        <w:pStyle w:val="HTMLPreformatted"/>
        <w:shd w:val="clear" w:color="auto" w:fill="F0FEF1"/>
        <w:rPr>
          <w:ins w:id="6579" w:author="Unknown"/>
          <w:b/>
          <w:bCs/>
          <w:color w:val="000000"/>
          <w:sz w:val="24"/>
          <w:szCs w:val="24"/>
        </w:rPr>
      </w:pPr>
    </w:p>
    <w:p w:rsidR="00CE1D16" w:rsidRDefault="00CE1D16" w:rsidP="00CE1D16">
      <w:pPr>
        <w:pStyle w:val="HTMLPreformatted"/>
        <w:shd w:val="clear" w:color="auto" w:fill="F0FEF1"/>
        <w:rPr>
          <w:ins w:id="6580" w:author="Unknown"/>
          <w:b/>
          <w:bCs/>
          <w:color w:val="000000"/>
          <w:sz w:val="24"/>
          <w:szCs w:val="24"/>
        </w:rPr>
      </w:pPr>
      <w:ins w:id="6581" w:author="Unknown">
        <w:r>
          <w:rPr>
            <w:b/>
            <w:bCs/>
            <w:color w:val="000000"/>
            <w:sz w:val="24"/>
            <w:szCs w:val="24"/>
          </w:rPr>
          <w:t xml:space="preserve"> //metode</w:t>
        </w:r>
      </w:ins>
    </w:p>
    <w:p w:rsidR="00CE1D16" w:rsidRDefault="00CE1D16" w:rsidP="00CE1D16">
      <w:pPr>
        <w:pStyle w:val="HTMLPreformatted"/>
        <w:shd w:val="clear" w:color="auto" w:fill="F0FEF1"/>
        <w:rPr>
          <w:ins w:id="6582" w:author="Unknown"/>
          <w:b/>
          <w:bCs/>
          <w:color w:val="000000"/>
          <w:sz w:val="24"/>
          <w:szCs w:val="24"/>
        </w:rPr>
      </w:pPr>
      <w:ins w:id="6583" w:author="Unknown">
        <w:r>
          <w:rPr>
            <w:b/>
            <w:bCs/>
            <w:color w:val="000000"/>
            <w:sz w:val="24"/>
            <w:szCs w:val="24"/>
          </w:rPr>
          <w:t>}</w:t>
        </w:r>
      </w:ins>
    </w:p>
    <w:p w:rsidR="00CE1D16" w:rsidRDefault="00CE1D16" w:rsidP="00CE1D16">
      <w:pPr>
        <w:shd w:val="clear" w:color="auto" w:fill="FEFEFF"/>
        <w:rPr>
          <w:ins w:id="6584" w:author="Unknown"/>
          <w:rFonts w:ascii="Calibri" w:hAnsi="Calibri"/>
          <w:color w:val="000000"/>
          <w:sz w:val="26"/>
          <w:szCs w:val="26"/>
        </w:rPr>
      </w:pPr>
      <w:ins w:id="6585" w:author="Unknown">
        <w:r>
          <w:rPr>
            <w:rFonts w:ascii="Calibri" w:hAnsi="Calibri"/>
            <w:color w:val="000000"/>
            <w:sz w:val="26"/>
            <w:szCs w:val="26"/>
          </w:rPr>
          <w:t>Diferenta este faptul ca "varClasa" este o variabila, valoarea ei poate fi schimbata.</w:t>
        </w:r>
        <w:r>
          <w:rPr>
            <w:rFonts w:ascii="Calibri" w:hAnsi="Calibri"/>
            <w:color w:val="000000"/>
            <w:sz w:val="26"/>
            <w:szCs w:val="26"/>
          </w:rPr>
          <w:br/>
        </w:r>
        <w:r>
          <w:rPr>
            <w:rFonts w:ascii="Calibri" w:hAnsi="Calibri"/>
            <w:color w:val="000000"/>
            <w:sz w:val="26"/>
            <w:szCs w:val="26"/>
          </w:rPr>
          <w:br/>
          <w:t>- "params" reprezinta argumentele care se transmit cand e creat un obiect al clasei (cu cuvantul </w:t>
        </w:r>
        <w:r>
          <w:rPr>
            <w:rStyle w:val="HTMLCode"/>
            <w:rFonts w:eastAsiaTheme="minorHAnsi"/>
            <w:b/>
            <w:bCs/>
            <w:color w:val="0000EE"/>
          </w:rPr>
          <w:t>new</w:t>
        </w:r>
        <w:r>
          <w:rPr>
            <w:rFonts w:ascii="Calibri" w:hAnsi="Calibri"/>
            <w:color w:val="000000"/>
            <w:sz w:val="26"/>
            <w:szCs w:val="26"/>
          </w:rPr>
          <w:t>).</w:t>
        </w:r>
      </w:ins>
    </w:p>
    <w:p w:rsidR="00CE1D16" w:rsidRDefault="00CE1D16" w:rsidP="00CE1D16">
      <w:pPr>
        <w:pStyle w:val="HTMLPreformatted"/>
        <w:shd w:val="clear" w:color="auto" w:fill="F0FEF1"/>
        <w:rPr>
          <w:ins w:id="6586" w:author="Unknown"/>
          <w:b/>
          <w:bCs/>
          <w:color w:val="000000"/>
          <w:sz w:val="24"/>
          <w:szCs w:val="24"/>
        </w:rPr>
      </w:pPr>
      <w:ins w:id="6587" w:author="Unknown">
        <w:r>
          <w:rPr>
            <w:b/>
            <w:bCs/>
            <w:color w:val="000000"/>
            <w:sz w:val="24"/>
            <w:szCs w:val="24"/>
          </w:rPr>
          <w:t>let obj = new numeClasa(argumente);</w:t>
        </w:r>
      </w:ins>
    </w:p>
    <w:p w:rsidR="00CE1D16" w:rsidRDefault="00CE1D16" w:rsidP="00CE1D16">
      <w:pPr>
        <w:pStyle w:val="HTMLPreformatted"/>
        <w:shd w:val="clear" w:color="auto" w:fill="F0FEF1"/>
        <w:rPr>
          <w:ins w:id="6588" w:author="Unknown"/>
          <w:b/>
          <w:bCs/>
          <w:color w:val="000000"/>
          <w:sz w:val="24"/>
          <w:szCs w:val="24"/>
        </w:rPr>
      </w:pPr>
    </w:p>
    <w:p w:rsidR="00CE1D16" w:rsidRDefault="00CE1D16" w:rsidP="00CE1D16">
      <w:pPr>
        <w:pStyle w:val="HTMLPreformatted"/>
        <w:shd w:val="clear" w:color="auto" w:fill="F0FEF1"/>
        <w:rPr>
          <w:ins w:id="6589" w:author="Unknown"/>
          <w:b/>
          <w:bCs/>
          <w:color w:val="000000"/>
          <w:sz w:val="24"/>
          <w:szCs w:val="24"/>
        </w:rPr>
      </w:pPr>
      <w:ins w:id="6590" w:author="Unknown">
        <w:r>
          <w:rPr>
            <w:b/>
            <w:bCs/>
            <w:color w:val="000000"/>
            <w:sz w:val="24"/>
            <w:szCs w:val="24"/>
          </w:rPr>
          <w:t>//sau</w:t>
        </w:r>
      </w:ins>
    </w:p>
    <w:p w:rsidR="00CE1D16" w:rsidRDefault="00CE1D16" w:rsidP="00CE1D16">
      <w:pPr>
        <w:pStyle w:val="HTMLPreformatted"/>
        <w:shd w:val="clear" w:color="auto" w:fill="F0FEF1"/>
        <w:rPr>
          <w:ins w:id="6591" w:author="Unknown"/>
          <w:b/>
          <w:bCs/>
          <w:color w:val="000000"/>
          <w:sz w:val="24"/>
          <w:szCs w:val="24"/>
        </w:rPr>
      </w:pPr>
      <w:ins w:id="6592" w:author="Unknown">
        <w:r>
          <w:rPr>
            <w:b/>
            <w:bCs/>
            <w:color w:val="000000"/>
            <w:sz w:val="24"/>
            <w:szCs w:val="24"/>
          </w:rPr>
          <w:t>let ob2 = new varClasa(argumente);</w:t>
        </w:r>
      </w:ins>
    </w:p>
    <w:p w:rsidR="00CE1D16" w:rsidRDefault="00CE1D16" w:rsidP="00CE1D16">
      <w:pPr>
        <w:shd w:val="clear" w:color="auto" w:fill="FEFEFF"/>
        <w:rPr>
          <w:ins w:id="6593" w:author="Unknown"/>
          <w:rFonts w:ascii="Calibri" w:hAnsi="Calibri"/>
          <w:color w:val="000000"/>
          <w:sz w:val="26"/>
          <w:szCs w:val="26"/>
        </w:rPr>
      </w:pPr>
      <w:ins w:id="6594" w:author="Unknown">
        <w:r>
          <w:rPr>
            <w:rFonts w:ascii="Calibri" w:hAnsi="Calibri"/>
            <w:color w:val="000000"/>
            <w:sz w:val="26"/>
            <w:szCs w:val="26"/>
          </w:rPr>
          <w:lastRenderedPageBreak/>
          <w:br/>
        </w:r>
      </w:ins>
    </w:p>
    <w:p w:rsidR="00CE1D16" w:rsidRDefault="00CE1D16" w:rsidP="00CE1D16">
      <w:pPr>
        <w:pStyle w:val="Heading2"/>
        <w:shd w:val="clear" w:color="auto" w:fill="FEFEFF"/>
        <w:spacing w:before="180" w:beforeAutospacing="0" w:after="135" w:afterAutospacing="0"/>
        <w:ind w:left="300"/>
        <w:rPr>
          <w:ins w:id="6595" w:author="Unknown"/>
          <w:rFonts w:ascii="Calibri" w:hAnsi="Calibri"/>
          <w:color w:val="000000"/>
          <w:spacing w:val="15"/>
          <w:sz w:val="27"/>
          <w:szCs w:val="27"/>
          <w:u w:val="single"/>
        </w:rPr>
      </w:pPr>
      <w:ins w:id="6596" w:author="Unknown">
        <w:r>
          <w:rPr>
            <w:rFonts w:ascii="Calibri" w:hAnsi="Calibri"/>
            <w:color w:val="000000"/>
            <w:spacing w:val="15"/>
            <w:sz w:val="27"/>
            <w:szCs w:val="27"/>
            <w:u w:val="single"/>
          </w:rPr>
          <w:t>Clase JS - Proprietati si Metode</w:t>
        </w:r>
      </w:ins>
    </w:p>
    <w:p w:rsidR="00CE1D16" w:rsidRDefault="00CE1D16" w:rsidP="00CE1D16">
      <w:pPr>
        <w:shd w:val="clear" w:color="auto" w:fill="FEFEFF"/>
        <w:rPr>
          <w:ins w:id="6597" w:author="Unknown"/>
          <w:rFonts w:ascii="Calibri" w:hAnsi="Calibri"/>
          <w:color w:val="000000"/>
          <w:sz w:val="26"/>
          <w:szCs w:val="26"/>
        </w:rPr>
      </w:pPr>
      <w:ins w:id="6598" w:author="Unknown">
        <w:r>
          <w:rPr>
            <w:rFonts w:ascii="Calibri" w:hAnsi="Calibri"/>
            <w:color w:val="000000"/>
            <w:sz w:val="26"/>
            <w:szCs w:val="26"/>
          </w:rPr>
          <w:t>Proprietatile se definesc in </w:t>
        </w:r>
        <w:r>
          <w:rPr>
            <w:rStyle w:val="HTMLCode"/>
            <w:rFonts w:eastAsiaTheme="minorHAnsi"/>
            <w:b/>
            <w:bCs/>
            <w:color w:val="0000EE"/>
          </w:rPr>
          <w:t>constructor()</w:t>
        </w:r>
        <w:r>
          <w:rPr>
            <w:rFonts w:ascii="Calibri" w:hAnsi="Calibri"/>
            <w:color w:val="000000"/>
            <w:sz w:val="26"/>
            <w:szCs w:val="26"/>
          </w:rPr>
          <w:t>, folosind cuvantul: </w:t>
        </w:r>
        <w:r>
          <w:rPr>
            <w:rStyle w:val="HTMLCode"/>
            <w:rFonts w:eastAsiaTheme="minorHAnsi"/>
            <w:b/>
            <w:bCs/>
            <w:color w:val="0000EE"/>
          </w:rPr>
          <w:t>this</w:t>
        </w:r>
        <w:r>
          <w:rPr>
            <w:rFonts w:ascii="Calibri" w:hAnsi="Calibri"/>
            <w:color w:val="000000"/>
            <w:sz w:val="26"/>
            <w:szCs w:val="26"/>
          </w:rPr>
          <w:t>.</w:t>
        </w:r>
        <w:r>
          <w:rPr>
            <w:rFonts w:ascii="Calibri" w:hAnsi="Calibri"/>
            <w:color w:val="000000"/>
            <w:sz w:val="26"/>
            <w:szCs w:val="26"/>
          </w:rPr>
          <w:br/>
          <w:t>constructor() e o metoda speciala care e automat apelata cand se creaza o instanta de obiect al clasei (prin cuvantul: </w:t>
        </w:r>
        <w:r>
          <w:rPr>
            <w:rStyle w:val="sbi"/>
            <w:rFonts w:ascii="Calibri" w:hAnsi="Calibri"/>
            <w:b/>
            <w:bCs/>
            <w:i/>
            <w:iCs/>
            <w:color w:val="000000"/>
            <w:sz w:val="26"/>
            <w:szCs w:val="26"/>
          </w:rPr>
          <w:t>new</w:t>
        </w:r>
        <w:r>
          <w:rPr>
            <w:rFonts w:ascii="Calibri" w:hAnsi="Calibri"/>
            <w:color w:val="000000"/>
            <w:sz w:val="26"/>
            <w:szCs w:val="26"/>
          </w:rPr>
          <w:t>).</w:t>
        </w:r>
        <w:r>
          <w:rPr>
            <w:rFonts w:ascii="Calibri" w:hAnsi="Calibri"/>
            <w:color w:val="000000"/>
            <w:sz w:val="26"/>
            <w:szCs w:val="26"/>
          </w:rPr>
          <w:br/>
          <w:t>In corpul clasei, proprietatile si metodele se apeleaza aplicand cuvantul: </w:t>
        </w:r>
        <w:r>
          <w:rPr>
            <w:rStyle w:val="sbi"/>
            <w:rFonts w:ascii="Calibri" w:hAnsi="Calibri"/>
            <w:b/>
            <w:bCs/>
            <w:i/>
            <w:iCs/>
            <w:color w:val="000000"/>
            <w:sz w:val="26"/>
            <w:szCs w:val="26"/>
          </w:rPr>
          <w:t>this</w:t>
        </w:r>
        <w:r>
          <w:rPr>
            <w:rFonts w:ascii="Calibri" w:hAnsi="Calibri"/>
            <w:color w:val="000000"/>
            <w:sz w:val="26"/>
            <w:szCs w:val="26"/>
          </w:rPr>
          <w:t> (sau numele clasei pentru </w:t>
        </w:r>
        <w:r>
          <w:rPr>
            <w:rStyle w:val="sbi"/>
            <w:rFonts w:ascii="Calibri" w:hAnsi="Calibri"/>
            <w:b/>
            <w:bCs/>
            <w:i/>
            <w:iCs/>
            <w:color w:val="000000"/>
            <w:sz w:val="26"/>
            <w:szCs w:val="26"/>
          </w:rPr>
          <w:t>metode statice</w:t>
        </w:r>
        <w:r>
          <w:rPr>
            <w:rFonts w:ascii="Calibri" w:hAnsi="Calibri"/>
            <w:color w:val="000000"/>
            <w:sz w:val="26"/>
            <w:szCs w:val="26"/>
          </w:rPr>
          <w:t>).</w:t>
        </w:r>
        <w:r>
          <w:rPr>
            <w:rFonts w:ascii="Calibri" w:hAnsi="Calibri"/>
            <w:color w:val="000000"/>
            <w:sz w:val="26"/>
            <w:szCs w:val="26"/>
          </w:rPr>
          <w:br/>
          <w:t>In afara clasei, proprietatile si metodele se apeleaza folosind numele instantei de obiect (sau numele clasei pentru </w:t>
        </w:r>
        <w:r>
          <w:rPr>
            <w:rStyle w:val="sbi"/>
            <w:rFonts w:ascii="Calibri" w:hAnsi="Calibri"/>
            <w:b/>
            <w:bCs/>
            <w:i/>
            <w:iCs/>
            <w:color w:val="000000"/>
            <w:sz w:val="26"/>
            <w:szCs w:val="26"/>
          </w:rPr>
          <w:t>metode statice</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 Exemplu de clasa simpla JavaScript: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599" w:author="Unknown"/>
          <w:color w:val="0101FF"/>
          <w:sz w:val="23"/>
          <w:szCs w:val="23"/>
        </w:rPr>
      </w:pPr>
      <w:ins w:id="6600" w:author="Unknown">
        <w:r>
          <w:rPr>
            <w:color w:val="0101FF"/>
            <w:sz w:val="23"/>
            <w:szCs w:val="23"/>
          </w:rPr>
          <w:t>&lt;div id='ex_res'&gt;Aici e afisat rezultatul.&lt;/div&gt;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0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02" w:author="Unknown"/>
          <w:color w:val="0101FF"/>
          <w:sz w:val="23"/>
          <w:szCs w:val="23"/>
        </w:rPr>
      </w:pPr>
      <w:ins w:id="6603"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04" w:author="Unknown"/>
          <w:color w:val="0101FF"/>
          <w:sz w:val="23"/>
          <w:szCs w:val="23"/>
        </w:rPr>
      </w:pPr>
      <w:ins w:id="6605" w:author="Unknown">
        <w:r>
          <w:rPr>
            <w:color w:val="0101FF"/>
            <w:sz w:val="23"/>
            <w:szCs w:val="23"/>
          </w:rPr>
          <w:t>class Rectangle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06" w:author="Unknown"/>
          <w:color w:val="0101FF"/>
          <w:sz w:val="23"/>
          <w:szCs w:val="23"/>
        </w:rPr>
      </w:pPr>
      <w:ins w:id="6607" w:author="Unknown">
        <w:r>
          <w:rPr>
            <w:color w:val="0101FF"/>
            <w:sz w:val="23"/>
            <w:szCs w:val="23"/>
          </w:rPr>
          <w:t xml:space="preserve"> //primeste doua argumente la crearea unui obiect al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08" w:author="Unknown"/>
          <w:color w:val="0101FF"/>
          <w:sz w:val="23"/>
          <w:szCs w:val="23"/>
        </w:rPr>
      </w:pPr>
      <w:ins w:id="6609" w:author="Unknown">
        <w:r>
          <w:rPr>
            <w:color w:val="0101FF"/>
            <w:sz w:val="23"/>
            <w:szCs w:val="23"/>
          </w:rPr>
          <w:t xml:space="preserve"> constructor(width, height){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0" w:author="Unknown"/>
          <w:color w:val="0101FF"/>
          <w:sz w:val="23"/>
          <w:szCs w:val="23"/>
        </w:rPr>
      </w:pPr>
      <w:ins w:id="6611" w:author="Unknown">
        <w:r>
          <w:rPr>
            <w:color w:val="0101FF"/>
            <w:sz w:val="23"/>
            <w:szCs w:val="23"/>
          </w:rPr>
          <w:t xml:space="preserve"> //setare proprietati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2" w:author="Unknown"/>
          <w:color w:val="0101FF"/>
          <w:sz w:val="23"/>
          <w:szCs w:val="23"/>
        </w:rPr>
      </w:pPr>
      <w:ins w:id="6613" w:author="Unknown">
        <w:r>
          <w:rPr>
            <w:color w:val="0101FF"/>
            <w:sz w:val="23"/>
            <w:szCs w:val="23"/>
          </w:rPr>
          <w:t xml:space="preserve"> this.width = width;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4" w:author="Unknown"/>
          <w:color w:val="0101FF"/>
          <w:sz w:val="23"/>
          <w:szCs w:val="23"/>
        </w:rPr>
      </w:pPr>
      <w:ins w:id="6615" w:author="Unknown">
        <w:r>
          <w:rPr>
            <w:color w:val="0101FF"/>
            <w:sz w:val="23"/>
            <w:szCs w:val="23"/>
          </w:rPr>
          <w:t xml:space="preserve"> this.height = height;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6" w:author="Unknown"/>
          <w:color w:val="0101FF"/>
          <w:sz w:val="23"/>
          <w:szCs w:val="23"/>
        </w:rPr>
      </w:pPr>
      <w:ins w:id="6617"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19" w:author="Unknown"/>
          <w:color w:val="0101FF"/>
          <w:sz w:val="23"/>
          <w:szCs w:val="23"/>
        </w:rPr>
      </w:pPr>
      <w:ins w:id="6620" w:author="Unknown">
        <w:r>
          <w:rPr>
            <w:color w:val="0101FF"/>
            <w:sz w:val="23"/>
            <w:szCs w:val="23"/>
          </w:rPr>
          <w:t xml:space="preserve"> //o metoda simpla, foloseste proprietatile definite in constructor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21" w:author="Unknown"/>
          <w:color w:val="0101FF"/>
          <w:sz w:val="23"/>
          <w:szCs w:val="23"/>
        </w:rPr>
      </w:pPr>
      <w:ins w:id="6622" w:author="Unknown">
        <w:r>
          <w:rPr>
            <w:color w:val="0101FF"/>
            <w:sz w:val="23"/>
            <w:szCs w:val="23"/>
          </w:rPr>
          <w:t xml:space="preserve"> 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23" w:author="Unknown"/>
          <w:color w:val="0101FF"/>
          <w:sz w:val="23"/>
          <w:szCs w:val="23"/>
        </w:rPr>
      </w:pPr>
      <w:ins w:id="6624" w:author="Unknown">
        <w:r>
          <w:rPr>
            <w:color w:val="0101FF"/>
            <w:sz w:val="23"/>
            <w:szCs w:val="23"/>
          </w:rPr>
          <w:t xml:space="preserve"> return this.width * this.height;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25" w:author="Unknown"/>
          <w:color w:val="0101FF"/>
          <w:sz w:val="23"/>
          <w:szCs w:val="23"/>
        </w:rPr>
      </w:pPr>
      <w:ins w:id="6626"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2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28" w:author="Unknown"/>
          <w:color w:val="0101FF"/>
          <w:sz w:val="23"/>
          <w:szCs w:val="23"/>
        </w:rPr>
      </w:pPr>
      <w:ins w:id="6629" w:author="Unknown">
        <w:r>
          <w:rPr>
            <w:color w:val="0101FF"/>
            <w:sz w:val="23"/>
            <w:szCs w:val="23"/>
          </w:rPr>
          <w:t xml:space="preserve"> //alta metoda (primeste un argument); ca sa vedeti cum se apeleaza o metoda in alta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0" w:author="Unknown"/>
          <w:color w:val="0101FF"/>
          <w:sz w:val="23"/>
          <w:szCs w:val="23"/>
        </w:rPr>
      </w:pPr>
      <w:ins w:id="6631" w:author="Unknown">
        <w:r>
          <w:rPr>
            <w:color w:val="0101FF"/>
            <w:sz w:val="23"/>
            <w:szCs w:val="23"/>
          </w:rPr>
          <w:t xml:space="preserve"> multipliArea(n){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2" w:author="Unknown"/>
          <w:color w:val="0101FF"/>
          <w:sz w:val="23"/>
          <w:szCs w:val="23"/>
        </w:rPr>
      </w:pPr>
      <w:ins w:id="6633" w:author="Unknown">
        <w:r>
          <w:rPr>
            <w:color w:val="0101FF"/>
            <w:sz w:val="23"/>
            <w:szCs w:val="23"/>
          </w:rPr>
          <w:t xml:space="preserve"> return this.area() *n;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4" w:author="Unknown"/>
          <w:color w:val="0101FF"/>
          <w:sz w:val="23"/>
          <w:szCs w:val="23"/>
        </w:rPr>
      </w:pPr>
      <w:ins w:id="663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6" w:author="Unknown"/>
          <w:color w:val="0101FF"/>
          <w:sz w:val="23"/>
          <w:szCs w:val="23"/>
        </w:rPr>
      </w:pPr>
      <w:ins w:id="663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39" w:author="Unknown"/>
          <w:color w:val="0101FF"/>
          <w:sz w:val="23"/>
          <w:szCs w:val="23"/>
        </w:rPr>
      </w:pPr>
      <w:ins w:id="6640" w:author="Unknown">
        <w:r>
          <w:rPr>
            <w:color w:val="0101FF"/>
            <w:sz w:val="23"/>
            <w:szCs w:val="23"/>
          </w:rPr>
          <w:t>//utilizare, creare instanta de obiect a clasei, cu new</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41" w:author="Unknown"/>
          <w:color w:val="0101FF"/>
          <w:sz w:val="23"/>
          <w:szCs w:val="23"/>
        </w:rPr>
      </w:pPr>
      <w:ins w:id="6642" w:author="Unknown">
        <w:r>
          <w:rPr>
            <w:color w:val="0101FF"/>
            <w:sz w:val="23"/>
            <w:szCs w:val="23"/>
          </w:rPr>
          <w:t>let ob_rect = new Rectangle(5, 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4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44" w:author="Unknown"/>
          <w:color w:val="0101FF"/>
          <w:sz w:val="23"/>
          <w:szCs w:val="23"/>
        </w:rPr>
      </w:pPr>
      <w:ins w:id="6645" w:author="Unknown">
        <w:r>
          <w:rPr>
            <w:color w:val="0101FF"/>
            <w:sz w:val="23"/>
            <w:szCs w:val="23"/>
          </w:rPr>
          <w:t>//preia valorile returnate de metodele area() si multipliArea()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46" w:author="Unknown"/>
          <w:color w:val="0101FF"/>
          <w:sz w:val="23"/>
          <w:szCs w:val="23"/>
        </w:rPr>
      </w:pPr>
      <w:ins w:id="6647" w:author="Unknown">
        <w:r>
          <w:rPr>
            <w:color w:val="0101FF"/>
            <w:sz w:val="23"/>
            <w:szCs w:val="23"/>
          </w:rPr>
          <w:t>var area = ob_rect.area();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48" w:author="Unknown"/>
          <w:color w:val="0101FF"/>
          <w:sz w:val="23"/>
          <w:szCs w:val="23"/>
        </w:rPr>
      </w:pPr>
      <w:ins w:id="6649" w:author="Unknown">
        <w:r>
          <w:rPr>
            <w:color w:val="0101FF"/>
            <w:sz w:val="23"/>
            <w:szCs w:val="23"/>
          </w:rPr>
          <w:t>var m_area = ob_rect.multipliArea(3);</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5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51" w:author="Unknown"/>
          <w:color w:val="0101FF"/>
          <w:sz w:val="23"/>
          <w:szCs w:val="23"/>
        </w:rPr>
      </w:pPr>
      <w:ins w:id="6652" w:author="Unknown">
        <w:r>
          <w:rPr>
            <w:color w:val="0101FF"/>
            <w:sz w:val="23"/>
            <w:szCs w:val="23"/>
          </w:rPr>
          <w:lastRenderedPageBreak/>
          <w:t>//adauga in elementul html #ex_res valorile de la area si m_area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53" w:author="Unknown"/>
          <w:color w:val="0101FF"/>
          <w:sz w:val="23"/>
          <w:szCs w:val="23"/>
        </w:rPr>
      </w:pPr>
      <w:ins w:id="6654" w:author="Unknown">
        <w:r>
          <w:rPr>
            <w:color w:val="0101FF"/>
            <w:sz w:val="23"/>
            <w:szCs w:val="23"/>
          </w:rPr>
          <w:t>document.getElementById('ex_res').innerHTML ='area() method returned: '+ area +'&lt;br&gt;multipliArea(3) returned: '+ m_area;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55" w:author="Unknown"/>
          <w:color w:val="0101FF"/>
          <w:sz w:val="23"/>
          <w:szCs w:val="23"/>
        </w:rPr>
      </w:pPr>
      <w:ins w:id="6656" w:author="Unknown">
        <w:r>
          <w:rPr>
            <w:color w:val="0101FF"/>
            <w:sz w:val="23"/>
            <w:szCs w:val="23"/>
          </w:rPr>
          <w:t>&lt;/script&gt;</w:t>
        </w:r>
      </w:ins>
    </w:p>
    <w:p w:rsidR="00CE1D16" w:rsidRDefault="00CE1D16" w:rsidP="00CE1D16">
      <w:pPr>
        <w:shd w:val="clear" w:color="auto" w:fill="FEFEFF"/>
        <w:rPr>
          <w:ins w:id="6657" w:author="Unknown"/>
          <w:rFonts w:ascii="Calibri" w:hAnsi="Calibri"/>
          <w:color w:val="000000"/>
          <w:sz w:val="26"/>
          <w:szCs w:val="26"/>
        </w:rPr>
      </w:pPr>
      <w:ins w:id="6658"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6659" w:author="Unknown"/>
          <w:rFonts w:ascii="Calibri" w:hAnsi="Calibri"/>
          <w:color w:val="000000"/>
          <w:spacing w:val="15"/>
          <w:sz w:val="27"/>
          <w:szCs w:val="27"/>
          <w:u w:val="single"/>
        </w:rPr>
      </w:pPr>
      <w:ins w:id="6660" w:author="Unknown">
        <w:r>
          <w:rPr>
            <w:rFonts w:ascii="Calibri" w:hAnsi="Calibri"/>
            <w:color w:val="000000"/>
            <w:spacing w:val="15"/>
            <w:u w:val="single"/>
          </w:rPr>
          <w:t>Metode Statice</w:t>
        </w:r>
      </w:ins>
    </w:p>
    <w:p w:rsidR="00CE1D16" w:rsidRDefault="00CE1D16" w:rsidP="00CE1D16">
      <w:pPr>
        <w:shd w:val="clear" w:color="auto" w:fill="FEFEFF"/>
        <w:rPr>
          <w:ins w:id="6661" w:author="Unknown"/>
          <w:rFonts w:ascii="Calibri" w:hAnsi="Calibri"/>
          <w:color w:val="000000"/>
          <w:sz w:val="26"/>
          <w:szCs w:val="26"/>
        </w:rPr>
      </w:pPr>
      <w:ins w:id="6662" w:author="Unknown">
        <w:r>
          <w:rPr>
            <w:rFonts w:ascii="Calibri" w:hAnsi="Calibri"/>
            <w:color w:val="000000"/>
            <w:sz w:val="26"/>
            <w:szCs w:val="26"/>
          </w:rPr>
          <w:t>Metodele statice din corpul clasei se creaza folosind cuvantul: </w:t>
        </w:r>
        <w:r>
          <w:rPr>
            <w:rStyle w:val="HTMLCode"/>
            <w:rFonts w:eastAsiaTheme="minorHAnsi"/>
            <w:b/>
            <w:bCs/>
            <w:color w:val="0000EE"/>
          </w:rPr>
          <w:t>static</w:t>
        </w:r>
        <w:r>
          <w:rPr>
            <w:rFonts w:ascii="Calibri" w:hAnsi="Calibri"/>
            <w:color w:val="000000"/>
            <w:sz w:val="26"/>
            <w:szCs w:val="26"/>
          </w:rPr>
          <w:t>.</w:t>
        </w:r>
        <w:r>
          <w:rPr>
            <w:rFonts w:ascii="Calibri" w:hAnsi="Calibri"/>
            <w:color w:val="000000"/>
            <w:sz w:val="26"/>
            <w:szCs w:val="26"/>
          </w:rPr>
          <w:br/>
          <w:t>Atat in interiorul cat si in exteriorul clasei, metodele statice se apeleaza cu "numele-clasei".</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6663" w:author="Unknown"/>
          <w:rFonts w:ascii="Calibri" w:hAnsi="Calibri"/>
          <w:i/>
          <w:iCs/>
          <w:color w:val="000000"/>
          <w:sz w:val="23"/>
          <w:szCs w:val="23"/>
        </w:rPr>
      </w:pPr>
      <w:ins w:id="6664" w:author="Unknown">
        <w:r>
          <w:rPr>
            <w:rFonts w:ascii="Calibri" w:hAnsi="Calibri"/>
            <w:i/>
            <w:iCs/>
            <w:color w:val="000000"/>
            <w:sz w:val="23"/>
            <w:szCs w:val="23"/>
          </w:rPr>
          <w:t>O metoda statica nu poate fi apelata cu "this", nici prin numele instantei de obiect.</w:t>
        </w:r>
      </w:ins>
    </w:p>
    <w:p w:rsidR="00CE1D16" w:rsidRDefault="00CE1D16" w:rsidP="00CE1D16">
      <w:pPr>
        <w:shd w:val="clear" w:color="auto" w:fill="FEFEFF"/>
        <w:rPr>
          <w:ins w:id="6665" w:author="Unknown"/>
          <w:rFonts w:ascii="Calibri" w:hAnsi="Calibri"/>
          <w:color w:val="000000"/>
          <w:sz w:val="26"/>
          <w:szCs w:val="26"/>
        </w:rPr>
      </w:pPr>
      <w:ins w:id="6666" w:author="Unknown">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67" w:author="Unknown"/>
          <w:color w:val="0101FF"/>
          <w:sz w:val="23"/>
          <w:szCs w:val="23"/>
        </w:rPr>
      </w:pPr>
      <w:ins w:id="6668" w:author="Unknown">
        <w:r>
          <w:rPr>
            <w:color w:val="0101FF"/>
            <w:sz w:val="23"/>
            <w:szCs w:val="23"/>
          </w:rPr>
          <w:t>&lt;div id='ex2_res'&gt;Aici e afisat rezultatul.&lt;/div&gt;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6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70" w:author="Unknown"/>
          <w:color w:val="0101FF"/>
          <w:sz w:val="23"/>
          <w:szCs w:val="23"/>
        </w:rPr>
      </w:pPr>
      <w:ins w:id="6671"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72" w:author="Unknown"/>
          <w:color w:val="0101FF"/>
          <w:sz w:val="23"/>
          <w:szCs w:val="23"/>
        </w:rPr>
      </w:pPr>
      <w:ins w:id="6673" w:author="Unknown">
        <w:r>
          <w:rPr>
            <w:color w:val="0101FF"/>
            <w:sz w:val="23"/>
            <w:szCs w:val="23"/>
          </w:rPr>
          <w:t>class User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74" w:author="Unknown"/>
          <w:color w:val="0101FF"/>
          <w:sz w:val="23"/>
          <w:szCs w:val="23"/>
        </w:rPr>
      </w:pPr>
      <w:ins w:id="6675" w:author="Unknown">
        <w:r>
          <w:rPr>
            <w:color w:val="0101FF"/>
            <w:sz w:val="23"/>
            <w:szCs w:val="23"/>
          </w:rPr>
          <w:t xml:space="preserve"> //primeste un nume de user cand se creaza un obiect de 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76" w:author="Unknown"/>
          <w:color w:val="0101FF"/>
          <w:sz w:val="23"/>
          <w:szCs w:val="23"/>
        </w:rPr>
      </w:pPr>
      <w:ins w:id="6677" w:author="Unknown">
        <w:r>
          <w:rPr>
            <w:color w:val="0101FF"/>
            <w:sz w:val="23"/>
            <w:szCs w:val="23"/>
          </w:rPr>
          <w:t xml:space="preserve"> constructor(user){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78" w:author="Unknown"/>
          <w:color w:val="0101FF"/>
          <w:sz w:val="23"/>
          <w:szCs w:val="23"/>
        </w:rPr>
      </w:pPr>
      <w:ins w:id="6679" w:author="Unknown">
        <w:r>
          <w:rPr>
            <w:color w:val="0101FF"/>
            <w:sz w:val="23"/>
            <w:szCs w:val="23"/>
          </w:rPr>
          <w:t xml:space="preserve"> //setare proprietate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0" w:author="Unknown"/>
          <w:color w:val="0101FF"/>
          <w:sz w:val="23"/>
          <w:szCs w:val="23"/>
        </w:rPr>
      </w:pPr>
      <w:ins w:id="6681" w:author="Unknown">
        <w:r>
          <w:rPr>
            <w:color w:val="0101FF"/>
            <w:sz w:val="23"/>
            <w:szCs w:val="23"/>
          </w:rPr>
          <w:t xml:space="preserve"> this.user = user;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2" w:author="Unknown"/>
          <w:color w:val="0101FF"/>
          <w:sz w:val="23"/>
          <w:szCs w:val="23"/>
        </w:rPr>
      </w:pPr>
      <w:ins w:id="6683"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5" w:author="Unknown"/>
          <w:color w:val="0101FF"/>
          <w:sz w:val="23"/>
          <w:szCs w:val="23"/>
        </w:rPr>
      </w:pPr>
      <w:ins w:id="6686" w:author="Unknown">
        <w:r>
          <w:rPr>
            <w:color w:val="0101FF"/>
            <w:sz w:val="23"/>
            <w:szCs w:val="23"/>
          </w:rPr>
          <w:t xml:space="preserve"> //metoda statica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7" w:author="Unknown"/>
          <w:color w:val="0101FF"/>
          <w:sz w:val="23"/>
          <w:szCs w:val="23"/>
        </w:rPr>
      </w:pPr>
      <w:ins w:id="6688" w:author="Unknown">
        <w:r>
          <w:rPr>
            <w:color w:val="0101FF"/>
            <w:sz w:val="23"/>
            <w:szCs w:val="23"/>
          </w:rPr>
          <w:t xml:space="preserve"> static Hello(name){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89" w:author="Unknown"/>
          <w:color w:val="0101FF"/>
          <w:sz w:val="23"/>
          <w:szCs w:val="23"/>
        </w:rPr>
      </w:pPr>
      <w:ins w:id="6690" w:author="Unknown">
        <w:r>
          <w:rPr>
            <w:color w:val="0101FF"/>
            <w:sz w:val="23"/>
            <w:szCs w:val="23"/>
          </w:rPr>
          <w:t xml:space="preserve"> return 'Hello '+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91" w:author="Unknown"/>
          <w:color w:val="0101FF"/>
          <w:sz w:val="23"/>
          <w:szCs w:val="23"/>
        </w:rPr>
      </w:pPr>
      <w:ins w:id="6692"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9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94" w:author="Unknown"/>
          <w:color w:val="0101FF"/>
          <w:sz w:val="23"/>
          <w:szCs w:val="23"/>
        </w:rPr>
      </w:pPr>
      <w:ins w:id="6695" w:author="Unknown">
        <w:r>
          <w:rPr>
            <w:color w:val="0101FF"/>
            <w:sz w:val="23"/>
            <w:szCs w:val="23"/>
          </w:rPr>
          <w:t xml:space="preserve"> //metoda standard, ca sa vedeti cum se apeleaza o metoda statica in 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96" w:author="Unknown"/>
          <w:color w:val="0101FF"/>
          <w:sz w:val="23"/>
          <w:szCs w:val="23"/>
        </w:rPr>
      </w:pPr>
      <w:ins w:id="6697" w:author="Unknown">
        <w:r>
          <w:rPr>
            <w:color w:val="0101FF"/>
            <w:sz w:val="23"/>
            <w:szCs w:val="23"/>
          </w:rPr>
          <w:t xml:space="preserve"> titleHello(){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698" w:author="Unknown"/>
          <w:color w:val="0101FF"/>
          <w:sz w:val="23"/>
          <w:szCs w:val="23"/>
        </w:rPr>
      </w:pPr>
      <w:ins w:id="6699" w:author="Unknown">
        <w:r>
          <w:rPr>
            <w:color w:val="0101FF"/>
            <w:sz w:val="23"/>
            <w:szCs w:val="23"/>
          </w:rPr>
          <w:t xml:space="preserve"> var re = User.Hello(this.user);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0" w:author="Unknown"/>
          <w:color w:val="0101FF"/>
          <w:sz w:val="23"/>
          <w:szCs w:val="23"/>
        </w:rPr>
      </w:pPr>
      <w:ins w:id="6701" w:author="Unknown">
        <w:r>
          <w:rPr>
            <w:color w:val="0101FF"/>
            <w:sz w:val="23"/>
            <w:szCs w:val="23"/>
          </w:rPr>
          <w:t xml:space="preserve"> return '&lt;h2&gt;'+ re +'&lt;/h2&gt;';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2" w:author="Unknown"/>
          <w:color w:val="0101FF"/>
          <w:sz w:val="23"/>
          <w:szCs w:val="23"/>
        </w:rPr>
      </w:pPr>
      <w:ins w:id="6703"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4" w:author="Unknown"/>
          <w:color w:val="0101FF"/>
          <w:sz w:val="23"/>
          <w:szCs w:val="23"/>
        </w:rPr>
      </w:pPr>
      <w:ins w:id="6705"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7" w:author="Unknown"/>
          <w:color w:val="0101FF"/>
          <w:sz w:val="23"/>
          <w:szCs w:val="23"/>
        </w:rPr>
      </w:pPr>
      <w:ins w:id="6708" w:author="Unknown">
        <w:r>
          <w:rPr>
            <w:color w:val="0101FF"/>
            <w:sz w:val="23"/>
            <w:szCs w:val="23"/>
          </w:rPr>
          <w:t>//utilizare, creaza un obiect al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09" w:author="Unknown"/>
          <w:color w:val="0101FF"/>
          <w:sz w:val="23"/>
          <w:szCs w:val="23"/>
        </w:rPr>
      </w:pPr>
      <w:ins w:id="6710" w:author="Unknown">
        <w:r>
          <w:rPr>
            <w:color w:val="0101FF"/>
            <w:sz w:val="23"/>
            <w:szCs w:val="23"/>
          </w:rPr>
          <w:t>let ob_usr = new User('MarPlo');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2" w:author="Unknown"/>
          <w:color w:val="0101FF"/>
          <w:sz w:val="23"/>
          <w:szCs w:val="23"/>
        </w:rPr>
      </w:pPr>
      <w:ins w:id="6713" w:author="Unknown">
        <w:r>
          <w:rPr>
            <w:color w:val="0101FF"/>
            <w:sz w:val="23"/>
            <w:szCs w:val="23"/>
          </w:rPr>
          <w:t>//adauga in elementul html #ex2_res valoarea returnata de titleHello()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4" w:author="Unknown"/>
          <w:color w:val="0101FF"/>
          <w:sz w:val="23"/>
          <w:szCs w:val="23"/>
        </w:rPr>
      </w:pPr>
      <w:ins w:id="6715" w:author="Unknown">
        <w:r>
          <w:rPr>
            <w:color w:val="0101FF"/>
            <w:sz w:val="23"/>
            <w:szCs w:val="23"/>
          </w:rPr>
          <w:t>document.getElementById('ex2_res').innerHTML = ob_usr.titleHello();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7" w:author="Unknown"/>
          <w:color w:val="0101FF"/>
          <w:sz w:val="23"/>
          <w:szCs w:val="23"/>
        </w:rPr>
      </w:pPr>
      <w:ins w:id="6718" w:author="Unknown">
        <w:r>
          <w:rPr>
            <w:color w:val="0101FF"/>
            <w:sz w:val="23"/>
            <w:szCs w:val="23"/>
          </w:rPr>
          <w:lastRenderedPageBreak/>
          <w:t>//preia valoarea returnata de metoda statica (folosind numele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19" w:author="Unknown"/>
          <w:color w:val="0101FF"/>
          <w:sz w:val="23"/>
          <w:szCs w:val="23"/>
        </w:rPr>
      </w:pPr>
      <w:ins w:id="6720" w:author="Unknown">
        <w:r>
          <w:rPr>
            <w:color w:val="0101FF"/>
            <w:sz w:val="23"/>
            <w:szCs w:val="23"/>
          </w:rPr>
          <w:t>var hello = User.Hello('Peace');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21" w:author="Unknown"/>
          <w:color w:val="0101FF"/>
          <w:sz w:val="23"/>
          <w:szCs w:val="23"/>
        </w:rPr>
      </w:pPr>
      <w:ins w:id="6722" w:author="Unknown">
        <w:r>
          <w:rPr>
            <w:color w:val="0101FF"/>
            <w:sz w:val="23"/>
            <w:szCs w:val="23"/>
          </w:rPr>
          <w:t>alert(hello);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23" w:author="Unknown"/>
          <w:color w:val="0101FF"/>
          <w:sz w:val="23"/>
          <w:szCs w:val="23"/>
        </w:rPr>
      </w:pPr>
      <w:ins w:id="6724" w:author="Unknown">
        <w:r>
          <w:rPr>
            <w:color w:val="0101FF"/>
            <w:sz w:val="23"/>
            <w:szCs w:val="23"/>
          </w:rPr>
          <w:t>&lt;/script&gt;</w:t>
        </w:r>
      </w:ins>
    </w:p>
    <w:p w:rsidR="00CE1D16" w:rsidRDefault="00CE1D16" w:rsidP="00CE1D16">
      <w:pPr>
        <w:shd w:val="clear" w:color="auto" w:fill="FEFEFF"/>
        <w:rPr>
          <w:ins w:id="6725" w:author="Unknown"/>
          <w:rFonts w:ascii="Calibri" w:hAnsi="Calibri"/>
          <w:color w:val="000000"/>
          <w:sz w:val="26"/>
          <w:szCs w:val="26"/>
        </w:rPr>
      </w:pPr>
      <w:ins w:id="6726"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6727" w:author="Unknown"/>
          <w:rFonts w:ascii="Calibri" w:hAnsi="Calibri"/>
          <w:color w:val="000000"/>
          <w:spacing w:val="15"/>
          <w:sz w:val="27"/>
          <w:szCs w:val="27"/>
          <w:u w:val="single"/>
        </w:rPr>
      </w:pPr>
      <w:ins w:id="6728" w:author="Unknown">
        <w:r>
          <w:rPr>
            <w:rFonts w:ascii="Calibri" w:hAnsi="Calibri"/>
            <w:color w:val="000000"/>
            <w:spacing w:val="15"/>
            <w:u w:val="single"/>
          </w:rPr>
          <w:t>Mai multe instante de obiect ale unei clase</w:t>
        </w:r>
      </w:ins>
    </w:p>
    <w:p w:rsidR="00CE1D16" w:rsidRDefault="00CE1D16" w:rsidP="00CE1D16">
      <w:pPr>
        <w:shd w:val="clear" w:color="auto" w:fill="FEFEFF"/>
        <w:rPr>
          <w:ins w:id="6729" w:author="Unknown"/>
          <w:rFonts w:ascii="Calibri" w:hAnsi="Calibri"/>
          <w:color w:val="000000"/>
          <w:sz w:val="26"/>
          <w:szCs w:val="26"/>
        </w:rPr>
      </w:pPr>
      <w:ins w:id="6730" w:author="Unknown">
        <w:r>
          <w:rPr>
            <w:rFonts w:ascii="Calibri" w:hAnsi="Calibri"/>
            <w:color w:val="000000"/>
            <w:sz w:val="26"/>
            <w:szCs w:val="26"/>
          </w:rPr>
          <w:t>Se pot crea mai multe instante de obiect cu aceeasi clasa, cu valori diferite.</w:t>
        </w:r>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31" w:author="Unknown"/>
          <w:color w:val="0101FF"/>
          <w:sz w:val="23"/>
          <w:szCs w:val="23"/>
        </w:rPr>
      </w:pPr>
      <w:ins w:id="6732" w:author="Unknown">
        <w:r>
          <w:rPr>
            <w:color w:val="0101FF"/>
            <w:sz w:val="23"/>
            <w:szCs w:val="23"/>
          </w:rPr>
          <w:t>&lt;div id='ex_hi1'&gt;#ex_hi1 div&lt;/div&gt;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33" w:author="Unknown"/>
          <w:color w:val="0101FF"/>
          <w:sz w:val="23"/>
          <w:szCs w:val="23"/>
        </w:rPr>
      </w:pPr>
      <w:ins w:id="6734" w:author="Unknown">
        <w:r>
          <w:rPr>
            <w:color w:val="0101FF"/>
            <w:sz w:val="23"/>
            <w:szCs w:val="23"/>
          </w:rPr>
          <w:t>&lt;div id='ex_hi2'&gt;#ex_hi2 div&lt;/div&gt;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3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36" w:author="Unknown"/>
          <w:color w:val="0101FF"/>
          <w:sz w:val="23"/>
          <w:szCs w:val="23"/>
        </w:rPr>
      </w:pPr>
      <w:ins w:id="6737"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38" w:author="Unknown"/>
          <w:color w:val="0101FF"/>
          <w:sz w:val="23"/>
          <w:szCs w:val="23"/>
        </w:rPr>
      </w:pPr>
      <w:ins w:id="6739" w:author="Unknown">
        <w:r>
          <w:rPr>
            <w:color w:val="0101FF"/>
            <w:sz w:val="23"/>
            <w:szCs w:val="23"/>
          </w:rPr>
          <w:t>class Test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0" w:author="Unknown"/>
          <w:color w:val="0101FF"/>
          <w:sz w:val="23"/>
          <w:szCs w:val="23"/>
        </w:rPr>
      </w:pPr>
      <w:ins w:id="6741" w:author="Unknown">
        <w:r>
          <w:rPr>
            <w:color w:val="0101FF"/>
            <w:sz w:val="23"/>
            <w:szCs w:val="23"/>
          </w:rPr>
          <w:t xml:space="preserve"> constructor(name){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2" w:author="Unknown"/>
          <w:color w:val="0101FF"/>
          <w:sz w:val="23"/>
          <w:szCs w:val="23"/>
        </w:rPr>
      </w:pPr>
      <w:ins w:id="6743" w:author="Unknown">
        <w:r>
          <w:rPr>
            <w:color w:val="0101FF"/>
            <w:sz w:val="23"/>
            <w:szCs w:val="23"/>
          </w:rPr>
          <w:t xml:space="preserve"> this.name =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4" w:author="Unknown"/>
          <w:color w:val="0101FF"/>
          <w:sz w:val="23"/>
          <w:szCs w:val="23"/>
        </w:rPr>
      </w:pPr>
      <w:ins w:id="674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7" w:author="Unknown"/>
          <w:color w:val="0101FF"/>
          <w:sz w:val="23"/>
          <w:szCs w:val="23"/>
        </w:rPr>
      </w:pPr>
      <w:ins w:id="6748" w:author="Unknown">
        <w:r>
          <w:rPr>
            <w:color w:val="0101FF"/>
            <w:sz w:val="23"/>
            <w:szCs w:val="23"/>
          </w:rPr>
          <w:t xml:space="preserve"> //adauga 'Helo name' in elementul HTML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49" w:author="Unknown"/>
          <w:color w:val="0101FF"/>
          <w:sz w:val="23"/>
          <w:szCs w:val="23"/>
        </w:rPr>
      </w:pPr>
      <w:ins w:id="6750" w:author="Unknown">
        <w:r>
          <w:rPr>
            <w:color w:val="0101FF"/>
            <w:sz w:val="23"/>
            <w:szCs w:val="23"/>
          </w:rPr>
          <w:t xml:space="preserve"> addHello(id){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51" w:author="Unknown"/>
          <w:color w:val="0101FF"/>
          <w:sz w:val="23"/>
          <w:szCs w:val="23"/>
        </w:rPr>
      </w:pPr>
      <w:ins w:id="6752" w:author="Unknown">
        <w:r>
          <w:rPr>
            <w:color w:val="0101FF"/>
            <w:sz w:val="23"/>
            <w:szCs w:val="23"/>
          </w:rPr>
          <w:t xml:space="preserve"> document.getElementById(id).innerHTML ='&lt;h3&gt;Hello '+ this.name +'&lt;/h3&gt;';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53" w:author="Unknown"/>
          <w:color w:val="0101FF"/>
          <w:sz w:val="23"/>
          <w:szCs w:val="23"/>
        </w:rPr>
      </w:pPr>
      <w:ins w:id="675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55" w:author="Unknown"/>
          <w:color w:val="0101FF"/>
          <w:sz w:val="23"/>
          <w:szCs w:val="23"/>
        </w:rPr>
      </w:pPr>
      <w:ins w:id="675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5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58" w:author="Unknown"/>
          <w:color w:val="0101FF"/>
          <w:sz w:val="23"/>
          <w:szCs w:val="23"/>
        </w:rPr>
      </w:pPr>
      <w:ins w:id="6759" w:author="Unknown">
        <w:r>
          <w:rPr>
            <w:color w:val="0101FF"/>
            <w:sz w:val="23"/>
            <w:szCs w:val="23"/>
          </w:rPr>
          <w:t>//prima instanta de obiect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0" w:author="Unknown"/>
          <w:color w:val="0101FF"/>
          <w:sz w:val="23"/>
          <w:szCs w:val="23"/>
        </w:rPr>
      </w:pPr>
      <w:ins w:id="6761" w:author="Unknown">
        <w:r>
          <w:rPr>
            <w:color w:val="0101FF"/>
            <w:sz w:val="23"/>
            <w:szCs w:val="23"/>
          </w:rPr>
          <w:t>let ob1 = new Test('Happines');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2" w:author="Unknown"/>
          <w:color w:val="0101FF"/>
          <w:sz w:val="23"/>
          <w:szCs w:val="23"/>
        </w:rPr>
      </w:pPr>
      <w:ins w:id="6763" w:author="Unknown">
        <w:r>
          <w:rPr>
            <w:color w:val="0101FF"/>
            <w:sz w:val="23"/>
            <w:szCs w:val="23"/>
          </w:rPr>
          <w:t>ob1.addHello('ex_hi1'); //apeleaza metoda cu ID-ul unui Div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5" w:author="Unknown"/>
          <w:color w:val="0101FF"/>
          <w:sz w:val="23"/>
          <w:szCs w:val="23"/>
        </w:rPr>
      </w:pPr>
      <w:ins w:id="6766" w:author="Unknown">
        <w:r>
          <w:rPr>
            <w:color w:val="0101FF"/>
            <w:sz w:val="23"/>
            <w:szCs w:val="23"/>
          </w:rPr>
          <w:t>//a doua instanta de obiect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7" w:author="Unknown"/>
          <w:color w:val="0101FF"/>
          <w:sz w:val="23"/>
          <w:szCs w:val="23"/>
        </w:rPr>
      </w:pPr>
      <w:ins w:id="6768" w:author="Unknown">
        <w:r>
          <w:rPr>
            <w:color w:val="0101FF"/>
            <w:sz w:val="23"/>
            <w:szCs w:val="23"/>
          </w:rPr>
          <w:t>let ob2 = new Test('Peace');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69" w:author="Unknown"/>
          <w:color w:val="0101FF"/>
          <w:sz w:val="23"/>
          <w:szCs w:val="23"/>
        </w:rPr>
      </w:pPr>
      <w:ins w:id="6770" w:author="Unknown">
        <w:r>
          <w:rPr>
            <w:color w:val="0101FF"/>
            <w:sz w:val="23"/>
            <w:szCs w:val="23"/>
          </w:rPr>
          <w:t>var hi2 = ob2.addHello('ex_hi2'); //apeleaza metoda cu alt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71" w:author="Unknown"/>
          <w:color w:val="0101FF"/>
          <w:sz w:val="23"/>
          <w:szCs w:val="23"/>
        </w:rPr>
      </w:pPr>
      <w:ins w:id="6772" w:author="Unknown">
        <w:r>
          <w:rPr>
            <w:color w:val="0101FF"/>
            <w:sz w:val="23"/>
            <w:szCs w:val="23"/>
          </w:rPr>
          <w:t>&lt;/script&gt;</w:t>
        </w:r>
      </w:ins>
    </w:p>
    <w:p w:rsidR="00CE1D16" w:rsidRDefault="00CE1D16" w:rsidP="00CE1D16">
      <w:pPr>
        <w:shd w:val="clear" w:color="auto" w:fill="FEFEFF"/>
        <w:rPr>
          <w:ins w:id="6773" w:author="Unknown"/>
          <w:rFonts w:ascii="Calibri" w:hAnsi="Calibri"/>
          <w:color w:val="000000"/>
          <w:sz w:val="26"/>
          <w:szCs w:val="26"/>
        </w:rPr>
      </w:pPr>
      <w:ins w:id="6774"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6775" w:author="Unknown"/>
          <w:rFonts w:ascii="Calibri" w:hAnsi="Calibri"/>
          <w:color w:val="000000"/>
          <w:spacing w:val="15"/>
          <w:sz w:val="27"/>
          <w:szCs w:val="27"/>
          <w:u w:val="single"/>
        </w:rPr>
      </w:pPr>
      <w:ins w:id="6776" w:author="Unknown">
        <w:r>
          <w:rPr>
            <w:rFonts w:ascii="Calibri" w:hAnsi="Calibri"/>
            <w:color w:val="000000"/>
            <w:spacing w:val="15"/>
            <w:u w:val="single"/>
          </w:rPr>
          <w:t>Metode de clasa Getter si Setter</w:t>
        </w:r>
      </w:ins>
    </w:p>
    <w:p w:rsidR="00CE1D16" w:rsidRDefault="00CE1D16" w:rsidP="00CE1D16">
      <w:pPr>
        <w:shd w:val="clear" w:color="auto" w:fill="FEFEFF"/>
        <w:rPr>
          <w:ins w:id="6777" w:author="Unknown"/>
          <w:rFonts w:ascii="Calibri" w:hAnsi="Calibri"/>
          <w:color w:val="000000"/>
          <w:sz w:val="26"/>
          <w:szCs w:val="26"/>
        </w:rPr>
      </w:pPr>
      <w:ins w:id="6778" w:author="Unknown">
        <w:r>
          <w:rPr>
            <w:rFonts w:ascii="Calibri" w:hAnsi="Calibri"/>
            <w:color w:val="000000"/>
            <w:sz w:val="26"/>
            <w:szCs w:val="26"/>
          </w:rPr>
          <w:t>Sintaxa getter/setter exista pentru proprietati care se definesc bazate pe anumite conditii sau alte proprietati.</w:t>
        </w:r>
        <w:r>
          <w:rPr>
            <w:rFonts w:ascii="Calibri" w:hAnsi="Calibri"/>
            <w:color w:val="000000"/>
            <w:sz w:val="26"/>
            <w:szCs w:val="26"/>
          </w:rPr>
          <w:br/>
          <w:t>Metoda "getter" se defineste cu cuvantul: </w:t>
        </w:r>
        <w:r>
          <w:rPr>
            <w:rStyle w:val="HTMLCode"/>
            <w:rFonts w:eastAsiaTheme="minorHAnsi"/>
            <w:b/>
            <w:bCs/>
            <w:color w:val="0000EE"/>
          </w:rPr>
          <w:t>get</w:t>
        </w:r>
        <w:r>
          <w:rPr>
            <w:rFonts w:ascii="Calibri" w:hAnsi="Calibri"/>
            <w:color w:val="000000"/>
            <w:sz w:val="26"/>
            <w:szCs w:val="26"/>
          </w:rPr>
          <w:t>.</w:t>
        </w:r>
        <w:r>
          <w:rPr>
            <w:rFonts w:ascii="Calibri" w:hAnsi="Calibri"/>
            <w:color w:val="000000"/>
            <w:sz w:val="26"/>
            <w:szCs w:val="26"/>
          </w:rPr>
          <w:br/>
          <w:t>Metoda "setter" se defineste cu cuvantul: </w:t>
        </w:r>
        <w:r>
          <w:rPr>
            <w:rStyle w:val="HTMLCode"/>
            <w:rFonts w:eastAsiaTheme="minorHAnsi"/>
            <w:b/>
            <w:bCs/>
            <w:color w:val="0000EE"/>
          </w:rPr>
          <w:t>set</w:t>
        </w:r>
        <w:r>
          <w:rPr>
            <w:rFonts w:ascii="Calibri" w:hAnsi="Calibri"/>
            <w:color w:val="000000"/>
            <w:sz w:val="26"/>
            <w:szCs w:val="26"/>
          </w:rPr>
          <w:t>.</w:t>
        </w:r>
        <w:r>
          <w:rPr>
            <w:rFonts w:ascii="Calibri" w:hAnsi="Calibri"/>
            <w:color w:val="000000"/>
            <w:sz w:val="26"/>
            <w:szCs w:val="26"/>
          </w:rPr>
          <w:br/>
          <w:t>"getter" si "setter" trebuie sa aibe acelasi nume.</w:t>
        </w:r>
        <w:r>
          <w:rPr>
            <w:rFonts w:ascii="Calibri" w:hAnsi="Calibri"/>
            <w:color w:val="000000"/>
            <w:sz w:val="26"/>
            <w:szCs w:val="26"/>
          </w:rPr>
          <w:br/>
        </w:r>
        <w:r>
          <w:rPr>
            <w:rFonts w:ascii="Calibri" w:hAnsi="Calibri"/>
            <w:color w:val="000000"/>
            <w:sz w:val="26"/>
            <w:szCs w:val="26"/>
          </w:rPr>
          <w:lastRenderedPageBreak/>
          <w:t>Metoda setter trebuie sa aibe un argument. Este apelata automat cand se atribuie o valoare unei proprietati cu acelasi nume ca 'setter'; valoarea atribuita va fi argumentul transmis metodei.</w:t>
        </w:r>
        <w:r>
          <w:rPr>
            <w:rFonts w:ascii="Calibri" w:hAnsi="Calibri"/>
            <w:color w:val="000000"/>
            <w:sz w:val="26"/>
            <w:szCs w:val="26"/>
          </w:rPr>
          <w:br/>
        </w:r>
        <w:r>
          <w:rPr>
            <w:rFonts w:ascii="Calibri" w:hAnsi="Calibri"/>
            <w:color w:val="000000"/>
            <w:sz w:val="26"/>
            <w:szCs w:val="26"/>
          </w:rPr>
          <w:br/>
          <w:t>- Puteti intelege din codul din acest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79" w:author="Unknown"/>
          <w:color w:val="0101FF"/>
          <w:sz w:val="23"/>
          <w:szCs w:val="23"/>
        </w:rPr>
      </w:pPr>
      <w:ins w:id="6780" w:author="Unknown">
        <w:r>
          <w:rPr>
            <w:color w:val="0101FF"/>
            <w:sz w:val="23"/>
            <w:szCs w:val="23"/>
          </w:rPr>
          <w:t>&lt;div id='ex3_res'&gt;Aici e afisat rezultatul.&lt;/div&gt;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8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82" w:author="Unknown"/>
          <w:color w:val="0101FF"/>
          <w:sz w:val="23"/>
          <w:szCs w:val="23"/>
        </w:rPr>
      </w:pPr>
      <w:ins w:id="6783"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84" w:author="Unknown"/>
          <w:color w:val="0101FF"/>
          <w:sz w:val="23"/>
          <w:szCs w:val="23"/>
        </w:rPr>
      </w:pPr>
      <w:ins w:id="6785" w:author="Unknown">
        <w:r>
          <w:rPr>
            <w:color w:val="0101FF"/>
            <w:sz w:val="23"/>
            <w:szCs w:val="23"/>
          </w:rPr>
          <w:t>class Article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86" w:author="Unknown"/>
          <w:color w:val="0101FF"/>
          <w:sz w:val="23"/>
          <w:szCs w:val="23"/>
        </w:rPr>
      </w:pPr>
      <w:ins w:id="6787" w:author="Unknown">
        <w:r>
          <w:rPr>
            <w:color w:val="0101FF"/>
            <w:sz w:val="23"/>
            <w:szCs w:val="23"/>
          </w:rPr>
          <w:t xml:space="preserve"> constructor(){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88" w:author="Unknown"/>
          <w:color w:val="0101FF"/>
          <w:sz w:val="23"/>
          <w:szCs w:val="23"/>
        </w:rPr>
      </w:pPr>
      <w:ins w:id="6789" w:author="Unknown">
        <w:r>
          <w:rPr>
            <w:color w:val="0101FF"/>
            <w:sz w:val="23"/>
            <w:szCs w:val="23"/>
          </w:rPr>
          <w:t xml:space="preserve"> this.th1 ='No 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0" w:author="Unknown"/>
          <w:color w:val="0101FF"/>
          <w:sz w:val="23"/>
          <w:szCs w:val="23"/>
        </w:rPr>
      </w:pPr>
      <w:ins w:id="679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3" w:author="Unknown"/>
          <w:color w:val="0101FF"/>
          <w:sz w:val="23"/>
          <w:szCs w:val="23"/>
        </w:rPr>
      </w:pPr>
      <w:ins w:id="6794" w:author="Unknown">
        <w:r>
          <w:rPr>
            <w:color w:val="0101FF"/>
            <w:sz w:val="23"/>
            <w:szCs w:val="23"/>
          </w:rPr>
          <w:t xml:space="preserve"> //getter, returneaza valoarea proprietatii th1 setata in setter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5" w:author="Unknown"/>
          <w:color w:val="0101FF"/>
          <w:sz w:val="23"/>
          <w:szCs w:val="23"/>
        </w:rPr>
      </w:pPr>
      <w:ins w:id="6796" w:author="Unknown">
        <w:r>
          <w:rPr>
            <w:color w:val="0101FF"/>
            <w:sz w:val="23"/>
            <w:szCs w:val="23"/>
          </w:rPr>
          <w:t xml:space="preserve"> get 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7" w:author="Unknown"/>
          <w:color w:val="0101FF"/>
          <w:sz w:val="23"/>
          <w:szCs w:val="23"/>
        </w:rPr>
      </w:pPr>
      <w:ins w:id="6798" w:author="Unknown">
        <w:r>
          <w:rPr>
            <w:color w:val="0101FF"/>
            <w:sz w:val="23"/>
            <w:szCs w:val="23"/>
          </w:rPr>
          <w:t xml:space="preserve"> return this.th1;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799" w:author="Unknown"/>
          <w:color w:val="0101FF"/>
          <w:sz w:val="23"/>
          <w:szCs w:val="23"/>
        </w:rPr>
      </w:pPr>
      <w:ins w:id="680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0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02" w:author="Unknown"/>
          <w:color w:val="0101FF"/>
          <w:sz w:val="23"/>
          <w:szCs w:val="23"/>
        </w:rPr>
      </w:pPr>
      <w:ins w:id="6803" w:author="Unknown">
        <w:r>
          <w:rPr>
            <w:color w:val="0101FF"/>
            <w:sz w:val="23"/>
            <w:szCs w:val="23"/>
          </w:rPr>
          <w:t xml:space="preserve"> //setter, e apelata cand o valoare (val) e atribuita proprietatii: 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04" w:author="Unknown"/>
          <w:color w:val="0101FF"/>
          <w:sz w:val="23"/>
          <w:szCs w:val="23"/>
        </w:rPr>
      </w:pPr>
      <w:ins w:id="6805" w:author="Unknown">
        <w:r>
          <w:rPr>
            <w:color w:val="0101FF"/>
            <w:sz w:val="23"/>
            <w:szCs w:val="23"/>
          </w:rPr>
          <w:t xml:space="preserve"> set title(val){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06" w:author="Unknown"/>
          <w:color w:val="0101FF"/>
          <w:sz w:val="23"/>
          <w:szCs w:val="23"/>
        </w:rPr>
      </w:pPr>
      <w:ins w:id="6807" w:author="Unknown">
        <w:r>
          <w:rPr>
            <w:color w:val="0101FF"/>
            <w:sz w:val="23"/>
            <w:szCs w:val="23"/>
          </w:rPr>
          <w:t xml:space="preserve"> if(val !='') this.th1 ='&lt;h1&gt;'+ val +'&lt;/h1&gt;';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08" w:author="Unknown"/>
          <w:color w:val="0101FF"/>
          <w:sz w:val="23"/>
          <w:szCs w:val="23"/>
        </w:rPr>
      </w:pPr>
      <w:ins w:id="6809"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0" w:author="Unknown"/>
          <w:color w:val="0101FF"/>
          <w:sz w:val="23"/>
          <w:szCs w:val="23"/>
        </w:rPr>
      </w:pPr>
      <w:ins w:id="6811"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3" w:author="Unknown"/>
          <w:color w:val="0101FF"/>
          <w:sz w:val="23"/>
          <w:szCs w:val="23"/>
        </w:rPr>
      </w:pPr>
      <w:ins w:id="6814" w:author="Unknown">
        <w:r>
          <w:rPr>
            <w:color w:val="0101FF"/>
            <w:sz w:val="23"/>
            <w:szCs w:val="23"/>
          </w:rPr>
          <w:t>//creaza obiect al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5" w:author="Unknown"/>
          <w:color w:val="0101FF"/>
          <w:sz w:val="23"/>
          <w:szCs w:val="23"/>
        </w:rPr>
      </w:pPr>
      <w:ins w:id="6816" w:author="Unknown">
        <w:r>
          <w:rPr>
            <w:color w:val="0101FF"/>
            <w:sz w:val="23"/>
            <w:szCs w:val="23"/>
          </w:rPr>
          <w:t>let ob_art = new Article();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18" w:author="Unknown"/>
          <w:color w:val="0101FF"/>
          <w:sz w:val="23"/>
          <w:szCs w:val="23"/>
        </w:rPr>
      </w:pPr>
      <w:ins w:id="6819" w:author="Unknown">
        <w:r>
          <w:rPr>
            <w:color w:val="0101FF"/>
            <w:sz w:val="23"/>
            <w:szCs w:val="23"/>
          </w:rPr>
          <w:t>//seteaza o valoare proprietatii: 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0" w:author="Unknown"/>
          <w:color w:val="0101FF"/>
          <w:sz w:val="23"/>
          <w:szCs w:val="23"/>
        </w:rPr>
      </w:pPr>
      <w:ins w:id="6821" w:author="Unknown">
        <w:r>
          <w:rPr>
            <w:color w:val="0101FF"/>
            <w:sz w:val="23"/>
            <w:szCs w:val="23"/>
          </w:rPr>
          <w:t>//aceasta va apela automat metoda setter title() cu valoarea ca argument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2" w:author="Unknown"/>
          <w:color w:val="0101FF"/>
          <w:sz w:val="23"/>
          <w:szCs w:val="23"/>
        </w:rPr>
      </w:pPr>
      <w:ins w:id="6823" w:author="Unknown">
        <w:r>
          <w:rPr>
            <w:color w:val="0101FF"/>
            <w:sz w:val="23"/>
            <w:szCs w:val="23"/>
          </w:rPr>
          <w:t>ob_art.title ='MarPlo.net - Clase JS';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5" w:author="Unknown"/>
          <w:color w:val="0101FF"/>
          <w:sz w:val="23"/>
          <w:szCs w:val="23"/>
        </w:rPr>
      </w:pPr>
      <w:ins w:id="6826" w:author="Unknown">
        <w:r>
          <w:rPr>
            <w:color w:val="0101FF"/>
            <w:sz w:val="23"/>
            <w:szCs w:val="23"/>
          </w:rPr>
          <w:t>//acest cod apeleaza automat metoda getter: 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7" w:author="Unknown"/>
          <w:color w:val="0101FF"/>
          <w:sz w:val="23"/>
          <w:szCs w:val="23"/>
        </w:rPr>
      </w:pPr>
      <w:ins w:id="6828" w:author="Unknown">
        <w:r>
          <w:rPr>
            <w:color w:val="0101FF"/>
            <w:sz w:val="23"/>
            <w:szCs w:val="23"/>
          </w:rPr>
          <w:t>var th1 = ob_art.title;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2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30" w:author="Unknown"/>
          <w:color w:val="0101FF"/>
          <w:sz w:val="23"/>
          <w:szCs w:val="23"/>
        </w:rPr>
      </w:pPr>
      <w:ins w:id="6831" w:author="Unknown">
        <w:r>
          <w:rPr>
            <w:color w:val="0101FF"/>
            <w:sz w:val="23"/>
            <w:szCs w:val="23"/>
          </w:rPr>
          <w:t>//adauga in elementul html #ex3_res valoarea de la th1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32" w:author="Unknown"/>
          <w:color w:val="0101FF"/>
          <w:sz w:val="23"/>
          <w:szCs w:val="23"/>
        </w:rPr>
      </w:pPr>
      <w:ins w:id="6833" w:author="Unknown">
        <w:r>
          <w:rPr>
            <w:color w:val="0101FF"/>
            <w:sz w:val="23"/>
            <w:szCs w:val="23"/>
          </w:rPr>
          <w:t>document.getElementById('ex3_res').innerHTML = th1;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34" w:author="Unknown"/>
          <w:color w:val="0101FF"/>
          <w:sz w:val="23"/>
          <w:szCs w:val="23"/>
        </w:rPr>
      </w:pPr>
      <w:ins w:id="6835" w:author="Unknown">
        <w:r>
          <w:rPr>
            <w:color w:val="0101FF"/>
            <w:sz w:val="23"/>
            <w:szCs w:val="23"/>
          </w:rPr>
          <w:t>&lt;/script&gt;</w:t>
        </w:r>
      </w:ins>
    </w:p>
    <w:p w:rsidR="00CE1D16" w:rsidRDefault="00CE1D16" w:rsidP="00CE1D16">
      <w:pPr>
        <w:shd w:val="clear" w:color="auto" w:fill="FEFEFF"/>
        <w:rPr>
          <w:ins w:id="6836" w:author="Unknown"/>
          <w:rFonts w:ascii="Calibri" w:hAnsi="Calibri"/>
          <w:color w:val="000000"/>
          <w:sz w:val="26"/>
          <w:szCs w:val="26"/>
        </w:rPr>
      </w:pPr>
      <w:ins w:id="6837" w:author="Unknown">
        <w:r>
          <w:rPr>
            <w:rFonts w:ascii="Calibri" w:hAnsi="Calibri"/>
            <w:color w:val="000000"/>
            <w:sz w:val="26"/>
            <w:szCs w:val="26"/>
          </w:rPr>
          <w:t>Incercati codul</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Subclase cu extends si Mostenire</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403"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404"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405"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406"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407"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408"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409"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410"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11"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412"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lastRenderedPageBreak/>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74" type="#_x0000_t75" style="width:1in;height:1in" o:ole="">
            <v:imagedata r:id="rId17" o:title=""/>
          </v:shape>
          <w:control r:id="rId413" w:name="DefaultOcxName35" w:shapeid="_x0000_i1174"/>
        </w:object>
      </w:r>
    </w:p>
    <w:p w:rsidR="00CE1D16" w:rsidRDefault="00CE1D16" w:rsidP="00CE1D16">
      <w:pPr>
        <w:pStyle w:val="z-BottomofForm"/>
      </w:pPr>
      <w:r>
        <w:t>Bottom of Form</w:t>
      </w:r>
    </w:p>
    <w:p w:rsidR="00CE1D16" w:rsidRDefault="00CE1D16" w:rsidP="00CE1D16">
      <w:pPr>
        <w:numPr>
          <w:ilvl w:val="0"/>
          <w:numId w:val="58"/>
        </w:numPr>
        <w:shd w:val="clear" w:color="auto" w:fill="FEFEFF"/>
        <w:spacing w:before="100" w:beforeAutospacing="1" w:after="100" w:afterAutospacing="1" w:line="319" w:lineRule="atLeast"/>
        <w:ind w:left="525"/>
        <w:rPr>
          <w:ins w:id="6838" w:author="Unknown"/>
          <w:rFonts w:ascii="Calibri" w:hAnsi="Calibri"/>
          <w:color w:val="000000"/>
          <w:sz w:val="26"/>
          <w:szCs w:val="26"/>
        </w:rPr>
      </w:pPr>
      <w:ins w:id="683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"https://marplo.net/javascript/subclase-extends-mostenire" \l "hsh_cis" \o "Clase JS - Mostenire, super" </w:instrText>
        </w:r>
        <w:r>
          <w:rPr>
            <w:rFonts w:ascii="Calibri" w:hAnsi="Calibri"/>
            <w:color w:val="000000"/>
            <w:sz w:val="26"/>
            <w:szCs w:val="26"/>
          </w:rPr>
          <w:fldChar w:fldCharType="separate"/>
        </w:r>
        <w:r>
          <w:rPr>
            <w:rStyle w:val="Hyperlink"/>
            <w:rFonts w:ascii="Calibri" w:hAnsi="Calibri"/>
            <w:sz w:val="26"/>
            <w:szCs w:val="26"/>
          </w:rPr>
          <w:t>Clase JS - Mostenire, super</w:t>
        </w:r>
        <w:r>
          <w:rPr>
            <w:rFonts w:ascii="Calibri" w:hAnsi="Calibri"/>
            <w:color w:val="000000"/>
            <w:sz w:val="26"/>
            <w:szCs w:val="26"/>
          </w:rPr>
          <w:fldChar w:fldCharType="end"/>
        </w:r>
      </w:ins>
    </w:p>
    <w:p w:rsidR="00CE1D16" w:rsidRDefault="00CE1D16" w:rsidP="00CE1D16">
      <w:pPr>
        <w:numPr>
          <w:ilvl w:val="0"/>
          <w:numId w:val="58"/>
        </w:numPr>
        <w:shd w:val="clear" w:color="auto" w:fill="FEFEFF"/>
        <w:spacing w:before="100" w:beforeAutospacing="1" w:after="100" w:afterAutospacing="1" w:line="319" w:lineRule="atLeast"/>
        <w:ind w:left="525"/>
        <w:rPr>
          <w:ins w:id="6840" w:author="Unknown"/>
          <w:rFonts w:ascii="Calibri" w:hAnsi="Calibri"/>
          <w:color w:val="000000"/>
          <w:sz w:val="26"/>
          <w:szCs w:val="26"/>
        </w:rPr>
      </w:pPr>
      <w:ins w:id="6841"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"https://marplo.net/javascript/subclase-extends-mostenire" \l "hsh_cms" \o "Metode de clase si super" </w:instrText>
        </w:r>
        <w:r>
          <w:rPr>
            <w:rFonts w:ascii="Calibri" w:hAnsi="Calibri"/>
            <w:color w:val="000000"/>
            <w:sz w:val="26"/>
            <w:szCs w:val="26"/>
          </w:rPr>
          <w:fldChar w:fldCharType="separate"/>
        </w:r>
        <w:r>
          <w:rPr>
            <w:rStyle w:val="Hyperlink"/>
            <w:rFonts w:ascii="Calibri" w:hAnsi="Calibri"/>
            <w:sz w:val="26"/>
            <w:szCs w:val="26"/>
          </w:rPr>
          <w:t>Metode de clase si super</w:t>
        </w:r>
        <w:r>
          <w:rPr>
            <w:rFonts w:ascii="Calibri" w:hAnsi="Calibri"/>
            <w:color w:val="000000"/>
            <w:sz w:val="26"/>
            <w:szCs w:val="26"/>
          </w:rPr>
          <w:fldChar w:fldCharType="end"/>
        </w:r>
      </w:ins>
    </w:p>
    <w:p w:rsidR="00CE1D16" w:rsidRDefault="00CE1D16" w:rsidP="00CE1D16">
      <w:pPr>
        <w:numPr>
          <w:ilvl w:val="0"/>
          <w:numId w:val="58"/>
        </w:numPr>
        <w:shd w:val="clear" w:color="auto" w:fill="FEFEFF"/>
        <w:spacing w:before="100" w:beforeAutospacing="1" w:after="100" w:afterAutospacing="1" w:line="319" w:lineRule="atLeast"/>
        <w:ind w:left="525"/>
        <w:rPr>
          <w:ins w:id="6842" w:author="Unknown"/>
          <w:rFonts w:ascii="Calibri" w:hAnsi="Calibri"/>
          <w:color w:val="000000"/>
          <w:sz w:val="26"/>
          <w:szCs w:val="26"/>
        </w:rPr>
      </w:pPr>
      <w:ins w:id="6843"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"https://marplo.net/javascript/subclase-extends-mostenire" \l "hsh_ssm" \o "super la metode statice" </w:instrText>
        </w:r>
        <w:r>
          <w:rPr>
            <w:rFonts w:ascii="Calibri" w:hAnsi="Calibri"/>
            <w:color w:val="000000"/>
            <w:sz w:val="26"/>
            <w:szCs w:val="26"/>
          </w:rPr>
          <w:fldChar w:fldCharType="separate"/>
        </w:r>
        <w:r>
          <w:rPr>
            <w:rStyle w:val="Hyperlink"/>
            <w:rFonts w:ascii="Calibri" w:hAnsi="Calibri"/>
            <w:sz w:val="26"/>
            <w:szCs w:val="26"/>
          </w:rPr>
          <w:t>super la metode statice</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6844" w:author="Unknown"/>
          <w:rFonts w:ascii="Calibri" w:hAnsi="Calibri"/>
          <w:color w:val="000000"/>
          <w:sz w:val="26"/>
          <w:szCs w:val="26"/>
        </w:rPr>
      </w:pPr>
    </w:p>
    <w:p w:rsidR="00CE1D16" w:rsidRDefault="00CE1D16" w:rsidP="00CE1D16">
      <w:pPr>
        <w:pStyle w:val="Heading2"/>
        <w:shd w:val="clear" w:color="auto" w:fill="FEFEFF"/>
        <w:spacing w:before="180" w:beforeAutospacing="0" w:after="135" w:afterAutospacing="0"/>
        <w:ind w:left="300"/>
        <w:rPr>
          <w:ins w:id="6845" w:author="Unknown"/>
          <w:rFonts w:ascii="Calibri" w:hAnsi="Calibri"/>
          <w:color w:val="000000"/>
          <w:spacing w:val="15"/>
          <w:sz w:val="27"/>
          <w:szCs w:val="27"/>
          <w:u w:val="single"/>
        </w:rPr>
      </w:pPr>
      <w:ins w:id="6846" w:author="Unknown">
        <w:r>
          <w:rPr>
            <w:rFonts w:ascii="Calibri" w:hAnsi="Calibri"/>
            <w:color w:val="000000"/>
            <w:spacing w:val="15"/>
            <w:sz w:val="27"/>
            <w:szCs w:val="27"/>
            <w:u w:val="single"/>
          </w:rPr>
          <w:t>Creare subclase cu extends</w:t>
        </w:r>
      </w:ins>
    </w:p>
    <w:p w:rsidR="00CE1D16" w:rsidRDefault="00CE1D16" w:rsidP="00CE1D16">
      <w:pPr>
        <w:shd w:val="clear" w:color="auto" w:fill="FEFEFF"/>
        <w:rPr>
          <w:ins w:id="6847" w:author="Unknown"/>
          <w:rFonts w:ascii="Calibri" w:hAnsi="Calibri"/>
          <w:color w:val="000000"/>
          <w:sz w:val="26"/>
          <w:szCs w:val="26"/>
        </w:rPr>
      </w:pPr>
      <w:ins w:id="6848" w:author="Unknown">
        <w:r>
          <w:rPr>
            <w:rFonts w:ascii="Calibri" w:hAnsi="Calibri"/>
            <w:color w:val="000000"/>
            <w:sz w:val="26"/>
            <w:szCs w:val="26"/>
          </w:rPr>
          <w:t>In JavaScript se pot crea subclase (ca o clasa copil al altei clase, denumita parinte) folosind cuvantul: </w:t>
        </w:r>
        <w:r>
          <w:rPr>
            <w:rStyle w:val="HTMLCode"/>
            <w:rFonts w:eastAsiaTheme="majorEastAsia"/>
            <w:b/>
            <w:bCs/>
            <w:color w:val="0000EE"/>
          </w:rPr>
          <w:t>extends</w:t>
        </w:r>
        <w:r>
          <w:rPr>
            <w:rFonts w:ascii="Calibri" w:hAnsi="Calibri"/>
            <w:color w:val="000000"/>
            <w:sz w:val="26"/>
            <w:szCs w:val="26"/>
          </w:rPr>
          <w:t>.</w:t>
        </w:r>
        <w:r>
          <w:rPr>
            <w:rFonts w:ascii="Calibri" w:hAnsi="Calibri"/>
            <w:color w:val="000000"/>
            <w:sz w:val="26"/>
            <w:szCs w:val="26"/>
          </w:rPr>
          <w:br/>
          <w:t>Subclasa mosteneste si poate extinde proprietatile si metodele din clasa parinte.</w:t>
        </w:r>
        <w:r>
          <w:rPr>
            <w:rFonts w:ascii="Calibri" w:hAnsi="Calibri"/>
            <w:color w:val="000000"/>
            <w:sz w:val="26"/>
            <w:szCs w:val="26"/>
          </w:rPr>
          <w:br/>
          <w:t>Daca subclasa nu are constructor(), va folosi metoda constructor() din clasa parinte.</w:t>
        </w:r>
        <w:r>
          <w:rPr>
            <w:rFonts w:ascii="Calibri" w:hAnsi="Calibri"/>
            <w:color w:val="000000"/>
            <w:sz w:val="26"/>
            <w:szCs w:val="26"/>
          </w:rPr>
          <w:br/>
        </w:r>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49" w:author="Unknown"/>
          <w:color w:val="0101FF"/>
          <w:sz w:val="23"/>
          <w:szCs w:val="23"/>
        </w:rPr>
      </w:pPr>
      <w:ins w:id="6850" w:author="Unknown">
        <w:r>
          <w:rPr>
            <w:color w:val="0101FF"/>
            <w:sz w:val="23"/>
            <w:szCs w:val="23"/>
          </w:rPr>
          <w:t>&lt;div id='ex_res'&gt;Shows response&lt;/div&gt;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5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52" w:author="Unknown"/>
          <w:color w:val="0101FF"/>
          <w:sz w:val="23"/>
          <w:szCs w:val="23"/>
        </w:rPr>
      </w:pPr>
      <w:ins w:id="6853"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54" w:author="Unknown"/>
          <w:color w:val="0101FF"/>
          <w:sz w:val="23"/>
          <w:szCs w:val="23"/>
        </w:rPr>
      </w:pPr>
      <w:ins w:id="6855" w:author="Unknown">
        <w:r>
          <w:rPr>
            <w:color w:val="0101FF"/>
            <w:sz w:val="23"/>
            <w:szCs w:val="23"/>
          </w:rPr>
          <w:t>//Clasa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56" w:author="Unknown"/>
          <w:color w:val="0101FF"/>
          <w:sz w:val="23"/>
          <w:szCs w:val="23"/>
        </w:rPr>
      </w:pPr>
      <w:ins w:id="6857" w:author="Unknown">
        <w:r>
          <w:rPr>
            <w:color w:val="0101FF"/>
            <w:sz w:val="23"/>
            <w:szCs w:val="23"/>
          </w:rPr>
          <w:t>class User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58" w:author="Unknown"/>
          <w:color w:val="0101FF"/>
          <w:sz w:val="23"/>
          <w:szCs w:val="23"/>
        </w:rPr>
      </w:pPr>
      <w:ins w:id="6859" w:author="Unknown">
        <w:r>
          <w:rPr>
            <w:color w:val="0101FF"/>
            <w:sz w:val="23"/>
            <w:szCs w:val="23"/>
          </w:rPr>
          <w:t xml:space="preserve"> constructor(name){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0" w:author="Unknown"/>
          <w:color w:val="0101FF"/>
          <w:sz w:val="23"/>
          <w:szCs w:val="23"/>
        </w:rPr>
      </w:pPr>
      <w:ins w:id="6861" w:author="Unknown">
        <w:r>
          <w:rPr>
            <w:color w:val="0101FF"/>
            <w:sz w:val="23"/>
            <w:szCs w:val="23"/>
          </w:rPr>
          <w:t xml:space="preserve"> //seteaza proprietate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2" w:author="Unknown"/>
          <w:color w:val="0101FF"/>
          <w:sz w:val="23"/>
          <w:szCs w:val="23"/>
        </w:rPr>
      </w:pPr>
      <w:ins w:id="6863" w:author="Unknown">
        <w:r>
          <w:rPr>
            <w:color w:val="0101FF"/>
            <w:sz w:val="23"/>
            <w:szCs w:val="23"/>
          </w:rPr>
          <w:t xml:space="preserve"> this.name =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4" w:author="Unknown"/>
          <w:color w:val="0101FF"/>
          <w:sz w:val="23"/>
          <w:szCs w:val="23"/>
        </w:rPr>
      </w:pPr>
      <w:ins w:id="686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7" w:author="Unknown"/>
          <w:color w:val="0101FF"/>
          <w:sz w:val="23"/>
          <w:szCs w:val="23"/>
        </w:rPr>
      </w:pPr>
      <w:ins w:id="6868" w:author="Unknown">
        <w:r>
          <w:rPr>
            <w:color w:val="0101FF"/>
            <w:sz w:val="23"/>
            <w:szCs w:val="23"/>
          </w:rPr>
          <w:t xml:space="preserve"> //metoda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69" w:author="Unknown"/>
          <w:color w:val="0101FF"/>
          <w:sz w:val="23"/>
          <w:szCs w:val="23"/>
        </w:rPr>
      </w:pPr>
      <w:ins w:id="6870" w:author="Unknown">
        <w:r>
          <w:rPr>
            <w:color w:val="0101FF"/>
            <w:sz w:val="23"/>
            <w:szCs w:val="23"/>
          </w:rPr>
          <w:t xml:space="preserve"> 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71" w:author="Unknown"/>
          <w:color w:val="0101FF"/>
          <w:sz w:val="23"/>
          <w:szCs w:val="23"/>
        </w:rPr>
      </w:pPr>
      <w:ins w:id="6872" w:author="Unknown">
        <w:r>
          <w:rPr>
            <w:color w:val="0101FF"/>
            <w:sz w:val="23"/>
            <w:szCs w:val="23"/>
          </w:rPr>
          <w:t xml:space="preserve"> return 'Hello '+ this.name;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73" w:author="Unknown"/>
          <w:color w:val="0101FF"/>
          <w:sz w:val="23"/>
          <w:szCs w:val="23"/>
        </w:rPr>
      </w:pPr>
      <w:ins w:id="687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75" w:author="Unknown"/>
          <w:color w:val="0101FF"/>
          <w:sz w:val="23"/>
          <w:szCs w:val="23"/>
        </w:rPr>
      </w:pPr>
      <w:ins w:id="687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7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78" w:author="Unknown"/>
          <w:color w:val="0101FF"/>
          <w:sz w:val="23"/>
          <w:szCs w:val="23"/>
        </w:rPr>
      </w:pPr>
      <w:ins w:id="6879" w:author="Unknown">
        <w:r>
          <w:rPr>
            <w:color w:val="0101FF"/>
            <w:sz w:val="23"/>
            <w:szCs w:val="23"/>
          </w:rPr>
          <w:t>//Subclasa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80" w:author="Unknown"/>
          <w:color w:val="0101FF"/>
          <w:sz w:val="23"/>
          <w:szCs w:val="23"/>
        </w:rPr>
      </w:pPr>
      <w:ins w:id="6881" w:author="Unknown">
        <w:r>
          <w:rPr>
            <w:color w:val="0101FF"/>
            <w:sz w:val="23"/>
            <w:szCs w:val="23"/>
          </w:rPr>
          <w:t>class Gamer extends User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82" w:author="Unknown"/>
          <w:color w:val="0101FF"/>
          <w:sz w:val="23"/>
          <w:szCs w:val="23"/>
        </w:rPr>
      </w:pPr>
      <w:ins w:id="6883" w:author="Unknown">
        <w:r>
          <w:rPr>
            <w:color w:val="0101FF"/>
            <w:sz w:val="23"/>
            <w:szCs w:val="23"/>
          </w:rPr>
          <w:t xml:space="preserve"> //metoda foloseste proprietatea name definita in clasa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84" w:author="Unknown"/>
          <w:color w:val="0101FF"/>
          <w:sz w:val="23"/>
          <w:szCs w:val="23"/>
        </w:rPr>
      </w:pPr>
      <w:ins w:id="6885" w:author="Unknown">
        <w:r>
          <w:rPr>
            <w:color w:val="0101FF"/>
            <w:sz w:val="23"/>
            <w:szCs w:val="23"/>
          </w:rPr>
          <w:t xml:space="preserve"> sayBye(){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86" w:author="Unknown"/>
          <w:color w:val="0101FF"/>
          <w:sz w:val="23"/>
          <w:szCs w:val="23"/>
        </w:rPr>
      </w:pPr>
      <w:ins w:id="6887" w:author="Unknown">
        <w:r>
          <w:rPr>
            <w:color w:val="0101FF"/>
            <w:sz w:val="23"/>
            <w:szCs w:val="23"/>
          </w:rPr>
          <w:t xml:space="preserve"> return 'Goodbye '+ this.name;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88" w:author="Unknown"/>
          <w:color w:val="0101FF"/>
          <w:sz w:val="23"/>
          <w:szCs w:val="23"/>
        </w:rPr>
      </w:pPr>
      <w:ins w:id="6889"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0" w:author="Unknown"/>
          <w:color w:val="0101FF"/>
          <w:sz w:val="23"/>
          <w:szCs w:val="23"/>
        </w:rPr>
      </w:pPr>
      <w:ins w:id="6891"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3" w:author="Unknown"/>
          <w:color w:val="0101FF"/>
          <w:sz w:val="23"/>
          <w:szCs w:val="23"/>
        </w:rPr>
      </w:pPr>
      <w:ins w:id="6894" w:author="Unknown">
        <w:r>
          <w:rPr>
            <w:color w:val="0101FF"/>
            <w:sz w:val="23"/>
            <w:szCs w:val="23"/>
          </w:rPr>
          <w:lastRenderedPageBreak/>
          <w:t>//Utilizare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6" w:author="Unknown"/>
          <w:color w:val="0101FF"/>
          <w:sz w:val="23"/>
          <w:szCs w:val="23"/>
        </w:rPr>
      </w:pPr>
      <w:ins w:id="6897" w:author="Unknown">
        <w:r>
          <w:rPr>
            <w:color w:val="0101FF"/>
            <w:sz w:val="23"/>
            <w:szCs w:val="23"/>
          </w:rPr>
          <w:t>//creaza un obiect al subclasei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898" w:author="Unknown"/>
          <w:color w:val="0101FF"/>
          <w:sz w:val="23"/>
          <w:szCs w:val="23"/>
        </w:rPr>
      </w:pPr>
      <w:ins w:id="6899" w:author="Unknown">
        <w:r>
          <w:rPr>
            <w:color w:val="0101FF"/>
            <w:sz w:val="23"/>
            <w:szCs w:val="23"/>
          </w:rPr>
          <w:t>//transmite un argument deoarece foloseste constructor() din clasa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0" w:author="Unknown"/>
          <w:color w:val="0101FF"/>
          <w:sz w:val="23"/>
          <w:szCs w:val="23"/>
        </w:rPr>
      </w:pPr>
      <w:ins w:id="6901" w:author="Unknown">
        <w:r>
          <w:rPr>
            <w:color w:val="0101FF"/>
            <w:sz w:val="23"/>
            <w:szCs w:val="23"/>
          </w:rPr>
          <w:t>let ob_gbr = new Gamer('MarPlo');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3" w:author="Unknown"/>
          <w:color w:val="0101FF"/>
          <w:sz w:val="23"/>
          <w:szCs w:val="23"/>
        </w:rPr>
      </w:pPr>
      <w:ins w:id="6904" w:author="Unknown">
        <w:r>
          <w:rPr>
            <w:color w:val="0101FF"/>
            <w:sz w:val="23"/>
            <w:szCs w:val="23"/>
          </w:rPr>
          <w:t>//apeleaza metoda sayHi() definita in clasa parinte (User)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5" w:author="Unknown"/>
          <w:color w:val="0101FF"/>
          <w:sz w:val="23"/>
          <w:szCs w:val="23"/>
        </w:rPr>
      </w:pPr>
      <w:ins w:id="6906" w:author="Unknown">
        <w:r>
          <w:rPr>
            <w:color w:val="0101FF"/>
            <w:sz w:val="23"/>
            <w:szCs w:val="23"/>
          </w:rPr>
          <w:t>var hi = ob_gbr.sayHi();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08" w:author="Unknown"/>
          <w:color w:val="0101FF"/>
          <w:sz w:val="23"/>
          <w:szCs w:val="23"/>
        </w:rPr>
      </w:pPr>
      <w:ins w:id="6909" w:author="Unknown">
        <w:r>
          <w:rPr>
            <w:color w:val="0101FF"/>
            <w:sz w:val="23"/>
            <w:szCs w:val="23"/>
          </w:rPr>
          <w:t>//apeleaza metoda definita in 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10" w:author="Unknown"/>
          <w:color w:val="0101FF"/>
          <w:sz w:val="23"/>
          <w:szCs w:val="23"/>
        </w:rPr>
      </w:pPr>
      <w:ins w:id="6911" w:author="Unknown">
        <w:r>
          <w:rPr>
            <w:color w:val="0101FF"/>
            <w:sz w:val="23"/>
            <w:szCs w:val="23"/>
          </w:rPr>
          <w:t>var bye = ob_gbr.sayBye();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1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13" w:author="Unknown"/>
          <w:color w:val="0101FF"/>
          <w:sz w:val="23"/>
          <w:szCs w:val="23"/>
        </w:rPr>
      </w:pPr>
      <w:ins w:id="6914" w:author="Unknown">
        <w:r>
          <w:rPr>
            <w:color w:val="0101FF"/>
            <w:sz w:val="23"/>
            <w:szCs w:val="23"/>
          </w:rPr>
          <w:t>//adauga valorile de la 'hi' si 'bye' in Div #ex_res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15" w:author="Unknown"/>
          <w:color w:val="0101FF"/>
          <w:sz w:val="23"/>
          <w:szCs w:val="23"/>
        </w:rPr>
      </w:pPr>
      <w:ins w:id="6916" w:author="Unknown">
        <w:r>
          <w:rPr>
            <w:color w:val="0101FF"/>
            <w:sz w:val="23"/>
            <w:szCs w:val="23"/>
          </w:rPr>
          <w:t>document.getElementById('ex_res').innerHTML ='&lt;h3&gt;'+hi+'&lt;br&gt;'+bye+'&lt;/h3&gt;';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17" w:author="Unknown"/>
          <w:color w:val="0101FF"/>
          <w:sz w:val="23"/>
          <w:szCs w:val="23"/>
        </w:rPr>
      </w:pPr>
      <w:ins w:id="6918" w:author="Unknown">
        <w:r>
          <w:rPr>
            <w:color w:val="0101FF"/>
            <w:sz w:val="23"/>
            <w:szCs w:val="23"/>
          </w:rPr>
          <w:t>&lt;/script&gt;</w:t>
        </w:r>
      </w:ins>
    </w:p>
    <w:p w:rsidR="00CE1D16" w:rsidRDefault="00CE1D16" w:rsidP="00CE1D16">
      <w:pPr>
        <w:shd w:val="clear" w:color="auto" w:fill="FEFEFF"/>
        <w:rPr>
          <w:ins w:id="6919" w:author="Unknown"/>
          <w:rFonts w:ascii="Calibri" w:hAnsi="Calibri"/>
          <w:color w:val="000000"/>
          <w:sz w:val="26"/>
          <w:szCs w:val="26"/>
        </w:rPr>
      </w:pPr>
      <w:ins w:id="6920"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6921" w:author="Unknown"/>
          <w:rFonts w:ascii="Calibri" w:hAnsi="Calibri"/>
          <w:color w:val="000000"/>
          <w:spacing w:val="15"/>
          <w:sz w:val="27"/>
          <w:szCs w:val="27"/>
          <w:u w:val="single"/>
        </w:rPr>
      </w:pPr>
      <w:ins w:id="6922" w:author="Unknown">
        <w:r>
          <w:rPr>
            <w:rFonts w:ascii="Calibri" w:hAnsi="Calibri"/>
            <w:color w:val="000000"/>
            <w:spacing w:val="15"/>
            <w:u w:val="single"/>
          </w:rPr>
          <w:t>Clase JS - Mostenire, super</w:t>
        </w:r>
      </w:ins>
    </w:p>
    <w:p w:rsidR="00CE1D16" w:rsidRDefault="00CE1D16" w:rsidP="00CE1D16">
      <w:pPr>
        <w:shd w:val="clear" w:color="auto" w:fill="FEFEFF"/>
        <w:rPr>
          <w:ins w:id="6923" w:author="Unknown"/>
          <w:rFonts w:ascii="Calibri" w:hAnsi="Calibri"/>
          <w:color w:val="000000"/>
          <w:sz w:val="26"/>
          <w:szCs w:val="26"/>
        </w:rPr>
      </w:pPr>
      <w:ins w:id="6924" w:author="Unknown">
        <w:r>
          <w:rPr>
            <w:rFonts w:ascii="Calibri" w:hAnsi="Calibri"/>
            <w:color w:val="000000"/>
            <w:sz w:val="26"/>
            <w:szCs w:val="26"/>
          </w:rPr>
          <w:t>Subclasa mosteneste proprietatile si metodele definite in clasa parinte (inclusiv metodele statice).</w:t>
        </w:r>
        <w:r>
          <w:rPr>
            <w:rFonts w:ascii="Calibri" w:hAnsi="Calibri"/>
            <w:color w:val="000000"/>
            <w:sz w:val="26"/>
            <w:szCs w:val="26"/>
          </w:rPr>
          <w:br/>
          <w:t>Daca exista constructor() in subclasa, inainte de a folosi cuvantul "</w:t>
        </w:r>
        <w:r>
          <w:rPr>
            <w:rStyle w:val="sb"/>
            <w:rFonts w:ascii="Calibri" w:hAnsi="Calibri"/>
            <w:b/>
            <w:bCs/>
            <w:color w:val="000000"/>
            <w:sz w:val="26"/>
            <w:szCs w:val="26"/>
          </w:rPr>
          <w:t>this</w:t>
        </w:r>
        <w:r>
          <w:rPr>
            <w:rFonts w:ascii="Calibri" w:hAnsi="Calibri"/>
            <w:color w:val="000000"/>
            <w:sz w:val="26"/>
            <w:szCs w:val="26"/>
          </w:rPr>
          <w:t>" se aplica: </w:t>
        </w:r>
        <w:r>
          <w:rPr>
            <w:rStyle w:val="HTMLCode"/>
            <w:rFonts w:eastAsiaTheme="majorEastAsia"/>
            <w:b/>
            <w:bCs/>
            <w:color w:val="0000EE"/>
          </w:rPr>
          <w:t>super()</w:t>
        </w:r>
        <w:r>
          <w:rPr>
            <w:rFonts w:ascii="Calibri" w:hAnsi="Calibri"/>
            <w:color w:val="000000"/>
            <w:sz w:val="26"/>
            <w:szCs w:val="26"/>
          </w:rPr>
          <w:t>.</w:t>
        </w:r>
        <w:r>
          <w:rPr>
            <w:rFonts w:ascii="Calibri" w:hAnsi="Calibri"/>
            <w:color w:val="000000"/>
            <w:sz w:val="26"/>
            <w:szCs w:val="26"/>
          </w:rPr>
          <w:br/>
        </w:r>
        <w:r>
          <w:rPr>
            <w:rStyle w:val="Strong"/>
            <w:rFonts w:ascii="Calibri" w:hAnsi="Calibri"/>
            <w:color w:val="000000"/>
            <w:sz w:val="26"/>
            <w:szCs w:val="26"/>
          </w:rPr>
          <w:t>Pentru a rescrie proprietati si metode din clasa parinte</w:t>
        </w:r>
        <w:r>
          <w:rPr>
            <w:rFonts w:ascii="Calibri" w:hAnsi="Calibri"/>
            <w:color w:val="000000"/>
            <w:sz w:val="26"/>
            <w:szCs w:val="26"/>
          </w:rPr>
          <w:t>, se definesc iar in subclasa.</w:t>
        </w:r>
        <w:r>
          <w:rPr>
            <w:rFonts w:ascii="Calibri" w:hAnsi="Calibri"/>
            <w:color w:val="000000"/>
            <w:sz w:val="26"/>
            <w:szCs w:val="26"/>
          </w:rPr>
          <w:br/>
        </w:r>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25" w:author="Unknown"/>
          <w:color w:val="0101FF"/>
          <w:sz w:val="23"/>
          <w:szCs w:val="23"/>
        </w:rPr>
      </w:pPr>
      <w:ins w:id="6926" w:author="Unknown">
        <w:r>
          <w:rPr>
            <w:color w:val="0101FF"/>
            <w:sz w:val="23"/>
            <w:szCs w:val="23"/>
          </w:rPr>
          <w:t>&lt;div id='ex_res'&gt;Shows response&lt;/div&gt;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2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28" w:author="Unknown"/>
          <w:color w:val="0101FF"/>
          <w:sz w:val="23"/>
          <w:szCs w:val="23"/>
        </w:rPr>
      </w:pPr>
      <w:ins w:id="692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30" w:author="Unknown"/>
          <w:color w:val="0101FF"/>
          <w:sz w:val="23"/>
          <w:szCs w:val="23"/>
        </w:rPr>
      </w:pPr>
      <w:ins w:id="6931" w:author="Unknown">
        <w:r>
          <w:rPr>
            <w:color w:val="0101FF"/>
            <w:sz w:val="23"/>
            <w:szCs w:val="23"/>
          </w:rPr>
          <w:t>//Clasa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32" w:author="Unknown"/>
          <w:color w:val="0101FF"/>
          <w:sz w:val="23"/>
          <w:szCs w:val="23"/>
        </w:rPr>
      </w:pPr>
      <w:ins w:id="6933" w:author="Unknown">
        <w:r>
          <w:rPr>
            <w:color w:val="0101FF"/>
            <w:sz w:val="23"/>
            <w:szCs w:val="23"/>
          </w:rPr>
          <w:t>class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34" w:author="Unknown"/>
          <w:color w:val="0101FF"/>
          <w:sz w:val="23"/>
          <w:szCs w:val="23"/>
        </w:rPr>
      </w:pPr>
      <w:ins w:id="6935" w:author="Unknown">
        <w:r>
          <w:rPr>
            <w:color w:val="0101FF"/>
            <w:sz w:val="23"/>
            <w:szCs w:val="23"/>
          </w:rPr>
          <w:t xml:space="preserve"> constructor(name){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36" w:author="Unknown"/>
          <w:color w:val="0101FF"/>
          <w:sz w:val="23"/>
          <w:szCs w:val="23"/>
        </w:rPr>
      </w:pPr>
      <w:ins w:id="6937" w:author="Unknown">
        <w:r>
          <w:rPr>
            <w:color w:val="0101FF"/>
            <w:sz w:val="23"/>
            <w:szCs w:val="23"/>
          </w:rPr>
          <w:t xml:space="preserve"> //seteaza proprietate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38" w:author="Unknown"/>
          <w:color w:val="0101FF"/>
          <w:sz w:val="23"/>
          <w:szCs w:val="23"/>
        </w:rPr>
      </w:pPr>
      <w:ins w:id="6939" w:author="Unknown">
        <w:r>
          <w:rPr>
            <w:color w:val="0101FF"/>
            <w:sz w:val="23"/>
            <w:szCs w:val="23"/>
          </w:rPr>
          <w:t xml:space="preserve"> this.name =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0" w:author="Unknown"/>
          <w:color w:val="0101FF"/>
          <w:sz w:val="23"/>
          <w:szCs w:val="23"/>
        </w:rPr>
      </w:pPr>
      <w:ins w:id="694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3" w:author="Unknown"/>
          <w:color w:val="0101FF"/>
          <w:sz w:val="23"/>
          <w:szCs w:val="23"/>
        </w:rPr>
      </w:pPr>
      <w:ins w:id="6944" w:author="Unknown">
        <w:r>
          <w:rPr>
            <w:color w:val="0101FF"/>
            <w:sz w:val="23"/>
            <w:szCs w:val="23"/>
          </w:rPr>
          <w:t xml:space="preserve"> //metoda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5" w:author="Unknown"/>
          <w:color w:val="0101FF"/>
          <w:sz w:val="23"/>
          <w:szCs w:val="23"/>
        </w:rPr>
      </w:pPr>
      <w:ins w:id="6946" w:author="Unknown">
        <w:r>
          <w:rPr>
            <w:color w:val="0101FF"/>
            <w:sz w:val="23"/>
            <w:szCs w:val="23"/>
          </w:rPr>
          <w:t xml:space="preserve"> 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7" w:author="Unknown"/>
          <w:color w:val="0101FF"/>
          <w:sz w:val="23"/>
          <w:szCs w:val="23"/>
        </w:rPr>
      </w:pPr>
      <w:ins w:id="6948" w:author="Unknown">
        <w:r>
          <w:rPr>
            <w:color w:val="0101FF"/>
            <w:sz w:val="23"/>
            <w:szCs w:val="23"/>
          </w:rPr>
          <w:t xml:space="preserve"> return 'Hello '+ this.name;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49" w:author="Unknown"/>
          <w:color w:val="0101FF"/>
          <w:sz w:val="23"/>
          <w:szCs w:val="23"/>
        </w:rPr>
      </w:pPr>
      <w:ins w:id="695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51" w:author="Unknown"/>
          <w:color w:val="0101FF"/>
          <w:sz w:val="23"/>
          <w:szCs w:val="23"/>
        </w:rPr>
      </w:pPr>
      <w:ins w:id="695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5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54" w:author="Unknown"/>
          <w:color w:val="0101FF"/>
          <w:sz w:val="23"/>
          <w:szCs w:val="23"/>
        </w:rPr>
      </w:pPr>
      <w:ins w:id="6955" w:author="Unknown">
        <w:r>
          <w:rPr>
            <w:color w:val="0101FF"/>
            <w:sz w:val="23"/>
            <w:szCs w:val="23"/>
          </w:rPr>
          <w:lastRenderedPageBreak/>
          <w:t>//Subclasa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56" w:author="Unknown"/>
          <w:color w:val="0101FF"/>
          <w:sz w:val="23"/>
          <w:szCs w:val="23"/>
        </w:rPr>
      </w:pPr>
      <w:ins w:id="6957" w:author="Unknown">
        <w:r>
          <w:rPr>
            <w:color w:val="0101FF"/>
            <w:sz w:val="23"/>
            <w:szCs w:val="23"/>
          </w:rPr>
          <w:t>class Child extends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58" w:author="Unknown"/>
          <w:color w:val="0101FF"/>
          <w:sz w:val="23"/>
          <w:szCs w:val="23"/>
        </w:rPr>
      </w:pPr>
      <w:ins w:id="6959" w:author="Unknown">
        <w:r>
          <w:rPr>
            <w:color w:val="0101FF"/>
            <w:sz w:val="23"/>
            <w:szCs w:val="23"/>
          </w:rPr>
          <w:t xml:space="preserve"> constructor(name){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0" w:author="Unknown"/>
          <w:color w:val="0101FF"/>
          <w:sz w:val="23"/>
          <w:szCs w:val="23"/>
        </w:rPr>
      </w:pPr>
      <w:ins w:id="6961" w:author="Unknown">
        <w:r>
          <w:rPr>
            <w:color w:val="0101FF"/>
            <w:sz w:val="23"/>
            <w:szCs w:val="23"/>
          </w:rPr>
          <w:t xml:space="preserve"> //aplica super ca sa includa constructor() din clasa parinte, transmitand argumentul necesar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2" w:author="Unknown"/>
          <w:color w:val="0101FF"/>
          <w:sz w:val="23"/>
          <w:szCs w:val="23"/>
        </w:rPr>
      </w:pPr>
      <w:ins w:id="6963" w:author="Unknown">
        <w:r>
          <w:rPr>
            <w:color w:val="0101FF"/>
            <w:sz w:val="23"/>
            <w:szCs w:val="23"/>
          </w:rPr>
          <w:t xml:space="preserve"> super(name);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5" w:author="Unknown"/>
          <w:color w:val="0101FF"/>
          <w:sz w:val="23"/>
          <w:szCs w:val="23"/>
        </w:rPr>
      </w:pPr>
      <w:ins w:id="6966" w:author="Unknown">
        <w:r>
          <w:rPr>
            <w:color w:val="0101FF"/>
            <w:sz w:val="23"/>
            <w:szCs w:val="23"/>
          </w:rPr>
          <w:t xml:space="preserve"> //aici se pot rescrie sau adauga proprietati noi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68" w:author="Unknown"/>
          <w:color w:val="0101FF"/>
          <w:sz w:val="23"/>
          <w:szCs w:val="23"/>
        </w:rPr>
      </w:pPr>
      <w:ins w:id="6969" w:author="Unknown">
        <w:r>
          <w:rPr>
            <w:color w:val="0101FF"/>
            <w:sz w:val="23"/>
            <w:szCs w:val="23"/>
          </w:rPr>
          <w:t xml:space="preserve"> this.site ='CoursesWeb.net';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0" w:author="Unknown"/>
          <w:color w:val="0101FF"/>
          <w:sz w:val="23"/>
          <w:szCs w:val="23"/>
        </w:rPr>
      </w:pPr>
      <w:ins w:id="697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3" w:author="Unknown"/>
          <w:color w:val="0101FF"/>
          <w:sz w:val="23"/>
          <w:szCs w:val="23"/>
        </w:rPr>
      </w:pPr>
      <w:ins w:id="6974" w:author="Unknown">
        <w:r>
          <w:rPr>
            <w:color w:val="0101FF"/>
            <w:sz w:val="23"/>
            <w:szCs w:val="23"/>
          </w:rPr>
          <w:t xml:space="preserve"> //rescrie metoda din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5" w:author="Unknown"/>
          <w:color w:val="0101FF"/>
          <w:sz w:val="23"/>
          <w:szCs w:val="23"/>
        </w:rPr>
      </w:pPr>
      <w:ins w:id="6976" w:author="Unknown">
        <w:r>
          <w:rPr>
            <w:color w:val="0101FF"/>
            <w:sz w:val="23"/>
            <w:szCs w:val="23"/>
          </w:rPr>
          <w:t xml:space="preserve"> 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7" w:author="Unknown"/>
          <w:color w:val="0101FF"/>
          <w:sz w:val="23"/>
          <w:szCs w:val="23"/>
        </w:rPr>
      </w:pPr>
      <w:ins w:id="6978" w:author="Unknown">
        <w:r>
          <w:rPr>
            <w:color w:val="0101FF"/>
            <w:sz w:val="23"/>
            <w:szCs w:val="23"/>
          </w:rPr>
          <w:t xml:space="preserve"> return 'From Subclass, site: '+ this.site +'&lt;br&gt;Hello '+ this.name;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79" w:author="Unknown"/>
          <w:color w:val="0101FF"/>
          <w:sz w:val="23"/>
          <w:szCs w:val="23"/>
        </w:rPr>
      </w:pPr>
      <w:ins w:id="698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1" w:author="Unknown"/>
          <w:color w:val="0101FF"/>
          <w:sz w:val="23"/>
          <w:szCs w:val="23"/>
        </w:rPr>
      </w:pPr>
      <w:ins w:id="698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4" w:author="Unknown"/>
          <w:color w:val="0101FF"/>
          <w:sz w:val="23"/>
          <w:szCs w:val="23"/>
        </w:rPr>
      </w:pPr>
      <w:ins w:id="6985" w:author="Unknown">
        <w:r>
          <w:rPr>
            <w:color w:val="0101FF"/>
            <w:sz w:val="23"/>
            <w:szCs w:val="23"/>
          </w:rPr>
          <w:t>//Utilizare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7" w:author="Unknown"/>
          <w:color w:val="0101FF"/>
          <w:sz w:val="23"/>
          <w:szCs w:val="23"/>
        </w:rPr>
      </w:pPr>
      <w:ins w:id="6988" w:author="Unknown">
        <w:r>
          <w:rPr>
            <w:color w:val="0101FF"/>
            <w:sz w:val="23"/>
            <w:szCs w:val="23"/>
          </w:rPr>
          <w:t>//creaza un obiect al subclasei Child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89" w:author="Unknown"/>
          <w:color w:val="0101FF"/>
          <w:sz w:val="23"/>
          <w:szCs w:val="23"/>
        </w:rPr>
      </w:pPr>
      <w:ins w:id="6990" w:author="Unknown">
        <w:r>
          <w:rPr>
            <w:color w:val="0101FF"/>
            <w:sz w:val="23"/>
            <w:szCs w:val="23"/>
          </w:rPr>
          <w:t>let obj = new Child('MarPlo');</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2" w:author="Unknown"/>
          <w:color w:val="0101FF"/>
          <w:sz w:val="23"/>
          <w:szCs w:val="23"/>
        </w:rPr>
      </w:pPr>
      <w:ins w:id="6993" w:author="Unknown">
        <w:r>
          <w:rPr>
            <w:color w:val="0101FF"/>
            <w:sz w:val="23"/>
            <w:szCs w:val="23"/>
          </w:rPr>
          <w:t>//apeleaza metoda sayHi(), rescrisa in clasa copil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4" w:author="Unknown"/>
          <w:color w:val="0101FF"/>
          <w:sz w:val="23"/>
          <w:szCs w:val="23"/>
        </w:rPr>
      </w:pPr>
      <w:ins w:id="6995" w:author="Unknown">
        <w:r>
          <w:rPr>
            <w:color w:val="0101FF"/>
            <w:sz w:val="23"/>
            <w:szCs w:val="23"/>
          </w:rPr>
          <w:t>var hi = obj.sayHi();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7" w:author="Unknown"/>
          <w:color w:val="0101FF"/>
          <w:sz w:val="23"/>
          <w:szCs w:val="23"/>
        </w:rPr>
      </w:pPr>
      <w:ins w:id="6998" w:author="Unknown">
        <w:r>
          <w:rPr>
            <w:color w:val="0101FF"/>
            <w:sz w:val="23"/>
            <w:szCs w:val="23"/>
          </w:rPr>
          <w:t>//afisaza valoarea de la 'hi' in Div #ex_res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6999" w:author="Unknown"/>
          <w:color w:val="0101FF"/>
          <w:sz w:val="23"/>
          <w:szCs w:val="23"/>
        </w:rPr>
      </w:pPr>
      <w:ins w:id="7000" w:author="Unknown">
        <w:r>
          <w:rPr>
            <w:color w:val="0101FF"/>
            <w:sz w:val="23"/>
            <w:szCs w:val="23"/>
          </w:rPr>
          <w:t>document.getElementById('ex_res').innerHTML ='&lt;h2&gt;'+hi+'&lt;/h2&gt;';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01" w:author="Unknown"/>
          <w:color w:val="0101FF"/>
          <w:sz w:val="23"/>
          <w:szCs w:val="23"/>
        </w:rPr>
      </w:pPr>
      <w:ins w:id="7002" w:author="Unknown">
        <w:r>
          <w:rPr>
            <w:color w:val="0101FF"/>
            <w:sz w:val="23"/>
            <w:szCs w:val="23"/>
          </w:rPr>
          <w:t>&lt;/script&gt;</w:t>
        </w:r>
      </w:ins>
    </w:p>
    <w:p w:rsidR="00CE1D16" w:rsidRDefault="00CE1D16" w:rsidP="00CE1D16">
      <w:pPr>
        <w:shd w:val="clear" w:color="auto" w:fill="FEFEFF"/>
        <w:rPr>
          <w:ins w:id="7003" w:author="Unknown"/>
          <w:rFonts w:ascii="Calibri" w:hAnsi="Calibri"/>
          <w:color w:val="000000"/>
          <w:sz w:val="26"/>
          <w:szCs w:val="26"/>
        </w:rPr>
      </w:pPr>
      <w:ins w:id="7004"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7005" w:author="Unknown"/>
          <w:rFonts w:ascii="Calibri" w:hAnsi="Calibri"/>
          <w:color w:val="000000"/>
          <w:spacing w:val="15"/>
          <w:sz w:val="27"/>
          <w:szCs w:val="27"/>
          <w:u w:val="single"/>
        </w:rPr>
      </w:pPr>
      <w:ins w:id="7006" w:author="Unknown">
        <w:r>
          <w:rPr>
            <w:rFonts w:ascii="Calibri" w:hAnsi="Calibri"/>
            <w:color w:val="000000"/>
            <w:spacing w:val="15"/>
            <w:u w:val="single"/>
          </w:rPr>
          <w:t>Metode de clase si super</w:t>
        </w:r>
      </w:ins>
    </w:p>
    <w:p w:rsidR="00CE1D16" w:rsidRDefault="00CE1D16" w:rsidP="00CE1D16">
      <w:pPr>
        <w:shd w:val="clear" w:color="auto" w:fill="FEFEFF"/>
        <w:rPr>
          <w:ins w:id="7007" w:author="Unknown"/>
          <w:rFonts w:ascii="Calibri" w:hAnsi="Calibri"/>
          <w:color w:val="000000"/>
          <w:sz w:val="26"/>
          <w:szCs w:val="26"/>
        </w:rPr>
      </w:pPr>
      <w:ins w:id="7008" w:author="Unknown">
        <w:r>
          <w:rPr>
            <w:rFonts w:ascii="Calibri" w:hAnsi="Calibri"/>
            <w:color w:val="000000"/>
            <w:sz w:val="26"/>
            <w:szCs w:val="26"/>
          </w:rPr>
          <w:t>Cuvantul </w:t>
        </w:r>
        <w:r>
          <w:rPr>
            <w:rStyle w:val="HTMLCode"/>
            <w:rFonts w:eastAsiaTheme="majorEastAsia"/>
            <w:b/>
            <w:bCs/>
            <w:color w:val="0000EE"/>
          </w:rPr>
          <w:t>super</w:t>
        </w:r>
        <w:r>
          <w:rPr>
            <w:rFonts w:ascii="Calibri" w:hAnsi="Calibri"/>
            <w:color w:val="000000"/>
            <w:sz w:val="26"/>
            <w:szCs w:val="26"/>
          </w:rPr>
          <w:t> se foloseste pentru a apela metodele corespunzatoare din clasa de baza (parinte). Se foloseste cand nu se vrea rescrierea completa a unei metode, ci adaugarea de instructiuni noi la cele deja existente in metoda din clasa de baza.</w:t>
        </w:r>
        <w:r>
          <w:rPr>
            <w:rFonts w:ascii="Calibri" w:hAnsi="Calibri"/>
            <w:color w:val="000000"/>
            <w:sz w:val="26"/>
            <w:szCs w:val="26"/>
          </w:rPr>
          <w:br/>
          <w:t>Clasele furnizeaza cuvantul "super" pentru:</w:t>
        </w:r>
      </w:ins>
    </w:p>
    <w:p w:rsidR="00CE1D16" w:rsidRDefault="00CE1D16" w:rsidP="00CE1D16">
      <w:pPr>
        <w:numPr>
          <w:ilvl w:val="0"/>
          <w:numId w:val="59"/>
        </w:numPr>
        <w:shd w:val="clear" w:color="auto" w:fill="FEFEFF"/>
        <w:spacing w:before="100" w:beforeAutospacing="1" w:after="100" w:afterAutospacing="1" w:line="319" w:lineRule="atLeast"/>
        <w:ind w:left="525"/>
        <w:rPr>
          <w:ins w:id="7009" w:author="Unknown"/>
          <w:rFonts w:ascii="Calibri" w:hAnsi="Calibri"/>
          <w:color w:val="000000"/>
          <w:sz w:val="26"/>
          <w:szCs w:val="26"/>
        </w:rPr>
      </w:pPr>
      <w:ins w:id="7010" w:author="Unknown">
        <w:r>
          <w:rPr>
            <w:rStyle w:val="sb"/>
            <w:rFonts w:ascii="Calibri" w:hAnsi="Calibri"/>
            <w:b/>
            <w:bCs/>
            <w:color w:val="000000"/>
            <w:sz w:val="26"/>
            <w:szCs w:val="26"/>
          </w:rPr>
          <w:t>super(parametri)</w:t>
        </w:r>
        <w:r>
          <w:rPr>
            <w:rFonts w:ascii="Calibri" w:hAnsi="Calibri"/>
            <w:color w:val="000000"/>
            <w:sz w:val="26"/>
            <w:szCs w:val="26"/>
          </w:rPr>
          <w:t> - apeleaza constructor() din parinte, cu parametri necesari (numai in constructor()).</w:t>
        </w:r>
      </w:ins>
    </w:p>
    <w:p w:rsidR="00CE1D16" w:rsidRDefault="00CE1D16" w:rsidP="00CE1D16">
      <w:pPr>
        <w:numPr>
          <w:ilvl w:val="0"/>
          <w:numId w:val="59"/>
        </w:numPr>
        <w:shd w:val="clear" w:color="auto" w:fill="FEFEFF"/>
        <w:spacing w:before="100" w:beforeAutospacing="1" w:after="100" w:afterAutospacing="1" w:line="319" w:lineRule="atLeast"/>
        <w:ind w:left="525"/>
        <w:rPr>
          <w:ins w:id="7011" w:author="Unknown"/>
          <w:rFonts w:ascii="Calibri" w:hAnsi="Calibri"/>
          <w:color w:val="000000"/>
          <w:sz w:val="26"/>
          <w:szCs w:val="26"/>
        </w:rPr>
      </w:pPr>
      <w:ins w:id="7012" w:author="Unknown">
        <w:r>
          <w:rPr>
            <w:rStyle w:val="sb"/>
            <w:rFonts w:ascii="Calibri" w:hAnsi="Calibri"/>
            <w:b/>
            <w:bCs/>
            <w:color w:val="000000"/>
            <w:sz w:val="26"/>
            <w:szCs w:val="26"/>
          </w:rPr>
          <w:t>super.metoda(parametri)</w:t>
        </w:r>
        <w:r>
          <w:rPr>
            <w:rFonts w:ascii="Calibri" w:hAnsi="Calibri"/>
            <w:color w:val="000000"/>
            <w:sz w:val="26"/>
            <w:szCs w:val="26"/>
          </w:rPr>
          <w:t> - awpeleaza o metoda din clasa de baza. Returneaza valoarea returnata de metoda din clasa parinte.</w:t>
        </w:r>
      </w:ins>
    </w:p>
    <w:p w:rsidR="00CE1D16" w:rsidRDefault="00CE1D16" w:rsidP="00CE1D16">
      <w:pPr>
        <w:shd w:val="clear" w:color="auto" w:fill="FEFEFF"/>
        <w:spacing w:after="0" w:line="240" w:lineRule="auto"/>
        <w:rPr>
          <w:ins w:id="7013" w:author="Unknown"/>
          <w:rFonts w:ascii="Calibri" w:hAnsi="Calibri"/>
          <w:color w:val="000000"/>
          <w:sz w:val="26"/>
          <w:szCs w:val="26"/>
        </w:rPr>
      </w:pPr>
      <w:ins w:id="7014" w:author="Unknown">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15" w:author="Unknown"/>
          <w:color w:val="0101FF"/>
          <w:sz w:val="23"/>
          <w:szCs w:val="23"/>
        </w:rPr>
      </w:pPr>
      <w:ins w:id="7016" w:author="Unknown">
        <w:r>
          <w:rPr>
            <w:color w:val="0101FF"/>
            <w:sz w:val="23"/>
            <w:szCs w:val="23"/>
          </w:rPr>
          <w:lastRenderedPageBreak/>
          <w:t>&lt;div id='ex_res'&gt;Shows response&lt;/div&gt;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1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18" w:author="Unknown"/>
          <w:color w:val="0101FF"/>
          <w:sz w:val="23"/>
          <w:szCs w:val="23"/>
        </w:rPr>
      </w:pPr>
      <w:ins w:id="7019"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20" w:author="Unknown"/>
          <w:color w:val="0101FF"/>
          <w:sz w:val="23"/>
          <w:szCs w:val="23"/>
        </w:rPr>
      </w:pPr>
      <w:ins w:id="7021" w:author="Unknown">
        <w:r>
          <w:rPr>
            <w:color w:val="0101FF"/>
            <w:sz w:val="23"/>
            <w:szCs w:val="23"/>
          </w:rPr>
          <w:t>//Clasa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22" w:author="Unknown"/>
          <w:color w:val="0101FF"/>
          <w:sz w:val="23"/>
          <w:szCs w:val="23"/>
        </w:rPr>
      </w:pPr>
      <w:ins w:id="7023" w:author="Unknown">
        <w:r>
          <w:rPr>
            <w:color w:val="0101FF"/>
            <w:sz w:val="23"/>
            <w:szCs w:val="23"/>
          </w:rPr>
          <w:t>class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24" w:author="Unknown"/>
          <w:color w:val="0101FF"/>
          <w:sz w:val="23"/>
          <w:szCs w:val="23"/>
        </w:rPr>
      </w:pPr>
      <w:ins w:id="7025" w:author="Unknown">
        <w:r>
          <w:rPr>
            <w:color w:val="0101FF"/>
            <w:sz w:val="23"/>
            <w:szCs w:val="23"/>
          </w:rPr>
          <w:t xml:space="preserve"> constructor(name){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26" w:author="Unknown"/>
          <w:color w:val="0101FF"/>
          <w:sz w:val="23"/>
          <w:szCs w:val="23"/>
        </w:rPr>
      </w:pPr>
      <w:ins w:id="7027" w:author="Unknown">
        <w:r>
          <w:rPr>
            <w:color w:val="0101FF"/>
            <w:sz w:val="23"/>
            <w:szCs w:val="23"/>
          </w:rPr>
          <w:t xml:space="preserve"> //seteaza proprietate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28" w:author="Unknown"/>
          <w:color w:val="0101FF"/>
          <w:sz w:val="23"/>
          <w:szCs w:val="23"/>
        </w:rPr>
      </w:pPr>
      <w:ins w:id="7029" w:author="Unknown">
        <w:r>
          <w:rPr>
            <w:color w:val="0101FF"/>
            <w:sz w:val="23"/>
            <w:szCs w:val="23"/>
          </w:rPr>
          <w:t xml:space="preserve"> this.name = 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0" w:author="Unknown"/>
          <w:color w:val="0101FF"/>
          <w:sz w:val="23"/>
          <w:szCs w:val="23"/>
        </w:rPr>
      </w:pPr>
      <w:ins w:id="703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3" w:author="Unknown"/>
          <w:color w:val="0101FF"/>
          <w:sz w:val="23"/>
          <w:szCs w:val="23"/>
        </w:rPr>
      </w:pPr>
      <w:ins w:id="7034" w:author="Unknown">
        <w:r>
          <w:rPr>
            <w:color w:val="0101FF"/>
            <w:sz w:val="23"/>
            <w:szCs w:val="23"/>
          </w:rPr>
          <w:t xml:space="preserve"> //metoda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5" w:author="Unknown"/>
          <w:color w:val="0101FF"/>
          <w:sz w:val="23"/>
          <w:szCs w:val="23"/>
        </w:rPr>
      </w:pPr>
      <w:ins w:id="7036" w:author="Unknown">
        <w:r>
          <w:rPr>
            <w:color w:val="0101FF"/>
            <w:sz w:val="23"/>
            <w:szCs w:val="23"/>
          </w:rPr>
          <w:t xml:space="preserve"> 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7" w:author="Unknown"/>
          <w:color w:val="0101FF"/>
          <w:sz w:val="23"/>
          <w:szCs w:val="23"/>
        </w:rPr>
      </w:pPr>
      <w:ins w:id="7038" w:author="Unknown">
        <w:r>
          <w:rPr>
            <w:color w:val="0101FF"/>
            <w:sz w:val="23"/>
            <w:szCs w:val="23"/>
          </w:rPr>
          <w:t xml:space="preserve"> return 'Hello '+ this.name;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39" w:author="Unknown"/>
          <w:color w:val="0101FF"/>
          <w:sz w:val="23"/>
          <w:szCs w:val="23"/>
        </w:rPr>
      </w:pPr>
      <w:ins w:id="704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41" w:author="Unknown"/>
          <w:color w:val="0101FF"/>
          <w:sz w:val="23"/>
          <w:szCs w:val="23"/>
        </w:rPr>
      </w:pPr>
      <w:ins w:id="7042"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4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44" w:author="Unknown"/>
          <w:color w:val="0101FF"/>
          <w:sz w:val="23"/>
          <w:szCs w:val="23"/>
        </w:rPr>
      </w:pPr>
      <w:ins w:id="7045" w:author="Unknown">
        <w:r>
          <w:rPr>
            <w:color w:val="0101FF"/>
            <w:sz w:val="23"/>
            <w:szCs w:val="23"/>
          </w:rPr>
          <w:t>//Subclasa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46" w:author="Unknown"/>
          <w:color w:val="0101FF"/>
          <w:sz w:val="23"/>
          <w:szCs w:val="23"/>
        </w:rPr>
      </w:pPr>
      <w:ins w:id="7047" w:author="Unknown">
        <w:r>
          <w:rPr>
            <w:color w:val="0101FF"/>
            <w:sz w:val="23"/>
            <w:szCs w:val="23"/>
          </w:rPr>
          <w:t>class Child extends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48" w:author="Unknown"/>
          <w:color w:val="0101FF"/>
          <w:sz w:val="23"/>
          <w:szCs w:val="23"/>
        </w:rPr>
      </w:pPr>
      <w:ins w:id="7049" w:author="Unknown">
        <w:r>
          <w:rPr>
            <w:color w:val="0101FF"/>
            <w:sz w:val="23"/>
            <w:szCs w:val="23"/>
          </w:rPr>
          <w:t xml:space="preserve"> constructor(name, site){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0" w:author="Unknown"/>
          <w:color w:val="0101FF"/>
          <w:sz w:val="23"/>
          <w:szCs w:val="23"/>
        </w:rPr>
      </w:pPr>
      <w:ins w:id="7051" w:author="Unknown">
        <w:r>
          <w:rPr>
            <w:color w:val="0101FF"/>
            <w:sz w:val="23"/>
            <w:szCs w:val="23"/>
          </w:rPr>
          <w:t xml:space="preserve"> //aplica super ca sa includa constructor() din clasa parinte, transmitand argumentul necesar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2" w:author="Unknown"/>
          <w:color w:val="0101FF"/>
          <w:sz w:val="23"/>
          <w:szCs w:val="23"/>
        </w:rPr>
      </w:pPr>
      <w:ins w:id="7053" w:author="Unknown">
        <w:r>
          <w:rPr>
            <w:color w:val="0101FF"/>
            <w:sz w:val="23"/>
            <w:szCs w:val="23"/>
          </w:rPr>
          <w:t xml:space="preserve"> super(name);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5" w:author="Unknown"/>
          <w:color w:val="0101FF"/>
          <w:sz w:val="23"/>
          <w:szCs w:val="23"/>
        </w:rPr>
      </w:pPr>
      <w:ins w:id="7056" w:author="Unknown">
        <w:r>
          <w:rPr>
            <w:color w:val="0101FF"/>
            <w:sz w:val="23"/>
            <w:szCs w:val="23"/>
          </w:rPr>
          <w:t xml:space="preserve"> //aici se pot rescrie sau adauga proprietati noi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7" w:author="Unknown"/>
          <w:color w:val="0101FF"/>
          <w:sz w:val="23"/>
          <w:szCs w:val="23"/>
        </w:rPr>
      </w:pPr>
      <w:ins w:id="7058" w:author="Unknown">
        <w:r>
          <w:rPr>
            <w:color w:val="0101FF"/>
            <w:sz w:val="23"/>
            <w:szCs w:val="23"/>
          </w:rPr>
          <w:t xml:space="preserve"> this.site = site;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59" w:author="Unknown"/>
          <w:color w:val="0101FF"/>
          <w:sz w:val="23"/>
          <w:szCs w:val="23"/>
        </w:rPr>
      </w:pPr>
      <w:ins w:id="706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2" w:author="Unknown"/>
          <w:color w:val="0101FF"/>
          <w:sz w:val="23"/>
          <w:szCs w:val="23"/>
        </w:rPr>
      </w:pPr>
      <w:ins w:id="7063" w:author="Unknown">
        <w:r>
          <w:rPr>
            <w:color w:val="0101FF"/>
            <w:sz w:val="23"/>
            <w:szCs w:val="23"/>
          </w:rPr>
          <w:t xml:space="preserve"> //refoloseste metoda din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4" w:author="Unknown"/>
          <w:color w:val="0101FF"/>
          <w:sz w:val="23"/>
          <w:szCs w:val="23"/>
        </w:rPr>
      </w:pPr>
      <w:ins w:id="7065" w:author="Unknown">
        <w:r>
          <w:rPr>
            <w:color w:val="0101FF"/>
            <w:sz w:val="23"/>
            <w:szCs w:val="23"/>
          </w:rPr>
          <w:t xml:space="preserve"> 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6" w:author="Unknown"/>
          <w:color w:val="0101FF"/>
          <w:sz w:val="23"/>
          <w:szCs w:val="23"/>
        </w:rPr>
      </w:pPr>
      <w:ins w:id="7067" w:author="Unknown">
        <w:r>
          <w:rPr>
            <w:color w:val="0101FF"/>
            <w:sz w:val="23"/>
            <w:szCs w:val="23"/>
          </w:rPr>
          <w:t xml:space="preserve"> var hi = super.sayHi(); //retine datele returnate de metoda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69" w:author="Unknown"/>
          <w:color w:val="0101FF"/>
          <w:sz w:val="23"/>
          <w:szCs w:val="23"/>
        </w:rPr>
      </w:pPr>
      <w:ins w:id="7070" w:author="Unknown">
        <w:r>
          <w:rPr>
            <w:color w:val="0101FF"/>
            <w:sz w:val="23"/>
            <w:szCs w:val="23"/>
          </w:rPr>
          <w:t xml:space="preserve"> //aici se pot adauga noi instructiuni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2" w:author="Unknown"/>
          <w:color w:val="0101FF"/>
          <w:sz w:val="23"/>
          <w:szCs w:val="23"/>
        </w:rPr>
      </w:pPr>
      <w:ins w:id="7073" w:author="Unknown">
        <w:r>
          <w:rPr>
            <w:color w:val="0101FF"/>
            <w:sz w:val="23"/>
            <w:szCs w:val="23"/>
          </w:rPr>
          <w:t xml:space="preserve"> return hi +'&lt;br&gt;From: '+ this.site;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4" w:author="Unknown"/>
          <w:color w:val="0101FF"/>
          <w:sz w:val="23"/>
          <w:szCs w:val="23"/>
        </w:rPr>
      </w:pPr>
      <w:ins w:id="707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6" w:author="Unknown"/>
          <w:color w:val="0101FF"/>
          <w:sz w:val="23"/>
          <w:szCs w:val="23"/>
        </w:rPr>
      </w:pPr>
      <w:ins w:id="7077"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79" w:author="Unknown"/>
          <w:color w:val="0101FF"/>
          <w:sz w:val="23"/>
          <w:szCs w:val="23"/>
        </w:rPr>
      </w:pPr>
      <w:ins w:id="7080" w:author="Unknown">
        <w:r>
          <w:rPr>
            <w:color w:val="0101FF"/>
            <w:sz w:val="23"/>
            <w:szCs w:val="23"/>
          </w:rPr>
          <w:t>//Utilizare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2" w:author="Unknown"/>
          <w:color w:val="0101FF"/>
          <w:sz w:val="23"/>
          <w:szCs w:val="23"/>
        </w:rPr>
      </w:pPr>
      <w:ins w:id="7083" w:author="Unknown">
        <w:r>
          <w:rPr>
            <w:color w:val="0101FF"/>
            <w:sz w:val="23"/>
            <w:szCs w:val="23"/>
          </w:rPr>
          <w:t>//creaza un obiect al subclasei Child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4" w:author="Unknown"/>
          <w:color w:val="0101FF"/>
          <w:sz w:val="23"/>
          <w:szCs w:val="23"/>
        </w:rPr>
      </w:pPr>
      <w:ins w:id="7085" w:author="Unknown">
        <w:r>
          <w:rPr>
            <w:color w:val="0101FF"/>
            <w:sz w:val="23"/>
            <w:szCs w:val="23"/>
          </w:rPr>
          <w:t>let obj = new Child('MarPlo', 'CoursesWeb.net');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7" w:author="Unknown"/>
          <w:color w:val="0101FF"/>
          <w:sz w:val="23"/>
          <w:szCs w:val="23"/>
        </w:rPr>
      </w:pPr>
      <w:ins w:id="7088" w:author="Unknown">
        <w:r>
          <w:rPr>
            <w:color w:val="0101FF"/>
            <w:sz w:val="23"/>
            <w:szCs w:val="23"/>
          </w:rPr>
          <w:t>//apeleaza metoda sayHi() redefinita in clasa copil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89" w:author="Unknown"/>
          <w:color w:val="0101FF"/>
          <w:sz w:val="23"/>
          <w:szCs w:val="23"/>
        </w:rPr>
      </w:pPr>
      <w:ins w:id="7090" w:author="Unknown">
        <w:r>
          <w:rPr>
            <w:color w:val="0101FF"/>
            <w:sz w:val="23"/>
            <w:szCs w:val="23"/>
          </w:rPr>
          <w:t>var hi = obj.sayHi();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9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92" w:author="Unknown"/>
          <w:color w:val="0101FF"/>
          <w:sz w:val="23"/>
          <w:szCs w:val="23"/>
        </w:rPr>
      </w:pPr>
      <w:ins w:id="7093" w:author="Unknown">
        <w:r>
          <w:rPr>
            <w:color w:val="0101FF"/>
            <w:sz w:val="23"/>
            <w:szCs w:val="23"/>
          </w:rPr>
          <w:t>//afisaza valoarea de la 'hi' in Div #ex_res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94" w:author="Unknown"/>
          <w:color w:val="0101FF"/>
          <w:sz w:val="23"/>
          <w:szCs w:val="23"/>
        </w:rPr>
      </w:pPr>
      <w:ins w:id="7095" w:author="Unknown">
        <w:r>
          <w:rPr>
            <w:color w:val="0101FF"/>
            <w:sz w:val="23"/>
            <w:szCs w:val="23"/>
          </w:rPr>
          <w:t>document.getElementById('ex_res').innerHTML ='&lt;h2&gt;'+hi+'&lt;/h2&gt;';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096" w:author="Unknown"/>
          <w:color w:val="0101FF"/>
          <w:sz w:val="23"/>
          <w:szCs w:val="23"/>
        </w:rPr>
      </w:pPr>
      <w:ins w:id="7097" w:author="Unknown">
        <w:r>
          <w:rPr>
            <w:color w:val="0101FF"/>
            <w:sz w:val="23"/>
            <w:szCs w:val="23"/>
          </w:rPr>
          <w:t>&lt;/script&gt;</w:t>
        </w:r>
      </w:ins>
    </w:p>
    <w:p w:rsidR="00CE1D16" w:rsidRDefault="00CE1D16" w:rsidP="00CE1D16">
      <w:pPr>
        <w:shd w:val="clear" w:color="auto" w:fill="FEFEFF"/>
        <w:rPr>
          <w:ins w:id="7098" w:author="Unknown"/>
          <w:rFonts w:ascii="Calibri" w:hAnsi="Calibri"/>
          <w:color w:val="000000"/>
          <w:sz w:val="26"/>
          <w:szCs w:val="26"/>
        </w:rPr>
      </w:pPr>
      <w:ins w:id="7099" w:author="Unknown">
        <w:r>
          <w:rPr>
            <w:rFonts w:ascii="Calibri" w:hAnsi="Calibri"/>
            <w:color w:val="000000"/>
            <w:sz w:val="26"/>
            <w:szCs w:val="26"/>
          </w:rPr>
          <w:lastRenderedPageBreak/>
          <w:t>Incercati codul</w:t>
        </w:r>
      </w:ins>
    </w:p>
    <w:p w:rsidR="00CE1D16" w:rsidRDefault="00CE1D16" w:rsidP="00CE1D16">
      <w:pPr>
        <w:pStyle w:val="Heading4"/>
        <w:shd w:val="clear" w:color="auto" w:fill="FEFEFF"/>
        <w:spacing w:before="240" w:after="105"/>
        <w:ind w:left="1537"/>
        <w:rPr>
          <w:ins w:id="7100" w:author="Unknown"/>
          <w:rFonts w:ascii="Calibri" w:hAnsi="Calibri"/>
          <w:color w:val="000000"/>
          <w:sz w:val="26"/>
          <w:szCs w:val="26"/>
          <w:u w:val="single"/>
        </w:rPr>
      </w:pPr>
      <w:ins w:id="7101" w:author="Unknown">
        <w:r>
          <w:rPr>
            <w:rFonts w:ascii="Calibri" w:hAnsi="Calibri"/>
            <w:color w:val="000000"/>
            <w:sz w:val="26"/>
            <w:szCs w:val="26"/>
            <w:u w:val="single"/>
          </w:rPr>
          <w:t>super la metode statice</w:t>
        </w:r>
      </w:ins>
    </w:p>
    <w:p w:rsidR="00CE1D16" w:rsidRDefault="00CE1D16" w:rsidP="00CE1D16">
      <w:pPr>
        <w:shd w:val="clear" w:color="auto" w:fill="FEFEFF"/>
        <w:rPr>
          <w:ins w:id="7102" w:author="Unknown"/>
          <w:rFonts w:ascii="Calibri" w:hAnsi="Calibri"/>
          <w:color w:val="000000"/>
          <w:sz w:val="26"/>
          <w:szCs w:val="26"/>
        </w:rPr>
      </w:pPr>
      <w:ins w:id="7103" w:author="Unknown">
        <w:r>
          <w:rPr>
            <w:rFonts w:ascii="Calibri" w:hAnsi="Calibri"/>
            <w:color w:val="000000"/>
            <w:sz w:val="26"/>
            <w:szCs w:val="26"/>
          </w:rPr>
          <w:t>Instructiunea "super" se poate aplica si la metode statice.</w:t>
        </w:r>
        <w:r>
          <w:rPr>
            <w:rFonts w:ascii="Calibri" w:hAnsi="Calibri"/>
            <w:color w:val="000000"/>
            <w:sz w:val="26"/>
            <w:szCs w:val="26"/>
          </w:rPr>
          <w:br/>
          <w:t>- Exemplu: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04" w:author="Unknown"/>
          <w:color w:val="0101FF"/>
          <w:sz w:val="23"/>
          <w:szCs w:val="23"/>
        </w:rPr>
      </w:pPr>
      <w:ins w:id="710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06" w:author="Unknown"/>
          <w:color w:val="0101FF"/>
          <w:sz w:val="23"/>
          <w:szCs w:val="23"/>
        </w:rPr>
      </w:pPr>
      <w:ins w:id="7107" w:author="Unknown">
        <w:r>
          <w:rPr>
            <w:color w:val="0101FF"/>
            <w:sz w:val="23"/>
            <w:szCs w:val="23"/>
          </w:rPr>
          <w:t>//clasa de baza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08" w:author="Unknown"/>
          <w:color w:val="0101FF"/>
          <w:sz w:val="23"/>
          <w:szCs w:val="23"/>
        </w:rPr>
      </w:pPr>
      <w:ins w:id="7109" w:author="Unknown">
        <w:r>
          <w:rPr>
            <w:color w:val="0101FF"/>
            <w:sz w:val="23"/>
            <w:szCs w:val="23"/>
          </w:rPr>
          <w:t>class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10" w:author="Unknown"/>
          <w:color w:val="0101FF"/>
          <w:sz w:val="23"/>
          <w:szCs w:val="23"/>
        </w:rPr>
      </w:pPr>
      <w:ins w:id="7111" w:author="Unknown">
        <w:r>
          <w:rPr>
            <w:color w:val="0101FF"/>
            <w:sz w:val="23"/>
            <w:szCs w:val="23"/>
          </w:rPr>
          <w:t xml:space="preserve"> //metoda statica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12" w:author="Unknown"/>
          <w:color w:val="0101FF"/>
          <w:sz w:val="23"/>
          <w:szCs w:val="23"/>
        </w:rPr>
      </w:pPr>
      <w:ins w:id="7113" w:author="Unknown">
        <w:r>
          <w:rPr>
            <w:color w:val="0101FF"/>
            <w:sz w:val="23"/>
            <w:szCs w:val="23"/>
          </w:rPr>
          <w:t xml:space="preserve"> static sayHi(name){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14" w:author="Unknown"/>
          <w:color w:val="0101FF"/>
          <w:sz w:val="23"/>
          <w:szCs w:val="23"/>
        </w:rPr>
      </w:pPr>
      <w:ins w:id="7115" w:author="Unknown">
        <w:r>
          <w:rPr>
            <w:color w:val="0101FF"/>
            <w:sz w:val="23"/>
            <w:szCs w:val="23"/>
          </w:rPr>
          <w:t xml:space="preserve"> alert('Hello '+ name +' de la Parinte');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16" w:author="Unknown"/>
          <w:color w:val="0101FF"/>
          <w:sz w:val="23"/>
          <w:szCs w:val="23"/>
        </w:rPr>
      </w:pPr>
      <w:ins w:id="7117"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18" w:author="Unknown"/>
          <w:color w:val="0101FF"/>
          <w:sz w:val="23"/>
          <w:szCs w:val="23"/>
        </w:rPr>
      </w:pPr>
      <w:ins w:id="7119"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1" w:author="Unknown"/>
          <w:color w:val="0101FF"/>
          <w:sz w:val="23"/>
          <w:szCs w:val="23"/>
        </w:rPr>
      </w:pPr>
      <w:ins w:id="7122" w:author="Unknown">
        <w:r>
          <w:rPr>
            <w:color w:val="0101FF"/>
            <w:sz w:val="23"/>
            <w:szCs w:val="23"/>
          </w:rPr>
          <w:t>//Subclasa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3" w:author="Unknown"/>
          <w:color w:val="0101FF"/>
          <w:sz w:val="23"/>
          <w:szCs w:val="23"/>
        </w:rPr>
      </w:pPr>
      <w:ins w:id="7124" w:author="Unknown">
        <w:r>
          <w:rPr>
            <w:color w:val="0101FF"/>
            <w:sz w:val="23"/>
            <w:szCs w:val="23"/>
          </w:rPr>
          <w:t>class Child extends Parent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5" w:author="Unknown"/>
          <w:color w:val="0101FF"/>
          <w:sz w:val="23"/>
          <w:szCs w:val="23"/>
        </w:rPr>
      </w:pPr>
      <w:ins w:id="7126" w:author="Unknown">
        <w:r>
          <w:rPr>
            <w:color w:val="0101FF"/>
            <w:sz w:val="23"/>
            <w:szCs w:val="23"/>
          </w:rPr>
          <w:t xml:space="preserve"> //redefineste metoda statica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7" w:author="Unknown"/>
          <w:color w:val="0101FF"/>
          <w:sz w:val="23"/>
          <w:szCs w:val="23"/>
        </w:rPr>
      </w:pPr>
      <w:ins w:id="7128" w:author="Unknown">
        <w:r>
          <w:rPr>
            <w:color w:val="0101FF"/>
            <w:sz w:val="23"/>
            <w:szCs w:val="23"/>
          </w:rPr>
          <w:t xml:space="preserve"> static sayHi(name, name2){</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29" w:author="Unknown"/>
          <w:color w:val="0101FF"/>
          <w:sz w:val="23"/>
          <w:szCs w:val="23"/>
        </w:rPr>
      </w:pPr>
      <w:ins w:id="7130" w:author="Unknown">
        <w:r>
          <w:rPr>
            <w:color w:val="0101FF"/>
            <w:sz w:val="23"/>
            <w:szCs w:val="23"/>
          </w:rPr>
          <w:t xml:space="preserve"> super.sayHi(name); //include metoda de la parent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31" w:author="Unknown"/>
          <w:color w:val="0101FF"/>
          <w:sz w:val="23"/>
          <w:szCs w:val="23"/>
        </w:rPr>
      </w:pPr>
      <w:ins w:id="7132" w:author="Unknown">
        <w:r>
          <w:rPr>
            <w:color w:val="0101FF"/>
            <w:sz w:val="23"/>
            <w:szCs w:val="23"/>
          </w:rPr>
          <w:t xml:space="preserve"> alert('Hello '+ name2 +' de la 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33" w:author="Unknown"/>
          <w:color w:val="0101FF"/>
          <w:sz w:val="23"/>
          <w:szCs w:val="23"/>
        </w:rPr>
      </w:pPr>
      <w:ins w:id="713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35" w:author="Unknown"/>
          <w:color w:val="0101FF"/>
          <w:sz w:val="23"/>
          <w:szCs w:val="23"/>
        </w:rPr>
      </w:pPr>
      <w:ins w:id="713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3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38" w:author="Unknown"/>
          <w:color w:val="0101FF"/>
          <w:sz w:val="23"/>
          <w:szCs w:val="23"/>
        </w:rPr>
      </w:pPr>
      <w:ins w:id="7139" w:author="Unknown">
        <w:r>
          <w:rPr>
            <w:color w:val="0101FF"/>
            <w:sz w:val="23"/>
            <w:szCs w:val="23"/>
          </w:rPr>
          <w:t>//apeleaza metoda statica din subclasa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40" w:author="Unknown"/>
          <w:color w:val="0101FF"/>
          <w:sz w:val="23"/>
          <w:szCs w:val="23"/>
        </w:rPr>
      </w:pPr>
      <w:ins w:id="7141" w:author="Unknown">
        <w:r>
          <w:rPr>
            <w:color w:val="0101FF"/>
            <w:sz w:val="23"/>
            <w:szCs w:val="23"/>
          </w:rPr>
          <w:t>Child.sayHi('MarPlo', 'Gamv');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42" w:author="Unknown"/>
          <w:color w:val="0101FF"/>
          <w:sz w:val="23"/>
          <w:szCs w:val="23"/>
        </w:rPr>
      </w:pPr>
      <w:ins w:id="7143" w:author="Unknown">
        <w:r>
          <w:rPr>
            <w:color w:val="0101FF"/>
            <w:sz w:val="23"/>
            <w:szCs w:val="23"/>
          </w:rPr>
          <w:t>&lt;/script&gt;</w:t>
        </w:r>
      </w:ins>
    </w:p>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Creare clase in JavaScript cu Metode care pot fi inlantuite</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414"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415"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416"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417"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418"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419"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420"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421"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22"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423"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77" type="#_x0000_t75" style="width:1in;height:1in" o:ole="">
            <v:imagedata r:id="rId17" o:title=""/>
          </v:shape>
          <w:control r:id="rId424" w:name="DefaultOcxName36" w:shapeid="_x0000_i1177"/>
        </w:object>
      </w:r>
    </w:p>
    <w:p w:rsidR="00CE1D16" w:rsidRDefault="00CE1D16" w:rsidP="00CE1D16">
      <w:pPr>
        <w:pStyle w:val="z-BottomofForm"/>
      </w:pPr>
      <w:r>
        <w:t>Bottom of Form</w:t>
      </w:r>
    </w:p>
    <w:p w:rsidR="00CE1D16" w:rsidRDefault="00CE1D16" w:rsidP="00CE1D16">
      <w:pPr>
        <w:pStyle w:val="ptxt"/>
        <w:shd w:val="clear" w:color="auto" w:fill="FEFEFF"/>
        <w:spacing w:before="105" w:beforeAutospacing="0" w:after="120" w:afterAutospacing="0"/>
        <w:ind w:left="120" w:firstLine="300"/>
        <w:rPr>
          <w:ins w:id="7144" w:author="Unknown"/>
          <w:rFonts w:ascii="Calibri" w:hAnsi="Calibri"/>
          <w:color w:val="000000"/>
          <w:sz w:val="26"/>
          <w:szCs w:val="26"/>
        </w:rPr>
      </w:pPr>
      <w:ins w:id="7145" w:author="Unknown">
        <w:r>
          <w:rPr>
            <w:rFonts w:ascii="Calibri" w:hAnsi="Calibri"/>
            <w:color w:val="000000"/>
            <w:sz w:val="26"/>
            <w:szCs w:val="26"/>
          </w:rPr>
          <w:t>In aceasta lectie puteti invata cum se pot crea clase in JavaScript </w:t>
        </w:r>
        <w:r>
          <w:rPr>
            <w:rStyle w:val="Strong"/>
            <w:rFonts w:ascii="Calibri" w:hAnsi="Calibri"/>
            <w:color w:val="000000"/>
            <w:sz w:val="26"/>
            <w:szCs w:val="26"/>
          </w:rPr>
          <w:t>cu metode care pot fi inlantuite</w:t>
        </w:r>
        <w:r>
          <w:rPr>
            <w:rFonts w:ascii="Calibri" w:hAnsi="Calibri"/>
            <w:color w:val="000000"/>
            <w:sz w:val="26"/>
            <w:szCs w:val="26"/>
          </w:rPr>
          <w:t>.</w:t>
        </w:r>
        <w:r>
          <w:rPr>
            <w:rFonts w:ascii="Calibri" w:hAnsi="Calibri"/>
            <w:color w:val="000000"/>
            <w:sz w:val="26"/>
            <w:szCs w:val="26"/>
          </w:rPr>
          <w:br/>
        </w:r>
        <w:r>
          <w:rPr>
            <w:rStyle w:val="Emphasis"/>
            <w:rFonts w:ascii="Calibri" w:hAnsi="Calibri"/>
            <w:color w:val="000000"/>
            <w:sz w:val="26"/>
            <w:szCs w:val="26"/>
          </w:rPr>
          <w:t>Inlantuirea metodelor</w:t>
        </w:r>
        <w:r>
          <w:rPr>
            <w:rFonts w:ascii="Calibri" w:hAnsi="Calibri"/>
            <w:color w:val="000000"/>
            <w:sz w:val="26"/>
            <w:szCs w:val="26"/>
          </w:rPr>
          <w:t> inseamna accesarea mai multor metode, sau functii ale unui obiect, intr-o singura instructune.</w:t>
        </w:r>
      </w:ins>
    </w:p>
    <w:p w:rsidR="00CE1D16" w:rsidRDefault="00CE1D16" w:rsidP="00CE1D16">
      <w:pPr>
        <w:pStyle w:val="HTMLPreformatted"/>
        <w:shd w:val="clear" w:color="auto" w:fill="F0FEF1"/>
        <w:rPr>
          <w:ins w:id="7146" w:author="Unknown"/>
          <w:b/>
          <w:bCs/>
          <w:color w:val="000000"/>
          <w:sz w:val="24"/>
          <w:szCs w:val="24"/>
        </w:rPr>
      </w:pPr>
      <w:ins w:id="7147" w:author="Unknown">
        <w:r>
          <w:rPr>
            <w:b/>
            <w:bCs/>
            <w:color w:val="000000"/>
            <w:sz w:val="24"/>
            <w:szCs w:val="24"/>
          </w:rPr>
          <w:t>obiect.metoda_1().metoda_2()</w:t>
        </w:r>
      </w:ins>
    </w:p>
    <w:p w:rsidR="00CE1D16" w:rsidRDefault="00CE1D16" w:rsidP="00CE1D16">
      <w:pPr>
        <w:shd w:val="clear" w:color="auto" w:fill="FEFEFF"/>
        <w:rPr>
          <w:ins w:id="7148" w:author="Unknown"/>
          <w:rFonts w:ascii="Calibri" w:hAnsi="Calibri"/>
          <w:color w:val="000000"/>
          <w:sz w:val="26"/>
          <w:szCs w:val="26"/>
        </w:rPr>
      </w:pPr>
      <w:ins w:id="7149" w:author="Unknown">
        <w:r>
          <w:rPr>
            <w:rFonts w:ascii="Calibri" w:hAnsi="Calibri"/>
            <w:color w:val="000000"/>
            <w:sz w:val="26"/>
            <w:szCs w:val="26"/>
          </w:rPr>
          <w:lastRenderedPageBreak/>
          <w:t>Cerinta prin care se pot accesa metode inlantuite este ca metoda precedenta (</w:t>
        </w:r>
        <w:r>
          <w:rPr>
            <w:rStyle w:val="si"/>
            <w:rFonts w:ascii="Calibri" w:hAnsi="Calibri"/>
            <w:i/>
            <w:iCs/>
            <w:color w:val="000000"/>
            <w:sz w:val="26"/>
            <w:szCs w:val="26"/>
          </w:rPr>
          <w:t>aici metoda_1()</w:t>
        </w:r>
        <w:r>
          <w:rPr>
            <w:rFonts w:ascii="Calibri" w:hAnsi="Calibri"/>
            <w:color w:val="000000"/>
            <w:sz w:val="26"/>
            <w:szCs w:val="26"/>
          </w:rPr>
          <w:t>) sa returneze instanta de obiect (</w:t>
        </w:r>
        <w:r>
          <w:rPr>
            <w:rStyle w:val="HTMLCode"/>
            <w:rFonts w:eastAsiaTheme="minorHAnsi"/>
            <w:b/>
            <w:bCs/>
            <w:color w:val="0000EE"/>
          </w:rPr>
          <w:t>this</w:t>
        </w:r>
        <w:r>
          <w:rPr>
            <w:rFonts w:ascii="Calibri" w:hAnsi="Calibri"/>
            <w:color w:val="000000"/>
            <w:sz w:val="26"/>
            <w:szCs w:val="26"/>
          </w:rPr>
          <w:t>).</w:t>
        </w:r>
        <w:r>
          <w:rPr>
            <w:rFonts w:ascii="Calibri" w:hAnsi="Calibri"/>
            <w:color w:val="000000"/>
            <w:sz w:val="26"/>
            <w:szCs w:val="26"/>
          </w:rPr>
          <w:br/>
          <w:t>• Sintaxa:</w:t>
        </w:r>
      </w:ins>
    </w:p>
    <w:p w:rsidR="00CE1D16" w:rsidRDefault="00CE1D16" w:rsidP="00CE1D16">
      <w:pPr>
        <w:pStyle w:val="HTMLPreformatted"/>
        <w:shd w:val="clear" w:color="auto" w:fill="F0FEF1"/>
        <w:rPr>
          <w:ins w:id="7150" w:author="Unknown"/>
          <w:b/>
          <w:bCs/>
          <w:color w:val="000000"/>
          <w:sz w:val="24"/>
          <w:szCs w:val="24"/>
        </w:rPr>
      </w:pPr>
      <w:ins w:id="7151" w:author="Unknown">
        <w:r>
          <w:rPr>
            <w:b/>
            <w:bCs/>
            <w:color w:val="000000"/>
            <w:sz w:val="24"/>
            <w:szCs w:val="24"/>
          </w:rPr>
          <w:t>class NumeClasa {</w:t>
        </w:r>
      </w:ins>
    </w:p>
    <w:p w:rsidR="00CE1D16" w:rsidRDefault="00CE1D16" w:rsidP="00CE1D16">
      <w:pPr>
        <w:pStyle w:val="HTMLPreformatted"/>
        <w:shd w:val="clear" w:color="auto" w:fill="F0FEF1"/>
        <w:rPr>
          <w:ins w:id="7152" w:author="Unknown"/>
          <w:b/>
          <w:bCs/>
          <w:color w:val="000000"/>
          <w:sz w:val="24"/>
          <w:szCs w:val="24"/>
        </w:rPr>
      </w:pPr>
      <w:ins w:id="7153" w:author="Unknown">
        <w:r>
          <w:rPr>
            <w:b/>
            <w:bCs/>
            <w:color w:val="000000"/>
            <w:sz w:val="24"/>
            <w:szCs w:val="24"/>
          </w:rPr>
          <w:t xml:space="preserve"> constructor(){</w:t>
        </w:r>
      </w:ins>
    </w:p>
    <w:p w:rsidR="00CE1D16" w:rsidRDefault="00CE1D16" w:rsidP="00CE1D16">
      <w:pPr>
        <w:pStyle w:val="HTMLPreformatted"/>
        <w:shd w:val="clear" w:color="auto" w:fill="F0FEF1"/>
        <w:rPr>
          <w:ins w:id="7154" w:author="Unknown"/>
          <w:b/>
          <w:bCs/>
          <w:color w:val="000000"/>
          <w:sz w:val="24"/>
          <w:szCs w:val="24"/>
        </w:rPr>
      </w:pPr>
      <w:ins w:id="7155" w:author="Unknown">
        <w:r>
          <w:rPr>
            <w:b/>
            <w:bCs/>
            <w:color w:val="000000"/>
            <w:sz w:val="24"/>
            <w:szCs w:val="24"/>
          </w:rPr>
          <w:t xml:space="preserve"> //aici se pot defini proprietati</w:t>
        </w:r>
      </w:ins>
    </w:p>
    <w:p w:rsidR="00CE1D16" w:rsidRDefault="00CE1D16" w:rsidP="00CE1D16">
      <w:pPr>
        <w:pStyle w:val="HTMLPreformatted"/>
        <w:shd w:val="clear" w:color="auto" w:fill="F0FEF1"/>
        <w:rPr>
          <w:ins w:id="7156" w:author="Unknown"/>
          <w:b/>
          <w:bCs/>
          <w:color w:val="000000"/>
          <w:sz w:val="24"/>
          <w:szCs w:val="24"/>
        </w:rPr>
      </w:pPr>
      <w:ins w:id="7157" w:author="Unknown">
        <w:r>
          <w:rPr>
            <w:b/>
            <w:bCs/>
            <w:color w:val="000000"/>
            <w:sz w:val="24"/>
            <w:szCs w:val="24"/>
          </w:rPr>
          <w:t xml:space="preserve"> }</w:t>
        </w:r>
      </w:ins>
    </w:p>
    <w:p w:rsidR="00CE1D16" w:rsidRDefault="00CE1D16" w:rsidP="00CE1D16">
      <w:pPr>
        <w:pStyle w:val="HTMLPreformatted"/>
        <w:shd w:val="clear" w:color="auto" w:fill="F0FEF1"/>
        <w:rPr>
          <w:ins w:id="7158" w:author="Unknown"/>
          <w:b/>
          <w:bCs/>
          <w:color w:val="000000"/>
          <w:sz w:val="24"/>
          <w:szCs w:val="24"/>
        </w:rPr>
      </w:pPr>
    </w:p>
    <w:p w:rsidR="00CE1D16" w:rsidRDefault="00CE1D16" w:rsidP="00CE1D16">
      <w:pPr>
        <w:pStyle w:val="HTMLPreformatted"/>
        <w:shd w:val="clear" w:color="auto" w:fill="F0FEF1"/>
        <w:rPr>
          <w:ins w:id="7159" w:author="Unknown"/>
          <w:b/>
          <w:bCs/>
          <w:color w:val="000000"/>
          <w:sz w:val="24"/>
          <w:szCs w:val="24"/>
        </w:rPr>
      </w:pPr>
      <w:ins w:id="7160" w:author="Unknown">
        <w:r>
          <w:rPr>
            <w:b/>
            <w:bCs/>
            <w:color w:val="000000"/>
            <w:sz w:val="24"/>
            <w:szCs w:val="24"/>
          </w:rPr>
          <w:t xml:space="preserve"> metoda_1(){</w:t>
        </w:r>
      </w:ins>
    </w:p>
    <w:p w:rsidR="00CE1D16" w:rsidRDefault="00CE1D16" w:rsidP="00CE1D16">
      <w:pPr>
        <w:pStyle w:val="HTMLPreformatted"/>
        <w:shd w:val="clear" w:color="auto" w:fill="F0FEF1"/>
        <w:rPr>
          <w:ins w:id="7161" w:author="Unknown"/>
          <w:b/>
          <w:bCs/>
          <w:color w:val="000000"/>
          <w:sz w:val="24"/>
          <w:szCs w:val="24"/>
        </w:rPr>
      </w:pPr>
      <w:ins w:id="7162" w:author="Unknown">
        <w:r>
          <w:rPr>
            <w:b/>
            <w:bCs/>
            <w:color w:val="000000"/>
            <w:sz w:val="24"/>
            <w:szCs w:val="24"/>
          </w:rPr>
          <w:t xml:space="preserve"> // un cod JavaScript</w:t>
        </w:r>
      </w:ins>
    </w:p>
    <w:p w:rsidR="00CE1D16" w:rsidRDefault="00CE1D16" w:rsidP="00CE1D16">
      <w:pPr>
        <w:pStyle w:val="HTMLPreformatted"/>
        <w:shd w:val="clear" w:color="auto" w:fill="F0FEF1"/>
        <w:rPr>
          <w:ins w:id="7163" w:author="Unknown"/>
          <w:b/>
          <w:bCs/>
          <w:color w:val="000000"/>
          <w:sz w:val="24"/>
          <w:szCs w:val="24"/>
        </w:rPr>
      </w:pPr>
    </w:p>
    <w:p w:rsidR="00CE1D16" w:rsidRDefault="00CE1D16" w:rsidP="00CE1D16">
      <w:pPr>
        <w:pStyle w:val="HTMLPreformatted"/>
        <w:shd w:val="clear" w:color="auto" w:fill="F0FEF1"/>
        <w:rPr>
          <w:ins w:id="7164" w:author="Unknown"/>
          <w:b/>
          <w:bCs/>
          <w:color w:val="000000"/>
          <w:sz w:val="24"/>
          <w:szCs w:val="24"/>
        </w:rPr>
      </w:pPr>
      <w:ins w:id="7165" w:author="Unknown">
        <w:r>
          <w:rPr>
            <w:b/>
            <w:bCs/>
            <w:color w:val="000000"/>
            <w:sz w:val="24"/>
            <w:szCs w:val="24"/>
          </w:rPr>
          <w:t xml:space="preserve"> return this; // returneaza instanta de obiect</w:t>
        </w:r>
      </w:ins>
    </w:p>
    <w:p w:rsidR="00CE1D16" w:rsidRDefault="00CE1D16" w:rsidP="00CE1D16">
      <w:pPr>
        <w:pStyle w:val="HTMLPreformatted"/>
        <w:shd w:val="clear" w:color="auto" w:fill="F0FEF1"/>
        <w:rPr>
          <w:ins w:id="7166" w:author="Unknown"/>
          <w:b/>
          <w:bCs/>
          <w:color w:val="000000"/>
          <w:sz w:val="24"/>
          <w:szCs w:val="24"/>
        </w:rPr>
      </w:pPr>
      <w:ins w:id="7167" w:author="Unknown">
        <w:r>
          <w:rPr>
            <w:b/>
            <w:bCs/>
            <w:color w:val="000000"/>
            <w:sz w:val="24"/>
            <w:szCs w:val="24"/>
          </w:rPr>
          <w:t xml:space="preserve"> }</w:t>
        </w:r>
      </w:ins>
    </w:p>
    <w:p w:rsidR="00CE1D16" w:rsidRDefault="00CE1D16" w:rsidP="00CE1D16">
      <w:pPr>
        <w:pStyle w:val="HTMLPreformatted"/>
        <w:shd w:val="clear" w:color="auto" w:fill="F0FEF1"/>
        <w:rPr>
          <w:ins w:id="7168" w:author="Unknown"/>
          <w:b/>
          <w:bCs/>
          <w:color w:val="000000"/>
          <w:sz w:val="24"/>
          <w:szCs w:val="24"/>
        </w:rPr>
      </w:pPr>
    </w:p>
    <w:p w:rsidR="00CE1D16" w:rsidRDefault="00CE1D16" w:rsidP="00CE1D16">
      <w:pPr>
        <w:pStyle w:val="HTMLPreformatted"/>
        <w:shd w:val="clear" w:color="auto" w:fill="F0FEF1"/>
        <w:rPr>
          <w:ins w:id="7169" w:author="Unknown"/>
          <w:b/>
          <w:bCs/>
          <w:color w:val="000000"/>
          <w:sz w:val="24"/>
          <w:szCs w:val="24"/>
        </w:rPr>
      </w:pPr>
      <w:ins w:id="7170" w:author="Unknown">
        <w:r>
          <w:rPr>
            <w:b/>
            <w:bCs/>
            <w:color w:val="000000"/>
            <w:sz w:val="24"/>
            <w:szCs w:val="24"/>
          </w:rPr>
          <w:t xml:space="preserve"> metoda_2(){</w:t>
        </w:r>
      </w:ins>
    </w:p>
    <w:p w:rsidR="00CE1D16" w:rsidRDefault="00CE1D16" w:rsidP="00CE1D16">
      <w:pPr>
        <w:pStyle w:val="HTMLPreformatted"/>
        <w:shd w:val="clear" w:color="auto" w:fill="F0FEF1"/>
        <w:rPr>
          <w:ins w:id="7171" w:author="Unknown"/>
          <w:b/>
          <w:bCs/>
          <w:color w:val="000000"/>
          <w:sz w:val="24"/>
          <w:szCs w:val="24"/>
        </w:rPr>
      </w:pPr>
      <w:ins w:id="7172" w:author="Unknown">
        <w:r>
          <w:rPr>
            <w:b/>
            <w:bCs/>
            <w:color w:val="000000"/>
            <w:sz w:val="24"/>
            <w:szCs w:val="24"/>
          </w:rPr>
          <w:t xml:space="preserve"> // instructiuni JavaScript</w:t>
        </w:r>
      </w:ins>
    </w:p>
    <w:p w:rsidR="00CE1D16" w:rsidRDefault="00CE1D16" w:rsidP="00CE1D16">
      <w:pPr>
        <w:pStyle w:val="HTMLPreformatted"/>
        <w:shd w:val="clear" w:color="auto" w:fill="F0FEF1"/>
        <w:rPr>
          <w:ins w:id="7173" w:author="Unknown"/>
          <w:b/>
          <w:bCs/>
          <w:color w:val="000000"/>
          <w:sz w:val="24"/>
          <w:szCs w:val="24"/>
        </w:rPr>
      </w:pPr>
      <w:ins w:id="7174" w:author="Unknown">
        <w:r>
          <w:rPr>
            <w:b/>
            <w:bCs/>
            <w:color w:val="000000"/>
            <w:sz w:val="24"/>
            <w:szCs w:val="24"/>
          </w:rPr>
          <w:t xml:space="preserve"> }</w:t>
        </w:r>
      </w:ins>
    </w:p>
    <w:p w:rsidR="00CE1D16" w:rsidRDefault="00CE1D16" w:rsidP="00CE1D16">
      <w:pPr>
        <w:pStyle w:val="HTMLPreformatted"/>
        <w:shd w:val="clear" w:color="auto" w:fill="F0FEF1"/>
        <w:rPr>
          <w:ins w:id="7175" w:author="Unknown"/>
          <w:b/>
          <w:bCs/>
          <w:color w:val="000000"/>
          <w:sz w:val="24"/>
          <w:szCs w:val="24"/>
        </w:rPr>
      </w:pPr>
      <w:ins w:id="7176" w:author="Unknown">
        <w:r>
          <w:rPr>
            <w:b/>
            <w:bCs/>
            <w:color w:val="000000"/>
            <w:sz w:val="24"/>
            <w:szCs w:val="24"/>
          </w:rPr>
          <w:t>}</w:t>
        </w:r>
      </w:ins>
    </w:p>
    <w:p w:rsidR="00CE1D16" w:rsidRDefault="00CE1D16" w:rsidP="00CE1D16">
      <w:pPr>
        <w:shd w:val="clear" w:color="auto" w:fill="FEFEFF"/>
        <w:rPr>
          <w:ins w:id="7177" w:author="Unknown"/>
          <w:rFonts w:ascii="Calibri" w:hAnsi="Calibri"/>
          <w:color w:val="000000"/>
          <w:sz w:val="26"/>
          <w:szCs w:val="26"/>
        </w:rPr>
      </w:pPr>
      <w:ins w:id="7178" w:author="Unknown">
        <w:r>
          <w:rPr>
            <w:rFonts w:ascii="Calibri" w:hAnsi="Calibri"/>
            <w:color w:val="000000"/>
            <w:sz w:val="26"/>
            <w:szCs w:val="26"/>
          </w:rPr>
          <w:br/>
          <w:t>- Iata un exemplu, un o clasa JavaScript prin care se pot calcula aria si perimetrul dreptunghiului (vedeti comentariile din cod si testati-l).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79" w:author="Unknown"/>
          <w:color w:val="0101FF"/>
          <w:sz w:val="23"/>
          <w:szCs w:val="23"/>
        </w:rPr>
      </w:pPr>
      <w:ins w:id="7180" w:author="Unknown">
        <w:r>
          <w:rPr>
            <w:color w:val="0101FF"/>
            <w:sz w:val="23"/>
            <w:szCs w:val="23"/>
          </w:rPr>
          <w:t>class Rectangle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81" w:author="Unknown"/>
          <w:color w:val="0101FF"/>
          <w:sz w:val="23"/>
          <w:szCs w:val="23"/>
        </w:rPr>
      </w:pPr>
      <w:ins w:id="7182" w:author="Unknown">
        <w:r>
          <w:rPr>
            <w:color w:val="0101FF"/>
            <w:sz w:val="23"/>
            <w:szCs w:val="23"/>
          </w:rPr>
          <w:t xml:space="preserve"> constructor(){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83" w:author="Unknown"/>
          <w:color w:val="0101FF"/>
          <w:sz w:val="23"/>
          <w:szCs w:val="23"/>
        </w:rPr>
      </w:pPr>
      <w:ins w:id="7184" w:author="Unknown">
        <w:r>
          <w:rPr>
            <w:color w:val="0101FF"/>
            <w:sz w:val="23"/>
            <w:szCs w:val="23"/>
          </w:rPr>
          <w:t xml:space="preserve"> //proprietati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85" w:author="Unknown"/>
          <w:color w:val="0101FF"/>
          <w:sz w:val="23"/>
          <w:szCs w:val="23"/>
        </w:rPr>
      </w:pPr>
      <w:ins w:id="7186" w:author="Unknown">
        <w:r>
          <w:rPr>
            <w:color w:val="0101FF"/>
            <w:sz w:val="23"/>
            <w:szCs w:val="23"/>
          </w:rPr>
          <w:t xml:space="preserve"> this.a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87" w:author="Unknown"/>
          <w:color w:val="0101FF"/>
          <w:sz w:val="23"/>
          <w:szCs w:val="23"/>
        </w:rPr>
      </w:pPr>
      <w:ins w:id="7188" w:author="Unknown">
        <w:r>
          <w:rPr>
            <w:color w:val="0101FF"/>
            <w:sz w:val="23"/>
            <w:szCs w:val="23"/>
          </w:rPr>
          <w:t xml:space="preserve"> this.b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89" w:author="Unknown"/>
          <w:color w:val="0101FF"/>
          <w:sz w:val="23"/>
          <w:szCs w:val="23"/>
        </w:rPr>
      </w:pPr>
      <w:ins w:id="7190"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9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92" w:author="Unknown"/>
          <w:color w:val="0101FF"/>
          <w:sz w:val="23"/>
          <w:szCs w:val="23"/>
        </w:rPr>
      </w:pPr>
      <w:ins w:id="7193" w:author="Unknown">
        <w:r>
          <w:rPr>
            <w:color w:val="0101FF"/>
            <w:sz w:val="23"/>
            <w:szCs w:val="23"/>
          </w:rPr>
          <w:t xml:space="preserve"> // seteaza valorile pt. a si b</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94" w:author="Unknown"/>
          <w:color w:val="0101FF"/>
          <w:sz w:val="23"/>
          <w:szCs w:val="23"/>
        </w:rPr>
      </w:pPr>
      <w:ins w:id="7195" w:author="Unknown">
        <w:r>
          <w:rPr>
            <w:color w:val="0101FF"/>
            <w:sz w:val="23"/>
            <w:szCs w:val="23"/>
          </w:rPr>
          <w:t xml:space="preserve"> setAB(a1, b1){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96" w:author="Unknown"/>
          <w:color w:val="0101FF"/>
          <w:sz w:val="23"/>
          <w:szCs w:val="23"/>
        </w:rPr>
      </w:pPr>
      <w:ins w:id="7197" w:author="Unknown">
        <w:r>
          <w:rPr>
            <w:color w:val="0101FF"/>
            <w:sz w:val="23"/>
            <w:szCs w:val="23"/>
          </w:rPr>
          <w:t xml:space="preserve"> this.a = a1;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198" w:author="Unknown"/>
          <w:color w:val="0101FF"/>
          <w:sz w:val="23"/>
          <w:szCs w:val="23"/>
        </w:rPr>
      </w:pPr>
      <w:ins w:id="7199" w:author="Unknown">
        <w:r>
          <w:rPr>
            <w:color w:val="0101FF"/>
            <w:sz w:val="23"/>
            <w:szCs w:val="23"/>
          </w:rPr>
          <w:t xml:space="preserve"> this.b = b1;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1" w:author="Unknown"/>
          <w:color w:val="0101FF"/>
          <w:sz w:val="23"/>
          <w:szCs w:val="23"/>
        </w:rPr>
      </w:pPr>
      <w:ins w:id="7202" w:author="Unknown">
        <w:r>
          <w:rPr>
            <w:color w:val="0101FF"/>
            <w:sz w:val="23"/>
            <w:szCs w:val="23"/>
          </w:rPr>
          <w:t xml:space="preserve"> return this; // returneaza instanta de obiect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3" w:author="Unknown"/>
          <w:color w:val="0101FF"/>
          <w:sz w:val="23"/>
          <w:szCs w:val="23"/>
        </w:rPr>
      </w:pPr>
      <w:ins w:id="720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6" w:author="Unknown"/>
          <w:color w:val="0101FF"/>
          <w:sz w:val="23"/>
          <w:szCs w:val="23"/>
        </w:rPr>
      </w:pPr>
      <w:ins w:id="7207" w:author="Unknown">
        <w:r>
          <w:rPr>
            <w:color w:val="0101FF"/>
            <w:sz w:val="23"/>
            <w:szCs w:val="23"/>
          </w:rPr>
          <w:t xml:space="preserve"> // returneaza aria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08" w:author="Unknown"/>
          <w:color w:val="0101FF"/>
          <w:sz w:val="23"/>
          <w:szCs w:val="23"/>
        </w:rPr>
      </w:pPr>
      <w:ins w:id="7209" w:author="Unknown">
        <w:r>
          <w:rPr>
            <w:color w:val="0101FF"/>
            <w:sz w:val="23"/>
            <w:szCs w:val="23"/>
          </w:rPr>
          <w:t xml:space="preserve"> 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0" w:author="Unknown"/>
          <w:color w:val="0101FF"/>
          <w:sz w:val="23"/>
          <w:szCs w:val="23"/>
        </w:rPr>
      </w:pPr>
      <w:ins w:id="7211" w:author="Unknown">
        <w:r>
          <w:rPr>
            <w:color w:val="0101FF"/>
            <w:sz w:val="23"/>
            <w:szCs w:val="23"/>
          </w:rPr>
          <w:t xml:space="preserve"> return this.a * this.b;</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2" w:author="Unknown"/>
          <w:color w:val="0101FF"/>
          <w:sz w:val="23"/>
          <w:szCs w:val="23"/>
        </w:rPr>
      </w:pPr>
      <w:ins w:id="7213"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5" w:author="Unknown"/>
          <w:color w:val="0101FF"/>
          <w:sz w:val="23"/>
          <w:szCs w:val="23"/>
        </w:rPr>
      </w:pPr>
      <w:ins w:id="7216" w:author="Unknown">
        <w:r>
          <w:rPr>
            <w:color w:val="0101FF"/>
            <w:sz w:val="23"/>
            <w:szCs w:val="23"/>
          </w:rPr>
          <w:t xml:space="preserve"> // returneaza perimetru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7" w:author="Unknown"/>
          <w:color w:val="0101FF"/>
          <w:sz w:val="23"/>
          <w:szCs w:val="23"/>
        </w:rPr>
      </w:pPr>
      <w:ins w:id="7218" w:author="Unknown">
        <w:r>
          <w:rPr>
            <w:color w:val="0101FF"/>
            <w:sz w:val="23"/>
            <w:szCs w:val="23"/>
          </w:rPr>
          <w:t xml:space="preserve"> perimeter(){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19" w:author="Unknown"/>
          <w:color w:val="0101FF"/>
          <w:sz w:val="23"/>
          <w:szCs w:val="23"/>
        </w:rPr>
      </w:pPr>
      <w:ins w:id="7220" w:author="Unknown">
        <w:r>
          <w:rPr>
            <w:color w:val="0101FF"/>
            <w:sz w:val="23"/>
            <w:szCs w:val="23"/>
          </w:rPr>
          <w:t xml:space="preserve"> return 2 * (this.a + this.b);</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21" w:author="Unknown"/>
          <w:color w:val="0101FF"/>
          <w:sz w:val="23"/>
          <w:szCs w:val="23"/>
        </w:rPr>
      </w:pPr>
      <w:ins w:id="7222" w:author="Unknown">
        <w:r>
          <w:rPr>
            <w:color w:val="0101FF"/>
            <w:sz w:val="23"/>
            <w:szCs w:val="23"/>
          </w:rPr>
          <w:lastRenderedPageBreak/>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23" w:author="Unknown"/>
          <w:color w:val="0101FF"/>
          <w:sz w:val="23"/>
          <w:szCs w:val="23"/>
        </w:rPr>
      </w:pPr>
      <w:ins w:id="722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2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26" w:author="Unknown"/>
          <w:color w:val="0101FF"/>
          <w:sz w:val="23"/>
          <w:szCs w:val="23"/>
        </w:rPr>
      </w:pPr>
      <w:ins w:id="7227" w:author="Unknown">
        <w:r>
          <w:rPr>
            <w:color w:val="0101FF"/>
            <w:sz w:val="23"/>
            <w:szCs w:val="23"/>
          </w:rPr>
          <w:t>// creaza o instanta de obiect a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28" w:author="Unknown"/>
          <w:color w:val="0101FF"/>
          <w:sz w:val="23"/>
          <w:szCs w:val="23"/>
        </w:rPr>
      </w:pPr>
      <w:ins w:id="7229" w:author="Unknown">
        <w:r>
          <w:rPr>
            <w:color w:val="0101FF"/>
            <w:sz w:val="23"/>
            <w:szCs w:val="23"/>
          </w:rPr>
          <w:t>var obR = new Rectangle();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1" w:author="Unknown"/>
          <w:color w:val="0101FF"/>
          <w:sz w:val="23"/>
          <w:szCs w:val="23"/>
        </w:rPr>
      </w:pPr>
      <w:ins w:id="7232" w:author="Unknown">
        <w:r>
          <w:rPr>
            <w:color w:val="0101FF"/>
            <w:sz w:val="23"/>
            <w:szCs w:val="23"/>
          </w:rPr>
          <w:t>// seteaza valorile laturilor si obtine aria si perimetru</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3" w:author="Unknown"/>
          <w:color w:val="0101FF"/>
          <w:sz w:val="23"/>
          <w:szCs w:val="23"/>
        </w:rPr>
      </w:pPr>
      <w:ins w:id="7234" w:author="Unknown">
        <w:r>
          <w:rPr>
            <w:color w:val="0101FF"/>
            <w:sz w:val="23"/>
            <w:szCs w:val="23"/>
          </w:rPr>
          <w:t>var area = obR.setAB(7, 8).area();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5" w:author="Unknown"/>
          <w:color w:val="0101FF"/>
          <w:sz w:val="23"/>
          <w:szCs w:val="23"/>
        </w:rPr>
      </w:pPr>
      <w:ins w:id="7236" w:author="Unknown">
        <w:r>
          <w:rPr>
            <w:color w:val="0101FF"/>
            <w:sz w:val="23"/>
            <w:szCs w:val="23"/>
          </w:rPr>
          <w:t>var perimeter = obR.setAB(7, 8).perimeter();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38" w:author="Unknown"/>
          <w:color w:val="0101FF"/>
          <w:sz w:val="23"/>
          <w:szCs w:val="23"/>
        </w:rPr>
      </w:pPr>
      <w:ins w:id="7239" w:author="Unknown">
        <w:r>
          <w:rPr>
            <w:color w:val="0101FF"/>
            <w:sz w:val="23"/>
            <w:szCs w:val="23"/>
          </w:rPr>
          <w:t>// test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40" w:author="Unknown"/>
          <w:color w:val="0101FF"/>
          <w:sz w:val="23"/>
          <w:szCs w:val="23"/>
        </w:rPr>
      </w:pPr>
      <w:ins w:id="7241" w:author="Unknown">
        <w:r>
          <w:rPr>
            <w:color w:val="0101FF"/>
            <w:sz w:val="23"/>
            <w:szCs w:val="23"/>
          </w:rPr>
          <w:t>document.write('Aria = '+ area +'&lt;br&gt;Perimetru = '+ perimeter);</w:t>
        </w:r>
      </w:ins>
    </w:p>
    <w:p w:rsidR="00CE1D16" w:rsidRDefault="00CE1D16" w:rsidP="00CE1D16">
      <w:pPr>
        <w:shd w:val="clear" w:color="auto" w:fill="FEFEFF"/>
        <w:rPr>
          <w:ins w:id="7242" w:author="Unknown"/>
          <w:rFonts w:ascii="Calibri" w:hAnsi="Calibri"/>
          <w:color w:val="000000"/>
          <w:sz w:val="26"/>
          <w:szCs w:val="26"/>
        </w:rPr>
      </w:pPr>
      <w:ins w:id="7243"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7244" w:author="Unknown"/>
          <w:rFonts w:ascii="Calibri" w:hAnsi="Calibri"/>
          <w:color w:val="000000"/>
          <w:spacing w:val="15"/>
          <w:sz w:val="27"/>
          <w:szCs w:val="27"/>
          <w:u w:val="single"/>
        </w:rPr>
      </w:pPr>
      <w:ins w:id="7245" w:author="Unknown">
        <w:r>
          <w:rPr>
            <w:rFonts w:ascii="Calibri" w:hAnsi="Calibri"/>
            <w:color w:val="000000"/>
            <w:spacing w:val="15"/>
            <w:u w:val="single"/>
          </w:rPr>
          <w:t>Multiple metode inlantuite</w:t>
        </w:r>
      </w:ins>
    </w:p>
    <w:p w:rsidR="00CE1D16" w:rsidRDefault="00CE1D16" w:rsidP="00CE1D16">
      <w:pPr>
        <w:pStyle w:val="ptxt"/>
        <w:shd w:val="clear" w:color="auto" w:fill="FEFEFF"/>
        <w:spacing w:before="105" w:beforeAutospacing="0" w:after="120" w:afterAutospacing="0"/>
        <w:ind w:left="120" w:firstLine="300"/>
        <w:rPr>
          <w:ins w:id="7246" w:author="Unknown"/>
          <w:rFonts w:ascii="Calibri" w:hAnsi="Calibri"/>
          <w:color w:val="000000"/>
          <w:sz w:val="26"/>
          <w:szCs w:val="26"/>
        </w:rPr>
      </w:pPr>
      <w:ins w:id="7247" w:author="Unknown">
        <w:r>
          <w:rPr>
            <w:rFonts w:ascii="Calibri" w:hAnsi="Calibri"/>
            <w:color w:val="000000"/>
            <w:sz w:val="26"/>
            <w:szCs w:val="26"/>
          </w:rPr>
          <w:t>Se pot apela mai mult de doua metode inlantuite, folosind acelasi principiu: toate metodele accesate precedent trebuie sa returneze instanta de obiect (</w:t>
        </w:r>
        <w:r>
          <w:rPr>
            <w:rStyle w:val="HTMLCode"/>
            <w:b/>
            <w:bCs/>
            <w:color w:val="0000EE"/>
          </w:rPr>
          <w:t>this</w:t>
        </w:r>
        <w:r>
          <w:rPr>
            <w:rFonts w:ascii="Calibri" w:hAnsi="Calibri"/>
            <w:color w:val="000000"/>
            <w:sz w:val="26"/>
            <w:szCs w:val="26"/>
          </w:rPr>
          <w:t>).</w:t>
        </w:r>
      </w:ins>
    </w:p>
    <w:p w:rsidR="00CE1D16" w:rsidRDefault="00CE1D16" w:rsidP="00CE1D16">
      <w:pPr>
        <w:shd w:val="clear" w:color="auto" w:fill="FEFEFF"/>
        <w:rPr>
          <w:ins w:id="7248" w:author="Unknown"/>
          <w:rFonts w:ascii="Calibri" w:hAnsi="Calibri"/>
          <w:color w:val="000000"/>
          <w:sz w:val="26"/>
          <w:szCs w:val="26"/>
        </w:rPr>
      </w:pPr>
      <w:ins w:id="7249" w:author="Unknown">
        <w:r>
          <w:rPr>
            <w:rFonts w:ascii="Calibri" w:hAnsi="Calibri"/>
            <w:color w:val="000000"/>
            <w:sz w:val="26"/>
            <w:szCs w:val="26"/>
          </w:rPr>
          <w:br/>
          <w:t>- Iata un exemplu de inlantuire trei metode. O clasa JavaScript ce poate crea un tag HTML, cu ID, atribut "class" si continut (studiati codul si testati-l).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50" w:author="Unknown"/>
          <w:color w:val="0101FF"/>
          <w:sz w:val="23"/>
          <w:szCs w:val="23"/>
        </w:rPr>
      </w:pPr>
      <w:ins w:id="7251" w:author="Unknown">
        <w:r>
          <w:rPr>
            <w:color w:val="0101FF"/>
            <w:sz w:val="23"/>
            <w:szCs w:val="23"/>
          </w:rPr>
          <w:t>class setTag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52" w:author="Unknown"/>
          <w:color w:val="0101FF"/>
          <w:sz w:val="23"/>
          <w:szCs w:val="23"/>
        </w:rPr>
      </w:pPr>
      <w:ins w:id="7253" w:author="Unknown">
        <w:r>
          <w:rPr>
            <w:color w:val="0101FF"/>
            <w:sz w:val="23"/>
            <w:szCs w:val="23"/>
          </w:rPr>
          <w:t xml:space="preserve"> constructor(){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54" w:author="Unknown"/>
          <w:color w:val="0101FF"/>
          <w:sz w:val="23"/>
          <w:szCs w:val="23"/>
        </w:rPr>
      </w:pPr>
      <w:ins w:id="7255" w:author="Unknown">
        <w:r>
          <w:rPr>
            <w:color w:val="0101FF"/>
            <w:sz w:val="23"/>
            <w:szCs w:val="23"/>
          </w:rPr>
          <w:t xml:space="preserve"> //proprietati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56" w:author="Unknown"/>
          <w:color w:val="0101FF"/>
          <w:sz w:val="23"/>
          <w:szCs w:val="23"/>
        </w:rPr>
      </w:pPr>
      <w:ins w:id="7257" w:author="Unknown">
        <w:r>
          <w:rPr>
            <w:color w:val="0101FF"/>
            <w:sz w:val="23"/>
            <w:szCs w:val="23"/>
          </w:rPr>
          <w:t xml:space="preserve"> this.id = ''; // atributul id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58" w:author="Unknown"/>
          <w:color w:val="0101FF"/>
          <w:sz w:val="23"/>
          <w:szCs w:val="23"/>
        </w:rPr>
      </w:pPr>
      <w:ins w:id="7259" w:author="Unknown">
        <w:r>
          <w:rPr>
            <w:color w:val="0101FF"/>
            <w:sz w:val="23"/>
            <w:szCs w:val="23"/>
          </w:rPr>
          <w:t xml:space="preserve"> this.cls = ''; // atributul class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0" w:author="Unknown"/>
          <w:color w:val="0101FF"/>
          <w:sz w:val="23"/>
          <w:szCs w:val="23"/>
        </w:rPr>
      </w:pPr>
      <w:ins w:id="726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3" w:author="Unknown"/>
          <w:color w:val="0101FF"/>
          <w:sz w:val="23"/>
          <w:szCs w:val="23"/>
        </w:rPr>
      </w:pPr>
      <w:ins w:id="7264" w:author="Unknown">
        <w:r>
          <w:rPr>
            <w:color w:val="0101FF"/>
            <w:sz w:val="23"/>
            <w:szCs w:val="23"/>
          </w:rPr>
          <w:t xml:space="preserve"> // seteaza id-ul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5" w:author="Unknown"/>
          <w:color w:val="0101FF"/>
          <w:sz w:val="23"/>
          <w:szCs w:val="23"/>
        </w:rPr>
      </w:pPr>
      <w:ins w:id="7266" w:author="Unknown">
        <w:r>
          <w:rPr>
            <w:color w:val="0101FF"/>
            <w:sz w:val="23"/>
            <w:szCs w:val="23"/>
          </w:rPr>
          <w:t xml:space="preserve"> setId(id1){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7" w:author="Unknown"/>
          <w:color w:val="0101FF"/>
          <w:sz w:val="23"/>
          <w:szCs w:val="23"/>
        </w:rPr>
      </w:pPr>
      <w:ins w:id="7268" w:author="Unknown">
        <w:r>
          <w:rPr>
            <w:color w:val="0101FF"/>
            <w:sz w:val="23"/>
            <w:szCs w:val="23"/>
          </w:rPr>
          <w:t xml:space="preserve"> this.id = ' id="'+ id1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6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0" w:author="Unknown"/>
          <w:color w:val="0101FF"/>
          <w:sz w:val="23"/>
          <w:szCs w:val="23"/>
        </w:rPr>
      </w:pPr>
      <w:ins w:id="7271" w:author="Unknown">
        <w:r>
          <w:rPr>
            <w:color w:val="0101FF"/>
            <w:sz w:val="23"/>
            <w:szCs w:val="23"/>
          </w:rPr>
          <w:t xml:space="preserve"> return this; // returneaza instanta de obiect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2" w:author="Unknown"/>
          <w:color w:val="0101FF"/>
          <w:sz w:val="23"/>
          <w:szCs w:val="23"/>
        </w:rPr>
      </w:pPr>
      <w:ins w:id="7273"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5" w:author="Unknown"/>
          <w:color w:val="0101FF"/>
          <w:sz w:val="23"/>
          <w:szCs w:val="23"/>
        </w:rPr>
      </w:pPr>
      <w:ins w:id="7276" w:author="Unknown">
        <w:r>
          <w:rPr>
            <w:color w:val="0101FF"/>
            <w:sz w:val="23"/>
            <w:szCs w:val="23"/>
          </w:rPr>
          <w:t xml:space="preserve"> // seteaza atributul class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7" w:author="Unknown"/>
          <w:color w:val="0101FF"/>
          <w:sz w:val="23"/>
          <w:szCs w:val="23"/>
        </w:rPr>
      </w:pPr>
      <w:ins w:id="7278" w:author="Unknown">
        <w:r>
          <w:rPr>
            <w:color w:val="0101FF"/>
            <w:sz w:val="23"/>
            <w:szCs w:val="23"/>
          </w:rPr>
          <w:t xml:space="preserve"> setClass(cls1){</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79" w:author="Unknown"/>
          <w:color w:val="0101FF"/>
          <w:sz w:val="23"/>
          <w:szCs w:val="23"/>
        </w:rPr>
      </w:pPr>
      <w:ins w:id="7280" w:author="Unknown">
        <w:r>
          <w:rPr>
            <w:color w:val="0101FF"/>
            <w:sz w:val="23"/>
            <w:szCs w:val="23"/>
          </w:rPr>
          <w:t xml:space="preserve"> this.cls =' class="'+ cls1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1"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2" w:author="Unknown"/>
          <w:color w:val="0101FF"/>
          <w:sz w:val="23"/>
          <w:szCs w:val="23"/>
        </w:rPr>
      </w:pPr>
      <w:ins w:id="7283" w:author="Unknown">
        <w:r>
          <w:rPr>
            <w:color w:val="0101FF"/>
            <w:sz w:val="23"/>
            <w:szCs w:val="23"/>
          </w:rPr>
          <w:t xml:space="preserve"> return this; // returneaza instanta de obiect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4" w:author="Unknown"/>
          <w:color w:val="0101FF"/>
          <w:sz w:val="23"/>
          <w:szCs w:val="23"/>
        </w:rPr>
      </w:pPr>
      <w:ins w:id="728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7" w:author="Unknown"/>
          <w:color w:val="0101FF"/>
          <w:sz w:val="23"/>
          <w:szCs w:val="23"/>
        </w:rPr>
      </w:pPr>
      <w:ins w:id="7288" w:author="Unknown">
        <w:r>
          <w:rPr>
            <w:color w:val="0101FF"/>
            <w:sz w:val="23"/>
            <w:szCs w:val="23"/>
          </w:rPr>
          <w:t xml:space="preserve"> // returneaza tag-ul HTML si continutul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89" w:author="Unknown"/>
          <w:color w:val="0101FF"/>
          <w:sz w:val="23"/>
          <w:szCs w:val="23"/>
        </w:rPr>
      </w:pPr>
      <w:ins w:id="7290" w:author="Unknown">
        <w:r>
          <w:rPr>
            <w:color w:val="0101FF"/>
            <w:sz w:val="23"/>
            <w:szCs w:val="23"/>
          </w:rPr>
          <w:t xml:space="preserve"> getTagCnt(tag, cnt){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91" w:author="Unknown"/>
          <w:color w:val="0101FF"/>
          <w:sz w:val="23"/>
          <w:szCs w:val="23"/>
        </w:rPr>
      </w:pPr>
      <w:ins w:id="7292" w:author="Unknown">
        <w:r>
          <w:rPr>
            <w:color w:val="0101FF"/>
            <w:sz w:val="23"/>
            <w:szCs w:val="23"/>
          </w:rPr>
          <w:t xml:space="preserve"> return '&lt;'+ tag + this.id + this.cls +'&gt;'+ cnt +'&lt;/'+ tag+ '&gt;';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93" w:author="Unknown"/>
          <w:color w:val="0101FF"/>
          <w:sz w:val="23"/>
          <w:szCs w:val="23"/>
        </w:rPr>
      </w:pPr>
      <w:ins w:id="7294" w:author="Unknown">
        <w:r>
          <w:rPr>
            <w:color w:val="0101FF"/>
            <w:sz w:val="23"/>
            <w:szCs w:val="23"/>
          </w:rPr>
          <w:lastRenderedPageBreak/>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95" w:author="Unknown"/>
          <w:color w:val="0101FF"/>
          <w:sz w:val="23"/>
          <w:szCs w:val="23"/>
        </w:rPr>
      </w:pPr>
      <w:ins w:id="729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9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298" w:author="Unknown"/>
          <w:color w:val="0101FF"/>
          <w:sz w:val="23"/>
          <w:szCs w:val="23"/>
        </w:rPr>
      </w:pPr>
      <w:ins w:id="7299" w:author="Unknown">
        <w:r>
          <w:rPr>
            <w:color w:val="0101FF"/>
            <w:sz w:val="23"/>
            <w:szCs w:val="23"/>
          </w:rPr>
          <w:t>// creaza o instanta de obiect a clasei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0" w:author="Unknown"/>
          <w:color w:val="0101FF"/>
          <w:sz w:val="23"/>
          <w:szCs w:val="23"/>
        </w:rPr>
      </w:pPr>
      <w:ins w:id="7301" w:author="Unknown">
        <w:r>
          <w:rPr>
            <w:color w:val="0101FF"/>
            <w:sz w:val="23"/>
            <w:szCs w:val="23"/>
          </w:rPr>
          <w:t>var obTag = new setTag();</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3" w:author="Unknown"/>
          <w:color w:val="0101FF"/>
          <w:sz w:val="23"/>
          <w:szCs w:val="23"/>
        </w:rPr>
      </w:pPr>
      <w:ins w:id="7304" w:author="Unknown">
        <w:r>
          <w:rPr>
            <w:color w:val="0101FF"/>
            <w:sz w:val="23"/>
            <w:szCs w:val="23"/>
          </w:rPr>
          <w:t>// variabile cu tipul tag-ului si continut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5" w:author="Unknown"/>
          <w:color w:val="0101FF"/>
          <w:sz w:val="23"/>
          <w:szCs w:val="23"/>
        </w:rPr>
      </w:pPr>
      <w:ins w:id="7306" w:author="Unknown">
        <w:r>
          <w:rPr>
            <w:color w:val="0101FF"/>
            <w:sz w:val="23"/>
            <w:szCs w:val="23"/>
          </w:rPr>
          <w:t>var tag = 'div';</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7" w:author="Unknown"/>
          <w:color w:val="0101FF"/>
          <w:sz w:val="23"/>
          <w:szCs w:val="23"/>
        </w:rPr>
      </w:pPr>
      <w:ins w:id="7308" w:author="Unknown">
        <w:r>
          <w:rPr>
            <w:color w:val="0101FF"/>
            <w:sz w:val="23"/>
            <w:szCs w:val="23"/>
          </w:rPr>
          <w:t>var cnt = 'https://marplo.net';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09"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10" w:author="Unknown"/>
          <w:color w:val="0101FF"/>
          <w:sz w:val="23"/>
          <w:szCs w:val="23"/>
        </w:rPr>
      </w:pPr>
      <w:ins w:id="7311" w:author="Unknown">
        <w:r>
          <w:rPr>
            <w:color w:val="0101FF"/>
            <w:sz w:val="23"/>
            <w:szCs w:val="23"/>
          </w:rPr>
          <w:t>// apeleaza metodele inlantuite pt. setare ID, "class", si obtine un &lt;div&gt; cu aceste atribute si continut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12" w:author="Unknown"/>
          <w:color w:val="0101FF"/>
          <w:sz w:val="23"/>
          <w:szCs w:val="23"/>
        </w:rPr>
      </w:pPr>
      <w:ins w:id="7313" w:author="Unknown">
        <w:r>
          <w:rPr>
            <w:color w:val="0101FF"/>
            <w:sz w:val="23"/>
            <w:szCs w:val="23"/>
          </w:rPr>
          <w:t>var getTag = obTag.setId('some_id').setClass('a_class').getTagCnt(tag, cnt);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1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15" w:author="Unknown"/>
          <w:color w:val="0101FF"/>
          <w:sz w:val="23"/>
          <w:szCs w:val="23"/>
        </w:rPr>
      </w:pPr>
      <w:ins w:id="7316" w:author="Unknown">
        <w:r>
          <w:rPr>
            <w:color w:val="0101FF"/>
            <w:sz w:val="23"/>
            <w:szCs w:val="23"/>
          </w:rPr>
          <w:t>// test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17" w:author="Unknown"/>
          <w:color w:val="0101FF"/>
          <w:sz w:val="23"/>
          <w:szCs w:val="23"/>
        </w:rPr>
      </w:pPr>
      <w:ins w:id="7318" w:author="Unknown">
        <w:r>
          <w:rPr>
            <w:color w:val="0101FF"/>
            <w:sz w:val="23"/>
            <w:szCs w:val="23"/>
          </w:rPr>
          <w:t>document.write(getTag); //&lt;div id="some_id" class="a_class"&gt;https://marplo.net&lt;/div&gt;</w:t>
        </w:r>
      </w:ins>
    </w:p>
    <w:p w:rsidR="00CE1D16" w:rsidRDefault="00CE1D16" w:rsidP="00CE1D16">
      <w:pPr>
        <w:shd w:val="clear" w:color="auto" w:fill="FEFEFF"/>
        <w:rPr>
          <w:ins w:id="7319" w:author="Unknown"/>
          <w:rFonts w:ascii="Calibri" w:hAnsi="Calibri"/>
          <w:color w:val="000000"/>
          <w:sz w:val="26"/>
          <w:szCs w:val="26"/>
        </w:rPr>
      </w:pPr>
      <w:ins w:id="7320" w:author="Unknown">
        <w:r>
          <w:rPr>
            <w:rFonts w:ascii="Calibri" w:hAnsi="Calibri"/>
            <w:color w:val="000000"/>
            <w:sz w:val="26"/>
            <w:szCs w:val="26"/>
          </w:rPr>
          <w:t>Incercati codul</w:t>
        </w:r>
      </w:ins>
    </w:p>
    <w:p w:rsidR="00CE1D16" w:rsidRDefault="00CE1D16" w:rsidP="00CE1D16">
      <w:pPr>
        <w:shd w:val="clear" w:color="auto" w:fill="FEFEFF"/>
        <w:rPr>
          <w:ins w:id="7321" w:author="Unknown"/>
          <w:rFonts w:ascii="Calibri" w:hAnsi="Calibri"/>
          <w:color w:val="000000"/>
          <w:sz w:val="26"/>
          <w:szCs w:val="26"/>
        </w:rPr>
      </w:pPr>
      <w:ins w:id="7322" w:author="Unknown">
        <w:r>
          <w:rPr>
            <w:rFonts w:ascii="Calibri" w:hAnsi="Calibri"/>
            <w:color w:val="000000"/>
            <w:sz w:val="26"/>
            <w:szCs w:val="26"/>
          </w:rPr>
          <w:t>Instructiunea cu metodele inlantuite din codul de mai sus: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23" w:author="Unknown"/>
          <w:color w:val="0101FF"/>
          <w:sz w:val="23"/>
          <w:szCs w:val="23"/>
        </w:rPr>
      </w:pPr>
      <w:ins w:id="7324" w:author="Unknown">
        <w:r>
          <w:rPr>
            <w:color w:val="0101FF"/>
            <w:sz w:val="23"/>
            <w:szCs w:val="23"/>
          </w:rPr>
          <w:t>var getTag = obTag.setId('some_id').setClass('a_class').getTagCnt(tag, cnt);</w:t>
        </w:r>
      </w:ins>
    </w:p>
    <w:p w:rsidR="00CE1D16" w:rsidRDefault="00CE1D16" w:rsidP="00CE1D16">
      <w:pPr>
        <w:shd w:val="clear" w:color="auto" w:fill="FEFEFF"/>
        <w:rPr>
          <w:ins w:id="7325" w:author="Unknown"/>
          <w:rFonts w:ascii="Calibri" w:hAnsi="Calibri"/>
          <w:color w:val="000000"/>
          <w:sz w:val="26"/>
          <w:szCs w:val="26"/>
        </w:rPr>
      </w:pPr>
      <w:ins w:id="7326" w:author="Unknown">
        <w:r>
          <w:rPr>
            <w:rFonts w:ascii="Calibri" w:hAnsi="Calibri"/>
            <w:color w:val="000000"/>
            <w:sz w:val="26"/>
            <w:szCs w:val="26"/>
          </w:rPr>
          <w:t>E la fel cu acest cod:</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7327" w:author="Unknown"/>
          <w:color w:val="111111"/>
          <w:sz w:val="23"/>
          <w:szCs w:val="23"/>
        </w:rPr>
      </w:pPr>
      <w:ins w:id="7328" w:author="Unknown">
        <w:r>
          <w:rPr>
            <w:color w:val="111111"/>
            <w:sz w:val="23"/>
            <w:szCs w:val="23"/>
          </w:rPr>
          <w:t>// seteaza pe rand ID-ul, "class", apoi obtine tag-ul cu continutul</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7329" w:author="Unknown"/>
          <w:color w:val="111111"/>
          <w:sz w:val="23"/>
          <w:szCs w:val="23"/>
        </w:rPr>
      </w:pPr>
      <w:ins w:id="7330" w:author="Unknown">
        <w:r>
          <w:rPr>
            <w:color w:val="111111"/>
            <w:sz w:val="23"/>
            <w:szCs w:val="23"/>
          </w:rPr>
          <w:t>obTag.setId('some_id');</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7331" w:author="Unknown"/>
          <w:color w:val="111111"/>
          <w:sz w:val="23"/>
          <w:szCs w:val="23"/>
        </w:rPr>
      </w:pPr>
      <w:ins w:id="7332" w:author="Unknown">
        <w:r>
          <w:rPr>
            <w:color w:val="111111"/>
            <w:sz w:val="23"/>
            <w:szCs w:val="23"/>
          </w:rPr>
          <w:t>obTag.setClass('a_class');</w:t>
        </w:r>
      </w:ins>
    </w:p>
    <w:p w:rsidR="00CE1D16" w:rsidRDefault="00CE1D16" w:rsidP="00CE1D16">
      <w:pPr>
        <w:pStyle w:val="HTMLPreformatted"/>
        <w:pBdr>
          <w:top w:val="single" w:sz="6" w:space="4" w:color="BBBBFE"/>
          <w:left w:val="single" w:sz="6" w:space="5" w:color="BBBBFE"/>
          <w:bottom w:val="single" w:sz="6" w:space="4" w:color="BBBBFE"/>
          <w:right w:val="single" w:sz="6" w:space="5" w:color="BBBBFE"/>
        </w:pBdr>
        <w:shd w:val="clear" w:color="auto" w:fill="FBFBCB"/>
        <w:rPr>
          <w:ins w:id="7333" w:author="Unknown"/>
          <w:color w:val="111111"/>
          <w:sz w:val="23"/>
          <w:szCs w:val="23"/>
        </w:rPr>
      </w:pPr>
      <w:ins w:id="7334" w:author="Unknown">
        <w:r>
          <w:rPr>
            <w:color w:val="111111"/>
            <w:sz w:val="23"/>
            <w:szCs w:val="23"/>
          </w:rPr>
          <w:t>var getTag = obTag.getTagCnt(tag, cnt);</w:t>
        </w:r>
      </w:ins>
    </w:p>
    <w:p w:rsidR="00CE1D16" w:rsidRDefault="00CE1D16"/>
    <w:p w:rsidR="00CE1D16" w:rsidRDefault="00CE1D16"/>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avaScript Worker</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425"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426"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427"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428"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429"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430"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431"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432"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33"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434"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80" type="#_x0000_t75" style="width:1in;height:1in" o:ole="">
            <v:imagedata r:id="rId17" o:title=""/>
          </v:shape>
          <w:control r:id="rId435" w:name="DefaultOcxName37" w:shapeid="_x0000_i1180"/>
        </w:object>
      </w:r>
    </w:p>
    <w:p w:rsidR="00CE1D16" w:rsidRDefault="00CE1D16" w:rsidP="00CE1D16">
      <w:pPr>
        <w:pStyle w:val="z-BottomofForm"/>
      </w:pPr>
      <w:r>
        <w:t>Bottom of Form</w:t>
      </w:r>
    </w:p>
    <w:p w:rsidR="00CE1D16" w:rsidRDefault="00CE1D16" w:rsidP="00CE1D16">
      <w:pPr>
        <w:numPr>
          <w:ilvl w:val="0"/>
          <w:numId w:val="60"/>
        </w:numPr>
        <w:shd w:val="clear" w:color="auto" w:fill="FEFEFF"/>
        <w:spacing w:before="100" w:beforeAutospacing="1" w:after="100" w:afterAutospacing="1" w:line="319" w:lineRule="atLeast"/>
        <w:ind w:left="525"/>
        <w:rPr>
          <w:ins w:id="7335" w:author="Unknown"/>
          <w:rFonts w:ascii="Calibri" w:hAnsi="Calibri"/>
          <w:color w:val="000000"/>
          <w:sz w:val="26"/>
          <w:szCs w:val="26"/>
        </w:rPr>
      </w:pPr>
      <w:ins w:id="7336"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"https://marplo.net/javascript/worker-js" \l "hsh2" \o "Primire date in fisierul worker" </w:instrText>
        </w:r>
        <w:r>
          <w:rPr>
            <w:rFonts w:ascii="Calibri" w:hAnsi="Calibri"/>
            <w:color w:val="000000"/>
            <w:sz w:val="26"/>
            <w:szCs w:val="26"/>
          </w:rPr>
          <w:fldChar w:fldCharType="separate"/>
        </w:r>
        <w:r>
          <w:rPr>
            <w:rStyle w:val="Hyperlink"/>
            <w:rFonts w:ascii="Calibri" w:hAnsi="Calibri"/>
            <w:sz w:val="26"/>
            <w:szCs w:val="26"/>
          </w:rPr>
          <w:t>Primire date in fisierul worker</w:t>
        </w:r>
        <w:r>
          <w:rPr>
            <w:rFonts w:ascii="Calibri" w:hAnsi="Calibri"/>
            <w:color w:val="000000"/>
            <w:sz w:val="26"/>
            <w:szCs w:val="26"/>
          </w:rPr>
          <w:fldChar w:fldCharType="end"/>
        </w:r>
      </w:ins>
    </w:p>
    <w:p w:rsidR="00CE1D16" w:rsidRDefault="00CE1D16" w:rsidP="00CE1D16">
      <w:pPr>
        <w:numPr>
          <w:ilvl w:val="0"/>
          <w:numId w:val="60"/>
        </w:numPr>
        <w:shd w:val="clear" w:color="auto" w:fill="FEFEFF"/>
        <w:spacing w:before="100" w:beforeAutospacing="1" w:after="100" w:afterAutospacing="1" w:line="319" w:lineRule="atLeast"/>
        <w:ind w:left="525"/>
        <w:rPr>
          <w:ins w:id="7337" w:author="Unknown"/>
          <w:rFonts w:ascii="Calibri" w:hAnsi="Calibri"/>
          <w:color w:val="000000"/>
          <w:sz w:val="26"/>
          <w:szCs w:val="26"/>
        </w:rPr>
      </w:pPr>
      <w:ins w:id="7338" w:author="Unknown">
        <w:r>
          <w:rPr>
            <w:rFonts w:ascii="Calibri" w:hAnsi="Calibri"/>
            <w:color w:val="000000"/>
            <w:sz w:val="26"/>
            <w:szCs w:val="26"/>
          </w:rPr>
          <w:lastRenderedPageBreak/>
          <w:fldChar w:fldCharType="begin"/>
        </w:r>
        <w:r>
          <w:rPr>
            <w:rFonts w:ascii="Calibri" w:hAnsi="Calibri"/>
            <w:color w:val="000000"/>
            <w:sz w:val="26"/>
            <w:szCs w:val="26"/>
          </w:rPr>
          <w:instrText xml:space="preserve"> HYPERLINK "https://marplo.net/javascript/worker-js" \l "hsh3" \o "Terminare Worker" </w:instrText>
        </w:r>
        <w:r>
          <w:rPr>
            <w:rFonts w:ascii="Calibri" w:hAnsi="Calibri"/>
            <w:color w:val="000000"/>
            <w:sz w:val="26"/>
            <w:szCs w:val="26"/>
          </w:rPr>
          <w:fldChar w:fldCharType="separate"/>
        </w:r>
        <w:r>
          <w:rPr>
            <w:rStyle w:val="Hyperlink"/>
            <w:rFonts w:ascii="Calibri" w:hAnsi="Calibri"/>
            <w:sz w:val="26"/>
            <w:szCs w:val="26"/>
          </w:rPr>
          <w:t>Terminare Worker</w:t>
        </w:r>
        <w:r>
          <w:rPr>
            <w:rFonts w:ascii="Calibri" w:hAnsi="Calibri"/>
            <w:color w:val="000000"/>
            <w:sz w:val="26"/>
            <w:szCs w:val="26"/>
          </w:rPr>
          <w:fldChar w:fldCharType="end"/>
        </w:r>
      </w:ins>
    </w:p>
    <w:p w:rsidR="00CE1D16" w:rsidRDefault="00CE1D16" w:rsidP="00CE1D16">
      <w:pPr>
        <w:numPr>
          <w:ilvl w:val="0"/>
          <w:numId w:val="60"/>
        </w:numPr>
        <w:shd w:val="clear" w:color="auto" w:fill="FEFEFF"/>
        <w:spacing w:before="100" w:beforeAutospacing="1" w:after="100" w:afterAutospacing="1" w:line="319" w:lineRule="atLeast"/>
        <w:ind w:left="525"/>
        <w:rPr>
          <w:ins w:id="7339" w:author="Unknown"/>
          <w:rFonts w:ascii="Calibri" w:hAnsi="Calibri"/>
          <w:color w:val="000000"/>
          <w:sz w:val="26"/>
          <w:szCs w:val="26"/>
        </w:rPr>
      </w:pPr>
      <w:ins w:id="7340"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"https://marplo.net/javascript/worker-js" \l "hshz" \o "Includere scripturi externe in fisier worker" </w:instrText>
        </w:r>
        <w:r>
          <w:rPr>
            <w:rFonts w:ascii="Calibri" w:hAnsi="Calibri"/>
            <w:color w:val="000000"/>
            <w:sz w:val="26"/>
            <w:szCs w:val="26"/>
          </w:rPr>
          <w:fldChar w:fldCharType="separate"/>
        </w:r>
        <w:r>
          <w:rPr>
            <w:rStyle w:val="Hyperlink"/>
            <w:rFonts w:ascii="Calibri" w:hAnsi="Calibri"/>
            <w:sz w:val="26"/>
            <w:szCs w:val="26"/>
          </w:rPr>
          <w:t>Includere scripturi externe in fisier worker</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7341" w:author="Unknown"/>
          <w:rFonts w:ascii="Calibri" w:hAnsi="Calibri"/>
          <w:color w:val="000000"/>
          <w:sz w:val="26"/>
          <w:szCs w:val="26"/>
        </w:rPr>
      </w:pPr>
    </w:p>
    <w:p w:rsidR="00CE1D16" w:rsidRDefault="00CE1D16" w:rsidP="00CE1D16">
      <w:pPr>
        <w:shd w:val="clear" w:color="auto" w:fill="FEFEFF"/>
        <w:rPr>
          <w:ins w:id="7342" w:author="Unknown"/>
          <w:rFonts w:ascii="Calibri" w:hAnsi="Calibri"/>
          <w:color w:val="000000"/>
          <w:sz w:val="26"/>
          <w:szCs w:val="26"/>
        </w:rPr>
      </w:pPr>
      <w:ins w:id="7343" w:author="Unknown">
        <w:r>
          <w:rPr>
            <w:rFonts w:ascii="Calibri" w:hAnsi="Calibri"/>
            <w:color w:val="000000"/>
            <w:sz w:val="26"/>
            <w:szCs w:val="26"/>
          </w:rPr>
          <w:t>Web Worker e un obiect JavaScript care ruleaza in fundal, fara sa afecteze performantele paginii. Codul din worker poate efectua diferite sarcini fara sa interfereze cu pagina din browser.</w:t>
        </w:r>
        <w:r>
          <w:rPr>
            <w:rFonts w:ascii="Calibri" w:hAnsi="Calibri"/>
            <w:color w:val="000000"/>
            <w:sz w:val="26"/>
            <w:szCs w:val="26"/>
          </w:rPr>
          <w:br/>
          <w:t>In pagina, un script JS poate face diferite instructiuni: click-uri, selectare, afisare date, etc., in timp ce codul din worker efectueaza alte instructiuni.</w:t>
        </w:r>
      </w:ins>
    </w:p>
    <w:p w:rsidR="00CE1D16" w:rsidRDefault="00CE1D16" w:rsidP="00CE1D16">
      <w:pPr>
        <w:pStyle w:val="Heading3"/>
        <w:shd w:val="clear" w:color="auto" w:fill="FEFEFF"/>
        <w:spacing w:before="180" w:after="135"/>
        <w:ind w:left="300"/>
        <w:rPr>
          <w:ins w:id="7344" w:author="Unknown"/>
          <w:rFonts w:ascii="Calibri" w:hAnsi="Calibri"/>
          <w:color w:val="000000"/>
          <w:spacing w:val="15"/>
          <w:sz w:val="27"/>
          <w:szCs w:val="27"/>
          <w:u w:val="single"/>
        </w:rPr>
      </w:pPr>
      <w:ins w:id="7345" w:author="Unknown">
        <w:r>
          <w:rPr>
            <w:rFonts w:ascii="Calibri" w:hAnsi="Calibri"/>
            <w:color w:val="000000"/>
            <w:spacing w:val="15"/>
            <w:u w:val="single"/>
          </w:rPr>
          <w:t>Creare Web Worker</w:t>
        </w:r>
      </w:ins>
    </w:p>
    <w:p w:rsidR="00CE1D16" w:rsidRDefault="00CE1D16" w:rsidP="00CE1D16">
      <w:pPr>
        <w:pStyle w:val="ptxt"/>
        <w:shd w:val="clear" w:color="auto" w:fill="FEFEFF"/>
        <w:spacing w:before="105" w:beforeAutospacing="0" w:after="120" w:afterAutospacing="0"/>
        <w:ind w:left="120" w:firstLine="300"/>
        <w:rPr>
          <w:ins w:id="7346" w:author="Unknown"/>
          <w:rFonts w:ascii="Calibri" w:hAnsi="Calibri"/>
          <w:color w:val="000000"/>
          <w:sz w:val="26"/>
          <w:szCs w:val="26"/>
        </w:rPr>
      </w:pPr>
      <w:ins w:id="7347" w:author="Unknown">
        <w:r>
          <w:rPr>
            <w:rFonts w:ascii="Calibri" w:hAnsi="Calibri"/>
            <w:color w:val="000000"/>
            <w:sz w:val="26"/>
            <w:szCs w:val="26"/>
          </w:rPr>
          <w:t>In general, un web worker se creaza intr-un fisier JS separat pe server, de exemplu </w:t>
        </w:r>
        <w:r>
          <w:rPr>
            <w:rStyle w:val="sbi"/>
            <w:rFonts w:ascii="Calibri" w:hAnsi="Calibri"/>
            <w:b/>
            <w:bCs/>
            <w:i/>
            <w:iCs/>
            <w:color w:val="000000"/>
            <w:sz w:val="26"/>
            <w:szCs w:val="26"/>
          </w:rPr>
          <w:t>worker.js</w:t>
        </w:r>
        <w:r>
          <w:rPr>
            <w:rFonts w:ascii="Calibri" w:hAnsi="Calibri"/>
            <w:color w:val="000000"/>
            <w:sz w:val="26"/>
            <w:szCs w:val="26"/>
          </w:rPr>
          <w:t>. Acest fisier contine codul care ruleaza in fundal.</w:t>
        </w:r>
        <w:r>
          <w:rPr>
            <w:rFonts w:ascii="Calibri" w:hAnsi="Calibri"/>
            <w:color w:val="000000"/>
            <w:sz w:val="26"/>
            <w:szCs w:val="26"/>
          </w:rPr>
          <w:br/>
        </w:r>
        <w:r>
          <w:rPr>
            <w:rFonts w:ascii="Calibri" w:hAnsi="Calibri"/>
            <w:color w:val="000000"/>
            <w:sz w:val="26"/>
            <w:szCs w:val="26"/>
          </w:rPr>
          <w:br/>
          <w:t>Se poate executa orice cod JS in fisierul worker, cu unele exceptii.</w:t>
        </w:r>
        <w:r>
          <w:rPr>
            <w:rFonts w:ascii="Calibri" w:hAnsi="Calibri"/>
            <w:color w:val="000000"/>
            <w:sz w:val="26"/>
            <w:szCs w:val="26"/>
          </w:rPr>
          <w:br/>
          <w:t>Nu se poate manipula DOM direct din worker, nuci nu se pot folosi proprietati si metode implicite din obiectele </w:t>
        </w:r>
        <w:r>
          <w:rPr>
            <w:rStyle w:val="HTMLCode"/>
            <w:b/>
            <w:bCs/>
            <w:color w:val="000000"/>
          </w:rPr>
          <w:t>window</w:t>
        </w:r>
        <w:r>
          <w:rPr>
            <w:rFonts w:ascii="Calibri" w:hAnsi="Calibri"/>
            <w:color w:val="000000"/>
            <w:sz w:val="26"/>
            <w:szCs w:val="26"/>
          </w:rPr>
          <w:t>, </w:t>
        </w:r>
        <w:r>
          <w:rPr>
            <w:rStyle w:val="HTMLCode"/>
            <w:b/>
            <w:bCs/>
            <w:color w:val="000000"/>
          </w:rPr>
          <w:t>document</w:t>
        </w:r>
        <w:r>
          <w:rPr>
            <w:rFonts w:ascii="Calibri" w:hAnsi="Calibri"/>
            <w:color w:val="000000"/>
            <w:sz w:val="26"/>
            <w:szCs w:val="26"/>
          </w:rPr>
          <w:t>, si </w:t>
        </w:r>
        <w:r>
          <w:rPr>
            <w:rStyle w:val="HTMLCode"/>
            <w:b/>
            <w:bCs/>
            <w:color w:val="000000"/>
          </w:rPr>
          <w:t>parent</w:t>
        </w:r>
        <w:r>
          <w:rPr>
            <w:rFonts w:ascii="Calibri" w:hAnsi="Calibri"/>
            <w:color w:val="000000"/>
            <w:sz w:val="26"/>
            <w:szCs w:val="26"/>
          </w:rPr>
          <w:t>. Dar se pot folosi multe obiecte din window, incluzand: </w:t>
        </w:r>
        <w:r>
          <w:rPr>
            <w:rStyle w:val="HTMLCode"/>
            <w:b/>
            <w:bCs/>
            <w:color w:val="0000EE"/>
          </w:rPr>
          <w:t>XMLHttpRequest</w:t>
        </w:r>
        <w:r>
          <w:rPr>
            <w:rFonts w:ascii="Calibri" w:hAnsi="Calibri"/>
            <w:color w:val="000000"/>
            <w:sz w:val="26"/>
            <w:szCs w:val="26"/>
          </w:rPr>
          <w:t> (Ajax), </w:t>
        </w:r>
        <w:r>
          <w:rPr>
            <w:rStyle w:val="HTMLCode"/>
            <w:b/>
            <w:bCs/>
            <w:color w:val="0000EE"/>
          </w:rPr>
          <w:t>WebSockets</w:t>
        </w:r>
        <w:r>
          <w:rPr>
            <w:rFonts w:ascii="Calibri" w:hAnsi="Calibri"/>
            <w:color w:val="000000"/>
            <w:sz w:val="26"/>
            <w:szCs w:val="26"/>
          </w:rPr>
          <w:t>, </w:t>
        </w:r>
        <w:r>
          <w:rPr>
            <w:rStyle w:val="HTMLCode"/>
            <w:b/>
            <w:bCs/>
            <w:color w:val="0000EE"/>
          </w:rPr>
          <w:t>Navigator</w:t>
        </w:r>
        <w:r>
          <w:rPr>
            <w:rFonts w:ascii="Calibri" w:hAnsi="Calibri"/>
            <w:color w:val="000000"/>
            <w:sz w:val="26"/>
            <w:szCs w:val="26"/>
          </w:rPr>
          <w:t> si </w:t>
        </w:r>
        <w:r>
          <w:rPr>
            <w:rStyle w:val="HTMLCode"/>
            <w:b/>
            <w:bCs/>
            <w:color w:val="0000EE"/>
          </w:rPr>
          <w:t>IndexedDB</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In pagina in care vreti sa utilizati codul dintr-un web worker, creati o instanta de obiect </w:t>
        </w:r>
        <w:r>
          <w:rPr>
            <w:rStyle w:val="HTMLCode"/>
            <w:b/>
            <w:bCs/>
            <w:color w:val="0000EE"/>
          </w:rPr>
          <w:t>Worker</w:t>
        </w:r>
        <w:r>
          <w:rPr>
            <w:rFonts w:ascii="Calibri" w:hAnsi="Calibri"/>
            <w:color w:val="000000"/>
            <w:sz w:val="26"/>
            <w:szCs w:val="26"/>
          </w:rPr>
          <w:t> cu aceasta sintxa.</w:t>
        </w:r>
      </w:ins>
    </w:p>
    <w:p w:rsidR="00CE1D16" w:rsidRDefault="00CE1D16" w:rsidP="00CE1D16">
      <w:pPr>
        <w:pStyle w:val="HTMLPreformatted"/>
        <w:shd w:val="clear" w:color="auto" w:fill="F0FEF1"/>
        <w:rPr>
          <w:ins w:id="7348" w:author="Unknown"/>
          <w:b/>
          <w:bCs/>
          <w:color w:val="000000"/>
          <w:sz w:val="24"/>
          <w:szCs w:val="24"/>
        </w:rPr>
      </w:pPr>
      <w:ins w:id="7349" w:author="Unknown">
        <w:r>
          <w:rPr>
            <w:b/>
            <w:bCs/>
            <w:color w:val="000000"/>
            <w:sz w:val="24"/>
            <w:szCs w:val="24"/>
          </w:rPr>
          <w:t>if(window.Worker){</w:t>
        </w:r>
      </w:ins>
    </w:p>
    <w:p w:rsidR="00CE1D16" w:rsidRDefault="00CE1D16" w:rsidP="00CE1D16">
      <w:pPr>
        <w:pStyle w:val="HTMLPreformatted"/>
        <w:shd w:val="clear" w:color="auto" w:fill="F0FEF1"/>
        <w:rPr>
          <w:ins w:id="7350" w:author="Unknown"/>
          <w:b/>
          <w:bCs/>
          <w:color w:val="000000"/>
          <w:sz w:val="24"/>
          <w:szCs w:val="24"/>
        </w:rPr>
      </w:pPr>
      <w:ins w:id="7351" w:author="Unknown">
        <w:r>
          <w:rPr>
            <w:b/>
            <w:bCs/>
            <w:color w:val="000000"/>
            <w:sz w:val="24"/>
            <w:szCs w:val="24"/>
          </w:rPr>
          <w:t xml:space="preserve"> var wrk = new Worker('worker.js');</w:t>
        </w:r>
      </w:ins>
    </w:p>
    <w:p w:rsidR="00CE1D16" w:rsidRDefault="00CE1D16" w:rsidP="00CE1D16">
      <w:pPr>
        <w:pStyle w:val="HTMLPreformatted"/>
        <w:shd w:val="clear" w:color="auto" w:fill="F0FEF1"/>
        <w:rPr>
          <w:ins w:id="7352" w:author="Unknown"/>
          <w:b/>
          <w:bCs/>
          <w:color w:val="000000"/>
          <w:sz w:val="24"/>
          <w:szCs w:val="24"/>
        </w:rPr>
      </w:pPr>
      <w:ins w:id="7353" w:author="Unknown">
        <w:r>
          <w:rPr>
            <w:b/>
            <w:bCs/>
            <w:color w:val="000000"/>
            <w:sz w:val="24"/>
            <w:szCs w:val="24"/>
          </w:rPr>
          <w:t>}</w:t>
        </w:r>
      </w:ins>
    </w:p>
    <w:p w:rsidR="00CE1D16" w:rsidRDefault="00CE1D16" w:rsidP="00CE1D16">
      <w:pPr>
        <w:shd w:val="clear" w:color="auto" w:fill="FEFEFF"/>
        <w:rPr>
          <w:ins w:id="7354" w:author="Unknown"/>
          <w:rFonts w:ascii="Calibri" w:hAnsi="Calibri"/>
          <w:color w:val="000000"/>
          <w:sz w:val="26"/>
          <w:szCs w:val="26"/>
        </w:rPr>
      </w:pPr>
      <w:ins w:id="7355" w:author="Unknown">
        <w:r>
          <w:rPr>
            <w:rFonts w:ascii="Calibri" w:hAnsi="Calibri"/>
            <w:color w:val="000000"/>
            <w:sz w:val="26"/>
            <w:szCs w:val="26"/>
          </w:rPr>
          <w:t>- Dupa ce e creat un cod JavaScript in fisierul </w:t>
        </w:r>
        <w:r>
          <w:rPr>
            <w:rStyle w:val="sb"/>
            <w:rFonts w:ascii="Calibri" w:hAnsi="Calibri"/>
            <w:b/>
            <w:bCs/>
            <w:color w:val="000000"/>
            <w:sz w:val="26"/>
            <w:szCs w:val="26"/>
          </w:rPr>
          <w:t>worker.js</w:t>
        </w:r>
        <w:r>
          <w:rPr>
            <w:rFonts w:ascii="Calibri" w:hAnsi="Calibri"/>
            <w:color w:val="000000"/>
            <w:sz w:val="26"/>
            <w:szCs w:val="26"/>
          </w:rPr>
          <w:t> (sau orice alt nume vreti), poate sa trimita date la obiectul </w:t>
        </w:r>
        <w:r>
          <w:rPr>
            <w:rStyle w:val="HTMLCode"/>
            <w:rFonts w:eastAsiaTheme="minorHAnsi"/>
            <w:b/>
            <w:bCs/>
            <w:color w:val="0000EE"/>
          </w:rPr>
          <w:t>Worker</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t>Datele sunt trimise intre codul din fisierul worker si cel din pagina printr-un sistem de mesagerie — ambele parti trimit date cu metoda </w:t>
        </w:r>
        <w:r>
          <w:rPr>
            <w:rStyle w:val="HTMLCode"/>
            <w:rFonts w:eastAsiaTheme="minorHAnsi"/>
            <w:b/>
            <w:bCs/>
            <w:color w:val="0000EE"/>
          </w:rPr>
          <w:t>postMessage()</w:t>
        </w:r>
        <w:r>
          <w:rPr>
            <w:rFonts w:ascii="Calibri" w:hAnsi="Calibri"/>
            <w:color w:val="000000"/>
            <w:sz w:val="26"/>
            <w:szCs w:val="26"/>
          </w:rPr>
          <w:t>, si pot receptiona datele prin evenimentul </w:t>
        </w:r>
        <w:r>
          <w:rPr>
            <w:rStyle w:val="HTMLCode"/>
            <w:rFonts w:eastAsiaTheme="minorHAnsi"/>
            <w:b/>
            <w:bCs/>
            <w:color w:val="0000EE"/>
          </w:rPr>
          <w:t>onmessage</w:t>
        </w:r>
        <w:r>
          <w:rPr>
            <w:rFonts w:ascii="Calibri" w:hAnsi="Calibri"/>
            <w:color w:val="000000"/>
            <w:sz w:val="26"/>
            <w:szCs w:val="26"/>
          </w:rPr>
          <w:t>. Datele sunt stocate in proprietatea </w:t>
        </w:r>
        <w:r>
          <w:rPr>
            <w:rStyle w:val="HTMLCode"/>
            <w:rFonts w:eastAsiaTheme="minorHAnsi"/>
            <w:b/>
            <w:bCs/>
            <w:color w:val="0000EE"/>
          </w:rPr>
          <w:t>event.data</w:t>
        </w:r>
        <w:r>
          <w:rPr>
            <w:rFonts w:ascii="Calibri" w:hAnsi="Calibri"/>
            <w:color w:val="000000"/>
            <w:sz w:val="26"/>
            <w:szCs w:val="26"/>
          </w:rPr>
          <w:t>.</w:t>
        </w:r>
        <w:r>
          <w:rPr>
            <w:rFonts w:ascii="Calibri" w:hAnsi="Calibri"/>
            <w:color w:val="000000"/>
            <w:sz w:val="26"/>
            <w:szCs w:val="26"/>
          </w:rPr>
          <w:br/>
        </w:r>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356" w:author="Unknown"/>
          <w:rFonts w:ascii="Calibri" w:hAnsi="Calibri"/>
          <w:color w:val="000000"/>
          <w:spacing w:val="15"/>
          <w:sz w:val="27"/>
          <w:szCs w:val="27"/>
          <w:u w:val="single"/>
        </w:rPr>
      </w:pPr>
      <w:ins w:id="7357" w:author="Unknown">
        <w:r>
          <w:rPr>
            <w:rFonts w:ascii="Calibri" w:hAnsi="Calibri"/>
            <w:color w:val="000000"/>
            <w:spacing w:val="15"/>
            <w:u w:val="single"/>
          </w:rPr>
          <w:t>Exemplu simplu cu JavaScript Worker exampe</w:t>
        </w:r>
      </w:ins>
    </w:p>
    <w:p w:rsidR="00CE1D16" w:rsidRDefault="00CE1D16" w:rsidP="00CE1D16">
      <w:pPr>
        <w:pStyle w:val="ptxt"/>
        <w:shd w:val="clear" w:color="auto" w:fill="FEFEFF"/>
        <w:spacing w:before="105" w:beforeAutospacing="0" w:after="120" w:afterAutospacing="0"/>
        <w:ind w:left="120" w:firstLine="300"/>
        <w:rPr>
          <w:ins w:id="7358" w:author="Unknown"/>
          <w:rFonts w:ascii="Calibri" w:hAnsi="Calibri"/>
          <w:color w:val="000000"/>
          <w:sz w:val="26"/>
          <w:szCs w:val="26"/>
        </w:rPr>
      </w:pPr>
      <w:ins w:id="7359" w:author="Unknown">
        <w:r>
          <w:rPr>
            <w:rFonts w:ascii="Calibri" w:hAnsi="Calibri"/>
            <w:color w:val="000000"/>
            <w:sz w:val="26"/>
            <w:szCs w:val="26"/>
          </w:rPr>
          <w:t>Urmatorul exemplu afiseaza un contoar care ruleaza continuu intr-un fisier worker. Scriptul e salvat intr-un fisier "workers_ex.js" si folosit intr-o pagina wen.</w:t>
        </w:r>
      </w:ins>
    </w:p>
    <w:p w:rsidR="00CE1D16" w:rsidRDefault="00CE1D16" w:rsidP="00CE1D16">
      <w:pPr>
        <w:pStyle w:val="Heading4"/>
        <w:shd w:val="clear" w:color="auto" w:fill="FEFEFF"/>
        <w:spacing w:before="240" w:after="105"/>
        <w:ind w:left="1537"/>
        <w:rPr>
          <w:ins w:id="7360" w:author="Unknown"/>
          <w:rFonts w:ascii="Calibri" w:hAnsi="Calibri"/>
          <w:color w:val="000000"/>
          <w:sz w:val="26"/>
          <w:szCs w:val="26"/>
          <w:u w:val="single"/>
        </w:rPr>
      </w:pPr>
      <w:ins w:id="7361" w:author="Unknown">
        <w:r>
          <w:rPr>
            <w:rFonts w:ascii="Calibri" w:hAnsi="Calibri"/>
            <w:color w:val="000000"/>
            <w:sz w:val="26"/>
            <w:szCs w:val="26"/>
            <w:u w:val="single"/>
          </w:rPr>
          <w:lastRenderedPageBreak/>
          <w:t>Cod in workers_ex.js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62" w:author="Unknown"/>
          <w:color w:val="0101FF"/>
          <w:sz w:val="23"/>
          <w:szCs w:val="23"/>
        </w:rPr>
      </w:pPr>
      <w:ins w:id="7363" w:author="Unknown">
        <w:r>
          <w:rPr>
            <w:color w:val="0101FF"/>
            <w:sz w:val="23"/>
            <w:szCs w:val="23"/>
          </w:rPr>
          <w:t>var ic =0;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6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65" w:author="Unknown"/>
          <w:color w:val="0101FF"/>
          <w:sz w:val="23"/>
          <w:szCs w:val="23"/>
        </w:rPr>
      </w:pPr>
      <w:ins w:id="7366" w:author="Unknown">
        <w:r>
          <w:rPr>
            <w:color w:val="0101FF"/>
            <w:sz w:val="23"/>
            <w:szCs w:val="23"/>
          </w:rPr>
          <w:t>function timedCount(){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67" w:author="Unknown"/>
          <w:color w:val="0101FF"/>
          <w:sz w:val="23"/>
          <w:szCs w:val="23"/>
        </w:rPr>
      </w:pPr>
      <w:ins w:id="7368" w:author="Unknown">
        <w:r>
          <w:rPr>
            <w:color w:val="0101FF"/>
            <w:sz w:val="23"/>
            <w:szCs w:val="23"/>
          </w:rPr>
          <w:t xml:space="preserve"> ic++;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69" w:author="Unknown"/>
          <w:color w:val="0101FF"/>
          <w:sz w:val="23"/>
          <w:szCs w:val="23"/>
        </w:rPr>
      </w:pPr>
      <w:ins w:id="7370" w:author="Unknown">
        <w:r>
          <w:rPr>
            <w:color w:val="0101FF"/>
            <w:sz w:val="23"/>
            <w:szCs w:val="23"/>
          </w:rPr>
          <w:t xml:space="preserve"> postMessage(ic);</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71" w:author="Unknown"/>
          <w:color w:val="0101FF"/>
          <w:sz w:val="23"/>
          <w:szCs w:val="23"/>
        </w:rPr>
      </w:pPr>
      <w:ins w:id="7372" w:author="Unknown">
        <w:r>
          <w:rPr>
            <w:color w:val="0101FF"/>
            <w:sz w:val="23"/>
            <w:szCs w:val="23"/>
          </w:rPr>
          <w:t xml:space="preserve"> setTimeout('timedCount()', 500);</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73" w:author="Unknown"/>
          <w:color w:val="0101FF"/>
          <w:sz w:val="23"/>
          <w:szCs w:val="23"/>
        </w:rPr>
      </w:pPr>
      <w:ins w:id="7374"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7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76" w:author="Unknown"/>
          <w:color w:val="0101FF"/>
          <w:sz w:val="23"/>
          <w:szCs w:val="23"/>
        </w:rPr>
      </w:pPr>
      <w:ins w:id="7377" w:author="Unknown">
        <w:r>
          <w:rPr>
            <w:color w:val="0101FF"/>
            <w:sz w:val="23"/>
            <w:szCs w:val="23"/>
          </w:rPr>
          <w:t>timedCount();</w:t>
        </w:r>
      </w:ins>
    </w:p>
    <w:p w:rsidR="00CE1D16" w:rsidRDefault="00CE1D16" w:rsidP="00CE1D16">
      <w:pPr>
        <w:pStyle w:val="Heading4"/>
        <w:shd w:val="clear" w:color="auto" w:fill="FEFEFF"/>
        <w:spacing w:before="240" w:after="105"/>
        <w:ind w:left="1537"/>
        <w:rPr>
          <w:ins w:id="7378" w:author="Unknown"/>
          <w:rFonts w:ascii="Calibri" w:hAnsi="Calibri"/>
          <w:color w:val="000000"/>
          <w:sz w:val="26"/>
          <w:szCs w:val="26"/>
          <w:u w:val="single"/>
        </w:rPr>
      </w:pPr>
      <w:ins w:id="7379" w:author="Unknown">
        <w:r>
          <w:rPr>
            <w:rFonts w:ascii="Calibri" w:hAnsi="Calibri"/>
            <w:color w:val="000000"/>
            <w:sz w:val="26"/>
            <w:szCs w:val="26"/>
            <w:u w:val="single"/>
          </w:rPr>
          <w:t>Cod in pagina web</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0" w:author="Unknown"/>
          <w:color w:val="0101FF"/>
          <w:sz w:val="23"/>
          <w:szCs w:val="23"/>
        </w:rPr>
      </w:pPr>
      <w:ins w:id="7381" w:author="Unknown">
        <w:r>
          <w:rPr>
            <w:color w:val="0101FF"/>
            <w:sz w:val="23"/>
            <w:szCs w:val="23"/>
          </w:rPr>
          <w:t>&lt;h4&gt;Exemplu JavaScript Worker&lt;/h4&gt;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2" w:author="Unknown"/>
          <w:color w:val="0101FF"/>
          <w:sz w:val="23"/>
          <w:szCs w:val="23"/>
        </w:rPr>
      </w:pPr>
      <w:ins w:id="7383" w:author="Unknown">
        <w:r>
          <w:rPr>
            <w:color w:val="0101FF"/>
            <w:sz w:val="23"/>
            <w:szCs w:val="23"/>
          </w:rPr>
          <w:t>&lt;blockquote&gt;Contor: &lt;b id='resp'&gt;&lt;/b&gt;&lt;/blockquote&gt;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4" w:author="Unknown"/>
          <w:color w:val="0101FF"/>
          <w:sz w:val="23"/>
          <w:szCs w:val="23"/>
        </w:rPr>
      </w:pPr>
      <w:ins w:id="7385" w:author="Unknown">
        <w:r>
          <w:rPr>
            <w:color w:val="0101FF"/>
            <w:sz w:val="23"/>
            <w:szCs w:val="23"/>
          </w:rPr>
          <w:t xml:space="preserve">&lt;button id='bt_startw'&gt;Start Worker&lt;/button&gt; -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6" w:author="Unknown"/>
          <w:color w:val="0101FF"/>
          <w:sz w:val="23"/>
          <w:szCs w:val="23"/>
        </w:rPr>
      </w:pPr>
      <w:ins w:id="7387" w:author="Unknown">
        <w:r>
          <w:rPr>
            <w:color w:val="0101FF"/>
            <w:sz w:val="23"/>
            <w:szCs w:val="23"/>
          </w:rPr>
          <w:t xml:space="preserve">&lt;button id='bt_stopw'&gt;Stop Worker&lt;/button&gt; -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89" w:author="Unknown"/>
          <w:color w:val="0101FF"/>
          <w:sz w:val="23"/>
          <w:szCs w:val="23"/>
        </w:rPr>
      </w:pPr>
      <w:ins w:id="7390"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91" w:author="Unknown"/>
          <w:color w:val="0101FF"/>
          <w:sz w:val="23"/>
          <w:szCs w:val="23"/>
        </w:rPr>
      </w:pPr>
      <w:ins w:id="7392" w:author="Unknown">
        <w:r>
          <w:rPr>
            <w:color w:val="0101FF"/>
            <w:sz w:val="23"/>
            <w:szCs w:val="23"/>
          </w:rPr>
          <w:t>var wrk; //pt. obiectul 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93" w:author="Unknown"/>
          <w:color w:val="0101FF"/>
          <w:sz w:val="23"/>
          <w:szCs w:val="23"/>
        </w:rPr>
      </w:pPr>
      <w:ins w:id="7394" w:author="Unknown">
        <w:r>
          <w:rPr>
            <w:color w:val="0101FF"/>
            <w:sz w:val="23"/>
            <w:szCs w:val="23"/>
          </w:rPr>
          <w:t>var resp = document.getElementById('resp');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9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96" w:author="Unknown"/>
          <w:color w:val="0101FF"/>
          <w:sz w:val="23"/>
          <w:szCs w:val="23"/>
        </w:rPr>
      </w:pPr>
      <w:ins w:id="7397" w:author="Unknown">
        <w:r>
          <w:rPr>
            <w:color w:val="0101FF"/>
            <w:sz w:val="23"/>
            <w:szCs w:val="23"/>
          </w:rPr>
          <w:t>function startWorker(){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398" w:author="Unknown"/>
          <w:color w:val="0101FF"/>
          <w:sz w:val="23"/>
          <w:szCs w:val="23"/>
        </w:rPr>
      </w:pPr>
      <w:ins w:id="7399" w:author="Unknown">
        <w:r>
          <w:rPr>
            <w:color w:val="0101FF"/>
            <w:sz w:val="23"/>
            <w:szCs w:val="23"/>
          </w:rPr>
          <w:t xml:space="preserve"> if(window.Worker){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0" w:author="Unknown"/>
          <w:color w:val="0101FF"/>
          <w:sz w:val="23"/>
          <w:szCs w:val="23"/>
        </w:rPr>
      </w:pPr>
      <w:ins w:id="7401" w:author="Unknown">
        <w:r>
          <w:rPr>
            <w:color w:val="0101FF"/>
            <w:sz w:val="23"/>
            <w:szCs w:val="23"/>
          </w:rPr>
          <w:t xml:space="preserve"> //daca wrk e undefined sau false, il defineste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2" w:author="Unknown"/>
          <w:color w:val="0101FF"/>
          <w:sz w:val="23"/>
          <w:szCs w:val="23"/>
        </w:rPr>
      </w:pPr>
      <w:ins w:id="7403" w:author="Unknown">
        <w:r>
          <w:rPr>
            <w:color w:val="0101FF"/>
            <w:sz w:val="23"/>
            <w:szCs w:val="23"/>
          </w:rPr>
          <w:t xml:space="preserve"> if(!wrk) wrk = new Worker('javascript/worker_ex.js');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5" w:author="Unknown"/>
          <w:color w:val="0101FF"/>
          <w:sz w:val="23"/>
          <w:szCs w:val="23"/>
        </w:rPr>
      </w:pPr>
      <w:ins w:id="7406" w:author="Unknown">
        <w:r>
          <w:rPr>
            <w:color w:val="0101FF"/>
            <w:sz w:val="23"/>
            <w:szCs w:val="23"/>
          </w:rPr>
          <w:t xml:space="preserve"> //addauga in #resp datele primite de la 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7" w:author="Unknown"/>
          <w:color w:val="0101FF"/>
          <w:sz w:val="23"/>
          <w:szCs w:val="23"/>
        </w:rPr>
      </w:pPr>
      <w:ins w:id="7408" w:author="Unknown">
        <w:r>
          <w:rPr>
            <w:color w:val="0101FF"/>
            <w:sz w:val="23"/>
            <w:szCs w:val="23"/>
          </w:rPr>
          <w:t xml:space="preserve"> wrk.addEventListener('message',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09" w:author="Unknown"/>
          <w:color w:val="0101FF"/>
          <w:sz w:val="23"/>
          <w:szCs w:val="23"/>
        </w:rPr>
      </w:pPr>
      <w:ins w:id="7410" w:author="Unknown">
        <w:r>
          <w:rPr>
            <w:color w:val="0101FF"/>
            <w:sz w:val="23"/>
            <w:szCs w:val="23"/>
          </w:rPr>
          <w:t xml:space="preserve"> resp.innerHTML = ev.data;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11" w:author="Unknown"/>
          <w:color w:val="0101FF"/>
          <w:sz w:val="23"/>
          <w:szCs w:val="23"/>
        </w:rPr>
      </w:pPr>
      <w:ins w:id="7412"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13" w:author="Unknown"/>
          <w:color w:val="0101FF"/>
          <w:sz w:val="23"/>
          <w:szCs w:val="23"/>
        </w:rPr>
      </w:pPr>
      <w:ins w:id="741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15" w:author="Unknown"/>
          <w:color w:val="0101FF"/>
          <w:sz w:val="23"/>
          <w:szCs w:val="23"/>
        </w:rPr>
      </w:pPr>
      <w:ins w:id="741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1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18" w:author="Unknown"/>
          <w:color w:val="0101FF"/>
          <w:sz w:val="23"/>
          <w:szCs w:val="23"/>
        </w:rPr>
      </w:pPr>
      <w:ins w:id="7419" w:author="Unknown">
        <w:r>
          <w:rPr>
            <w:color w:val="0101FF"/>
            <w:sz w:val="23"/>
            <w:szCs w:val="23"/>
          </w:rPr>
          <w:t xml:space="preserve">function stopWorker(){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0" w:author="Unknown"/>
          <w:color w:val="0101FF"/>
          <w:sz w:val="23"/>
          <w:szCs w:val="23"/>
        </w:rPr>
      </w:pPr>
      <w:ins w:id="7421" w:author="Unknown">
        <w:r>
          <w:rPr>
            <w:color w:val="0101FF"/>
            <w:sz w:val="23"/>
            <w:szCs w:val="23"/>
          </w:rPr>
          <w:t xml:space="preserve"> wrk.terminate();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2" w:author="Unknown"/>
          <w:color w:val="0101FF"/>
          <w:sz w:val="23"/>
          <w:szCs w:val="23"/>
        </w:rPr>
      </w:pPr>
      <w:ins w:id="7423" w:author="Unknown">
        <w:r>
          <w:rPr>
            <w:color w:val="0101FF"/>
            <w:sz w:val="23"/>
            <w:szCs w:val="23"/>
          </w:rPr>
          <w:t xml:space="preserve"> wrk = false;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4" w:author="Unknown"/>
          <w:color w:val="0101FF"/>
          <w:sz w:val="23"/>
          <w:szCs w:val="23"/>
        </w:rPr>
      </w:pPr>
      <w:ins w:id="7425"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7" w:author="Unknown"/>
          <w:color w:val="0101FF"/>
          <w:sz w:val="23"/>
          <w:szCs w:val="23"/>
        </w:rPr>
      </w:pPr>
      <w:ins w:id="7428" w:author="Unknown">
        <w:r>
          <w:rPr>
            <w:color w:val="0101FF"/>
            <w:sz w:val="23"/>
            <w:szCs w:val="23"/>
          </w:rPr>
          <w:t>//click-ul la butoanele Start /Stop 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29" w:author="Unknown"/>
          <w:color w:val="0101FF"/>
          <w:sz w:val="23"/>
          <w:szCs w:val="23"/>
        </w:rPr>
      </w:pPr>
      <w:ins w:id="7430" w:author="Unknown">
        <w:r>
          <w:rPr>
            <w:color w:val="0101FF"/>
            <w:sz w:val="23"/>
            <w:szCs w:val="23"/>
          </w:rPr>
          <w:t>document.getElementById('bt_startw').addEventListener('click', startWorker);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31" w:author="Unknown"/>
          <w:color w:val="0101FF"/>
          <w:sz w:val="23"/>
          <w:szCs w:val="23"/>
        </w:rPr>
      </w:pPr>
      <w:ins w:id="7432" w:author="Unknown">
        <w:r>
          <w:rPr>
            <w:color w:val="0101FF"/>
            <w:sz w:val="23"/>
            <w:szCs w:val="23"/>
          </w:rPr>
          <w:t>document.getElementById('bt_stopw').addEventListener('click', stopWorker);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33" w:author="Unknown"/>
          <w:color w:val="0101FF"/>
          <w:sz w:val="23"/>
          <w:szCs w:val="23"/>
        </w:rPr>
      </w:pPr>
      <w:ins w:id="7434" w:author="Unknown">
        <w:r>
          <w:rPr>
            <w:color w:val="0101FF"/>
            <w:sz w:val="23"/>
            <w:szCs w:val="23"/>
          </w:rPr>
          <w:t>&lt;/script&gt;</w:t>
        </w:r>
      </w:ins>
    </w:p>
    <w:p w:rsidR="00CE1D16" w:rsidRDefault="00CE1D16" w:rsidP="00CE1D16">
      <w:pPr>
        <w:shd w:val="clear" w:color="auto" w:fill="FEFEFF"/>
        <w:rPr>
          <w:ins w:id="7435" w:author="Unknown"/>
          <w:rFonts w:ascii="Calibri" w:hAnsi="Calibri"/>
          <w:color w:val="000000"/>
          <w:sz w:val="26"/>
          <w:szCs w:val="26"/>
        </w:rPr>
      </w:pPr>
      <w:ins w:id="7436" w:author="Unknown">
        <w:r>
          <w:rPr>
            <w:rFonts w:ascii="Calibri" w:hAnsi="Calibri"/>
            <w:color w:val="000000"/>
            <w:sz w:val="26"/>
            <w:szCs w:val="26"/>
          </w:rPr>
          <w:t>Incercati codul</w:t>
        </w:r>
      </w:ins>
    </w:p>
    <w:p w:rsidR="00CE1D16" w:rsidRDefault="00CE1D16" w:rsidP="00CE1D16">
      <w:pPr>
        <w:pStyle w:val="Heading3"/>
        <w:shd w:val="clear" w:color="auto" w:fill="FEFEFF"/>
        <w:spacing w:before="180" w:after="135"/>
        <w:ind w:left="300"/>
        <w:rPr>
          <w:ins w:id="7437" w:author="Unknown"/>
          <w:rFonts w:ascii="Calibri" w:hAnsi="Calibri"/>
          <w:color w:val="000000"/>
          <w:spacing w:val="15"/>
          <w:sz w:val="27"/>
          <w:szCs w:val="27"/>
          <w:u w:val="single"/>
        </w:rPr>
      </w:pPr>
      <w:ins w:id="7438" w:author="Unknown">
        <w:r>
          <w:rPr>
            <w:rFonts w:ascii="Calibri" w:hAnsi="Calibri"/>
            <w:color w:val="000000"/>
            <w:spacing w:val="15"/>
            <w:u w:val="single"/>
          </w:rPr>
          <w:lastRenderedPageBreak/>
          <w:t>Primire date in fisierul worker</w:t>
        </w:r>
      </w:ins>
    </w:p>
    <w:p w:rsidR="00CE1D16" w:rsidRDefault="00CE1D16" w:rsidP="00CE1D16">
      <w:pPr>
        <w:pStyle w:val="ptxt"/>
        <w:shd w:val="clear" w:color="auto" w:fill="FEFEFF"/>
        <w:spacing w:before="105" w:beforeAutospacing="0" w:after="120" w:afterAutospacing="0"/>
        <w:ind w:left="120" w:firstLine="300"/>
        <w:rPr>
          <w:ins w:id="7439" w:author="Unknown"/>
          <w:rFonts w:ascii="Calibri" w:hAnsi="Calibri"/>
          <w:color w:val="000000"/>
          <w:sz w:val="26"/>
          <w:szCs w:val="26"/>
        </w:rPr>
      </w:pPr>
      <w:ins w:id="7440" w:author="Unknown">
        <w:r>
          <w:rPr>
            <w:rFonts w:ascii="Calibri" w:hAnsi="Calibri"/>
            <w:color w:val="000000"/>
            <w:sz w:val="26"/>
            <w:szCs w:val="26"/>
          </w:rPr>
          <w:t>Scriptul din pagina poate sa trimita date la worker cu metoda </w:t>
        </w:r>
        <w:r>
          <w:rPr>
            <w:rStyle w:val="HTMLCode"/>
            <w:b/>
            <w:bCs/>
            <w:color w:val="0000EE"/>
          </w:rPr>
          <w:t>postMessage()</w:t>
        </w:r>
        <w:r>
          <w:rPr>
            <w:rFonts w:ascii="Calibri" w:hAnsi="Calibri"/>
            <w:color w:val="000000"/>
            <w:sz w:val="26"/>
            <w:szCs w:val="26"/>
          </w:rPr>
          <w:t>.</w:t>
        </w:r>
      </w:ins>
    </w:p>
    <w:p w:rsidR="00CE1D16" w:rsidRDefault="00CE1D16" w:rsidP="00CE1D16">
      <w:pPr>
        <w:shd w:val="clear" w:color="auto" w:fill="F0FEF1"/>
        <w:rPr>
          <w:ins w:id="7441" w:author="Unknown"/>
          <w:rFonts w:ascii="Calibri" w:hAnsi="Calibri"/>
          <w:b/>
          <w:bCs/>
          <w:color w:val="000000"/>
          <w:sz w:val="24"/>
          <w:szCs w:val="24"/>
        </w:rPr>
      </w:pPr>
      <w:ins w:id="7442" w:author="Unknown">
        <w:r>
          <w:rPr>
            <w:rFonts w:ascii="Calibri" w:hAnsi="Calibri"/>
            <w:b/>
            <w:bCs/>
            <w:color w:val="000000"/>
          </w:rPr>
          <w:t>var wrk = new Worker('worker.js');</w:t>
        </w:r>
        <w:r>
          <w:rPr>
            <w:rFonts w:ascii="Calibri" w:hAnsi="Calibri"/>
            <w:b/>
            <w:bCs/>
            <w:color w:val="000000"/>
          </w:rPr>
          <w:br/>
          <w:t>wrk.postMessage('Date trimise la worker');</w:t>
        </w:r>
      </w:ins>
    </w:p>
    <w:p w:rsidR="00CE1D16" w:rsidRDefault="00CE1D16" w:rsidP="00CE1D16">
      <w:pPr>
        <w:shd w:val="clear" w:color="auto" w:fill="FEFEFF"/>
        <w:rPr>
          <w:ins w:id="7443" w:author="Unknown"/>
          <w:rFonts w:ascii="Calibri" w:hAnsi="Calibri"/>
          <w:color w:val="000000"/>
          <w:sz w:val="26"/>
          <w:szCs w:val="26"/>
        </w:rPr>
      </w:pPr>
      <w:ins w:id="7444" w:author="Unknown">
        <w:r>
          <w:rPr>
            <w:rFonts w:ascii="Calibri" w:hAnsi="Calibri"/>
            <w:color w:val="000000"/>
            <w:sz w:val="26"/>
            <w:szCs w:val="26"/>
          </w:rPr>
          <w:br/>
          <w:t>Scriptul din worker receptioneaza datele prin evenimentul </w:t>
        </w:r>
        <w:r>
          <w:rPr>
            <w:rStyle w:val="HTMLCode"/>
            <w:rFonts w:eastAsiaTheme="minorHAnsi"/>
            <w:b/>
            <w:bCs/>
            <w:color w:val="0000EE"/>
          </w:rPr>
          <w:t>onmessage</w:t>
        </w:r>
        <w:r>
          <w:rPr>
            <w:rFonts w:ascii="Calibri" w:hAnsi="Calibri"/>
            <w:color w:val="000000"/>
            <w:sz w:val="26"/>
            <w:szCs w:val="26"/>
          </w:rPr>
          <w:t>, in proprietatea </w:t>
        </w:r>
        <w:r>
          <w:rPr>
            <w:rStyle w:val="HTMLCode"/>
            <w:rFonts w:eastAsiaTheme="minorHAnsi"/>
            <w:b/>
            <w:bCs/>
            <w:color w:val="0000EE"/>
          </w:rPr>
          <w:t>event.data</w:t>
        </w:r>
        <w:r>
          <w:rPr>
            <w:rFonts w:ascii="Calibri" w:hAnsi="Calibri"/>
            <w:color w:val="000000"/>
            <w:sz w:val="26"/>
            <w:szCs w:val="26"/>
          </w:rPr>
          <w:t>.</w:t>
        </w:r>
      </w:ins>
    </w:p>
    <w:p w:rsidR="00CE1D16" w:rsidRDefault="00CE1D16" w:rsidP="00CE1D16">
      <w:pPr>
        <w:pStyle w:val="HTMLPreformatted"/>
        <w:shd w:val="clear" w:color="auto" w:fill="F0FEF1"/>
        <w:rPr>
          <w:ins w:id="7445" w:author="Unknown"/>
          <w:b/>
          <w:bCs/>
          <w:color w:val="000000"/>
          <w:sz w:val="24"/>
          <w:szCs w:val="24"/>
        </w:rPr>
      </w:pPr>
      <w:ins w:id="7446" w:author="Unknown">
        <w:r>
          <w:rPr>
            <w:b/>
            <w:bCs/>
            <w:color w:val="000000"/>
            <w:sz w:val="24"/>
            <w:szCs w:val="24"/>
          </w:rPr>
          <w:t>addEventListener('message', (ev)=&gt;{</w:t>
        </w:r>
      </w:ins>
    </w:p>
    <w:p w:rsidR="00CE1D16" w:rsidRDefault="00CE1D16" w:rsidP="00CE1D16">
      <w:pPr>
        <w:pStyle w:val="HTMLPreformatted"/>
        <w:shd w:val="clear" w:color="auto" w:fill="F0FEF1"/>
        <w:rPr>
          <w:ins w:id="7447" w:author="Unknown"/>
          <w:b/>
          <w:bCs/>
          <w:color w:val="000000"/>
          <w:sz w:val="24"/>
          <w:szCs w:val="24"/>
        </w:rPr>
      </w:pPr>
      <w:ins w:id="7448" w:author="Unknown">
        <w:r>
          <w:rPr>
            <w:b/>
            <w:bCs/>
            <w:color w:val="000000"/>
            <w:sz w:val="24"/>
            <w:szCs w:val="24"/>
          </w:rPr>
          <w:t xml:space="preserve"> var data = ev.data;</w:t>
        </w:r>
      </w:ins>
    </w:p>
    <w:p w:rsidR="00CE1D16" w:rsidRDefault="00CE1D16" w:rsidP="00CE1D16">
      <w:pPr>
        <w:pStyle w:val="HTMLPreformatted"/>
        <w:shd w:val="clear" w:color="auto" w:fill="F0FEF1"/>
        <w:rPr>
          <w:ins w:id="7449" w:author="Unknown"/>
          <w:b/>
          <w:bCs/>
          <w:color w:val="000000"/>
          <w:sz w:val="24"/>
          <w:szCs w:val="24"/>
        </w:rPr>
      </w:pPr>
      <w:ins w:id="7450" w:author="Unknown">
        <w:r>
          <w:rPr>
            <w:b/>
            <w:bCs/>
            <w:color w:val="000000"/>
            <w:sz w:val="24"/>
            <w:szCs w:val="24"/>
          </w:rPr>
          <w:t>}</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7451" w:author="Unknown"/>
          <w:rFonts w:ascii="Calibri" w:hAnsi="Calibri"/>
          <w:i/>
          <w:iCs/>
          <w:color w:val="000000"/>
          <w:sz w:val="23"/>
          <w:szCs w:val="23"/>
        </w:rPr>
      </w:pPr>
      <w:ins w:id="7452" w:author="Unknown">
        <w:r>
          <w:rPr>
            <w:rFonts w:ascii="Calibri" w:hAnsi="Calibri"/>
            <w:i/>
            <w:iCs/>
            <w:color w:val="000000"/>
            <w:sz w:val="23"/>
            <w:szCs w:val="23"/>
          </w:rPr>
          <w:t>Se pot trimite orice tip de date cu </w:t>
        </w:r>
        <w:r>
          <w:rPr>
            <w:rStyle w:val="HTMLCode"/>
            <w:b/>
            <w:bCs/>
            <w:i/>
            <w:iCs/>
            <w:color w:val="0000EE"/>
          </w:rPr>
          <w:t>postMessage()</w:t>
        </w:r>
        <w:r>
          <w:rPr>
            <w:rFonts w:ascii="Calibri" w:hAnsi="Calibri"/>
            <w:i/>
            <w:iCs/>
            <w:color w:val="000000"/>
            <w:sz w:val="23"/>
            <w:szCs w:val="23"/>
          </w:rPr>
          <w:t>: string, number, array, object, boolean.</w:t>
        </w:r>
      </w:ins>
    </w:p>
    <w:p w:rsidR="00CE1D16" w:rsidRDefault="00CE1D16" w:rsidP="00CE1D16">
      <w:pPr>
        <w:shd w:val="clear" w:color="auto" w:fill="FEFEFF"/>
        <w:rPr>
          <w:ins w:id="7453" w:author="Unknown"/>
          <w:rFonts w:ascii="Calibri" w:hAnsi="Calibri"/>
          <w:color w:val="000000"/>
          <w:sz w:val="26"/>
          <w:szCs w:val="26"/>
        </w:rPr>
      </w:pPr>
      <w:ins w:id="7454" w:author="Unknown">
        <w:r>
          <w:rPr>
            <w:rFonts w:ascii="Calibri" w:hAnsi="Calibri"/>
            <w:color w:val="000000"/>
            <w:sz w:val="26"/>
            <w:szCs w:val="26"/>
          </w:rPr>
          <w:br/>
          <w:t>- Exemplu, cand utilizatorul tasteaza un text intr-o caseta input, textul e trimis ca sir la un worker care trimite inapoi la pagina un obiect cu textul inversat si numarul de caractere.</w:t>
        </w:r>
      </w:ins>
    </w:p>
    <w:p w:rsidR="00CE1D16" w:rsidRDefault="00CE1D16" w:rsidP="00CE1D16">
      <w:pPr>
        <w:pStyle w:val="Heading4"/>
        <w:shd w:val="clear" w:color="auto" w:fill="FEFEFF"/>
        <w:spacing w:before="240" w:after="105"/>
        <w:ind w:left="1537"/>
        <w:rPr>
          <w:ins w:id="7455" w:author="Unknown"/>
          <w:rFonts w:ascii="Calibri" w:hAnsi="Calibri"/>
          <w:color w:val="000000"/>
          <w:sz w:val="26"/>
          <w:szCs w:val="26"/>
          <w:u w:val="single"/>
        </w:rPr>
      </w:pPr>
      <w:ins w:id="7456" w:author="Unknown">
        <w:r>
          <w:rPr>
            <w:rFonts w:ascii="Calibri" w:hAnsi="Calibri"/>
            <w:color w:val="000000"/>
            <w:sz w:val="26"/>
            <w:szCs w:val="26"/>
            <w:u w:val="single"/>
          </w:rPr>
          <w:t>Cod in worker_ex.js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57" w:author="Unknown"/>
          <w:color w:val="0101FF"/>
          <w:sz w:val="23"/>
          <w:szCs w:val="23"/>
        </w:rPr>
      </w:pPr>
      <w:ins w:id="7458" w:author="Unknown">
        <w:r>
          <w:rPr>
            <w:color w:val="0101FF"/>
            <w:sz w:val="23"/>
            <w:szCs w:val="23"/>
          </w:rPr>
          <w:t>//la receptionare date din pagina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59" w:author="Unknown"/>
          <w:color w:val="0101FF"/>
          <w:sz w:val="23"/>
          <w:szCs w:val="23"/>
        </w:rPr>
      </w:pPr>
      <w:ins w:id="7460" w:author="Unknown">
        <w:r>
          <w:rPr>
            <w:color w:val="0101FF"/>
            <w:sz w:val="23"/>
            <w:szCs w:val="23"/>
          </w:rPr>
          <w:t>addEventListener('message',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61" w:author="Unknown"/>
          <w:color w:val="0101FF"/>
          <w:sz w:val="23"/>
          <w:szCs w:val="23"/>
        </w:rPr>
      </w:pPr>
      <w:ins w:id="7462" w:author="Unknown">
        <w:r>
          <w:rPr>
            <w:color w:val="0101FF"/>
            <w:sz w:val="23"/>
            <w:szCs w:val="23"/>
          </w:rPr>
          <w:t xml:space="preserve"> var str = ev.data;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6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64" w:author="Unknown"/>
          <w:color w:val="0101FF"/>
          <w:sz w:val="23"/>
          <w:szCs w:val="23"/>
        </w:rPr>
      </w:pPr>
      <w:ins w:id="7465" w:author="Unknown">
        <w:r>
          <w:rPr>
            <w:color w:val="0101FF"/>
            <w:sz w:val="23"/>
            <w:szCs w:val="23"/>
          </w:rPr>
          <w:t xml:space="preserve"> //obiect cu datele care sa fie trimise cu postMessage()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66" w:author="Unknown"/>
          <w:color w:val="0101FF"/>
          <w:sz w:val="23"/>
          <w:szCs w:val="23"/>
        </w:rPr>
      </w:pPr>
      <w:ins w:id="7467" w:author="Unknown">
        <w:r>
          <w:rPr>
            <w:color w:val="0101FF"/>
            <w:sz w:val="23"/>
            <w:szCs w:val="23"/>
          </w:rPr>
          <w:t xml:space="preserve"> var re ={s:str.split('').reverse().join(''), n:str.length};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68" w:author="Unknown"/>
          <w:color w:val="0101FF"/>
          <w:sz w:val="23"/>
          <w:szCs w:val="23"/>
        </w:rPr>
      </w:pPr>
      <w:ins w:id="7469" w:author="Unknown">
        <w:r>
          <w:rPr>
            <w:color w:val="0101FF"/>
            <w:sz w:val="23"/>
            <w:szCs w:val="23"/>
          </w:rPr>
          <w:t xml:space="preserve"> postMessage(re);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70" w:author="Unknown"/>
          <w:color w:val="0101FF"/>
          <w:sz w:val="23"/>
          <w:szCs w:val="23"/>
        </w:rPr>
      </w:pPr>
      <w:ins w:id="7471" w:author="Unknown">
        <w:r>
          <w:rPr>
            <w:color w:val="0101FF"/>
            <w:sz w:val="23"/>
            <w:szCs w:val="23"/>
          </w:rPr>
          <w:t>}</w:t>
        </w:r>
      </w:ins>
    </w:p>
    <w:p w:rsidR="00CE1D16" w:rsidRDefault="00CE1D16" w:rsidP="00CE1D16">
      <w:pPr>
        <w:shd w:val="clear" w:color="auto" w:fill="FEFEFF"/>
        <w:rPr>
          <w:ins w:id="7472" w:author="Unknown"/>
          <w:rFonts w:ascii="Calibri" w:hAnsi="Calibri"/>
          <w:color w:val="000000"/>
          <w:sz w:val="26"/>
          <w:szCs w:val="26"/>
        </w:rPr>
      </w:pPr>
    </w:p>
    <w:p w:rsidR="00CE1D16" w:rsidRDefault="00CE1D16" w:rsidP="00CE1D16">
      <w:pPr>
        <w:pStyle w:val="Heading4"/>
        <w:shd w:val="clear" w:color="auto" w:fill="FEFEFF"/>
        <w:spacing w:before="240" w:after="105"/>
        <w:ind w:left="1537"/>
        <w:rPr>
          <w:ins w:id="7473" w:author="Unknown"/>
          <w:rFonts w:ascii="Calibri" w:hAnsi="Calibri"/>
          <w:color w:val="000000"/>
          <w:sz w:val="26"/>
          <w:szCs w:val="26"/>
          <w:u w:val="single"/>
        </w:rPr>
      </w:pPr>
      <w:ins w:id="7474" w:author="Unknown">
        <w:r>
          <w:rPr>
            <w:rFonts w:ascii="Calibri" w:hAnsi="Calibri"/>
            <w:color w:val="000000"/>
            <w:sz w:val="26"/>
            <w:szCs w:val="26"/>
            <w:u w:val="single"/>
          </w:rPr>
          <w:t>Cod in webpage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75" w:author="Unknown"/>
          <w:color w:val="0101FF"/>
          <w:sz w:val="23"/>
          <w:szCs w:val="23"/>
        </w:rPr>
      </w:pPr>
      <w:ins w:id="7476" w:author="Unknown">
        <w:r>
          <w:rPr>
            <w:color w:val="0101FF"/>
            <w:sz w:val="23"/>
            <w:szCs w:val="23"/>
          </w:rPr>
          <w:t>&lt;h4&gt;Exemplu date catre worker&lt;/h4&gt;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77" w:author="Unknown"/>
          <w:color w:val="0101FF"/>
          <w:sz w:val="23"/>
          <w:szCs w:val="23"/>
        </w:rPr>
      </w:pPr>
      <w:ins w:id="7478" w:author="Unknown">
        <w:r>
          <w:rPr>
            <w:color w:val="0101FF"/>
            <w:sz w:val="23"/>
            <w:szCs w:val="23"/>
          </w:rPr>
          <w:t>&lt;p&gt;Tastati orice text in caseta urmatoare:&lt;/p&gt;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79" w:author="Unknown"/>
          <w:color w:val="0101FF"/>
          <w:sz w:val="23"/>
          <w:szCs w:val="23"/>
        </w:rPr>
      </w:pPr>
      <w:ins w:id="7480" w:author="Unknown">
        <w:r>
          <w:rPr>
            <w:color w:val="0101FF"/>
            <w:sz w:val="23"/>
            <w:szCs w:val="23"/>
          </w:rPr>
          <w:t>Text: &lt;input type='text' id='inp1'/&gt;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1" w:author="Unknown"/>
          <w:color w:val="0101FF"/>
          <w:sz w:val="23"/>
          <w:szCs w:val="23"/>
        </w:rPr>
      </w:pPr>
      <w:ins w:id="7482" w:author="Unknown">
        <w:r>
          <w:rPr>
            <w:color w:val="0101FF"/>
            <w:sz w:val="23"/>
            <w:szCs w:val="23"/>
          </w:rPr>
          <w:t>&lt;blockquote id='resp'&gt;Aici afiseaza textul inversat si numarul de caractere.&lt;/blockquote&gt;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4" w:author="Unknown"/>
          <w:color w:val="0101FF"/>
          <w:sz w:val="23"/>
          <w:szCs w:val="23"/>
        </w:rPr>
      </w:pPr>
      <w:ins w:id="7485"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6" w:author="Unknown"/>
          <w:color w:val="0101FF"/>
          <w:sz w:val="23"/>
          <w:szCs w:val="23"/>
        </w:rPr>
      </w:pPr>
      <w:ins w:id="7487" w:author="Unknown">
        <w:r>
          <w:rPr>
            <w:color w:val="0101FF"/>
            <w:sz w:val="23"/>
            <w:szCs w:val="23"/>
          </w:rPr>
          <w:t>var resp = document.getElementById('resp');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8"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89" w:author="Unknown"/>
          <w:color w:val="0101FF"/>
          <w:sz w:val="23"/>
          <w:szCs w:val="23"/>
        </w:rPr>
      </w:pPr>
      <w:ins w:id="7490" w:author="Unknown">
        <w:r>
          <w:rPr>
            <w:color w:val="0101FF"/>
            <w:sz w:val="23"/>
            <w:szCs w:val="23"/>
          </w:rPr>
          <w:t>//defineste obiect Worker, daca e valabil in browser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91" w:author="Unknown"/>
          <w:color w:val="0101FF"/>
          <w:sz w:val="23"/>
          <w:szCs w:val="23"/>
        </w:rPr>
      </w:pPr>
      <w:ins w:id="7492" w:author="Unknown">
        <w:r>
          <w:rPr>
            <w:color w:val="0101FF"/>
            <w:sz w:val="23"/>
            <w:szCs w:val="23"/>
          </w:rPr>
          <w:lastRenderedPageBreak/>
          <w:t>var wrk = (window.Worker) ? new Worker('javascript/worker_ex.js') :false;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9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94" w:author="Unknown"/>
          <w:color w:val="0101FF"/>
          <w:sz w:val="23"/>
          <w:szCs w:val="23"/>
        </w:rPr>
      </w:pPr>
      <w:ins w:id="7495" w:author="Unknown">
        <w:r>
          <w:rPr>
            <w:color w:val="0101FF"/>
            <w:sz w:val="23"/>
            <w:szCs w:val="23"/>
          </w:rPr>
          <w:t>//daca wrk defint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96" w:author="Unknown"/>
          <w:color w:val="0101FF"/>
          <w:sz w:val="23"/>
          <w:szCs w:val="23"/>
        </w:rPr>
      </w:pPr>
      <w:ins w:id="7497" w:author="Unknown">
        <w:r>
          <w:rPr>
            <w:color w:val="0101FF"/>
            <w:sz w:val="23"/>
            <w:szCs w:val="23"/>
          </w:rPr>
          <w:t>if(wrk){</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498" w:author="Unknown"/>
          <w:color w:val="0101FF"/>
          <w:sz w:val="23"/>
          <w:szCs w:val="23"/>
        </w:rPr>
      </w:pPr>
      <w:ins w:id="7499" w:author="Unknown">
        <w:r>
          <w:rPr>
            <w:color w:val="0101FF"/>
            <w:sz w:val="23"/>
            <w:szCs w:val="23"/>
          </w:rPr>
          <w:t xml:space="preserve"> //la tastare text in input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0" w:author="Unknown"/>
          <w:color w:val="0101FF"/>
          <w:sz w:val="23"/>
          <w:szCs w:val="23"/>
        </w:rPr>
      </w:pPr>
      <w:ins w:id="7501" w:author="Unknown">
        <w:r>
          <w:rPr>
            <w:color w:val="0101FF"/>
            <w:sz w:val="23"/>
            <w:szCs w:val="23"/>
          </w:rPr>
          <w:t xml:space="preserve"> document.getElementById('inp1').addEventListener('keyup',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2" w:author="Unknown"/>
          <w:color w:val="0101FF"/>
          <w:sz w:val="23"/>
          <w:szCs w:val="23"/>
        </w:rPr>
      </w:pPr>
      <w:ins w:id="7503" w:author="Unknown">
        <w:r>
          <w:rPr>
            <w:color w:val="0101FF"/>
            <w:sz w:val="23"/>
            <w:szCs w:val="23"/>
          </w:rPr>
          <w:t xml:space="preserve"> wrk.postMessage(ev.target.value); //trimite date la 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4" w:author="Unknown"/>
          <w:color w:val="0101FF"/>
          <w:sz w:val="23"/>
          <w:szCs w:val="23"/>
        </w:rPr>
      </w:pPr>
      <w:ins w:id="7505"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7" w:author="Unknown"/>
          <w:color w:val="0101FF"/>
          <w:sz w:val="23"/>
          <w:szCs w:val="23"/>
        </w:rPr>
      </w:pPr>
      <w:ins w:id="7508" w:author="Unknown">
        <w:r>
          <w:rPr>
            <w:color w:val="0101FF"/>
            <w:sz w:val="23"/>
            <w:szCs w:val="23"/>
          </w:rPr>
          <w:t xml:space="preserve"> //preia date de la worker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09" w:author="Unknown"/>
          <w:color w:val="0101FF"/>
          <w:sz w:val="23"/>
          <w:szCs w:val="23"/>
        </w:rPr>
      </w:pPr>
      <w:ins w:id="7510" w:author="Unknown">
        <w:r>
          <w:rPr>
            <w:color w:val="0101FF"/>
            <w:sz w:val="23"/>
            <w:szCs w:val="23"/>
          </w:rPr>
          <w:t xml:space="preserve"> wrk.addEventListener('message', (ew)=&gt;{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11" w:author="Unknown"/>
          <w:color w:val="0101FF"/>
          <w:sz w:val="23"/>
          <w:szCs w:val="23"/>
        </w:rPr>
      </w:pPr>
      <w:ins w:id="7512" w:author="Unknown">
        <w:r>
          <w:rPr>
            <w:color w:val="0101FF"/>
            <w:sz w:val="23"/>
            <w:szCs w:val="23"/>
          </w:rPr>
          <w:t xml:space="preserve"> if(ew.data.n) resp.innerHTML ='Text inversat: '+ ew.data.s +'&lt;br&gt;Nr. caractere: '+ ew.data.n;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13" w:author="Unknown"/>
          <w:color w:val="0101FF"/>
          <w:sz w:val="23"/>
          <w:szCs w:val="23"/>
        </w:rPr>
      </w:pPr>
      <w:ins w:id="7514"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15" w:author="Unknown"/>
          <w:color w:val="0101FF"/>
          <w:sz w:val="23"/>
          <w:szCs w:val="23"/>
        </w:rPr>
      </w:pPr>
      <w:ins w:id="7516"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517" w:author="Unknown"/>
          <w:color w:val="0101FF"/>
          <w:sz w:val="23"/>
          <w:szCs w:val="23"/>
        </w:rPr>
      </w:pPr>
      <w:ins w:id="7518" w:author="Unknown">
        <w:r>
          <w:rPr>
            <w:color w:val="0101FF"/>
            <w:sz w:val="23"/>
            <w:szCs w:val="23"/>
          </w:rPr>
          <w:t>&lt;/script&gt;</w:t>
        </w:r>
      </w:ins>
    </w:p>
    <w:p w:rsidR="00CE1D16" w:rsidRDefault="00CE1D16" w:rsidP="00CE1D16">
      <w:pPr>
        <w:shd w:val="clear" w:color="auto" w:fill="FEFEFF"/>
        <w:rPr>
          <w:ins w:id="7519" w:author="Unknown"/>
          <w:rFonts w:ascii="Calibri" w:hAnsi="Calibri"/>
          <w:color w:val="000000"/>
          <w:sz w:val="26"/>
          <w:szCs w:val="26"/>
        </w:rPr>
      </w:pPr>
      <w:ins w:id="7520" w:author="Unknown">
        <w:r>
          <w:rPr>
            <w:rFonts w:ascii="Calibri" w:hAnsi="Calibri"/>
            <w:color w:val="000000"/>
            <w:sz w:val="26"/>
            <w:szCs w:val="26"/>
          </w:rPr>
          <w:t>Incercati codul</w:t>
        </w:r>
      </w:ins>
    </w:p>
    <w:p w:rsidR="00CE1D16" w:rsidRDefault="00CE1D16" w:rsidP="00CE1D16">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ins w:id="7521" w:author="Unknown"/>
          <w:rFonts w:ascii="Calibri" w:hAnsi="Calibri"/>
          <w:i/>
          <w:iCs/>
          <w:color w:val="000000"/>
          <w:sz w:val="23"/>
          <w:szCs w:val="23"/>
        </w:rPr>
      </w:pPr>
      <w:ins w:id="7522" w:author="Unknown">
        <w:r>
          <w:rPr>
            <w:rFonts w:ascii="Calibri" w:hAnsi="Calibri"/>
            <w:i/>
            <w:iCs/>
            <w:color w:val="000000"/>
            <w:sz w:val="23"/>
            <w:szCs w:val="23"/>
          </w:rPr>
          <w:t>In mod normal, web-worker nu se foloseste pentru astfel de scripturi simple, ci mai mult pentru sarcini intensive ale procesorului, in aplicatii precum jocuri, WebSockets si solicitari ajax repetitive.</w:t>
        </w:r>
        <w:r>
          <w:rPr>
            <w:rFonts w:ascii="Calibri" w:hAnsi="Calibri"/>
            <w:i/>
            <w:iCs/>
            <w:color w:val="000000"/>
            <w:sz w:val="23"/>
            <w:szCs w:val="23"/>
          </w:rPr>
          <w:br/>
          <w:t>Pentru depanarea codului din fisierul worker, se poate folosi metoda </w:t>
        </w:r>
        <w:r>
          <w:rPr>
            <w:rStyle w:val="HTMLCode"/>
            <w:b/>
            <w:bCs/>
            <w:i/>
            <w:iCs/>
            <w:color w:val="0000EE"/>
          </w:rPr>
          <w:t>console.log()</w:t>
        </w:r>
        <w:r>
          <w:rPr>
            <w:rFonts w:ascii="Calibri" w:hAnsi="Calibri"/>
            <w:i/>
            <w:iCs/>
            <w:color w:val="000000"/>
            <w:sz w:val="23"/>
            <w:szCs w:val="23"/>
          </w:rPr>
          <w:t> in acel fisier.</w:t>
        </w:r>
      </w:ins>
    </w:p>
    <w:p w:rsidR="00CE1D16" w:rsidRDefault="00CE1D16" w:rsidP="00CE1D16">
      <w:pPr>
        <w:shd w:val="clear" w:color="auto" w:fill="FEFEFF"/>
        <w:rPr>
          <w:ins w:id="7523" w:author="Unknown"/>
          <w:rFonts w:ascii="Calibri" w:hAnsi="Calibri"/>
          <w:color w:val="000000"/>
          <w:sz w:val="26"/>
          <w:szCs w:val="26"/>
        </w:rPr>
      </w:pPr>
      <w:ins w:id="7524"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525" w:author="Unknown"/>
          <w:rFonts w:ascii="Calibri" w:hAnsi="Calibri"/>
          <w:color w:val="000000"/>
          <w:spacing w:val="15"/>
          <w:sz w:val="27"/>
          <w:szCs w:val="27"/>
          <w:u w:val="single"/>
        </w:rPr>
      </w:pPr>
      <w:ins w:id="7526" w:author="Unknown">
        <w:r>
          <w:rPr>
            <w:rFonts w:ascii="Calibri" w:hAnsi="Calibri"/>
            <w:color w:val="000000"/>
            <w:spacing w:val="15"/>
            <w:u w:val="single"/>
          </w:rPr>
          <w:t>Terminare Worker</w:t>
        </w:r>
      </w:ins>
    </w:p>
    <w:p w:rsidR="00CE1D16" w:rsidRDefault="00CE1D16" w:rsidP="00CE1D16">
      <w:pPr>
        <w:pStyle w:val="ptxt"/>
        <w:shd w:val="clear" w:color="auto" w:fill="FEFEFF"/>
        <w:spacing w:before="105" w:beforeAutospacing="0" w:after="120" w:afterAutospacing="0"/>
        <w:ind w:left="120" w:firstLine="300"/>
        <w:rPr>
          <w:ins w:id="7527" w:author="Unknown"/>
          <w:rFonts w:ascii="Calibri" w:hAnsi="Calibri"/>
          <w:color w:val="000000"/>
          <w:sz w:val="26"/>
          <w:szCs w:val="26"/>
        </w:rPr>
      </w:pPr>
      <w:ins w:id="7528" w:author="Unknown">
        <w:r>
          <w:rPr>
            <w:rFonts w:ascii="Calibri" w:hAnsi="Calibri"/>
            <w:color w:val="000000"/>
            <w:sz w:val="26"/>
            <w:szCs w:val="26"/>
          </w:rPr>
          <w:t>Cand se creeaza un obiect Worker, acesta va continua sa detecteze mesajele chiar si dupa terminarea scriptului extern, pana cand acesta va fi terminat /inchis.</w:t>
        </w:r>
        <w:r>
          <w:rPr>
            <w:rFonts w:ascii="Calibri" w:hAnsi="Calibri"/>
            <w:color w:val="000000"/>
            <w:sz w:val="26"/>
            <w:szCs w:val="26"/>
          </w:rPr>
          <w:br/>
          <w:t>Pentru terminarea unui worker (eliberand astfel resursele), se foloseste metoda </w:t>
        </w:r>
        <w:r>
          <w:rPr>
            <w:rStyle w:val="HTMLCode"/>
            <w:b/>
            <w:bCs/>
            <w:color w:val="0000EE"/>
          </w:rPr>
          <w:t>terminate()</w:t>
        </w:r>
        <w:r>
          <w:rPr>
            <w:rFonts w:ascii="Calibri" w:hAnsi="Calibri"/>
            <w:color w:val="000000"/>
            <w:sz w:val="26"/>
            <w:szCs w:val="26"/>
          </w:rPr>
          <w:t>.</w:t>
        </w:r>
      </w:ins>
    </w:p>
    <w:p w:rsidR="00CE1D16" w:rsidRDefault="00CE1D16" w:rsidP="00CE1D16">
      <w:pPr>
        <w:shd w:val="clear" w:color="auto" w:fill="F0FEF1"/>
        <w:rPr>
          <w:ins w:id="7529" w:author="Unknown"/>
          <w:rFonts w:ascii="Calibri" w:hAnsi="Calibri"/>
          <w:b/>
          <w:bCs/>
          <w:color w:val="000000"/>
          <w:sz w:val="24"/>
          <w:szCs w:val="24"/>
        </w:rPr>
      </w:pPr>
      <w:ins w:id="7530" w:author="Unknown">
        <w:r>
          <w:rPr>
            <w:rFonts w:ascii="Calibri" w:hAnsi="Calibri"/>
            <w:b/>
            <w:bCs/>
            <w:color w:val="000000"/>
          </w:rPr>
          <w:t>workerObj.terminate()</w:t>
        </w:r>
      </w:ins>
    </w:p>
    <w:p w:rsidR="00CE1D16" w:rsidRDefault="00CE1D16" w:rsidP="00CE1D16">
      <w:pPr>
        <w:shd w:val="clear" w:color="auto" w:fill="FEFEFF"/>
        <w:rPr>
          <w:ins w:id="7531" w:author="Unknown"/>
          <w:rFonts w:ascii="Calibri" w:hAnsi="Calibri"/>
          <w:color w:val="000000"/>
          <w:sz w:val="26"/>
          <w:szCs w:val="26"/>
        </w:rPr>
      </w:pPr>
      <w:ins w:id="7532" w:author="Unknown">
        <w:r>
          <w:rPr>
            <w:rFonts w:ascii="Calibri" w:hAnsi="Calibri"/>
            <w:color w:val="000000"/>
            <w:sz w:val="26"/>
            <w:szCs w:val="26"/>
          </w:rPr>
          <w:br/>
          <w:t>In fisierul worker se poate inchide singur cu metoda </w:t>
        </w:r>
        <w:r>
          <w:rPr>
            <w:rStyle w:val="HTMLCode"/>
            <w:rFonts w:eastAsiaTheme="minorHAnsi"/>
            <w:b/>
            <w:bCs/>
            <w:color w:val="0000EE"/>
          </w:rPr>
          <w:t>close()</w:t>
        </w:r>
        <w:r>
          <w:rPr>
            <w:rFonts w:ascii="Calibri" w:hAnsi="Calibri"/>
            <w:color w:val="000000"/>
            <w:sz w:val="26"/>
            <w:szCs w:val="26"/>
          </w:rPr>
          <w:t>.</w:t>
        </w:r>
      </w:ins>
    </w:p>
    <w:p w:rsidR="00CE1D16" w:rsidRDefault="00CE1D16" w:rsidP="00CE1D16">
      <w:pPr>
        <w:pStyle w:val="HTMLPreformatted"/>
        <w:shd w:val="clear" w:color="auto" w:fill="F0FEF1"/>
        <w:rPr>
          <w:ins w:id="7533" w:author="Unknown"/>
          <w:b/>
          <w:bCs/>
          <w:color w:val="000000"/>
          <w:sz w:val="24"/>
          <w:szCs w:val="24"/>
        </w:rPr>
      </w:pPr>
      <w:ins w:id="7534" w:author="Unknown">
        <w:r>
          <w:rPr>
            <w:b/>
            <w:bCs/>
            <w:color w:val="000000"/>
            <w:sz w:val="24"/>
            <w:szCs w:val="24"/>
          </w:rPr>
          <w:t>//fisier worker</w:t>
        </w:r>
      </w:ins>
    </w:p>
    <w:p w:rsidR="00CE1D16" w:rsidRDefault="00CE1D16" w:rsidP="00CE1D16">
      <w:pPr>
        <w:pStyle w:val="HTMLPreformatted"/>
        <w:shd w:val="clear" w:color="auto" w:fill="F0FEF1"/>
        <w:rPr>
          <w:ins w:id="7535" w:author="Unknown"/>
          <w:b/>
          <w:bCs/>
          <w:color w:val="000000"/>
          <w:sz w:val="24"/>
          <w:szCs w:val="24"/>
        </w:rPr>
      </w:pPr>
      <w:ins w:id="7536" w:author="Unknown">
        <w:r>
          <w:rPr>
            <w:b/>
            <w:bCs/>
            <w:color w:val="000000"/>
            <w:sz w:val="24"/>
            <w:szCs w:val="24"/>
          </w:rPr>
          <w:t>// codul..</w:t>
        </w:r>
      </w:ins>
    </w:p>
    <w:p w:rsidR="00CE1D16" w:rsidRDefault="00CE1D16" w:rsidP="00CE1D16">
      <w:pPr>
        <w:pStyle w:val="HTMLPreformatted"/>
        <w:shd w:val="clear" w:color="auto" w:fill="F0FEF1"/>
        <w:rPr>
          <w:ins w:id="7537" w:author="Unknown"/>
          <w:b/>
          <w:bCs/>
          <w:color w:val="000000"/>
          <w:sz w:val="24"/>
          <w:szCs w:val="24"/>
        </w:rPr>
      </w:pPr>
    </w:p>
    <w:p w:rsidR="00CE1D16" w:rsidRDefault="00CE1D16" w:rsidP="00CE1D16">
      <w:pPr>
        <w:pStyle w:val="HTMLPreformatted"/>
        <w:shd w:val="clear" w:color="auto" w:fill="F0FEF1"/>
        <w:rPr>
          <w:ins w:id="7538" w:author="Unknown"/>
          <w:b/>
          <w:bCs/>
          <w:color w:val="000000"/>
          <w:sz w:val="24"/>
          <w:szCs w:val="24"/>
        </w:rPr>
      </w:pPr>
      <w:ins w:id="7539" w:author="Unknown">
        <w:r>
          <w:rPr>
            <w:b/>
            <w:bCs/>
            <w:color w:val="000000"/>
            <w:sz w:val="24"/>
            <w:szCs w:val="24"/>
          </w:rPr>
          <w:t>if(conditie) close();</w:t>
        </w:r>
      </w:ins>
    </w:p>
    <w:p w:rsidR="00CE1D16" w:rsidRDefault="00CE1D16" w:rsidP="00CE1D16">
      <w:pPr>
        <w:shd w:val="clear" w:color="auto" w:fill="FEFEFF"/>
        <w:rPr>
          <w:ins w:id="7540" w:author="Unknown"/>
          <w:rFonts w:ascii="Calibri" w:hAnsi="Calibri"/>
          <w:color w:val="000000"/>
          <w:sz w:val="26"/>
          <w:szCs w:val="26"/>
        </w:rPr>
      </w:pPr>
      <w:ins w:id="7541"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542" w:author="Unknown"/>
          <w:rFonts w:ascii="Calibri" w:hAnsi="Calibri"/>
          <w:color w:val="000000"/>
          <w:spacing w:val="15"/>
          <w:sz w:val="27"/>
          <w:szCs w:val="27"/>
          <w:u w:val="single"/>
        </w:rPr>
      </w:pPr>
      <w:ins w:id="7543" w:author="Unknown">
        <w:r>
          <w:rPr>
            <w:rFonts w:ascii="Calibri" w:hAnsi="Calibri"/>
            <w:color w:val="000000"/>
            <w:spacing w:val="15"/>
            <w:u w:val="single"/>
          </w:rPr>
          <w:lastRenderedPageBreak/>
          <w:t>Includere scripturi externe in fisier worker</w:t>
        </w:r>
      </w:ins>
    </w:p>
    <w:p w:rsidR="00CE1D16" w:rsidRDefault="00CE1D16" w:rsidP="00CE1D16">
      <w:pPr>
        <w:pStyle w:val="ptxt"/>
        <w:shd w:val="clear" w:color="auto" w:fill="FEFEFF"/>
        <w:spacing w:before="105" w:beforeAutospacing="0" w:after="120" w:afterAutospacing="0"/>
        <w:ind w:left="120" w:firstLine="300"/>
        <w:rPr>
          <w:ins w:id="7544" w:author="Unknown"/>
          <w:rFonts w:ascii="Calibri" w:hAnsi="Calibri"/>
          <w:color w:val="000000"/>
          <w:sz w:val="26"/>
          <w:szCs w:val="26"/>
        </w:rPr>
      </w:pPr>
      <w:ins w:id="7545" w:author="Unknown">
        <w:r>
          <w:rPr>
            <w:rFonts w:ascii="Calibri" w:hAnsi="Calibri"/>
            <w:color w:val="000000"/>
            <w:sz w:val="26"/>
            <w:szCs w:val="26"/>
          </w:rPr>
          <w:t>Cu functia </w:t>
        </w:r>
        <w:r>
          <w:rPr>
            <w:rStyle w:val="HTMLCode"/>
            <w:b/>
            <w:bCs/>
            <w:color w:val="0000EE"/>
          </w:rPr>
          <w:t>importScripts()</w:t>
        </w:r>
        <w:r>
          <w:rPr>
            <w:rFonts w:ascii="Calibri" w:hAnsi="Calibri"/>
            <w:color w:val="000000"/>
            <w:sz w:val="26"/>
            <w:szCs w:val="26"/>
          </w:rPr>
          <w:t> se pot include unul sau mai multe scripturi externe in fisierul worker.</w:t>
        </w:r>
      </w:ins>
    </w:p>
    <w:p w:rsidR="00CE1D16" w:rsidRDefault="00CE1D16" w:rsidP="00CE1D16">
      <w:pPr>
        <w:pStyle w:val="HTMLPreformatted"/>
        <w:shd w:val="clear" w:color="auto" w:fill="F0FEF1"/>
        <w:rPr>
          <w:ins w:id="7546" w:author="Unknown"/>
          <w:b/>
          <w:bCs/>
          <w:color w:val="000000"/>
          <w:sz w:val="24"/>
          <w:szCs w:val="24"/>
        </w:rPr>
      </w:pPr>
      <w:ins w:id="7547" w:author="Unknown">
        <w:r>
          <w:rPr>
            <w:b/>
            <w:bCs/>
            <w:color w:val="000000"/>
            <w:sz w:val="24"/>
            <w:szCs w:val="24"/>
          </w:rPr>
          <w:t>importScripts('foo.js'); //include foo.js</w:t>
        </w:r>
      </w:ins>
    </w:p>
    <w:p w:rsidR="00CE1D16" w:rsidRDefault="00CE1D16" w:rsidP="00CE1D16">
      <w:pPr>
        <w:pStyle w:val="HTMLPreformatted"/>
        <w:shd w:val="clear" w:color="auto" w:fill="F0FEF1"/>
        <w:rPr>
          <w:ins w:id="7548" w:author="Unknown"/>
          <w:b/>
          <w:bCs/>
          <w:color w:val="000000"/>
          <w:sz w:val="24"/>
          <w:szCs w:val="24"/>
        </w:rPr>
      </w:pPr>
      <w:ins w:id="7549" w:author="Unknown">
        <w:r>
          <w:rPr>
            <w:b/>
            <w:bCs/>
            <w:color w:val="000000"/>
            <w:sz w:val="24"/>
            <w:szCs w:val="24"/>
          </w:rPr>
          <w:t>importScripts('foo.js', 'bar.js'); //include doua scripturi</w:t>
        </w:r>
      </w:ins>
    </w:p>
    <w:p w:rsidR="00CE1D16" w:rsidRDefault="00CE1D16" w:rsidP="00CE1D16">
      <w:pPr>
        <w:pStyle w:val="HTMLPreformatted"/>
        <w:shd w:val="clear" w:color="auto" w:fill="F0FEF1"/>
        <w:rPr>
          <w:ins w:id="7550" w:author="Unknown"/>
          <w:b/>
          <w:bCs/>
          <w:color w:val="000000"/>
          <w:sz w:val="24"/>
          <w:szCs w:val="24"/>
        </w:rPr>
      </w:pPr>
      <w:ins w:id="7551" w:author="Unknown">
        <w:r>
          <w:rPr>
            <w:b/>
            <w:bCs/>
            <w:color w:val="000000"/>
            <w:sz w:val="24"/>
            <w:szCs w:val="24"/>
          </w:rPr>
          <w:t>importScripts('//example.com/hello.js'); //include script din alt domeniu</w:t>
        </w:r>
      </w:ins>
    </w:p>
    <w:p w:rsidR="00CE1D16" w:rsidRDefault="00CE1D16" w:rsidP="00CE1D16">
      <w:pPr>
        <w:shd w:val="clear" w:color="auto" w:fill="FEFEFF"/>
        <w:rPr>
          <w:ins w:id="7552" w:author="Unknown"/>
          <w:rFonts w:ascii="Calibri" w:hAnsi="Calibri"/>
          <w:color w:val="000000"/>
          <w:sz w:val="26"/>
          <w:szCs w:val="26"/>
        </w:rPr>
      </w:pPr>
      <w:ins w:id="7553" w:author="Unknown">
        <w:r>
          <w:rPr>
            <w:rFonts w:ascii="Calibri" w:hAnsi="Calibri"/>
            <w:color w:val="000000"/>
            <w:sz w:val="26"/>
            <w:szCs w:val="26"/>
          </w:rPr>
          <w:t>Browserul incarca si executa fiecare script inclus. Obiectele globale din fiecare script pot fi apoi folosite de worker.</w:t>
        </w:r>
      </w:ins>
    </w:p>
    <w:p w:rsidR="00CE1D16" w:rsidRDefault="00CE1D16" w:rsidP="00CE1D16">
      <w:pPr>
        <w:pStyle w:val="Heading1"/>
        <w:spacing w:before="0" w:beforeAutospacing="0" w:after="0" w:afterAutospacing="0"/>
        <w:jc w:val="center"/>
        <w:rPr>
          <w:rFonts w:ascii="Calibri" w:hAnsi="Calibri"/>
          <w:color w:val="000000"/>
          <w:sz w:val="33"/>
          <w:szCs w:val="33"/>
          <w:u w:val="single"/>
        </w:rPr>
      </w:pPr>
      <w:r>
        <w:rPr>
          <w:rFonts w:ascii="Calibri" w:hAnsi="Calibri"/>
          <w:color w:val="000000"/>
          <w:sz w:val="33"/>
          <w:szCs w:val="33"/>
          <w:u w:val="single"/>
        </w:rPr>
        <w:t>Utilizare EventSource pentru evenimente de la server</w:t>
      </w:r>
    </w:p>
    <w:p w:rsidR="00CE1D16" w:rsidRDefault="00CE1D16" w:rsidP="00CE1D16">
      <w:pPr>
        <w:pStyle w:val="Heading2"/>
        <w:spacing w:before="0" w:beforeAutospacing="0" w:after="0" w:afterAutospacing="0"/>
        <w:jc w:val="center"/>
        <w:rPr>
          <w:rFonts w:ascii="Segoe Print" w:hAnsi="Segoe Print"/>
          <w:color w:val="000000"/>
          <w:spacing w:val="15"/>
          <w:sz w:val="21"/>
          <w:szCs w:val="21"/>
        </w:rPr>
      </w:pPr>
      <w:r>
        <w:rPr>
          <w:rFonts w:ascii="Segoe Print" w:hAnsi="Segoe Print"/>
          <w:color w:val="000000"/>
          <w:spacing w:val="15"/>
          <w:sz w:val="21"/>
          <w:szCs w:val="21"/>
        </w:rPr>
        <w:t>Curs Javascript</w:t>
      </w:r>
    </w:p>
    <w:p w:rsidR="00CE1D16" w:rsidRDefault="00CE1D16" w:rsidP="00CE1D16">
      <w:pPr>
        <w:jc w:val="center"/>
        <w:rPr>
          <w:rFonts w:ascii="Calibri" w:hAnsi="Calibri"/>
          <w:b/>
          <w:bCs/>
          <w:color w:val="000000"/>
          <w:sz w:val="24"/>
          <w:szCs w:val="24"/>
        </w:rPr>
      </w:pPr>
      <w:hyperlink r:id="rId436" w:tooltip="Home" w:history="1">
        <w:r>
          <w:rPr>
            <w:rStyle w:val="Hyperlink"/>
            <w:rFonts w:ascii="Calibri" w:hAnsi="Calibri"/>
            <w:b/>
            <w:bCs/>
            <w:color w:val="FFFFFF"/>
            <w:u w:val="none"/>
            <w:shd w:val="clear" w:color="auto" w:fill="8F9FDE"/>
          </w:rPr>
          <w:t>Home</w:t>
        </w:r>
      </w:hyperlink>
      <w:r>
        <w:rPr>
          <w:rFonts w:ascii="Calibri" w:hAnsi="Calibri"/>
          <w:b/>
          <w:bCs/>
          <w:color w:val="000000"/>
        </w:rPr>
        <w:t> </w:t>
      </w:r>
      <w:hyperlink r:id="rId437" w:tooltip="Engleza" w:history="1">
        <w:r>
          <w:rPr>
            <w:rStyle w:val="Hyperlink"/>
            <w:rFonts w:ascii="Calibri" w:hAnsi="Calibri"/>
            <w:b/>
            <w:bCs/>
            <w:color w:val="FFFFFF"/>
            <w:u w:val="none"/>
            <w:shd w:val="clear" w:color="auto" w:fill="8F9FDE"/>
          </w:rPr>
          <w:t>Engleza</w:t>
        </w:r>
      </w:hyperlink>
      <w:r>
        <w:rPr>
          <w:rFonts w:ascii="Calibri" w:hAnsi="Calibri"/>
          <w:b/>
          <w:bCs/>
          <w:color w:val="000000"/>
        </w:rPr>
        <w:t> </w:t>
      </w:r>
      <w:hyperlink r:id="rId438" w:tooltip="Spaniola" w:history="1">
        <w:r>
          <w:rPr>
            <w:rStyle w:val="Hyperlink"/>
            <w:rFonts w:ascii="Calibri" w:hAnsi="Calibri"/>
            <w:b/>
            <w:bCs/>
            <w:color w:val="FFFFFF"/>
            <w:u w:val="none"/>
            <w:shd w:val="clear" w:color="auto" w:fill="8F9FDE"/>
          </w:rPr>
          <w:t>Spaniola</w:t>
        </w:r>
      </w:hyperlink>
      <w:r>
        <w:rPr>
          <w:rFonts w:ascii="Calibri" w:hAnsi="Calibri"/>
          <w:b/>
          <w:bCs/>
          <w:color w:val="000000"/>
        </w:rPr>
        <w:t> </w:t>
      </w:r>
      <w:hyperlink r:id="rId439" w:tooltip="Html" w:history="1">
        <w:r>
          <w:rPr>
            <w:rStyle w:val="Hyperlink"/>
            <w:rFonts w:ascii="Calibri" w:hAnsi="Calibri"/>
            <w:b/>
            <w:bCs/>
            <w:color w:val="FFFFFF"/>
            <w:u w:val="none"/>
            <w:shd w:val="clear" w:color="auto" w:fill="8F9FDE"/>
          </w:rPr>
          <w:t>Html</w:t>
        </w:r>
      </w:hyperlink>
      <w:r>
        <w:rPr>
          <w:rFonts w:ascii="Calibri" w:hAnsi="Calibri"/>
          <w:b/>
          <w:bCs/>
          <w:color w:val="000000"/>
        </w:rPr>
        <w:t> </w:t>
      </w:r>
      <w:hyperlink r:id="rId440" w:tooltip="CSS" w:history="1">
        <w:r>
          <w:rPr>
            <w:rStyle w:val="Hyperlink"/>
            <w:rFonts w:ascii="Calibri" w:hAnsi="Calibri"/>
            <w:b/>
            <w:bCs/>
            <w:color w:val="FFFFFF"/>
            <w:u w:val="none"/>
            <w:shd w:val="clear" w:color="auto" w:fill="8F9FDE"/>
          </w:rPr>
          <w:t>CSS</w:t>
        </w:r>
      </w:hyperlink>
      <w:r>
        <w:rPr>
          <w:rFonts w:ascii="Calibri" w:hAnsi="Calibri"/>
          <w:b/>
          <w:bCs/>
          <w:color w:val="000000"/>
        </w:rPr>
        <w:t> </w:t>
      </w:r>
      <w:hyperlink r:id="rId441" w:tooltip="PHP-MySQL" w:history="1">
        <w:r>
          <w:rPr>
            <w:rStyle w:val="Hyperlink"/>
            <w:rFonts w:ascii="Calibri" w:hAnsi="Calibri"/>
            <w:b/>
            <w:bCs/>
            <w:color w:val="FFFFFF"/>
            <w:u w:val="none"/>
            <w:shd w:val="clear" w:color="auto" w:fill="8F9FDE"/>
          </w:rPr>
          <w:t>PHP-MySQL</w:t>
        </w:r>
      </w:hyperlink>
      <w:r>
        <w:rPr>
          <w:rFonts w:ascii="Calibri" w:hAnsi="Calibri"/>
          <w:b/>
          <w:bCs/>
          <w:color w:val="000000"/>
        </w:rPr>
        <w:t> </w:t>
      </w:r>
      <w:hyperlink r:id="rId442" w:tooltip="Ajax" w:history="1">
        <w:r>
          <w:rPr>
            <w:rStyle w:val="Hyperlink"/>
            <w:rFonts w:ascii="Calibri" w:hAnsi="Calibri"/>
            <w:b/>
            <w:bCs/>
            <w:color w:val="FFFFFF"/>
            <w:u w:val="none"/>
            <w:shd w:val="clear" w:color="auto" w:fill="8F9FDE"/>
          </w:rPr>
          <w:t>Ajax</w:t>
        </w:r>
      </w:hyperlink>
      <w:r>
        <w:rPr>
          <w:rFonts w:ascii="Calibri" w:hAnsi="Calibri"/>
          <w:b/>
          <w:bCs/>
          <w:color w:val="000000"/>
        </w:rPr>
        <w:t> </w:t>
      </w:r>
      <w:hyperlink r:id="rId443" w:tooltip="Blog" w:history="1">
        <w:r>
          <w:rPr>
            <w:rStyle w:val="Hyperlink"/>
            <w:rFonts w:ascii="Calibri" w:hAnsi="Calibri"/>
            <w:b/>
            <w:bCs/>
            <w:color w:val="FFFFFF"/>
            <w:u w:val="none"/>
            <w:shd w:val="clear" w:color="auto" w:fill="8F9FDE"/>
          </w:rPr>
          <w:t>Blog</w:t>
        </w:r>
      </w:hyperlink>
      <w:r>
        <w:rPr>
          <w:rFonts w:ascii="Calibri" w:hAnsi="Calibri"/>
          <w:b/>
          <w:bCs/>
          <w:color w:val="000000"/>
        </w:rPr>
        <w:t> </w:t>
      </w:r>
      <w:hyperlink r:id="rId444" w:tooltip="Forum MarPlo.net" w:history="1">
        <w:r>
          <w:rPr>
            <w:rStyle w:val="Hyperlink"/>
            <w:rFonts w:ascii="Calibri" w:hAnsi="Calibri"/>
            <w:b/>
            <w:bCs/>
            <w:color w:val="FFFFFF"/>
            <w:u w:val="none"/>
            <w:shd w:val="clear" w:color="auto" w:fill="8F9FDE"/>
          </w:rPr>
          <w:t>Forum</w:t>
        </w:r>
      </w:hyperlink>
      <w:r>
        <w:rPr>
          <w:rFonts w:ascii="Calibri" w:hAnsi="Calibri"/>
          <w:b/>
          <w:bCs/>
          <w:color w:val="000000"/>
        </w:rPr>
        <w:t> </w:t>
      </w:r>
      <w:hyperlink r:id="rId445" w:tooltip="Games - GamV.eu" w:history="1">
        <w:r>
          <w:rPr>
            <w:rStyle w:val="Hyperlink"/>
            <w:rFonts w:ascii="Calibri" w:hAnsi="Calibri"/>
            <w:b/>
            <w:bCs/>
            <w:color w:val="FFFFFF"/>
            <w:u w:val="none"/>
            <w:shd w:val="clear" w:color="auto" w:fill="8F9FDE"/>
          </w:rPr>
          <w:t>Games</w:t>
        </w:r>
      </w:hyperlink>
    </w:p>
    <w:p w:rsidR="00CE1D16" w:rsidRDefault="00CE1D16" w:rsidP="00CE1D16">
      <w:pPr>
        <w:pStyle w:val="z-TopofForm"/>
      </w:pPr>
      <w:r>
        <w:t>Top of Form</w:t>
      </w:r>
    </w:p>
    <w:p w:rsidR="00CE1D16" w:rsidRDefault="00CE1D16" w:rsidP="00CE1D16">
      <w:pPr>
        <w:jc w:val="center"/>
        <w:rPr>
          <w:rFonts w:ascii="Calibri" w:hAnsi="Calibri"/>
          <w:color w:val="000000"/>
        </w:rPr>
      </w:pPr>
      <w:r>
        <w:rPr>
          <w:rFonts w:ascii="Calibri" w:hAnsi="Calibri"/>
          <w:color w:val="000000"/>
        </w:rPr>
        <w:object w:dxaOrig="225" w:dyaOrig="225">
          <v:shape id="_x0000_i1183" type="#_x0000_t75" style="width:1in;height:1in" o:ole="">
            <v:imagedata r:id="rId17" o:title=""/>
          </v:shape>
          <w:control r:id="rId446" w:name="DefaultOcxName38" w:shapeid="_x0000_i1183"/>
        </w:object>
      </w:r>
    </w:p>
    <w:p w:rsidR="00CE1D16" w:rsidRDefault="00CE1D16" w:rsidP="00CE1D16">
      <w:pPr>
        <w:pStyle w:val="z-BottomofForm"/>
      </w:pPr>
      <w:r>
        <w:t>Bottom of Form</w:t>
      </w:r>
    </w:p>
    <w:p w:rsidR="00CE1D16" w:rsidRDefault="00CE1D16" w:rsidP="00CE1D16">
      <w:pPr>
        <w:numPr>
          <w:ilvl w:val="0"/>
          <w:numId w:val="61"/>
        </w:numPr>
        <w:shd w:val="clear" w:color="auto" w:fill="FEFEFF"/>
        <w:spacing w:before="100" w:beforeAutospacing="1" w:after="100" w:afterAutospacing="1" w:line="319" w:lineRule="atLeast"/>
        <w:ind w:left="525"/>
        <w:rPr>
          <w:ins w:id="7554" w:author="Unknown"/>
          <w:rFonts w:ascii="Calibri" w:hAnsi="Calibri"/>
          <w:color w:val="000000"/>
          <w:sz w:val="26"/>
          <w:szCs w:val="26"/>
        </w:rPr>
      </w:pPr>
      <w:ins w:id="7555"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"https://marplo.net/javascript/eventsource-evenimente-server" \l "hsh1" \o "Trimitere eveniment message de la server" </w:instrText>
        </w:r>
        <w:r>
          <w:rPr>
            <w:rFonts w:ascii="Calibri" w:hAnsi="Calibri"/>
            <w:color w:val="000000"/>
            <w:sz w:val="26"/>
            <w:szCs w:val="26"/>
          </w:rPr>
          <w:fldChar w:fldCharType="separate"/>
        </w:r>
        <w:r>
          <w:rPr>
            <w:rStyle w:val="Hyperlink"/>
            <w:rFonts w:ascii="Calibri" w:hAnsi="Calibri"/>
            <w:sz w:val="26"/>
            <w:szCs w:val="26"/>
          </w:rPr>
          <w:t>Trimitere eveniment message de la server</w:t>
        </w:r>
        <w:r>
          <w:rPr>
            <w:rFonts w:ascii="Calibri" w:hAnsi="Calibri"/>
            <w:color w:val="000000"/>
            <w:sz w:val="26"/>
            <w:szCs w:val="26"/>
          </w:rPr>
          <w:fldChar w:fldCharType="end"/>
        </w:r>
      </w:ins>
    </w:p>
    <w:p w:rsidR="00CE1D16" w:rsidRDefault="00CE1D16" w:rsidP="00CE1D16">
      <w:pPr>
        <w:numPr>
          <w:ilvl w:val="0"/>
          <w:numId w:val="61"/>
        </w:numPr>
        <w:shd w:val="clear" w:color="auto" w:fill="FEFEFF"/>
        <w:spacing w:before="100" w:beforeAutospacing="1" w:after="100" w:afterAutospacing="1" w:line="319" w:lineRule="atLeast"/>
        <w:ind w:left="525"/>
        <w:rPr>
          <w:ins w:id="7556" w:author="Unknown"/>
          <w:rFonts w:ascii="Calibri" w:hAnsi="Calibri"/>
          <w:color w:val="000000"/>
          <w:sz w:val="26"/>
          <w:szCs w:val="26"/>
        </w:rPr>
      </w:pPr>
      <w:ins w:id="7557"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"https://marplo.net/javascript/eventsource-evenimente-server" \l "hshex" \o "Exemplu cu eveniment de la server in JS" </w:instrText>
        </w:r>
        <w:r>
          <w:rPr>
            <w:rFonts w:ascii="Calibri" w:hAnsi="Calibri"/>
            <w:color w:val="000000"/>
            <w:sz w:val="26"/>
            <w:szCs w:val="26"/>
          </w:rPr>
          <w:fldChar w:fldCharType="separate"/>
        </w:r>
        <w:r>
          <w:rPr>
            <w:rStyle w:val="Hyperlink"/>
            <w:rFonts w:ascii="Calibri" w:hAnsi="Calibri"/>
            <w:sz w:val="26"/>
            <w:szCs w:val="26"/>
          </w:rPr>
          <w:t>Exemplu cu eveniment de la server in JS</w:t>
        </w:r>
        <w:r>
          <w:rPr>
            <w:rFonts w:ascii="Calibri" w:hAnsi="Calibri"/>
            <w:color w:val="000000"/>
            <w:sz w:val="26"/>
            <w:szCs w:val="26"/>
          </w:rPr>
          <w:fldChar w:fldCharType="end"/>
        </w:r>
      </w:ins>
    </w:p>
    <w:p w:rsidR="00CE1D16" w:rsidRDefault="00CE1D16" w:rsidP="00CE1D16">
      <w:pPr>
        <w:numPr>
          <w:ilvl w:val="0"/>
          <w:numId w:val="61"/>
        </w:numPr>
        <w:shd w:val="clear" w:color="auto" w:fill="FEFEFF"/>
        <w:spacing w:before="100" w:beforeAutospacing="1" w:after="100" w:afterAutospacing="1" w:line="319" w:lineRule="atLeast"/>
        <w:ind w:left="525"/>
        <w:rPr>
          <w:ins w:id="7558" w:author="Unknown"/>
          <w:rFonts w:ascii="Calibri" w:hAnsi="Calibri"/>
          <w:color w:val="000000"/>
          <w:sz w:val="26"/>
          <w:szCs w:val="26"/>
        </w:rPr>
      </w:pPr>
      <w:ins w:id="7559" w:author="Unknown">
        <w:r>
          <w:rPr>
            <w:rFonts w:ascii="Calibri" w:hAnsi="Calibri"/>
            <w:color w:val="000000"/>
            <w:sz w:val="26"/>
            <w:szCs w:val="26"/>
          </w:rPr>
          <w:fldChar w:fldCharType="begin"/>
        </w:r>
        <w:r>
          <w:rPr>
            <w:rFonts w:ascii="Calibri" w:hAnsi="Calibri"/>
            <w:color w:val="000000"/>
            <w:sz w:val="26"/>
            <w:szCs w:val="26"/>
          </w:rPr>
          <w:instrText xml:space="preserve"> HYPERLINK "https://marplo.net/javascript/eventsource-evenimente-server" \l "hshz" \o "Utilizare nume personalizat pentru evenimentul trimis de server" </w:instrText>
        </w:r>
        <w:r>
          <w:rPr>
            <w:rFonts w:ascii="Calibri" w:hAnsi="Calibri"/>
            <w:color w:val="000000"/>
            <w:sz w:val="26"/>
            <w:szCs w:val="26"/>
          </w:rPr>
          <w:fldChar w:fldCharType="separate"/>
        </w:r>
        <w:r>
          <w:rPr>
            <w:rStyle w:val="Hyperlink"/>
            <w:rFonts w:ascii="Calibri" w:hAnsi="Calibri"/>
            <w:sz w:val="26"/>
            <w:szCs w:val="26"/>
          </w:rPr>
          <w:t>Utilizare nume personalizat pentru evenimentul trimis de server</w:t>
        </w:r>
        <w:r>
          <w:rPr>
            <w:rFonts w:ascii="Calibri" w:hAnsi="Calibri"/>
            <w:color w:val="000000"/>
            <w:sz w:val="26"/>
            <w:szCs w:val="26"/>
          </w:rPr>
          <w:fldChar w:fldCharType="end"/>
        </w:r>
      </w:ins>
    </w:p>
    <w:p w:rsidR="00CE1D16" w:rsidRDefault="00CE1D16" w:rsidP="00CE1D16">
      <w:pPr>
        <w:shd w:val="clear" w:color="auto" w:fill="FEFEFF"/>
        <w:spacing w:after="0" w:line="240" w:lineRule="auto"/>
        <w:rPr>
          <w:ins w:id="7560" w:author="Unknown"/>
          <w:rFonts w:ascii="Calibri" w:hAnsi="Calibri"/>
          <w:color w:val="000000"/>
          <w:sz w:val="26"/>
          <w:szCs w:val="26"/>
        </w:rPr>
      </w:pPr>
    </w:p>
    <w:p w:rsidR="00CE1D16" w:rsidRDefault="00CE1D16" w:rsidP="00CE1D16">
      <w:pPr>
        <w:pStyle w:val="ptxt"/>
        <w:shd w:val="clear" w:color="auto" w:fill="FEFEFF"/>
        <w:spacing w:before="105" w:beforeAutospacing="0" w:after="120" w:afterAutospacing="0"/>
        <w:ind w:left="120" w:firstLine="300"/>
        <w:rPr>
          <w:ins w:id="7561" w:author="Unknown"/>
          <w:rFonts w:ascii="Calibri" w:hAnsi="Calibri"/>
          <w:color w:val="000000"/>
          <w:sz w:val="26"/>
          <w:szCs w:val="26"/>
        </w:rPr>
      </w:pPr>
      <w:ins w:id="7562" w:author="Unknown">
        <w:r>
          <w:rPr>
            <w:rFonts w:ascii="Calibri" w:hAnsi="Calibri"/>
            <w:color w:val="000000"/>
            <w:sz w:val="26"/>
            <w:szCs w:val="26"/>
          </w:rPr>
          <w:t>Cu SSE (</w:t>
        </w:r>
        <w:r>
          <w:rPr>
            <w:rStyle w:val="Emphasis"/>
            <w:rFonts w:ascii="Calibri" w:hAnsi="Calibri"/>
            <w:color w:val="000000"/>
            <w:sz w:val="26"/>
            <w:szCs w:val="26"/>
          </w:rPr>
          <w:t>Server-Sent Events</w:t>
        </w:r>
        <w:r>
          <w:rPr>
            <w:rFonts w:ascii="Calibri" w:hAnsi="Calibri"/>
            <w:color w:val="000000"/>
            <w:sz w:val="26"/>
            <w:szCs w:val="26"/>
          </w:rPr>
          <w:t> - Evenimente trimise de server) pagina web poate sa primeasca automat date de la server fara solicitari de trimitere.</w:t>
        </w:r>
      </w:ins>
    </w:p>
    <w:p w:rsidR="00CE1D16" w:rsidRDefault="00CE1D16" w:rsidP="00CE1D16">
      <w:pPr>
        <w:shd w:val="clear" w:color="auto" w:fill="FEFEFF"/>
        <w:rPr>
          <w:ins w:id="7563" w:author="Unknown"/>
          <w:rFonts w:ascii="Calibri" w:hAnsi="Calibri"/>
          <w:color w:val="000000"/>
          <w:sz w:val="26"/>
          <w:szCs w:val="26"/>
        </w:rPr>
      </w:pPr>
    </w:p>
    <w:p w:rsidR="00CE1D16" w:rsidRDefault="00CE1D16" w:rsidP="00CE1D16">
      <w:pPr>
        <w:pStyle w:val="Heading3"/>
        <w:shd w:val="clear" w:color="auto" w:fill="FEFEFF"/>
        <w:spacing w:before="180" w:after="135"/>
        <w:ind w:left="300"/>
        <w:rPr>
          <w:ins w:id="7564" w:author="Unknown"/>
          <w:rFonts w:ascii="Calibri" w:hAnsi="Calibri"/>
          <w:color w:val="000000"/>
          <w:spacing w:val="15"/>
          <w:sz w:val="27"/>
          <w:szCs w:val="27"/>
          <w:u w:val="single"/>
        </w:rPr>
      </w:pPr>
      <w:ins w:id="7565" w:author="Unknown">
        <w:r>
          <w:rPr>
            <w:rFonts w:ascii="Calibri" w:hAnsi="Calibri"/>
            <w:color w:val="000000"/>
            <w:spacing w:val="15"/>
            <w:u w:val="single"/>
          </w:rPr>
          <w:t>Primirea de evenimente de la server</w:t>
        </w:r>
      </w:ins>
    </w:p>
    <w:p w:rsidR="00CE1D16" w:rsidRDefault="00CE1D16" w:rsidP="00CE1D16">
      <w:pPr>
        <w:pStyle w:val="ptxt"/>
        <w:shd w:val="clear" w:color="auto" w:fill="FEFEFF"/>
        <w:spacing w:before="105" w:beforeAutospacing="0" w:after="120" w:afterAutospacing="0"/>
        <w:ind w:left="120" w:firstLine="300"/>
        <w:rPr>
          <w:ins w:id="7566" w:author="Unknown"/>
          <w:rFonts w:ascii="Calibri" w:hAnsi="Calibri"/>
          <w:color w:val="000000"/>
          <w:sz w:val="26"/>
          <w:szCs w:val="26"/>
        </w:rPr>
      </w:pPr>
      <w:ins w:id="7567" w:author="Unknown">
        <w:r>
          <w:rPr>
            <w:rFonts w:ascii="Calibri" w:hAnsi="Calibri"/>
            <w:color w:val="000000"/>
            <w:sz w:val="26"/>
            <w:szCs w:val="26"/>
          </w:rPr>
          <w:t>Evenimentele SSE sunt unidirectionale; mesajele sunt transmise intr-un singur sens, de la server la pagina web.</w:t>
        </w:r>
        <w:r>
          <w:rPr>
            <w:rFonts w:ascii="Calibri" w:hAnsi="Calibri"/>
            <w:color w:val="000000"/>
            <w:sz w:val="26"/>
            <w:szCs w:val="26"/>
          </w:rPr>
          <w:br/>
          <w:t>Pentru a primi automat in JavaScript notificari de la server, definiti un obiect </w:t>
        </w:r>
        <w:r>
          <w:rPr>
            <w:rStyle w:val="HTMLCode"/>
            <w:b/>
            <w:bCs/>
            <w:color w:val="0000EE"/>
          </w:rPr>
          <w:t>EventSource</w:t>
        </w:r>
        <w:r>
          <w:rPr>
            <w:rFonts w:ascii="Calibri" w:hAnsi="Calibri"/>
            <w:color w:val="000000"/>
            <w:sz w:val="26"/>
            <w:szCs w:val="26"/>
          </w:rPr>
          <w:t>, cu adresa URL a fisierului de pe server.</w:t>
        </w:r>
      </w:ins>
    </w:p>
    <w:p w:rsidR="00CE1D16" w:rsidRDefault="00CE1D16" w:rsidP="00CE1D16">
      <w:pPr>
        <w:shd w:val="clear" w:color="auto" w:fill="FEFEFF"/>
        <w:rPr>
          <w:ins w:id="7568" w:author="Unknown"/>
          <w:rFonts w:ascii="Calibri" w:hAnsi="Calibri"/>
          <w:color w:val="000000"/>
          <w:sz w:val="26"/>
          <w:szCs w:val="26"/>
        </w:rPr>
      </w:pPr>
      <w:ins w:id="7569" w:author="Unknown">
        <w:r>
          <w:rPr>
            <w:rFonts w:ascii="Calibri" w:hAnsi="Calibri"/>
            <w:color w:val="000000"/>
            <w:sz w:val="26"/>
            <w:szCs w:val="26"/>
          </w:rPr>
          <w:t>Sintaxa:</w:t>
        </w:r>
      </w:ins>
    </w:p>
    <w:p w:rsidR="00CE1D16" w:rsidRDefault="00CE1D16" w:rsidP="00CE1D16">
      <w:pPr>
        <w:shd w:val="clear" w:color="auto" w:fill="F0FEF1"/>
        <w:rPr>
          <w:ins w:id="7570" w:author="Unknown"/>
          <w:rFonts w:ascii="Calibri" w:hAnsi="Calibri"/>
          <w:b/>
          <w:bCs/>
          <w:color w:val="000000"/>
          <w:sz w:val="24"/>
          <w:szCs w:val="24"/>
        </w:rPr>
      </w:pPr>
      <w:ins w:id="7571" w:author="Unknown">
        <w:r>
          <w:rPr>
            <w:rFonts w:ascii="Calibri" w:hAnsi="Calibri"/>
            <w:b/>
            <w:bCs/>
            <w:color w:val="000000"/>
          </w:rPr>
          <w:t>var evsource = new EventSource('sse_file.php');</w:t>
        </w:r>
      </w:ins>
    </w:p>
    <w:p w:rsidR="00CE1D16" w:rsidRDefault="00CE1D16" w:rsidP="00CE1D16">
      <w:pPr>
        <w:shd w:val="clear" w:color="auto" w:fill="FEFEFF"/>
        <w:rPr>
          <w:ins w:id="7572" w:author="Unknown"/>
          <w:rFonts w:ascii="Calibri" w:hAnsi="Calibri"/>
          <w:color w:val="000000"/>
          <w:sz w:val="26"/>
          <w:szCs w:val="26"/>
        </w:rPr>
      </w:pPr>
      <w:ins w:id="7573" w:author="Unknown">
        <w:r>
          <w:rPr>
            <w:rFonts w:ascii="Calibri" w:hAnsi="Calibri"/>
            <w:color w:val="000000"/>
            <w:sz w:val="26"/>
            <w:szCs w:val="26"/>
          </w:rPr>
          <w:br/>
          <w:t>Daca fisierul e pe alt domeniu, definiti </w:t>
        </w:r>
        <w:r>
          <w:rPr>
            <w:rStyle w:val="HTMLCode"/>
            <w:rFonts w:eastAsiaTheme="minorHAnsi"/>
            <w:b/>
            <w:bCs/>
            <w:color w:val="0000EE"/>
          </w:rPr>
          <w:t>EventSource</w:t>
        </w:r>
        <w:r>
          <w:rPr>
            <w:rFonts w:ascii="Calibri" w:hAnsi="Calibri"/>
            <w:color w:val="000000"/>
            <w:sz w:val="26"/>
            <w:szCs w:val="26"/>
          </w:rPr>
          <w:t xml:space="preserve"> cu adresa acelui fisier, si un al doilea </w:t>
        </w:r>
        <w:r>
          <w:rPr>
            <w:rFonts w:ascii="Calibri" w:hAnsi="Calibri"/>
            <w:color w:val="000000"/>
            <w:sz w:val="26"/>
            <w:szCs w:val="26"/>
          </w:rPr>
          <w:lastRenderedPageBreak/>
          <w:t>argument cu un obiect cu proprietatea </w:t>
        </w:r>
        <w:r>
          <w:rPr>
            <w:rStyle w:val="HTMLCode"/>
            <w:rFonts w:eastAsiaTheme="minorHAnsi"/>
            <w:b/>
            <w:bCs/>
            <w:color w:val="0000EE"/>
          </w:rPr>
          <w:t>withCredentials</w:t>
        </w:r>
        <w:r>
          <w:rPr>
            <w:rFonts w:ascii="Calibri" w:hAnsi="Calibri"/>
            <w:color w:val="000000"/>
            <w:sz w:val="26"/>
            <w:szCs w:val="26"/>
          </w:rPr>
          <w:t> setata </w:t>
        </w:r>
        <w:r>
          <w:rPr>
            <w:rStyle w:val="HTMLCode"/>
            <w:rFonts w:eastAsiaTheme="minorHAnsi"/>
            <w:b/>
            <w:bCs/>
            <w:color w:val="0000EE"/>
          </w:rPr>
          <w:t>true</w:t>
        </w:r>
        <w:r>
          <w:rPr>
            <w:rFonts w:ascii="Calibri" w:hAnsi="Calibri"/>
            <w:color w:val="000000"/>
            <w:sz w:val="26"/>
            <w:szCs w:val="26"/>
          </w:rPr>
          <w:t> (default e </w:t>
        </w:r>
        <w:r>
          <w:rPr>
            <w:rStyle w:val="HTMLCode"/>
            <w:rFonts w:eastAsiaTheme="minorHAnsi"/>
            <w:b/>
            <w:bCs/>
            <w:color w:val="000000"/>
          </w:rPr>
          <w:t>false</w:t>
        </w:r>
        <w:r>
          <w:rPr>
            <w:rFonts w:ascii="Calibri" w:hAnsi="Calibri"/>
            <w:color w:val="000000"/>
            <w:sz w:val="26"/>
            <w:szCs w:val="26"/>
          </w:rPr>
          <w:t>).</w:t>
        </w:r>
        <w:r>
          <w:rPr>
            <w:rFonts w:ascii="Calibri" w:hAnsi="Calibri"/>
            <w:color w:val="000000"/>
            <w:sz w:val="26"/>
            <w:szCs w:val="26"/>
          </w:rPr>
          <w:br/>
          <w:t>Sintaxa:</w:t>
        </w:r>
      </w:ins>
    </w:p>
    <w:p w:rsidR="00CE1D16" w:rsidRDefault="00CE1D16" w:rsidP="00CE1D16">
      <w:pPr>
        <w:shd w:val="clear" w:color="auto" w:fill="F0FEF1"/>
        <w:rPr>
          <w:ins w:id="7574" w:author="Unknown"/>
          <w:rFonts w:ascii="Calibri" w:hAnsi="Calibri"/>
          <w:b/>
          <w:bCs/>
          <w:color w:val="000000"/>
          <w:sz w:val="24"/>
          <w:szCs w:val="24"/>
        </w:rPr>
      </w:pPr>
      <w:ins w:id="7575" w:author="Unknown">
        <w:r>
          <w:rPr>
            <w:rFonts w:ascii="Calibri" w:hAnsi="Calibri"/>
            <w:b/>
            <w:bCs/>
            <w:color w:val="000000"/>
          </w:rPr>
          <w:t>var evsource = new EventSource('//api.example.com/sse_file.php', {withCredentials: true});</w:t>
        </w:r>
      </w:ins>
    </w:p>
    <w:p w:rsidR="00CE1D16" w:rsidRDefault="00CE1D16" w:rsidP="00CE1D16">
      <w:pPr>
        <w:shd w:val="clear" w:color="auto" w:fill="FEFEFF"/>
        <w:rPr>
          <w:ins w:id="7576" w:author="Unknown"/>
          <w:rFonts w:ascii="Calibri" w:hAnsi="Calibri"/>
          <w:color w:val="000000"/>
          <w:sz w:val="26"/>
          <w:szCs w:val="26"/>
        </w:rPr>
      </w:pPr>
      <w:ins w:id="7577" w:author="Unknown">
        <w:r>
          <w:rPr>
            <w:rFonts w:ascii="Calibri" w:hAnsi="Calibri"/>
            <w:color w:val="000000"/>
            <w:sz w:val="26"/>
            <w:szCs w:val="26"/>
          </w:rPr>
          <w:br/>
          <w:t>Dupa ce ati creat obiectul cu </w:t>
        </w:r>
        <w:r>
          <w:rPr>
            <w:rStyle w:val="HTMLCode"/>
            <w:rFonts w:eastAsiaTheme="minorHAnsi"/>
            <w:b/>
            <w:bCs/>
            <w:color w:val="0000EE"/>
          </w:rPr>
          <w:t>EventSource</w:t>
        </w:r>
        <w:r>
          <w:rPr>
            <w:rFonts w:ascii="Calibri" w:hAnsi="Calibri"/>
            <w:color w:val="000000"/>
            <w:sz w:val="26"/>
            <w:szCs w:val="26"/>
          </w:rPr>
          <w:t>, se poate receptiona mesajul de la server prin evenimentul </w:t>
        </w:r>
        <w:r>
          <w:rPr>
            <w:rStyle w:val="HTMLCode"/>
            <w:rFonts w:eastAsiaTheme="minorHAnsi"/>
            <w:b/>
            <w:bCs/>
            <w:color w:val="0000EE"/>
          </w:rPr>
          <w:t>message</w:t>
        </w:r>
        <w:r>
          <w:rPr>
            <w:rFonts w:ascii="Calibri" w:hAnsi="Calibri"/>
            <w:color w:val="000000"/>
            <w:sz w:val="26"/>
            <w:szCs w:val="26"/>
          </w:rPr>
          <w:t>:</w:t>
        </w:r>
      </w:ins>
    </w:p>
    <w:p w:rsidR="00CE1D16" w:rsidRDefault="00CE1D16" w:rsidP="00CE1D16">
      <w:pPr>
        <w:pStyle w:val="HTMLPreformatted"/>
        <w:shd w:val="clear" w:color="auto" w:fill="F0FEF1"/>
        <w:rPr>
          <w:ins w:id="7578" w:author="Unknown"/>
          <w:b/>
          <w:bCs/>
          <w:color w:val="000000"/>
          <w:sz w:val="24"/>
          <w:szCs w:val="24"/>
        </w:rPr>
      </w:pPr>
      <w:ins w:id="7579" w:author="Unknown">
        <w:r>
          <w:rPr>
            <w:b/>
            <w:bCs/>
            <w:color w:val="000000"/>
            <w:sz w:val="24"/>
            <w:szCs w:val="24"/>
          </w:rPr>
          <w:t>var evsource = new EventSource('sse_file.php');</w:t>
        </w:r>
      </w:ins>
    </w:p>
    <w:p w:rsidR="00CE1D16" w:rsidRDefault="00CE1D16" w:rsidP="00CE1D16">
      <w:pPr>
        <w:pStyle w:val="HTMLPreformatted"/>
        <w:shd w:val="clear" w:color="auto" w:fill="F0FEF1"/>
        <w:rPr>
          <w:ins w:id="7580" w:author="Unknown"/>
          <w:b/>
          <w:bCs/>
          <w:color w:val="000000"/>
          <w:sz w:val="24"/>
          <w:szCs w:val="24"/>
        </w:rPr>
      </w:pPr>
      <w:ins w:id="7581" w:author="Unknown">
        <w:r>
          <w:rPr>
            <w:b/>
            <w:bCs/>
            <w:color w:val="000000"/>
            <w:sz w:val="24"/>
            <w:szCs w:val="24"/>
          </w:rPr>
          <w:t>evsource.addEventListener('message', (ev)=&gt;{</w:t>
        </w:r>
      </w:ins>
    </w:p>
    <w:p w:rsidR="00CE1D16" w:rsidRDefault="00CE1D16" w:rsidP="00CE1D16">
      <w:pPr>
        <w:pStyle w:val="HTMLPreformatted"/>
        <w:shd w:val="clear" w:color="auto" w:fill="F0FEF1"/>
        <w:rPr>
          <w:ins w:id="7582" w:author="Unknown"/>
          <w:b/>
          <w:bCs/>
          <w:color w:val="000000"/>
          <w:sz w:val="24"/>
          <w:szCs w:val="24"/>
        </w:rPr>
      </w:pPr>
      <w:ins w:id="7583" w:author="Unknown">
        <w:r>
          <w:rPr>
            <w:b/>
            <w:bCs/>
            <w:color w:val="000000"/>
            <w:sz w:val="24"/>
            <w:szCs w:val="24"/>
          </w:rPr>
          <w:t xml:space="preserve"> //preia notificarea de la server din eveniment (ev)</w:t>
        </w:r>
      </w:ins>
    </w:p>
    <w:p w:rsidR="00CE1D16" w:rsidRDefault="00CE1D16" w:rsidP="00CE1D16">
      <w:pPr>
        <w:pStyle w:val="HTMLPreformatted"/>
        <w:shd w:val="clear" w:color="auto" w:fill="F0FEF1"/>
        <w:rPr>
          <w:ins w:id="7584" w:author="Unknown"/>
          <w:b/>
          <w:bCs/>
          <w:color w:val="000000"/>
          <w:sz w:val="24"/>
          <w:szCs w:val="24"/>
        </w:rPr>
      </w:pPr>
      <w:ins w:id="7585" w:author="Unknown">
        <w:r>
          <w:rPr>
            <w:b/>
            <w:bCs/>
            <w:color w:val="000000"/>
            <w:sz w:val="24"/>
            <w:szCs w:val="24"/>
          </w:rPr>
          <w:t xml:space="preserve"> let data = ev.data;</w:t>
        </w:r>
      </w:ins>
    </w:p>
    <w:p w:rsidR="00CE1D16" w:rsidRDefault="00CE1D16" w:rsidP="00CE1D16">
      <w:pPr>
        <w:pStyle w:val="HTMLPreformatted"/>
        <w:shd w:val="clear" w:color="auto" w:fill="F0FEF1"/>
        <w:rPr>
          <w:ins w:id="7586" w:author="Unknown"/>
          <w:b/>
          <w:bCs/>
          <w:color w:val="000000"/>
          <w:sz w:val="24"/>
          <w:szCs w:val="24"/>
        </w:rPr>
      </w:pPr>
      <w:ins w:id="7587" w:author="Unknown">
        <w:r>
          <w:rPr>
            <w:b/>
            <w:bCs/>
            <w:color w:val="000000"/>
            <w:sz w:val="24"/>
            <w:szCs w:val="24"/>
          </w:rPr>
          <w:t>});</w:t>
        </w:r>
      </w:ins>
    </w:p>
    <w:p w:rsidR="00CE1D16" w:rsidRDefault="00CE1D16" w:rsidP="00CE1D16">
      <w:pPr>
        <w:shd w:val="clear" w:color="auto" w:fill="FEFEFF"/>
        <w:rPr>
          <w:ins w:id="7588" w:author="Unknown"/>
          <w:rFonts w:ascii="Calibri" w:hAnsi="Calibri"/>
          <w:color w:val="000000"/>
          <w:sz w:val="26"/>
          <w:szCs w:val="26"/>
        </w:rPr>
      </w:pPr>
      <w:ins w:id="7589" w:author="Unknown">
        <w:r>
          <w:rPr>
            <w:rFonts w:ascii="Calibri" w:hAnsi="Calibri"/>
            <w:color w:val="000000"/>
            <w:sz w:val="26"/>
            <w:szCs w:val="26"/>
          </w:rPr>
          <w:br/>
          <w:t>Fiecare eveniment </w:t>
        </w:r>
        <w:r>
          <w:rPr>
            <w:rStyle w:val="HTMLCode"/>
            <w:rFonts w:eastAsiaTheme="minorHAnsi"/>
            <w:b/>
            <w:bCs/>
            <w:color w:val="0000EE"/>
          </w:rPr>
          <w:t>message</w:t>
        </w:r>
        <w:r>
          <w:rPr>
            <w:rFonts w:ascii="Calibri" w:hAnsi="Calibri"/>
            <w:color w:val="000000"/>
            <w:sz w:val="26"/>
            <w:szCs w:val="26"/>
          </w:rPr>
          <w:t> are aceste proprietati:</w:t>
        </w:r>
      </w:ins>
    </w:p>
    <w:p w:rsidR="00CE1D16" w:rsidRDefault="00CE1D16" w:rsidP="00CE1D16">
      <w:pPr>
        <w:numPr>
          <w:ilvl w:val="0"/>
          <w:numId w:val="62"/>
        </w:numPr>
        <w:shd w:val="clear" w:color="auto" w:fill="FEFEFF"/>
        <w:spacing w:before="100" w:beforeAutospacing="1" w:after="100" w:afterAutospacing="1" w:line="319" w:lineRule="atLeast"/>
        <w:ind w:left="525"/>
        <w:rPr>
          <w:ins w:id="7590" w:author="Unknown"/>
          <w:rFonts w:ascii="Calibri" w:hAnsi="Calibri"/>
          <w:color w:val="000000"/>
          <w:sz w:val="26"/>
          <w:szCs w:val="26"/>
        </w:rPr>
      </w:pPr>
      <w:ins w:id="7591" w:author="Unknown">
        <w:r>
          <w:rPr>
            <w:rStyle w:val="HTMLCode"/>
            <w:rFonts w:eastAsiaTheme="minorHAnsi"/>
            <w:b/>
            <w:bCs/>
            <w:color w:val="0000EE"/>
          </w:rPr>
          <w:t>data</w:t>
        </w:r>
        <w:r>
          <w:rPr>
            <w:rFonts w:ascii="Calibri" w:hAnsi="Calibri"/>
            <w:color w:val="000000"/>
            <w:sz w:val="26"/>
            <w:szCs w:val="26"/>
          </w:rPr>
          <w:t> - textul cu notificarea de la server. Poate fi orice sir, de exemplu un sir cu obiect JSON.</w:t>
        </w:r>
      </w:ins>
    </w:p>
    <w:p w:rsidR="00CE1D16" w:rsidRDefault="00CE1D16" w:rsidP="00CE1D16">
      <w:pPr>
        <w:numPr>
          <w:ilvl w:val="0"/>
          <w:numId w:val="62"/>
        </w:numPr>
        <w:shd w:val="clear" w:color="auto" w:fill="FEFEFF"/>
        <w:spacing w:before="100" w:beforeAutospacing="1" w:after="100" w:afterAutospacing="1" w:line="319" w:lineRule="atLeast"/>
        <w:ind w:left="525"/>
        <w:rPr>
          <w:ins w:id="7592" w:author="Unknown"/>
          <w:rFonts w:ascii="Calibri" w:hAnsi="Calibri"/>
          <w:color w:val="000000"/>
          <w:sz w:val="26"/>
          <w:szCs w:val="26"/>
        </w:rPr>
      </w:pPr>
      <w:ins w:id="7593" w:author="Unknown">
        <w:r>
          <w:rPr>
            <w:rStyle w:val="HTMLCode"/>
            <w:rFonts w:eastAsiaTheme="minorHAnsi"/>
            <w:b/>
            <w:bCs/>
            <w:color w:val="0000EE"/>
          </w:rPr>
          <w:t>lastEventId</w:t>
        </w:r>
        <w:r>
          <w:rPr>
            <w:rFonts w:ascii="Calibri" w:hAnsi="Calibri"/>
            <w:color w:val="000000"/>
            <w:sz w:val="26"/>
            <w:szCs w:val="26"/>
          </w:rPr>
          <w:t> - id-ul ultimului mesaj (daca e transmis de la server).</w:t>
        </w:r>
      </w:ins>
    </w:p>
    <w:p w:rsidR="00CE1D16" w:rsidRDefault="00CE1D16" w:rsidP="00CE1D16">
      <w:pPr>
        <w:shd w:val="clear" w:color="auto" w:fill="FEFEFF"/>
        <w:spacing w:after="0" w:line="240" w:lineRule="auto"/>
        <w:rPr>
          <w:ins w:id="7594" w:author="Unknown"/>
          <w:rFonts w:ascii="Calibri" w:hAnsi="Calibri"/>
          <w:color w:val="000000"/>
          <w:sz w:val="26"/>
          <w:szCs w:val="26"/>
        </w:rPr>
      </w:pPr>
      <w:ins w:id="7595"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596" w:author="Unknown"/>
          <w:rFonts w:ascii="Calibri" w:hAnsi="Calibri"/>
          <w:color w:val="000000"/>
          <w:spacing w:val="15"/>
          <w:sz w:val="27"/>
          <w:szCs w:val="27"/>
          <w:u w:val="single"/>
        </w:rPr>
      </w:pPr>
      <w:ins w:id="7597" w:author="Unknown">
        <w:r>
          <w:rPr>
            <w:rFonts w:ascii="Calibri" w:hAnsi="Calibri"/>
            <w:color w:val="000000"/>
            <w:spacing w:val="15"/>
            <w:u w:val="single"/>
          </w:rPr>
          <w:t>Trimitere eveniment message de la server</w:t>
        </w:r>
      </w:ins>
    </w:p>
    <w:p w:rsidR="00CE1D16" w:rsidRDefault="00CE1D16" w:rsidP="00CE1D16">
      <w:pPr>
        <w:shd w:val="clear" w:color="auto" w:fill="FEFEFF"/>
        <w:rPr>
          <w:ins w:id="7598" w:author="Unknown"/>
          <w:rFonts w:ascii="Calibri" w:hAnsi="Calibri"/>
          <w:color w:val="000000"/>
          <w:sz w:val="26"/>
          <w:szCs w:val="26"/>
        </w:rPr>
      </w:pPr>
      <w:ins w:id="7599" w:author="Unknown">
        <w:r>
          <w:rPr>
            <w:rFonts w:ascii="Calibri" w:hAnsi="Calibri"/>
            <w:color w:val="000000"/>
            <w:sz w:val="26"/>
            <w:szCs w:val="26"/>
          </w:rPr>
          <w:t>Scriptul de la server care trimite evenimente stream trebuie sa transmita header-ul </w:t>
        </w:r>
        <w:r>
          <w:rPr>
            <w:rStyle w:val="HTMLCode"/>
            <w:rFonts w:eastAsiaTheme="minorHAnsi"/>
            <w:b/>
            <w:bCs/>
            <w:color w:val="0000EE"/>
          </w:rPr>
          <w:t>Content-Type: text/event-stream</w:t>
        </w:r>
        <w:r>
          <w:rPr>
            <w:rFonts w:ascii="Calibri" w:hAnsi="Calibri"/>
            <w:color w:val="000000"/>
            <w:sz w:val="26"/>
            <w:szCs w:val="26"/>
          </w:rPr>
          <w:t>.</w:t>
        </w:r>
        <w:r>
          <w:rPr>
            <w:rFonts w:ascii="Calibri" w:hAnsi="Calibri"/>
            <w:color w:val="000000"/>
            <w:sz w:val="26"/>
            <w:szCs w:val="26"/>
          </w:rPr>
          <w:br/>
          <w:t>Fiecare eveniment '</w:t>
        </w:r>
        <w:r>
          <w:rPr>
            <w:rStyle w:val="sb"/>
            <w:rFonts w:ascii="Calibri" w:hAnsi="Calibri"/>
            <w:b/>
            <w:bCs/>
            <w:color w:val="000000"/>
            <w:sz w:val="26"/>
            <w:szCs w:val="26"/>
          </w:rPr>
          <w:t>message</w:t>
        </w:r>
        <w:r>
          <w:rPr>
            <w:rFonts w:ascii="Calibri" w:hAnsi="Calibri"/>
            <w:color w:val="000000"/>
            <w:sz w:val="26"/>
            <w:szCs w:val="26"/>
          </w:rPr>
          <w:t>' e transmis ca text cu unul sau mai multe linii, terminat cu doua linii goale.</w:t>
        </w:r>
        <w:r>
          <w:rPr>
            <w:rFonts w:ascii="Calibri" w:hAnsi="Calibri"/>
            <w:color w:val="000000"/>
            <w:sz w:val="26"/>
            <w:szCs w:val="26"/>
          </w:rPr>
          <w:br/>
          <w:t>Sintaxa (in PHP):</w:t>
        </w:r>
      </w:ins>
    </w:p>
    <w:p w:rsidR="00CE1D16" w:rsidRDefault="00CE1D16" w:rsidP="00CE1D16">
      <w:pPr>
        <w:pStyle w:val="HTMLPreformatted"/>
        <w:shd w:val="clear" w:color="auto" w:fill="F0FEF1"/>
        <w:rPr>
          <w:ins w:id="7600" w:author="Unknown"/>
          <w:b/>
          <w:bCs/>
          <w:color w:val="000000"/>
          <w:sz w:val="24"/>
          <w:szCs w:val="24"/>
        </w:rPr>
      </w:pPr>
      <w:ins w:id="7601" w:author="Unknown">
        <w:r>
          <w:rPr>
            <w:b/>
            <w:bCs/>
            <w:color w:val="000000"/>
            <w:sz w:val="24"/>
            <w:szCs w:val="24"/>
          </w:rPr>
          <w:t>header('Content-Type: text/event-stream');</w:t>
        </w:r>
      </w:ins>
    </w:p>
    <w:p w:rsidR="00CE1D16" w:rsidRDefault="00CE1D16" w:rsidP="00CE1D16">
      <w:pPr>
        <w:pStyle w:val="HTMLPreformatted"/>
        <w:shd w:val="clear" w:color="auto" w:fill="F0FEF1"/>
        <w:rPr>
          <w:ins w:id="7602" w:author="Unknown"/>
          <w:b/>
          <w:bCs/>
          <w:color w:val="000000"/>
          <w:sz w:val="24"/>
          <w:szCs w:val="24"/>
        </w:rPr>
      </w:pPr>
      <w:ins w:id="7603" w:author="Unknown">
        <w:r>
          <w:rPr>
            <w:b/>
            <w:bCs/>
            <w:color w:val="000000"/>
            <w:sz w:val="24"/>
            <w:szCs w:val="24"/>
          </w:rPr>
          <w:t>echo "data:$data\n";</w:t>
        </w:r>
      </w:ins>
    </w:p>
    <w:p w:rsidR="00CE1D16" w:rsidRDefault="00CE1D16" w:rsidP="00CE1D16">
      <w:pPr>
        <w:pStyle w:val="HTMLPreformatted"/>
        <w:shd w:val="clear" w:color="auto" w:fill="F0FEF1"/>
        <w:rPr>
          <w:ins w:id="7604" w:author="Unknown"/>
          <w:b/>
          <w:bCs/>
          <w:color w:val="000000"/>
          <w:sz w:val="24"/>
          <w:szCs w:val="24"/>
        </w:rPr>
      </w:pPr>
      <w:ins w:id="7605" w:author="Unknown">
        <w:r>
          <w:rPr>
            <w:b/>
            <w:bCs/>
            <w:color w:val="000000"/>
            <w:sz w:val="24"/>
            <w:szCs w:val="24"/>
          </w:rPr>
          <w:t>echo "retry:$retry\n";</w:t>
        </w:r>
      </w:ins>
    </w:p>
    <w:p w:rsidR="00CE1D16" w:rsidRDefault="00CE1D16" w:rsidP="00CE1D16">
      <w:pPr>
        <w:pStyle w:val="HTMLPreformatted"/>
        <w:shd w:val="clear" w:color="auto" w:fill="F0FEF1"/>
        <w:rPr>
          <w:ins w:id="7606" w:author="Unknown"/>
          <w:b/>
          <w:bCs/>
          <w:color w:val="000000"/>
          <w:sz w:val="24"/>
          <w:szCs w:val="24"/>
        </w:rPr>
      </w:pPr>
      <w:ins w:id="7607" w:author="Unknown">
        <w:r>
          <w:rPr>
            <w:b/>
            <w:bCs/>
            <w:color w:val="000000"/>
            <w:sz w:val="24"/>
            <w:szCs w:val="24"/>
          </w:rPr>
          <w:t>echo "id=$id \n\n";</w:t>
        </w:r>
      </w:ins>
    </w:p>
    <w:p w:rsidR="00CE1D16" w:rsidRDefault="00CE1D16" w:rsidP="00CE1D16">
      <w:pPr>
        <w:shd w:val="clear" w:color="auto" w:fill="FEFEFF"/>
        <w:rPr>
          <w:ins w:id="7608" w:author="Unknown"/>
          <w:rFonts w:ascii="Calibri" w:hAnsi="Calibri"/>
          <w:color w:val="000000"/>
          <w:sz w:val="26"/>
          <w:szCs w:val="26"/>
        </w:rPr>
      </w:pPr>
    </w:p>
    <w:p w:rsidR="00CE1D16" w:rsidRDefault="00CE1D16" w:rsidP="00CE1D16">
      <w:pPr>
        <w:numPr>
          <w:ilvl w:val="0"/>
          <w:numId w:val="63"/>
        </w:numPr>
        <w:shd w:val="clear" w:color="auto" w:fill="FEFEFF"/>
        <w:spacing w:before="100" w:beforeAutospacing="1" w:after="100" w:afterAutospacing="1" w:line="319" w:lineRule="atLeast"/>
        <w:ind w:left="525"/>
        <w:rPr>
          <w:ins w:id="7609" w:author="Unknown"/>
          <w:rFonts w:ascii="Calibri" w:hAnsi="Calibri"/>
          <w:color w:val="000000"/>
          <w:sz w:val="26"/>
          <w:szCs w:val="26"/>
        </w:rPr>
      </w:pPr>
      <w:ins w:id="7610" w:author="Unknown">
        <w:r>
          <w:rPr>
            <w:rStyle w:val="sb"/>
            <w:rFonts w:ascii="Calibri" w:hAnsi="Calibri"/>
            <w:b/>
            <w:bCs/>
            <w:color w:val="000000"/>
            <w:sz w:val="26"/>
            <w:szCs w:val="26"/>
          </w:rPr>
          <w:t>$data</w:t>
        </w:r>
        <w:r>
          <w:rPr>
            <w:rFonts w:ascii="Calibri" w:hAnsi="Calibri"/>
            <w:color w:val="000000"/>
            <w:sz w:val="26"/>
            <w:szCs w:val="26"/>
          </w:rPr>
          <w:t> - o variabila cu sirul din proprietatea </w:t>
        </w:r>
        <w:r>
          <w:rPr>
            <w:rStyle w:val="HTMLCode"/>
            <w:rFonts w:eastAsiaTheme="minorHAnsi"/>
            <w:b/>
            <w:bCs/>
            <w:color w:val="000000"/>
          </w:rPr>
          <w:t>data</w:t>
        </w:r>
        <w:r>
          <w:rPr>
            <w:rFonts w:ascii="Calibri" w:hAnsi="Calibri"/>
            <w:color w:val="000000"/>
            <w:sz w:val="26"/>
            <w:szCs w:val="26"/>
          </w:rPr>
          <w:t>.</w:t>
        </w:r>
      </w:ins>
    </w:p>
    <w:p w:rsidR="00CE1D16" w:rsidRDefault="00CE1D16" w:rsidP="00CE1D16">
      <w:pPr>
        <w:numPr>
          <w:ilvl w:val="0"/>
          <w:numId w:val="63"/>
        </w:numPr>
        <w:shd w:val="clear" w:color="auto" w:fill="FEFEFF"/>
        <w:spacing w:before="100" w:beforeAutospacing="1" w:after="100" w:afterAutospacing="1" w:line="319" w:lineRule="atLeast"/>
        <w:ind w:left="525"/>
        <w:rPr>
          <w:ins w:id="7611" w:author="Unknown"/>
          <w:rFonts w:ascii="Calibri" w:hAnsi="Calibri"/>
          <w:color w:val="000000"/>
          <w:sz w:val="26"/>
          <w:szCs w:val="26"/>
        </w:rPr>
      </w:pPr>
      <w:ins w:id="7612" w:author="Unknown">
        <w:r>
          <w:rPr>
            <w:rStyle w:val="sb"/>
            <w:rFonts w:ascii="Calibri" w:hAnsi="Calibri"/>
            <w:b/>
            <w:bCs/>
            <w:color w:val="000000"/>
            <w:sz w:val="26"/>
            <w:szCs w:val="26"/>
          </w:rPr>
          <w:t>$retry</w:t>
        </w:r>
        <w:r>
          <w:rPr>
            <w:rFonts w:ascii="Calibri" w:hAnsi="Calibri"/>
            <w:color w:val="000000"/>
            <w:sz w:val="26"/>
            <w:szCs w:val="26"/>
          </w:rPr>
          <w:t> - (optional) durata, in milisecunde dupa care va fi transmisa urmatoarea notificare. Seteaza intervalul de timp dintre notificarile de la server. Daca nu e specificat, default e 3000 (3 secunde).</w:t>
        </w:r>
      </w:ins>
    </w:p>
    <w:p w:rsidR="00CE1D16" w:rsidRDefault="00CE1D16" w:rsidP="00CE1D16">
      <w:pPr>
        <w:numPr>
          <w:ilvl w:val="0"/>
          <w:numId w:val="63"/>
        </w:numPr>
        <w:shd w:val="clear" w:color="auto" w:fill="FEFEFF"/>
        <w:spacing w:before="100" w:beforeAutospacing="1" w:after="100" w:afterAutospacing="1" w:line="319" w:lineRule="atLeast"/>
        <w:ind w:left="525"/>
        <w:rPr>
          <w:ins w:id="7613" w:author="Unknown"/>
          <w:rFonts w:ascii="Calibri" w:hAnsi="Calibri"/>
          <w:color w:val="000000"/>
          <w:sz w:val="26"/>
          <w:szCs w:val="26"/>
        </w:rPr>
      </w:pPr>
      <w:ins w:id="7614" w:author="Unknown">
        <w:r>
          <w:rPr>
            <w:rStyle w:val="sb"/>
            <w:rFonts w:ascii="Calibri" w:hAnsi="Calibri"/>
            <w:b/>
            <w:bCs/>
            <w:color w:val="000000"/>
            <w:sz w:val="26"/>
            <w:szCs w:val="26"/>
          </w:rPr>
          <w:lastRenderedPageBreak/>
          <w:t>$id</w:t>
        </w:r>
        <w:r>
          <w:rPr>
            <w:rFonts w:ascii="Calibri" w:hAnsi="Calibri"/>
            <w:color w:val="000000"/>
            <w:sz w:val="26"/>
            <w:szCs w:val="26"/>
          </w:rPr>
          <w:t> - (optional) un ID pentru notificarea curenta. Valoarea care poate fi citita in JavaScript la proprietatea </w:t>
        </w:r>
        <w:r>
          <w:rPr>
            <w:rStyle w:val="HTMLCode"/>
            <w:rFonts w:eastAsiaTheme="minorHAnsi"/>
            <w:b/>
            <w:bCs/>
            <w:color w:val="0000EE"/>
          </w:rPr>
          <w:t>ev.lastEventId</w:t>
        </w:r>
        <w:r>
          <w:rPr>
            <w:rFonts w:ascii="Calibri" w:hAnsi="Calibri"/>
            <w:color w:val="000000"/>
            <w:sz w:val="26"/>
            <w:szCs w:val="26"/>
          </w:rPr>
          <w:t>.</w:t>
        </w:r>
      </w:ins>
    </w:p>
    <w:p w:rsidR="00CE1D16" w:rsidRDefault="00CE1D16" w:rsidP="00CE1D16">
      <w:pPr>
        <w:shd w:val="clear" w:color="auto" w:fill="FEFEFF"/>
        <w:spacing w:after="0" w:line="240" w:lineRule="auto"/>
        <w:rPr>
          <w:ins w:id="7615" w:author="Unknown"/>
          <w:rFonts w:ascii="Calibri" w:hAnsi="Calibri"/>
          <w:color w:val="000000"/>
          <w:sz w:val="26"/>
          <w:szCs w:val="26"/>
        </w:rPr>
      </w:pPr>
    </w:p>
    <w:p w:rsidR="00CE1D16" w:rsidRDefault="00CE1D16" w:rsidP="00CE1D16">
      <w:pPr>
        <w:shd w:val="clear" w:color="auto" w:fill="EFEFFE"/>
        <w:ind w:firstLine="225"/>
        <w:rPr>
          <w:ins w:id="7616" w:author="Unknown"/>
          <w:rFonts w:ascii="Calibri" w:hAnsi="Calibri"/>
          <w:i/>
          <w:iCs/>
          <w:color w:val="000000"/>
          <w:sz w:val="23"/>
          <w:szCs w:val="23"/>
        </w:rPr>
      </w:pPr>
      <w:ins w:id="7617" w:author="Unknown">
        <w:r>
          <w:rPr>
            <w:rFonts w:ascii="Calibri" w:hAnsi="Calibri"/>
            <w:i/>
            <w:iCs/>
            <w:color w:val="000000"/>
            <w:sz w:val="23"/>
            <w:szCs w:val="23"/>
          </w:rPr>
          <w:t>Sirul intreg cu mesajul trebuie sa se termine cu doua linii goale '\n\n'.</w:t>
        </w:r>
        <w:r>
          <w:rPr>
            <w:rFonts w:ascii="Calibri" w:hAnsi="Calibri"/>
            <w:i/>
            <w:iCs/>
            <w:color w:val="000000"/>
            <w:sz w:val="23"/>
            <w:szCs w:val="23"/>
          </w:rPr>
          <w:br/>
          <w:t>Daca sirul incepe cu caracter doua-puncte (:), e considerat un comentariu si e ignorat.</w:t>
        </w:r>
      </w:ins>
    </w:p>
    <w:p w:rsidR="00CE1D16" w:rsidRDefault="00CE1D16" w:rsidP="00CE1D16">
      <w:pPr>
        <w:shd w:val="clear" w:color="auto" w:fill="F0FEF1"/>
        <w:ind w:firstLine="225"/>
        <w:rPr>
          <w:ins w:id="7618" w:author="Unknown"/>
          <w:rFonts w:ascii="Calibri" w:hAnsi="Calibri"/>
          <w:b/>
          <w:bCs/>
          <w:i/>
          <w:iCs/>
          <w:color w:val="000000"/>
          <w:sz w:val="24"/>
          <w:szCs w:val="24"/>
        </w:rPr>
      </w:pPr>
      <w:ins w:id="7619" w:author="Unknown">
        <w:r>
          <w:rPr>
            <w:rFonts w:ascii="Calibri" w:hAnsi="Calibri"/>
            <w:b/>
            <w:bCs/>
            <w:i/>
            <w:iCs/>
            <w:color w:val="000000"/>
          </w:rPr>
          <w:t>echo ': Text ignored \n\n';</w:t>
        </w:r>
      </w:ins>
    </w:p>
    <w:p w:rsidR="00CE1D16" w:rsidRDefault="00CE1D16" w:rsidP="00CE1D16">
      <w:pPr>
        <w:shd w:val="clear" w:color="auto" w:fill="EFEFFE"/>
        <w:ind w:firstLine="225"/>
        <w:rPr>
          <w:ins w:id="7620" w:author="Unknown"/>
          <w:rFonts w:ascii="Calibri" w:hAnsi="Calibri"/>
          <w:i/>
          <w:iCs/>
          <w:color w:val="000000"/>
          <w:sz w:val="23"/>
          <w:szCs w:val="23"/>
        </w:rPr>
      </w:pPr>
      <w:ins w:id="7621" w:author="Unknown">
        <w:r>
          <w:rPr>
            <w:rFonts w:ascii="Calibri" w:hAnsi="Calibri"/>
            <w:i/>
            <w:iCs/>
            <w:color w:val="000000"/>
            <w:sz w:val="23"/>
            <w:szCs w:val="23"/>
          </w:rPr>
          <w:t>Daca sirul nu contine caracter doua-puncte, intreaga linie este tratata ca numele campului cu un sir de valori goale.</w:t>
        </w:r>
      </w:ins>
    </w:p>
    <w:p w:rsidR="00CE1D16" w:rsidRDefault="00CE1D16" w:rsidP="00CE1D16">
      <w:pPr>
        <w:shd w:val="clear" w:color="auto" w:fill="FEFEFF"/>
        <w:rPr>
          <w:ins w:id="7622" w:author="Unknown"/>
          <w:rFonts w:ascii="Calibri" w:hAnsi="Calibri"/>
          <w:color w:val="000000"/>
          <w:sz w:val="26"/>
          <w:szCs w:val="26"/>
        </w:rPr>
      </w:pPr>
      <w:ins w:id="7623"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624" w:author="Unknown"/>
          <w:rFonts w:ascii="Calibri" w:hAnsi="Calibri"/>
          <w:color w:val="000000"/>
          <w:spacing w:val="15"/>
          <w:sz w:val="27"/>
          <w:szCs w:val="27"/>
          <w:u w:val="single"/>
        </w:rPr>
      </w:pPr>
      <w:ins w:id="7625" w:author="Unknown">
        <w:r>
          <w:rPr>
            <w:rFonts w:ascii="Calibri" w:hAnsi="Calibri"/>
            <w:color w:val="000000"/>
            <w:spacing w:val="15"/>
            <w:u w:val="single"/>
          </w:rPr>
          <w:t>Exemplu cu eveniment de la server in JS</w:t>
        </w:r>
      </w:ins>
    </w:p>
    <w:p w:rsidR="00CE1D16" w:rsidRDefault="00CE1D16" w:rsidP="00CE1D16">
      <w:pPr>
        <w:shd w:val="clear" w:color="auto" w:fill="FEFEFF"/>
        <w:rPr>
          <w:ins w:id="7626" w:author="Unknown"/>
          <w:rFonts w:ascii="Calibri" w:hAnsi="Calibri"/>
          <w:color w:val="000000"/>
          <w:sz w:val="26"/>
          <w:szCs w:val="26"/>
        </w:rPr>
      </w:pPr>
      <w:ins w:id="7627" w:author="Unknown">
        <w:r>
          <w:rPr>
            <w:rFonts w:ascii="Calibri" w:hAnsi="Calibri"/>
            <w:color w:val="000000"/>
            <w:sz w:val="26"/>
            <w:szCs w:val="26"/>
          </w:rPr>
          <w:t>Iata un exemplu simplu care ajuta sa intelegeti cum functioneaza evenimentele de la server cu obiectul </w:t>
        </w:r>
        <w:r>
          <w:rPr>
            <w:rStyle w:val="HTMLCode"/>
            <w:rFonts w:eastAsiaTheme="minorHAnsi"/>
            <w:b/>
            <w:bCs/>
            <w:color w:val="0000EE"/>
          </w:rPr>
          <w:t>EventSource</w:t>
        </w:r>
        <w:r>
          <w:rPr>
            <w:rFonts w:ascii="Calibri" w:hAnsi="Calibri"/>
            <w:color w:val="000000"/>
            <w:sz w:val="26"/>
            <w:szCs w:val="26"/>
          </w:rPr>
          <w:t>.</w:t>
        </w:r>
        <w:r>
          <w:rPr>
            <w:rFonts w:ascii="Calibri" w:hAnsi="Calibri"/>
            <w:color w:val="000000"/>
            <w:sz w:val="26"/>
            <w:szCs w:val="26"/>
          </w:rPr>
          <w:br/>
          <w:t>- Acest exemplu afiseaza intr-un element HTML timpul (ora:minute:secunde) transmis de la server.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28" w:author="Unknown"/>
          <w:color w:val="0101FF"/>
          <w:sz w:val="23"/>
          <w:szCs w:val="23"/>
        </w:rPr>
      </w:pPr>
      <w:ins w:id="7629" w:author="Unknown">
        <w:r>
          <w:rPr>
            <w:color w:val="0101FF"/>
            <w:sz w:val="23"/>
            <w:szCs w:val="23"/>
          </w:rPr>
          <w:t>&lt;h3&gt;Exemplu eveniment de la server cu EventSource&lt;/h3&gt;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0" w:author="Unknown"/>
          <w:color w:val="0101FF"/>
          <w:sz w:val="23"/>
          <w:szCs w:val="23"/>
        </w:rPr>
      </w:pPr>
      <w:ins w:id="7631" w:author="Unknown">
        <w:r>
          <w:rPr>
            <w:color w:val="0101FF"/>
            <w:sz w:val="23"/>
            <w:szCs w:val="23"/>
          </w:rPr>
          <w:t>&lt;h4&gt;Server-Time: &lt;span id='ss_time'&gt;&lt;/span&gt;&lt;/h4&gt;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2"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3" w:author="Unknown"/>
          <w:color w:val="0101FF"/>
          <w:sz w:val="23"/>
          <w:szCs w:val="23"/>
        </w:rPr>
      </w:pPr>
      <w:ins w:id="7634" w:author="Unknown">
        <w:r>
          <w:rPr>
            <w:color w:val="0101FF"/>
            <w:sz w:val="23"/>
            <w:szCs w:val="23"/>
          </w:rPr>
          <w:t>&lt;script&gt;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5" w:author="Unknown"/>
          <w:color w:val="0101FF"/>
          <w:sz w:val="23"/>
          <w:szCs w:val="23"/>
        </w:rPr>
      </w:pPr>
      <w:ins w:id="7636" w:author="Unknown">
        <w:r>
          <w:rPr>
            <w:color w:val="0101FF"/>
            <w:sz w:val="23"/>
            <w:szCs w:val="23"/>
          </w:rPr>
          <w:t>var ss_time = document.getElementById('ss_time');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7"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38" w:author="Unknown"/>
          <w:color w:val="0101FF"/>
          <w:sz w:val="23"/>
          <w:szCs w:val="23"/>
        </w:rPr>
      </w:pPr>
      <w:ins w:id="7639" w:author="Unknown">
        <w:r>
          <w:rPr>
            <w:color w:val="0101FF"/>
            <w:sz w:val="23"/>
            <w:szCs w:val="23"/>
          </w:rPr>
          <w:t>//daca browser-ul suporta EventSource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0" w:author="Unknown"/>
          <w:color w:val="0101FF"/>
          <w:sz w:val="23"/>
          <w:szCs w:val="23"/>
        </w:rPr>
      </w:pPr>
      <w:ins w:id="7641" w:author="Unknown">
        <w:r>
          <w:rPr>
            <w:color w:val="0101FF"/>
            <w:sz w:val="23"/>
            <w:szCs w:val="23"/>
          </w:rPr>
          <w:t>if(window.EventSource){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2" w:author="Unknown"/>
          <w:color w:val="0101FF"/>
          <w:sz w:val="23"/>
          <w:szCs w:val="23"/>
        </w:rPr>
      </w:pPr>
      <w:ins w:id="7643" w:author="Unknown">
        <w:r>
          <w:rPr>
            <w:color w:val="0101FF"/>
            <w:sz w:val="23"/>
            <w:szCs w:val="23"/>
          </w:rPr>
          <w:t xml:space="preserve"> //defineste un obiect EventSource object care sa primeasca date de la sse_ex.php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4" w:author="Unknown"/>
          <w:color w:val="0101FF"/>
          <w:sz w:val="23"/>
          <w:szCs w:val="23"/>
        </w:rPr>
      </w:pPr>
      <w:ins w:id="7645" w:author="Unknown">
        <w:r>
          <w:rPr>
            <w:color w:val="0101FF"/>
            <w:sz w:val="23"/>
            <w:szCs w:val="23"/>
          </w:rPr>
          <w:t xml:space="preserve"> var evsource = new EventSource('javascript/sse_ex.php');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6"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7" w:author="Unknown"/>
          <w:color w:val="0101FF"/>
          <w:sz w:val="23"/>
          <w:szCs w:val="23"/>
        </w:rPr>
      </w:pPr>
      <w:ins w:id="7648" w:author="Unknown">
        <w:r>
          <w:rPr>
            <w:color w:val="0101FF"/>
            <w:sz w:val="23"/>
            <w:szCs w:val="23"/>
          </w:rPr>
          <w:t xml:space="preserve"> //receptioneaza datele de la server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49" w:author="Unknown"/>
          <w:color w:val="0101FF"/>
          <w:sz w:val="23"/>
          <w:szCs w:val="23"/>
        </w:rPr>
      </w:pPr>
      <w:ins w:id="7650" w:author="Unknown">
        <w:r>
          <w:rPr>
            <w:color w:val="0101FF"/>
            <w:sz w:val="23"/>
            <w:szCs w:val="23"/>
          </w:rPr>
          <w:t xml:space="preserve"> evsource.addEventListener('message', (ev)=&gt;{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51" w:author="Unknown"/>
          <w:color w:val="0101FF"/>
          <w:sz w:val="23"/>
          <w:szCs w:val="23"/>
        </w:rPr>
      </w:pPr>
      <w:ins w:id="7652" w:author="Unknown">
        <w:r>
          <w:rPr>
            <w:color w:val="0101FF"/>
            <w:sz w:val="23"/>
            <w:szCs w:val="23"/>
          </w:rPr>
          <w:t xml:space="preserve"> let id = ev.lastEventId; //in caz ca e necesar id-ul mesajului</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53"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54" w:author="Unknown"/>
          <w:color w:val="0101FF"/>
          <w:sz w:val="23"/>
          <w:szCs w:val="23"/>
        </w:rPr>
      </w:pPr>
      <w:ins w:id="7655" w:author="Unknown">
        <w:r>
          <w:rPr>
            <w:color w:val="0101FF"/>
            <w:sz w:val="23"/>
            <w:szCs w:val="23"/>
          </w:rPr>
          <w:t xml:space="preserve"> //preia si adauga data in #ss_time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56" w:author="Unknown"/>
          <w:color w:val="0101FF"/>
          <w:sz w:val="23"/>
          <w:szCs w:val="23"/>
        </w:rPr>
      </w:pPr>
      <w:ins w:id="7657" w:author="Unknown">
        <w:r>
          <w:rPr>
            <w:color w:val="0101FF"/>
            <w:sz w:val="23"/>
            <w:szCs w:val="23"/>
          </w:rPr>
          <w:t xml:space="preserve"> let data = ev.data;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58" w:author="Unknown"/>
          <w:color w:val="0101FF"/>
          <w:sz w:val="23"/>
          <w:szCs w:val="23"/>
        </w:rPr>
      </w:pPr>
      <w:ins w:id="7659" w:author="Unknown">
        <w:r>
          <w:rPr>
            <w:color w:val="0101FF"/>
            <w:sz w:val="23"/>
            <w:szCs w:val="23"/>
          </w:rPr>
          <w:t xml:space="preserve"> ss_time.innerHTML = data;</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60" w:author="Unknown"/>
          <w:color w:val="0101FF"/>
          <w:sz w:val="23"/>
          <w:szCs w:val="23"/>
        </w:rPr>
      </w:pPr>
      <w:ins w:id="7661" w:author="Unknown">
        <w:r>
          <w:rPr>
            <w:color w:val="0101FF"/>
            <w:sz w:val="23"/>
            <w:szCs w:val="23"/>
          </w:rPr>
          <w:t xml:space="preserve"> });</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62" w:author="Unknown"/>
          <w:color w:val="0101FF"/>
          <w:sz w:val="23"/>
          <w:szCs w:val="23"/>
        </w:rPr>
      </w:pPr>
      <w:ins w:id="7663" w:author="Unknown">
        <w:r>
          <w:rPr>
            <w:color w:val="0101FF"/>
            <w:sz w:val="23"/>
            <w:szCs w:val="23"/>
          </w:rPr>
          <w: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64" w:author="Unknown"/>
          <w:color w:val="0101FF"/>
          <w:sz w:val="23"/>
          <w:szCs w:val="23"/>
        </w:rPr>
      </w:pPr>
      <w:ins w:id="7665" w:author="Unknown">
        <w:r>
          <w:rPr>
            <w:color w:val="0101FF"/>
            <w:sz w:val="23"/>
            <w:szCs w:val="23"/>
          </w:rPr>
          <w:t>else ss_time.innerHTML ='No server-sent events support.';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66" w:author="Unknown"/>
          <w:color w:val="0101FF"/>
          <w:sz w:val="23"/>
          <w:szCs w:val="23"/>
        </w:rPr>
      </w:pPr>
      <w:ins w:id="7667" w:author="Unknown">
        <w:r>
          <w:rPr>
            <w:color w:val="0101FF"/>
            <w:sz w:val="23"/>
            <w:szCs w:val="23"/>
          </w:rPr>
          <w:t>&lt;/script&gt;</w:t>
        </w:r>
      </w:ins>
    </w:p>
    <w:p w:rsidR="00CE1D16" w:rsidRDefault="00CE1D16" w:rsidP="00CE1D16">
      <w:pPr>
        <w:shd w:val="clear" w:color="auto" w:fill="FEFEFF"/>
        <w:rPr>
          <w:ins w:id="7668" w:author="Unknown"/>
          <w:rFonts w:ascii="Calibri" w:hAnsi="Calibri"/>
          <w:color w:val="000000"/>
          <w:sz w:val="26"/>
          <w:szCs w:val="26"/>
        </w:rPr>
      </w:pPr>
      <w:ins w:id="7669" w:author="Unknown">
        <w:r>
          <w:rPr>
            <w:rFonts w:ascii="Calibri" w:hAnsi="Calibri"/>
            <w:color w:val="000000"/>
            <w:sz w:val="26"/>
            <w:szCs w:val="26"/>
          </w:rPr>
          <w:t>Incercati codul</w:t>
        </w:r>
      </w:ins>
    </w:p>
    <w:p w:rsidR="00CE1D16" w:rsidRDefault="00CE1D16" w:rsidP="00CE1D16">
      <w:pPr>
        <w:shd w:val="clear" w:color="auto" w:fill="FEFEFF"/>
        <w:rPr>
          <w:ins w:id="7670" w:author="Unknown"/>
          <w:rFonts w:ascii="Calibri" w:hAnsi="Calibri"/>
          <w:color w:val="000000"/>
          <w:sz w:val="26"/>
          <w:szCs w:val="26"/>
        </w:rPr>
      </w:pPr>
      <w:ins w:id="7671" w:author="Unknown">
        <w:r>
          <w:rPr>
            <w:rFonts w:ascii="Calibri" w:hAnsi="Calibri"/>
            <w:color w:val="000000"/>
            <w:sz w:val="26"/>
            <w:szCs w:val="26"/>
          </w:rPr>
          <w:lastRenderedPageBreak/>
          <w:t>Sintaxa pentru evenimentele stream de la server e simpla. Intai setati header-ul </w:t>
        </w:r>
        <w:r>
          <w:rPr>
            <w:rStyle w:val="HTMLCode"/>
            <w:rFonts w:eastAsiaTheme="minorHAnsi"/>
            <w:b/>
            <w:bCs/>
            <w:color w:val="000000"/>
          </w:rPr>
          <w:t>'Content-Type'</w:t>
        </w:r>
        <w:r>
          <w:rPr>
            <w:rFonts w:ascii="Calibri" w:hAnsi="Calibri"/>
            <w:color w:val="000000"/>
            <w:sz w:val="26"/>
            <w:szCs w:val="26"/>
          </w:rPr>
          <w:t> cu valoarea </w:t>
        </w:r>
        <w:r>
          <w:rPr>
            <w:rStyle w:val="HTMLCode"/>
            <w:rFonts w:eastAsiaTheme="minorHAnsi"/>
            <w:b/>
            <w:bCs/>
            <w:color w:val="000000"/>
          </w:rPr>
          <w:t>'text/event-stream'</w:t>
        </w:r>
        <w:r>
          <w:rPr>
            <w:rFonts w:ascii="Calibri" w:hAnsi="Calibri"/>
            <w:color w:val="000000"/>
            <w:sz w:val="26"/>
            <w:szCs w:val="26"/>
          </w:rPr>
          <w:t>, apoi se pot transmite evenimentele stream cu '</w:t>
        </w:r>
        <w:r>
          <w:rPr>
            <w:rStyle w:val="HTMLCode"/>
            <w:rFonts w:eastAsiaTheme="minorHAnsi"/>
            <w:b/>
            <w:bCs/>
            <w:color w:val="0000EE"/>
          </w:rPr>
          <w:t>echo</w:t>
        </w:r>
        <w:r>
          <w:rPr>
            <w:rFonts w:ascii="Calibri" w:hAnsi="Calibri"/>
            <w:color w:val="000000"/>
            <w:sz w:val="26"/>
            <w:szCs w:val="26"/>
          </w:rPr>
          <w:t>' (in PHP).</w:t>
        </w:r>
        <w:r>
          <w:rPr>
            <w:rFonts w:ascii="Calibri" w:hAnsi="Calibri"/>
            <w:color w:val="000000"/>
            <w:sz w:val="26"/>
            <w:szCs w:val="26"/>
          </w:rPr>
          <w:br/>
          <w:t>- Fisierul </w:t>
        </w:r>
        <w:r>
          <w:rPr>
            <w:rStyle w:val="sb"/>
            <w:rFonts w:ascii="Calibri" w:hAnsi="Calibri"/>
            <w:b/>
            <w:bCs/>
            <w:color w:val="000000"/>
            <w:sz w:val="26"/>
            <w:szCs w:val="26"/>
          </w:rPr>
          <w:t>sse_ex.php</w:t>
        </w:r>
        <w:r>
          <w:rPr>
            <w:rFonts w:ascii="Calibri" w:hAnsi="Calibri"/>
            <w:color w:val="000000"/>
            <w:sz w:val="26"/>
            <w:szCs w:val="26"/>
          </w:rPr>
          <w:t> contine acest cod:</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72" w:author="Unknown"/>
          <w:color w:val="0101FF"/>
          <w:sz w:val="23"/>
          <w:szCs w:val="23"/>
        </w:rPr>
      </w:pPr>
      <w:ins w:id="7673" w:author="Unknown">
        <w:r>
          <w:rPr>
            <w:color w:val="0101FF"/>
            <w:sz w:val="23"/>
            <w:szCs w:val="23"/>
          </w:rPr>
          <w:t>&lt;?php</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74" w:author="Unknown"/>
          <w:color w:val="0101FF"/>
          <w:sz w:val="23"/>
          <w:szCs w:val="23"/>
        </w:rPr>
      </w:pPr>
      <w:ins w:id="7675" w:author="Unknown">
        <w:r>
          <w:rPr>
            <w:color w:val="0101FF"/>
            <w:sz w:val="23"/>
            <w:szCs w:val="23"/>
          </w:rPr>
          <w:t>header('Content-Type: text/event-stream');</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76" w:author="Unknown"/>
          <w:color w:val="0101FF"/>
          <w:sz w:val="23"/>
          <w:szCs w:val="23"/>
        </w:rPr>
      </w:pPr>
      <w:ins w:id="7677" w:author="Unknown">
        <w:r>
          <w:rPr>
            <w:color w:val="0101FF"/>
            <w:sz w:val="23"/>
            <w:szCs w:val="23"/>
          </w:rPr>
          <w:t>header('Cache-Control: no-cache'); //ca sa nu adauge datele in cache la browser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78" w:author="Unknown"/>
          <w:color w:val="0101FF"/>
          <w:sz w:val="23"/>
          <w:szCs w:val="23"/>
        </w:rPr>
      </w:pPr>
      <w:ins w:id="7679" w:author="Unknown">
        <w:r>
          <w:rPr>
            <w:color w:val="0101FF"/>
            <w:sz w:val="23"/>
            <w:szCs w:val="23"/>
          </w:rPr>
          <w:t>header('Access-Control-Allow-Origin: *'); //permite acces stream doar de pe domeniu actual</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0"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1" w:author="Unknown"/>
          <w:color w:val="0101FF"/>
          <w:sz w:val="23"/>
          <w:szCs w:val="23"/>
        </w:rPr>
      </w:pPr>
      <w:ins w:id="7682" w:author="Unknown">
        <w:r>
          <w:rPr>
            <w:color w:val="0101FF"/>
            <w:sz w:val="23"/>
            <w:szCs w:val="23"/>
          </w:rPr>
          <w:t>$time = date('h:i:s');</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3" w:author="Unknown"/>
          <w:color w:val="0101FF"/>
          <w:sz w:val="23"/>
          <w:szCs w:val="23"/>
        </w:rPr>
      </w:pPr>
      <w:ins w:id="7684" w:author="Unknown">
        <w:r>
          <w:rPr>
            <w:color w:val="0101FF"/>
            <w:sz w:val="23"/>
            <w:szCs w:val="23"/>
          </w:rPr>
          <w:t>$id = time(); //sa seteze id-ul cu timestamp-ul curent</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5"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6" w:author="Unknown"/>
          <w:color w:val="0101FF"/>
          <w:sz w:val="23"/>
          <w:szCs w:val="23"/>
        </w:rPr>
      </w:pPr>
      <w:ins w:id="7687" w:author="Unknown">
        <w:r>
          <w:rPr>
            <w:color w:val="0101FF"/>
            <w:sz w:val="23"/>
            <w:szCs w:val="23"/>
          </w:rPr>
          <w:t>//transmite evenimentul cu un interval de timp de 1 secunda (1000 milisecunde)</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88" w:author="Unknown"/>
          <w:color w:val="0101FF"/>
          <w:sz w:val="23"/>
          <w:szCs w:val="23"/>
        </w:rPr>
      </w:pPr>
      <w:ins w:id="7689" w:author="Unknown">
        <w:r>
          <w:rPr>
            <w:color w:val="0101FF"/>
            <w:sz w:val="23"/>
            <w:szCs w:val="23"/>
          </w:rPr>
          <w:t>echo "data:$time\n";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0" w:author="Unknown"/>
          <w:color w:val="0101FF"/>
          <w:sz w:val="23"/>
          <w:szCs w:val="23"/>
        </w:rPr>
      </w:pPr>
      <w:ins w:id="7691" w:author="Unknown">
        <w:r>
          <w:rPr>
            <w:color w:val="0101FF"/>
            <w:sz w:val="23"/>
            <w:szCs w:val="23"/>
          </w:rPr>
          <w:t>echo "retry:1000\n";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2" w:author="Unknown"/>
          <w:color w:val="0101FF"/>
          <w:sz w:val="23"/>
          <w:szCs w:val="23"/>
        </w:rPr>
      </w:pPr>
      <w:ins w:id="7693" w:author="Unknown">
        <w:r>
          <w:rPr>
            <w:color w:val="0101FF"/>
            <w:sz w:val="23"/>
            <w:szCs w:val="23"/>
          </w:rPr>
          <w:t>echo "id=$id \n\n";</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4" w:author="Unknown"/>
          <w:color w:val="0101FF"/>
          <w:sz w:val="23"/>
          <w:szCs w:val="23"/>
        </w:rPr>
      </w:pPr>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5" w:author="Unknown"/>
          <w:color w:val="0101FF"/>
          <w:sz w:val="23"/>
          <w:szCs w:val="23"/>
        </w:rPr>
      </w:pPr>
      <w:ins w:id="7696" w:author="Unknown">
        <w:r>
          <w:rPr>
            <w:color w:val="0101FF"/>
            <w:sz w:val="23"/>
            <w:szCs w:val="23"/>
          </w:rPr>
          <w:t>//trimite datele la browser</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7" w:author="Unknown"/>
          <w:color w:val="0101FF"/>
          <w:sz w:val="23"/>
          <w:szCs w:val="23"/>
        </w:rPr>
      </w:pPr>
      <w:ins w:id="7698" w:author="Unknown">
        <w:r>
          <w:rPr>
            <w:color w:val="0101FF"/>
            <w:sz w:val="23"/>
            <w:szCs w:val="23"/>
          </w:rPr>
          <w:t>ob_flush();</w:t>
        </w:r>
      </w:ins>
    </w:p>
    <w:p w:rsidR="00CE1D16" w:rsidRDefault="00CE1D16" w:rsidP="00CE1D16">
      <w:pPr>
        <w:pStyle w:val="HTMLPreformatted"/>
        <w:pBdr>
          <w:top w:val="single" w:sz="6" w:space="2" w:color="BBBBBB"/>
          <w:left w:val="single" w:sz="6" w:space="2" w:color="BBBBBB"/>
          <w:bottom w:val="single" w:sz="6" w:space="5" w:color="BBBBBB"/>
          <w:right w:val="single" w:sz="6" w:space="2" w:color="BBBBBB"/>
        </w:pBdr>
        <w:shd w:val="clear" w:color="auto" w:fill="FEFEE9"/>
        <w:rPr>
          <w:ins w:id="7699" w:author="Unknown"/>
          <w:color w:val="0101FF"/>
          <w:sz w:val="23"/>
          <w:szCs w:val="23"/>
        </w:rPr>
      </w:pPr>
      <w:ins w:id="7700" w:author="Unknown">
        <w:r>
          <w:rPr>
            <w:color w:val="0101FF"/>
            <w:sz w:val="23"/>
            <w:szCs w:val="23"/>
          </w:rPr>
          <w:t>flush();</w:t>
        </w:r>
      </w:ins>
    </w:p>
    <w:p w:rsidR="00CE1D16" w:rsidRDefault="00CE1D16" w:rsidP="00CE1D16">
      <w:pPr>
        <w:shd w:val="clear" w:color="auto" w:fill="FEFEFF"/>
        <w:rPr>
          <w:ins w:id="7701" w:author="Unknown"/>
          <w:rFonts w:ascii="Calibri" w:hAnsi="Calibri"/>
          <w:color w:val="000000"/>
          <w:sz w:val="26"/>
          <w:szCs w:val="26"/>
        </w:rPr>
      </w:pPr>
    </w:p>
    <w:p w:rsidR="00CE1D16" w:rsidRDefault="00CE1D16" w:rsidP="00CE1D16">
      <w:pPr>
        <w:pStyle w:val="Heading4"/>
        <w:shd w:val="clear" w:color="auto" w:fill="FEFEFF"/>
        <w:spacing w:before="240" w:after="105"/>
        <w:ind w:left="1537"/>
        <w:rPr>
          <w:ins w:id="7702" w:author="Unknown"/>
          <w:rFonts w:ascii="Calibri" w:hAnsi="Calibri"/>
          <w:color w:val="000000"/>
          <w:sz w:val="26"/>
          <w:szCs w:val="26"/>
          <w:u w:val="single"/>
        </w:rPr>
      </w:pPr>
      <w:ins w:id="7703" w:author="Unknown">
        <w:r>
          <w:rPr>
            <w:rFonts w:ascii="Calibri" w:hAnsi="Calibri"/>
            <w:color w:val="000000"/>
            <w:sz w:val="26"/>
            <w:szCs w:val="26"/>
            <w:u w:val="single"/>
          </w:rPr>
          <w:t>Terminare evenimente streams</w:t>
        </w:r>
      </w:ins>
    </w:p>
    <w:p w:rsidR="00CE1D16" w:rsidRDefault="00CE1D16" w:rsidP="00CE1D16">
      <w:pPr>
        <w:shd w:val="clear" w:color="auto" w:fill="FEFEFF"/>
        <w:rPr>
          <w:ins w:id="7704" w:author="Unknown"/>
          <w:rFonts w:ascii="Calibri" w:hAnsi="Calibri"/>
          <w:color w:val="000000"/>
          <w:sz w:val="26"/>
          <w:szCs w:val="26"/>
        </w:rPr>
      </w:pPr>
      <w:ins w:id="7705" w:author="Unknown">
        <w:r>
          <w:rPr>
            <w:rFonts w:ascii="Calibri" w:hAnsi="Calibri"/>
            <w:color w:val="000000"/>
            <w:sz w:val="26"/>
            <w:szCs w:val="26"/>
          </w:rPr>
          <w:t>In mod implicit, daca conexiunea dintre client si server se inchide, conexiunea este resetata.</w:t>
        </w:r>
        <w:r>
          <w:rPr>
            <w:rFonts w:ascii="Calibri" w:hAnsi="Calibri"/>
            <w:color w:val="000000"/>
            <w:sz w:val="26"/>
            <w:szCs w:val="26"/>
          </w:rPr>
          <w:br/>
          <w:t>Pentru a termina complet conexiunea de pe partea de client, aplicati metoda </w:t>
        </w:r>
        <w:r>
          <w:rPr>
            <w:rStyle w:val="HTMLCode"/>
            <w:rFonts w:eastAsiaTheme="minorHAnsi"/>
            <w:b/>
            <w:bCs/>
            <w:color w:val="0000EE"/>
          </w:rPr>
          <w:t>close()</w:t>
        </w:r>
        <w:r>
          <w:rPr>
            <w:rFonts w:ascii="Calibri" w:hAnsi="Calibri"/>
            <w:color w:val="000000"/>
            <w:sz w:val="26"/>
            <w:szCs w:val="26"/>
          </w:rPr>
          <w:t>.</w:t>
        </w:r>
      </w:ins>
    </w:p>
    <w:p w:rsidR="00CE1D16" w:rsidRDefault="00CE1D16" w:rsidP="00CE1D16">
      <w:pPr>
        <w:pStyle w:val="HTMLPreformatted"/>
        <w:shd w:val="clear" w:color="auto" w:fill="F0FEF1"/>
        <w:rPr>
          <w:ins w:id="7706" w:author="Unknown"/>
          <w:b/>
          <w:bCs/>
          <w:color w:val="000000"/>
          <w:sz w:val="24"/>
          <w:szCs w:val="24"/>
        </w:rPr>
      </w:pPr>
      <w:ins w:id="7707" w:author="Unknown">
        <w:r>
          <w:rPr>
            <w:b/>
            <w:bCs/>
            <w:color w:val="000000"/>
            <w:sz w:val="24"/>
            <w:szCs w:val="24"/>
          </w:rPr>
          <w:t>var evsource = new EventSource('sse_file.php');</w:t>
        </w:r>
      </w:ins>
    </w:p>
    <w:p w:rsidR="00CE1D16" w:rsidRDefault="00CE1D16" w:rsidP="00CE1D16">
      <w:pPr>
        <w:pStyle w:val="HTMLPreformatted"/>
        <w:shd w:val="clear" w:color="auto" w:fill="F0FEF1"/>
        <w:rPr>
          <w:ins w:id="7708" w:author="Unknown"/>
          <w:b/>
          <w:bCs/>
          <w:color w:val="000000"/>
          <w:sz w:val="24"/>
          <w:szCs w:val="24"/>
        </w:rPr>
      </w:pPr>
      <w:ins w:id="7709" w:author="Unknown">
        <w:r>
          <w:rPr>
            <w:b/>
            <w:bCs/>
            <w:color w:val="000000"/>
            <w:sz w:val="24"/>
            <w:szCs w:val="24"/>
          </w:rPr>
          <w:t>//restul codului..</w:t>
        </w:r>
      </w:ins>
    </w:p>
    <w:p w:rsidR="00CE1D16" w:rsidRDefault="00CE1D16" w:rsidP="00CE1D16">
      <w:pPr>
        <w:pStyle w:val="HTMLPreformatted"/>
        <w:shd w:val="clear" w:color="auto" w:fill="F0FEF1"/>
        <w:rPr>
          <w:ins w:id="7710" w:author="Unknown"/>
          <w:b/>
          <w:bCs/>
          <w:color w:val="000000"/>
          <w:sz w:val="24"/>
          <w:szCs w:val="24"/>
        </w:rPr>
      </w:pPr>
    </w:p>
    <w:p w:rsidR="00CE1D16" w:rsidRDefault="00CE1D16" w:rsidP="00CE1D16">
      <w:pPr>
        <w:pStyle w:val="HTMLPreformatted"/>
        <w:shd w:val="clear" w:color="auto" w:fill="F0FEF1"/>
        <w:rPr>
          <w:ins w:id="7711" w:author="Unknown"/>
          <w:b/>
          <w:bCs/>
          <w:color w:val="000000"/>
          <w:sz w:val="24"/>
          <w:szCs w:val="24"/>
        </w:rPr>
      </w:pPr>
      <w:ins w:id="7712" w:author="Unknown">
        <w:r>
          <w:rPr>
            <w:b/>
            <w:bCs/>
            <w:color w:val="000000"/>
            <w:sz w:val="24"/>
            <w:szCs w:val="24"/>
          </w:rPr>
          <w:t>if(conditie) evsource.close();</w:t>
        </w:r>
      </w:ins>
    </w:p>
    <w:p w:rsidR="00CE1D16" w:rsidRDefault="00CE1D16" w:rsidP="00CE1D16">
      <w:pPr>
        <w:shd w:val="clear" w:color="auto" w:fill="FEFEFF"/>
        <w:rPr>
          <w:ins w:id="7713" w:author="Unknown"/>
          <w:rFonts w:ascii="Calibri" w:hAnsi="Calibri"/>
          <w:color w:val="000000"/>
          <w:sz w:val="26"/>
          <w:szCs w:val="26"/>
        </w:rPr>
      </w:pPr>
    </w:p>
    <w:p w:rsidR="00CE1D16" w:rsidRDefault="00CE1D16" w:rsidP="00CE1D16">
      <w:pPr>
        <w:shd w:val="clear" w:color="auto" w:fill="EFEFFE"/>
        <w:ind w:firstLine="225"/>
        <w:rPr>
          <w:ins w:id="7714" w:author="Unknown"/>
          <w:rFonts w:ascii="Calibri" w:hAnsi="Calibri"/>
          <w:i/>
          <w:iCs/>
          <w:color w:val="000000"/>
          <w:sz w:val="23"/>
          <w:szCs w:val="23"/>
        </w:rPr>
      </w:pPr>
      <w:ins w:id="7715" w:author="Unknown">
        <w:r>
          <w:rPr>
            <w:rFonts w:ascii="Calibri" w:hAnsi="Calibri"/>
            <w:i/>
            <w:iCs/>
            <w:color w:val="000000"/>
            <w:sz w:val="23"/>
            <w:szCs w:val="23"/>
          </w:rPr>
          <w:t>Pentru a termina complet conexiunea de pe partea de server, transmiteti fara header </w:t>
        </w:r>
        <w:r>
          <w:rPr>
            <w:rStyle w:val="HTMLCode"/>
            <w:rFonts w:eastAsiaTheme="minorHAnsi"/>
            <w:b/>
            <w:bCs/>
            <w:i/>
            <w:iCs/>
            <w:color w:val="000000"/>
          </w:rPr>
          <w:t>"text/event-stream" Content-Type</w:t>
        </w:r>
        <w:r>
          <w:rPr>
            <w:rFonts w:ascii="Calibri" w:hAnsi="Calibri"/>
            <w:i/>
            <w:iCs/>
            <w:color w:val="000000"/>
            <w:sz w:val="23"/>
            <w:szCs w:val="23"/>
          </w:rPr>
          <w:t>, sau returnati un status HTTP diferit de 200 OK (ex. 404 Not Found).</w:t>
        </w:r>
      </w:ins>
    </w:p>
    <w:p w:rsidR="00CE1D16" w:rsidRDefault="00CE1D16" w:rsidP="00CE1D16">
      <w:pPr>
        <w:shd w:val="clear" w:color="auto" w:fill="F0FEF1"/>
        <w:ind w:firstLine="225"/>
        <w:rPr>
          <w:ins w:id="7716" w:author="Unknown"/>
          <w:rFonts w:ascii="Calibri" w:hAnsi="Calibri"/>
          <w:b/>
          <w:bCs/>
          <w:i/>
          <w:iCs/>
          <w:color w:val="000000"/>
          <w:sz w:val="24"/>
          <w:szCs w:val="24"/>
        </w:rPr>
      </w:pPr>
      <w:ins w:id="7717" w:author="Unknown">
        <w:r>
          <w:rPr>
            <w:rFonts w:ascii="Calibri" w:hAnsi="Calibri"/>
            <w:b/>
            <w:bCs/>
            <w:i/>
            <w:iCs/>
            <w:color w:val="000000"/>
          </w:rPr>
          <w:t>header('HTTP/1.0 404 Not Found');</w:t>
        </w:r>
        <w:r>
          <w:rPr>
            <w:rFonts w:ascii="Calibri" w:hAnsi="Calibri"/>
            <w:b/>
            <w:bCs/>
            <w:i/>
            <w:iCs/>
            <w:color w:val="000000"/>
          </w:rPr>
          <w:br/>
          <w:t>exit();</w:t>
        </w:r>
      </w:ins>
    </w:p>
    <w:p w:rsidR="00CE1D16" w:rsidRDefault="00CE1D16" w:rsidP="00CE1D16">
      <w:pPr>
        <w:shd w:val="clear" w:color="auto" w:fill="EFEFFE"/>
        <w:ind w:firstLine="225"/>
        <w:rPr>
          <w:ins w:id="7718" w:author="Unknown"/>
          <w:rFonts w:ascii="Calibri" w:hAnsi="Calibri"/>
          <w:i/>
          <w:iCs/>
          <w:color w:val="000000"/>
          <w:sz w:val="23"/>
          <w:szCs w:val="23"/>
        </w:rPr>
      </w:pPr>
      <w:ins w:id="7719" w:author="Unknown">
        <w:r>
          <w:rPr>
            <w:rFonts w:ascii="Calibri" w:hAnsi="Calibri"/>
            <w:i/>
            <w:iCs/>
            <w:color w:val="000000"/>
            <w:sz w:val="23"/>
            <w:szCs w:val="23"/>
          </w:rPr>
          <w:lastRenderedPageBreak/>
          <w:t>- Va impiedica browserul sa restabileasca conexiunea.</w:t>
        </w:r>
      </w:ins>
    </w:p>
    <w:p w:rsidR="00CE1D16" w:rsidRDefault="00CE1D16" w:rsidP="00CE1D16">
      <w:pPr>
        <w:shd w:val="clear" w:color="auto" w:fill="FEFEFF"/>
        <w:rPr>
          <w:ins w:id="7720" w:author="Unknown"/>
          <w:rFonts w:ascii="Calibri" w:hAnsi="Calibri"/>
          <w:color w:val="000000"/>
          <w:sz w:val="26"/>
          <w:szCs w:val="26"/>
        </w:rPr>
      </w:pPr>
      <w:ins w:id="7721" w:author="Unknown">
        <w:r>
          <w:rPr>
            <w:rFonts w:ascii="Calibri" w:hAnsi="Calibri"/>
            <w:color w:val="000000"/>
            <w:sz w:val="26"/>
            <w:szCs w:val="26"/>
          </w:rPr>
          <w:br/>
        </w:r>
      </w:ins>
    </w:p>
    <w:p w:rsidR="00CE1D16" w:rsidRDefault="00CE1D16" w:rsidP="00CE1D16">
      <w:pPr>
        <w:pStyle w:val="Heading3"/>
        <w:shd w:val="clear" w:color="auto" w:fill="FEFEFF"/>
        <w:spacing w:before="180" w:after="135"/>
        <w:ind w:left="300"/>
        <w:rPr>
          <w:ins w:id="7722" w:author="Unknown"/>
          <w:rFonts w:ascii="Calibri" w:hAnsi="Calibri"/>
          <w:color w:val="000000"/>
          <w:spacing w:val="15"/>
          <w:sz w:val="27"/>
          <w:szCs w:val="27"/>
          <w:u w:val="single"/>
        </w:rPr>
      </w:pPr>
      <w:ins w:id="7723" w:author="Unknown">
        <w:r>
          <w:rPr>
            <w:rFonts w:ascii="Calibri" w:hAnsi="Calibri"/>
            <w:color w:val="000000"/>
            <w:spacing w:val="15"/>
            <w:u w:val="single"/>
          </w:rPr>
          <w:t>Utilizare nume personalizat pentru evenimentul trimis de server</w:t>
        </w:r>
      </w:ins>
    </w:p>
    <w:p w:rsidR="00CE1D16" w:rsidRDefault="00CE1D16" w:rsidP="00CE1D16">
      <w:pPr>
        <w:shd w:val="clear" w:color="auto" w:fill="FEFEFF"/>
        <w:rPr>
          <w:ins w:id="7724" w:author="Unknown"/>
          <w:rFonts w:ascii="Calibri" w:hAnsi="Calibri"/>
          <w:color w:val="000000"/>
          <w:sz w:val="26"/>
          <w:szCs w:val="26"/>
        </w:rPr>
      </w:pPr>
      <w:ins w:id="7725" w:author="Unknown">
        <w:r>
          <w:rPr>
            <w:rFonts w:ascii="Calibri" w:hAnsi="Calibri"/>
            <w:color w:val="000000"/>
            <w:sz w:val="26"/>
            <w:szCs w:val="26"/>
          </w:rPr>
          <w:t>Cuvantul '</w:t>
        </w:r>
        <w:r>
          <w:rPr>
            <w:rStyle w:val="sb"/>
            <w:rFonts w:ascii="Calibri" w:hAnsi="Calibri"/>
            <w:b/>
            <w:bCs/>
            <w:color w:val="000000"/>
            <w:sz w:val="26"/>
            <w:szCs w:val="26"/>
          </w:rPr>
          <w:t>message</w:t>
        </w:r>
        <w:r>
          <w:rPr>
            <w:rFonts w:ascii="Calibri" w:hAnsi="Calibri"/>
            <w:color w:val="000000"/>
            <w:sz w:val="26"/>
            <w:szCs w:val="26"/>
          </w:rPr>
          <w:t>' e numele implicit pentru evenimente stream de la server, dar se poate specifica si alt nume, adaugand campul </w:t>
        </w:r>
        <w:r>
          <w:rPr>
            <w:rStyle w:val="HTMLCode"/>
            <w:rFonts w:eastAsiaTheme="minorHAnsi"/>
            <w:b/>
            <w:bCs/>
            <w:color w:val="0000EE"/>
          </w:rPr>
          <w:t>event</w:t>
        </w:r>
        <w:r>
          <w:rPr>
            <w:rFonts w:ascii="Calibri" w:hAnsi="Calibri"/>
            <w:color w:val="000000"/>
            <w:sz w:val="26"/>
            <w:szCs w:val="26"/>
          </w:rPr>
          <w:t> in textul transmis la browser.</w:t>
        </w:r>
        <w:r>
          <w:rPr>
            <w:rFonts w:ascii="Calibri" w:hAnsi="Calibri"/>
            <w:color w:val="000000"/>
            <w:sz w:val="26"/>
            <w:szCs w:val="26"/>
          </w:rPr>
          <w:br/>
          <w:t>Sintaxa (in PHP):</w:t>
        </w:r>
      </w:ins>
    </w:p>
    <w:p w:rsidR="00CE1D16" w:rsidRDefault="00CE1D16" w:rsidP="00CE1D16">
      <w:pPr>
        <w:pStyle w:val="HTMLPreformatted"/>
        <w:shd w:val="clear" w:color="auto" w:fill="F0FEF1"/>
        <w:rPr>
          <w:ins w:id="7726" w:author="Unknown"/>
          <w:b/>
          <w:bCs/>
          <w:color w:val="000000"/>
          <w:sz w:val="24"/>
          <w:szCs w:val="24"/>
        </w:rPr>
      </w:pPr>
      <w:ins w:id="7727" w:author="Unknown">
        <w:r>
          <w:rPr>
            <w:b/>
            <w:bCs/>
            <w:color w:val="000000"/>
            <w:sz w:val="24"/>
            <w:szCs w:val="24"/>
          </w:rPr>
          <w:t>echo 'event:event_name\n';</w:t>
        </w:r>
      </w:ins>
    </w:p>
    <w:p w:rsidR="00CE1D16" w:rsidRDefault="00CE1D16" w:rsidP="00CE1D16">
      <w:pPr>
        <w:pStyle w:val="HTMLPreformatted"/>
        <w:shd w:val="clear" w:color="auto" w:fill="F0FEF1"/>
        <w:rPr>
          <w:ins w:id="7728" w:author="Unknown"/>
          <w:b/>
          <w:bCs/>
          <w:color w:val="000000"/>
          <w:sz w:val="24"/>
          <w:szCs w:val="24"/>
        </w:rPr>
      </w:pPr>
      <w:ins w:id="7729" w:author="Unknown">
        <w:r>
          <w:rPr>
            <w:b/>
            <w:bCs/>
            <w:color w:val="000000"/>
            <w:sz w:val="24"/>
            <w:szCs w:val="24"/>
          </w:rPr>
          <w:t>echo "data:$data\n";</w:t>
        </w:r>
      </w:ins>
    </w:p>
    <w:p w:rsidR="00CE1D16" w:rsidRDefault="00CE1D16" w:rsidP="00CE1D16">
      <w:pPr>
        <w:pStyle w:val="HTMLPreformatted"/>
        <w:shd w:val="clear" w:color="auto" w:fill="F0FEF1"/>
        <w:rPr>
          <w:ins w:id="7730" w:author="Unknown"/>
          <w:b/>
          <w:bCs/>
          <w:color w:val="000000"/>
          <w:sz w:val="24"/>
          <w:szCs w:val="24"/>
        </w:rPr>
      </w:pPr>
      <w:ins w:id="7731" w:author="Unknown">
        <w:r>
          <w:rPr>
            <w:b/>
            <w:bCs/>
            <w:color w:val="000000"/>
            <w:sz w:val="24"/>
            <w:szCs w:val="24"/>
          </w:rPr>
          <w:t>echo "retry:$retry\n";</w:t>
        </w:r>
      </w:ins>
    </w:p>
    <w:p w:rsidR="00CE1D16" w:rsidRDefault="00CE1D16" w:rsidP="00CE1D16">
      <w:pPr>
        <w:pStyle w:val="HTMLPreformatted"/>
        <w:shd w:val="clear" w:color="auto" w:fill="F0FEF1"/>
        <w:rPr>
          <w:ins w:id="7732" w:author="Unknown"/>
          <w:b/>
          <w:bCs/>
          <w:color w:val="000000"/>
          <w:sz w:val="24"/>
          <w:szCs w:val="24"/>
        </w:rPr>
      </w:pPr>
      <w:ins w:id="7733" w:author="Unknown">
        <w:r>
          <w:rPr>
            <w:b/>
            <w:bCs/>
            <w:color w:val="000000"/>
            <w:sz w:val="24"/>
            <w:szCs w:val="24"/>
          </w:rPr>
          <w:t>echo "id=$id \n\n";</w:t>
        </w:r>
      </w:ins>
    </w:p>
    <w:p w:rsidR="00CE1D16" w:rsidRDefault="00CE1D16" w:rsidP="00CE1D16">
      <w:pPr>
        <w:shd w:val="clear" w:color="auto" w:fill="FEFEFF"/>
        <w:rPr>
          <w:ins w:id="7734" w:author="Unknown"/>
          <w:rFonts w:ascii="Calibri" w:hAnsi="Calibri"/>
          <w:color w:val="000000"/>
          <w:sz w:val="26"/>
          <w:szCs w:val="26"/>
        </w:rPr>
      </w:pPr>
      <w:ins w:id="7735" w:author="Unknown">
        <w:r>
          <w:rPr>
            <w:rFonts w:ascii="Calibri" w:hAnsi="Calibri"/>
            <w:color w:val="000000"/>
            <w:sz w:val="26"/>
            <w:szCs w:val="26"/>
          </w:rPr>
          <w:br/>
          <w:t>Iar pe partea de client, scriptul JS poate receptiona evenimentul specificat:</w:t>
        </w:r>
      </w:ins>
    </w:p>
    <w:p w:rsidR="00CE1D16" w:rsidRDefault="00CE1D16" w:rsidP="00CE1D16">
      <w:pPr>
        <w:pStyle w:val="HTMLPreformatted"/>
        <w:shd w:val="clear" w:color="auto" w:fill="F0FEF1"/>
        <w:rPr>
          <w:ins w:id="7736" w:author="Unknown"/>
          <w:b/>
          <w:bCs/>
          <w:color w:val="000000"/>
          <w:sz w:val="24"/>
          <w:szCs w:val="24"/>
        </w:rPr>
      </w:pPr>
      <w:ins w:id="7737" w:author="Unknown">
        <w:r>
          <w:rPr>
            <w:b/>
            <w:bCs/>
            <w:color w:val="000000"/>
            <w:sz w:val="24"/>
            <w:szCs w:val="24"/>
          </w:rPr>
          <w:t>var evsource = new EventSource('sse_file.php');</w:t>
        </w:r>
      </w:ins>
    </w:p>
    <w:p w:rsidR="00CE1D16" w:rsidRDefault="00CE1D16" w:rsidP="00CE1D16">
      <w:pPr>
        <w:pStyle w:val="HTMLPreformatted"/>
        <w:shd w:val="clear" w:color="auto" w:fill="F0FEF1"/>
        <w:rPr>
          <w:ins w:id="7738" w:author="Unknown"/>
          <w:b/>
          <w:bCs/>
          <w:color w:val="000000"/>
          <w:sz w:val="24"/>
          <w:szCs w:val="24"/>
        </w:rPr>
      </w:pPr>
      <w:ins w:id="7739" w:author="Unknown">
        <w:r>
          <w:rPr>
            <w:b/>
            <w:bCs/>
            <w:color w:val="000000"/>
            <w:sz w:val="24"/>
            <w:szCs w:val="24"/>
          </w:rPr>
          <w:t>evsource.addEventListener('event_name', (ev)=&gt;{</w:t>
        </w:r>
      </w:ins>
    </w:p>
    <w:p w:rsidR="00CE1D16" w:rsidRDefault="00CE1D16" w:rsidP="00CE1D16">
      <w:pPr>
        <w:pStyle w:val="HTMLPreformatted"/>
        <w:shd w:val="clear" w:color="auto" w:fill="F0FEF1"/>
        <w:rPr>
          <w:ins w:id="7740" w:author="Unknown"/>
          <w:b/>
          <w:bCs/>
          <w:color w:val="000000"/>
          <w:sz w:val="24"/>
          <w:szCs w:val="24"/>
        </w:rPr>
      </w:pPr>
      <w:ins w:id="7741" w:author="Unknown">
        <w:r>
          <w:rPr>
            <w:b/>
            <w:bCs/>
            <w:color w:val="000000"/>
            <w:sz w:val="24"/>
            <w:szCs w:val="24"/>
          </w:rPr>
          <w:t xml:space="preserve"> //preia notificarea de la server din eveniment (ev)</w:t>
        </w:r>
      </w:ins>
    </w:p>
    <w:p w:rsidR="00CE1D16" w:rsidRDefault="00CE1D16" w:rsidP="00CE1D16">
      <w:pPr>
        <w:pStyle w:val="HTMLPreformatted"/>
        <w:shd w:val="clear" w:color="auto" w:fill="F0FEF1"/>
        <w:rPr>
          <w:ins w:id="7742" w:author="Unknown"/>
          <w:b/>
          <w:bCs/>
          <w:color w:val="000000"/>
          <w:sz w:val="24"/>
          <w:szCs w:val="24"/>
        </w:rPr>
      </w:pPr>
      <w:ins w:id="7743" w:author="Unknown">
        <w:r>
          <w:rPr>
            <w:b/>
            <w:bCs/>
            <w:color w:val="000000"/>
            <w:sz w:val="24"/>
            <w:szCs w:val="24"/>
          </w:rPr>
          <w:t xml:space="preserve"> let data = ev.data;</w:t>
        </w:r>
      </w:ins>
    </w:p>
    <w:p w:rsidR="00CE1D16" w:rsidRDefault="00CE1D16" w:rsidP="00CE1D16">
      <w:pPr>
        <w:pStyle w:val="HTMLPreformatted"/>
        <w:shd w:val="clear" w:color="auto" w:fill="F0FEF1"/>
        <w:rPr>
          <w:ins w:id="7744" w:author="Unknown"/>
          <w:b/>
          <w:bCs/>
          <w:color w:val="000000"/>
          <w:sz w:val="24"/>
          <w:szCs w:val="24"/>
        </w:rPr>
      </w:pPr>
      <w:ins w:id="7745" w:author="Unknown">
        <w:r>
          <w:rPr>
            <w:b/>
            <w:bCs/>
            <w:color w:val="000000"/>
            <w:sz w:val="24"/>
            <w:szCs w:val="24"/>
          </w:rPr>
          <w:t>});</w:t>
        </w:r>
      </w:ins>
    </w:p>
    <w:p w:rsidR="00CE1D16" w:rsidRDefault="00CE1D16" w:rsidP="00CE1D16">
      <w:pPr>
        <w:shd w:val="clear" w:color="auto" w:fill="FEFEFF"/>
        <w:rPr>
          <w:ins w:id="7746" w:author="Unknown"/>
          <w:rFonts w:ascii="Calibri" w:hAnsi="Calibri"/>
          <w:color w:val="000000"/>
          <w:sz w:val="26"/>
          <w:szCs w:val="26"/>
        </w:rPr>
      </w:pPr>
      <w:ins w:id="7747" w:author="Unknown">
        <w:r>
          <w:rPr>
            <w:rFonts w:ascii="Calibri" w:hAnsi="Calibri"/>
            <w:color w:val="000000"/>
            <w:sz w:val="26"/>
            <w:szCs w:val="26"/>
          </w:rPr>
          <w:t>- Acest cod va fi apelat automat cand serverul trimite un mesaj cu numele de eveniment "event_name".</w:t>
        </w:r>
      </w:ins>
    </w:p>
    <w:p w:rsidR="00CE1D16" w:rsidRDefault="00CE1D16">
      <w:bookmarkStart w:id="7748" w:name="_GoBack"/>
      <w:bookmarkEnd w:id="7748"/>
    </w:p>
    <w:sectPr w:rsidR="00CE1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353A"/>
    <w:multiLevelType w:val="multilevel"/>
    <w:tmpl w:val="7E58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95B"/>
    <w:multiLevelType w:val="multilevel"/>
    <w:tmpl w:val="DFD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5431E"/>
    <w:multiLevelType w:val="multilevel"/>
    <w:tmpl w:val="262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35E82"/>
    <w:multiLevelType w:val="multilevel"/>
    <w:tmpl w:val="C40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66EBC"/>
    <w:multiLevelType w:val="multilevel"/>
    <w:tmpl w:val="D60A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919BD"/>
    <w:multiLevelType w:val="multilevel"/>
    <w:tmpl w:val="4AF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172A3"/>
    <w:multiLevelType w:val="multilevel"/>
    <w:tmpl w:val="748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43269"/>
    <w:multiLevelType w:val="multilevel"/>
    <w:tmpl w:val="64D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E3289"/>
    <w:multiLevelType w:val="multilevel"/>
    <w:tmpl w:val="E47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01323"/>
    <w:multiLevelType w:val="multilevel"/>
    <w:tmpl w:val="BC5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C7912"/>
    <w:multiLevelType w:val="multilevel"/>
    <w:tmpl w:val="CE7A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736F9"/>
    <w:multiLevelType w:val="multilevel"/>
    <w:tmpl w:val="67A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A4381"/>
    <w:multiLevelType w:val="multilevel"/>
    <w:tmpl w:val="C54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E194A"/>
    <w:multiLevelType w:val="multilevel"/>
    <w:tmpl w:val="CAD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714E4E"/>
    <w:multiLevelType w:val="multilevel"/>
    <w:tmpl w:val="AC3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4149C3"/>
    <w:multiLevelType w:val="multilevel"/>
    <w:tmpl w:val="E9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7A75C4"/>
    <w:multiLevelType w:val="multilevel"/>
    <w:tmpl w:val="4890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F318B3"/>
    <w:multiLevelType w:val="multilevel"/>
    <w:tmpl w:val="A5A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802403"/>
    <w:multiLevelType w:val="multilevel"/>
    <w:tmpl w:val="987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A95383"/>
    <w:multiLevelType w:val="multilevel"/>
    <w:tmpl w:val="1CD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9D3BD9"/>
    <w:multiLevelType w:val="multilevel"/>
    <w:tmpl w:val="60B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C7577E"/>
    <w:multiLevelType w:val="multilevel"/>
    <w:tmpl w:val="6A34A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EF1643"/>
    <w:multiLevelType w:val="multilevel"/>
    <w:tmpl w:val="754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FD2734"/>
    <w:multiLevelType w:val="multilevel"/>
    <w:tmpl w:val="5BAC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E05120"/>
    <w:multiLevelType w:val="multilevel"/>
    <w:tmpl w:val="ED3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A60746"/>
    <w:multiLevelType w:val="multilevel"/>
    <w:tmpl w:val="63C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26B80"/>
    <w:multiLevelType w:val="multilevel"/>
    <w:tmpl w:val="C28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E75002"/>
    <w:multiLevelType w:val="multilevel"/>
    <w:tmpl w:val="5DC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A80428"/>
    <w:multiLevelType w:val="multilevel"/>
    <w:tmpl w:val="43C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15518A"/>
    <w:multiLevelType w:val="multilevel"/>
    <w:tmpl w:val="CC3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656A92"/>
    <w:multiLevelType w:val="multilevel"/>
    <w:tmpl w:val="62B0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A21625"/>
    <w:multiLevelType w:val="multilevel"/>
    <w:tmpl w:val="828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532639"/>
    <w:multiLevelType w:val="multilevel"/>
    <w:tmpl w:val="204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597517"/>
    <w:multiLevelType w:val="multilevel"/>
    <w:tmpl w:val="A43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3B2B1A"/>
    <w:multiLevelType w:val="multilevel"/>
    <w:tmpl w:val="6A7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1C7FA6"/>
    <w:multiLevelType w:val="multilevel"/>
    <w:tmpl w:val="CB2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A43381"/>
    <w:multiLevelType w:val="multilevel"/>
    <w:tmpl w:val="482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217E25"/>
    <w:multiLevelType w:val="multilevel"/>
    <w:tmpl w:val="33F2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597467"/>
    <w:multiLevelType w:val="multilevel"/>
    <w:tmpl w:val="BDE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0A67EF"/>
    <w:multiLevelType w:val="multilevel"/>
    <w:tmpl w:val="204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08542F"/>
    <w:multiLevelType w:val="multilevel"/>
    <w:tmpl w:val="BE2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331893"/>
    <w:multiLevelType w:val="multilevel"/>
    <w:tmpl w:val="DAA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F2095B"/>
    <w:multiLevelType w:val="multilevel"/>
    <w:tmpl w:val="4E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02115C"/>
    <w:multiLevelType w:val="multilevel"/>
    <w:tmpl w:val="4A9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64179A"/>
    <w:multiLevelType w:val="multilevel"/>
    <w:tmpl w:val="3F3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AF4CBB"/>
    <w:multiLevelType w:val="multilevel"/>
    <w:tmpl w:val="AC24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5507097"/>
    <w:multiLevelType w:val="multilevel"/>
    <w:tmpl w:val="5CB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100D13"/>
    <w:multiLevelType w:val="multilevel"/>
    <w:tmpl w:val="65F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084D82"/>
    <w:multiLevelType w:val="multilevel"/>
    <w:tmpl w:val="7B0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7512A4"/>
    <w:multiLevelType w:val="multilevel"/>
    <w:tmpl w:val="968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887201"/>
    <w:multiLevelType w:val="multilevel"/>
    <w:tmpl w:val="C9B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CC0B32"/>
    <w:multiLevelType w:val="multilevel"/>
    <w:tmpl w:val="413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62B50"/>
    <w:multiLevelType w:val="multilevel"/>
    <w:tmpl w:val="B9E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670040"/>
    <w:multiLevelType w:val="multilevel"/>
    <w:tmpl w:val="9A5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3A1573"/>
    <w:multiLevelType w:val="multilevel"/>
    <w:tmpl w:val="48D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A34471"/>
    <w:multiLevelType w:val="multilevel"/>
    <w:tmpl w:val="EEB0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7C2A40"/>
    <w:multiLevelType w:val="multilevel"/>
    <w:tmpl w:val="4B5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894E6A"/>
    <w:multiLevelType w:val="multilevel"/>
    <w:tmpl w:val="184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6C42FE"/>
    <w:multiLevelType w:val="multilevel"/>
    <w:tmpl w:val="881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AC355F6"/>
    <w:multiLevelType w:val="multilevel"/>
    <w:tmpl w:val="17F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693BB8"/>
    <w:multiLevelType w:val="multilevel"/>
    <w:tmpl w:val="A9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B8904B5"/>
    <w:multiLevelType w:val="multilevel"/>
    <w:tmpl w:val="8CA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5B0AE7"/>
    <w:multiLevelType w:val="multilevel"/>
    <w:tmpl w:val="05EC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8"/>
  </w:num>
  <w:num w:numId="3">
    <w:abstractNumId w:val="20"/>
  </w:num>
  <w:num w:numId="4">
    <w:abstractNumId w:val="15"/>
  </w:num>
  <w:num w:numId="5">
    <w:abstractNumId w:val="34"/>
  </w:num>
  <w:num w:numId="6">
    <w:abstractNumId w:val="18"/>
  </w:num>
  <w:num w:numId="7">
    <w:abstractNumId w:val="48"/>
  </w:num>
  <w:num w:numId="8">
    <w:abstractNumId w:val="33"/>
  </w:num>
  <w:num w:numId="9">
    <w:abstractNumId w:val="61"/>
  </w:num>
  <w:num w:numId="10">
    <w:abstractNumId w:val="56"/>
  </w:num>
  <w:num w:numId="11">
    <w:abstractNumId w:val="42"/>
  </w:num>
  <w:num w:numId="12">
    <w:abstractNumId w:val="4"/>
  </w:num>
  <w:num w:numId="13">
    <w:abstractNumId w:val="57"/>
  </w:num>
  <w:num w:numId="14">
    <w:abstractNumId w:val="40"/>
  </w:num>
  <w:num w:numId="15">
    <w:abstractNumId w:val="41"/>
  </w:num>
  <w:num w:numId="16">
    <w:abstractNumId w:val="8"/>
  </w:num>
  <w:num w:numId="17">
    <w:abstractNumId w:val="28"/>
  </w:num>
  <w:num w:numId="18">
    <w:abstractNumId w:val="51"/>
  </w:num>
  <w:num w:numId="19">
    <w:abstractNumId w:val="14"/>
  </w:num>
  <w:num w:numId="20">
    <w:abstractNumId w:val="6"/>
  </w:num>
  <w:num w:numId="21">
    <w:abstractNumId w:val="17"/>
  </w:num>
  <w:num w:numId="22">
    <w:abstractNumId w:val="5"/>
  </w:num>
  <w:num w:numId="23">
    <w:abstractNumId w:val="59"/>
  </w:num>
  <w:num w:numId="24">
    <w:abstractNumId w:val="35"/>
  </w:num>
  <w:num w:numId="25">
    <w:abstractNumId w:val="26"/>
  </w:num>
  <w:num w:numId="26">
    <w:abstractNumId w:val="52"/>
  </w:num>
  <w:num w:numId="27">
    <w:abstractNumId w:val="38"/>
  </w:num>
  <w:num w:numId="28">
    <w:abstractNumId w:val="12"/>
  </w:num>
  <w:num w:numId="29">
    <w:abstractNumId w:val="13"/>
  </w:num>
  <w:num w:numId="30">
    <w:abstractNumId w:val="46"/>
  </w:num>
  <w:num w:numId="31">
    <w:abstractNumId w:val="30"/>
  </w:num>
  <w:num w:numId="32">
    <w:abstractNumId w:val="3"/>
  </w:num>
  <w:num w:numId="33">
    <w:abstractNumId w:val="47"/>
  </w:num>
  <w:num w:numId="34">
    <w:abstractNumId w:val="44"/>
  </w:num>
  <w:num w:numId="35">
    <w:abstractNumId w:val="54"/>
  </w:num>
  <w:num w:numId="36">
    <w:abstractNumId w:val="1"/>
  </w:num>
  <w:num w:numId="37">
    <w:abstractNumId w:val="29"/>
  </w:num>
  <w:num w:numId="38">
    <w:abstractNumId w:val="25"/>
  </w:num>
  <w:num w:numId="39">
    <w:abstractNumId w:val="23"/>
  </w:num>
  <w:num w:numId="40">
    <w:abstractNumId w:val="62"/>
  </w:num>
  <w:num w:numId="41">
    <w:abstractNumId w:val="31"/>
  </w:num>
  <w:num w:numId="42">
    <w:abstractNumId w:val="16"/>
  </w:num>
  <w:num w:numId="43">
    <w:abstractNumId w:val="10"/>
  </w:num>
  <w:num w:numId="44">
    <w:abstractNumId w:val="55"/>
  </w:num>
  <w:num w:numId="45">
    <w:abstractNumId w:val="45"/>
  </w:num>
  <w:num w:numId="46">
    <w:abstractNumId w:val="2"/>
  </w:num>
  <w:num w:numId="47">
    <w:abstractNumId w:val="49"/>
  </w:num>
  <w:num w:numId="48">
    <w:abstractNumId w:val="36"/>
  </w:num>
  <w:num w:numId="49">
    <w:abstractNumId w:val="53"/>
  </w:num>
  <w:num w:numId="50">
    <w:abstractNumId w:val="39"/>
  </w:num>
  <w:num w:numId="51">
    <w:abstractNumId w:val="19"/>
  </w:num>
  <w:num w:numId="52">
    <w:abstractNumId w:val="7"/>
  </w:num>
  <w:num w:numId="53">
    <w:abstractNumId w:val="22"/>
  </w:num>
  <w:num w:numId="54">
    <w:abstractNumId w:val="60"/>
  </w:num>
  <w:num w:numId="55">
    <w:abstractNumId w:val="0"/>
  </w:num>
  <w:num w:numId="56">
    <w:abstractNumId w:val="37"/>
  </w:num>
  <w:num w:numId="57">
    <w:abstractNumId w:val="9"/>
  </w:num>
  <w:num w:numId="58">
    <w:abstractNumId w:val="43"/>
  </w:num>
  <w:num w:numId="59">
    <w:abstractNumId w:val="11"/>
  </w:num>
  <w:num w:numId="60">
    <w:abstractNumId w:val="27"/>
  </w:num>
  <w:num w:numId="61">
    <w:abstractNumId w:val="24"/>
  </w:num>
  <w:num w:numId="62">
    <w:abstractNumId w:val="32"/>
  </w:num>
  <w:num w:numId="63">
    <w:abstractNumId w:val="5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A0"/>
    <w:rsid w:val="001B3F09"/>
    <w:rsid w:val="00CE1D16"/>
    <w:rsid w:val="00EE2F06"/>
    <w:rsid w:val="00F4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6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26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F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6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26A0"/>
    <w:rPr>
      <w:color w:val="0000FF"/>
      <w:u w:val="single"/>
    </w:rPr>
  </w:style>
  <w:style w:type="paragraph" w:styleId="z-TopofForm">
    <w:name w:val="HTML Top of Form"/>
    <w:basedOn w:val="Normal"/>
    <w:next w:val="Normal"/>
    <w:link w:val="z-TopofFormChar"/>
    <w:hidden/>
    <w:uiPriority w:val="99"/>
    <w:semiHidden/>
    <w:unhideWhenUsed/>
    <w:rsid w:val="00F426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26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426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26A0"/>
    <w:rPr>
      <w:rFonts w:ascii="Arial" w:eastAsia="Times New Roman" w:hAnsi="Arial" w:cs="Arial"/>
      <w:vanish/>
      <w:sz w:val="16"/>
      <w:szCs w:val="16"/>
    </w:rPr>
  </w:style>
  <w:style w:type="character" w:styleId="Strong">
    <w:name w:val="Strong"/>
    <w:basedOn w:val="DefaultParagraphFont"/>
    <w:uiPriority w:val="22"/>
    <w:qFormat/>
    <w:rsid w:val="00F426A0"/>
    <w:rPr>
      <w:b/>
      <w:bCs/>
    </w:rPr>
  </w:style>
  <w:style w:type="character" w:customStyle="1" w:styleId="Heading3Char">
    <w:name w:val="Heading 3 Char"/>
    <w:basedOn w:val="DefaultParagraphFont"/>
    <w:link w:val="Heading3"/>
    <w:uiPriority w:val="9"/>
    <w:semiHidden/>
    <w:rsid w:val="00F426A0"/>
    <w:rPr>
      <w:rFonts w:asciiTheme="majorHAnsi" w:eastAsiaTheme="majorEastAsia" w:hAnsiTheme="majorHAnsi" w:cstheme="majorBidi"/>
      <w:b/>
      <w:bCs/>
      <w:color w:val="4F81BD" w:themeColor="accent1"/>
    </w:rPr>
  </w:style>
  <w:style w:type="paragraph" w:customStyle="1" w:styleId="ptxt">
    <w:name w:val="ptxt"/>
    <w:basedOn w:val="Normal"/>
    <w:rsid w:val="00F426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26A0"/>
    <w:rPr>
      <w:rFonts w:ascii="Courier New" w:eastAsia="Times New Roman" w:hAnsi="Courier New" w:cs="Courier New"/>
      <w:sz w:val="20"/>
      <w:szCs w:val="20"/>
    </w:rPr>
  </w:style>
  <w:style w:type="character" w:customStyle="1" w:styleId="sb">
    <w:name w:val="sb"/>
    <w:basedOn w:val="DefaultParagraphFont"/>
    <w:rsid w:val="00F426A0"/>
  </w:style>
  <w:style w:type="paragraph" w:styleId="HTMLPreformatted">
    <w:name w:val="HTML Preformatted"/>
    <w:basedOn w:val="Normal"/>
    <w:link w:val="HTMLPreformattedChar"/>
    <w:uiPriority w:val="99"/>
    <w:semiHidden/>
    <w:unhideWhenUsed/>
    <w:rsid w:val="00F4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6A0"/>
    <w:rPr>
      <w:rFonts w:ascii="Courier New" w:eastAsia="Times New Roman" w:hAnsi="Courier New" w:cs="Courier New"/>
      <w:sz w:val="20"/>
      <w:szCs w:val="20"/>
    </w:rPr>
  </w:style>
  <w:style w:type="character" w:customStyle="1" w:styleId="si">
    <w:name w:val="si"/>
    <w:basedOn w:val="DefaultParagraphFont"/>
    <w:rsid w:val="00F426A0"/>
  </w:style>
  <w:style w:type="paragraph" w:customStyle="1" w:styleId="note">
    <w:name w:val="note"/>
    <w:basedOn w:val="Normal"/>
    <w:rsid w:val="00F42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i">
    <w:name w:val="sbi"/>
    <w:basedOn w:val="DefaultParagraphFont"/>
    <w:rsid w:val="00F426A0"/>
  </w:style>
  <w:style w:type="character" w:styleId="Emphasis">
    <w:name w:val="Emphasis"/>
    <w:basedOn w:val="DefaultParagraphFont"/>
    <w:uiPriority w:val="20"/>
    <w:qFormat/>
    <w:rsid w:val="00F426A0"/>
    <w:rPr>
      <w:i/>
      <w:iCs/>
    </w:rPr>
  </w:style>
  <w:style w:type="character" w:customStyle="1" w:styleId="Heading4Char">
    <w:name w:val="Heading 4 Char"/>
    <w:basedOn w:val="DefaultParagraphFont"/>
    <w:link w:val="Heading4"/>
    <w:uiPriority w:val="9"/>
    <w:semiHidden/>
    <w:rsid w:val="00F426A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4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A0"/>
    <w:rPr>
      <w:rFonts w:ascii="Tahoma" w:hAnsi="Tahoma" w:cs="Tahoma"/>
      <w:sz w:val="16"/>
      <w:szCs w:val="16"/>
    </w:rPr>
  </w:style>
  <w:style w:type="character" w:customStyle="1" w:styleId="syntax">
    <w:name w:val="syntax"/>
    <w:basedOn w:val="DefaultParagraphFont"/>
    <w:rsid w:val="00F426A0"/>
  </w:style>
  <w:style w:type="paragraph" w:styleId="NormalWeb">
    <w:name w:val="Normal (Web)"/>
    <w:basedOn w:val="Normal"/>
    <w:uiPriority w:val="99"/>
    <w:semiHidden/>
    <w:unhideWhenUsed/>
    <w:rsid w:val="00F426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xxt">
    <w:name w:val="ptxxt"/>
    <w:basedOn w:val="Normal"/>
    <w:rsid w:val="00EE2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EE2F06"/>
  </w:style>
  <w:style w:type="character" w:customStyle="1" w:styleId="Heading5Char">
    <w:name w:val="Heading 5 Char"/>
    <w:basedOn w:val="DefaultParagraphFont"/>
    <w:link w:val="Heading5"/>
    <w:uiPriority w:val="9"/>
    <w:semiHidden/>
    <w:rsid w:val="00EE2F06"/>
    <w:rPr>
      <w:rFonts w:asciiTheme="majorHAnsi" w:eastAsiaTheme="majorEastAsia" w:hAnsiTheme="majorHAnsi" w:cstheme="majorBidi"/>
      <w:color w:val="243F60" w:themeColor="accent1" w:themeShade="7F"/>
    </w:rPr>
  </w:style>
  <w:style w:type="character" w:customStyle="1" w:styleId="dltrc">
    <w:name w:val="dltrc"/>
    <w:basedOn w:val="DefaultParagraphFont"/>
    <w:rsid w:val="00EE2F06"/>
  </w:style>
  <w:style w:type="character" w:customStyle="1" w:styleId="islnk">
    <w:name w:val="islnk"/>
    <w:basedOn w:val="DefaultParagraphFont"/>
    <w:rsid w:val="00EE2F06"/>
  </w:style>
  <w:style w:type="paragraph" w:customStyle="1" w:styleId="ptst">
    <w:name w:val="ptst"/>
    <w:basedOn w:val="Normal"/>
    <w:rsid w:val="00CE1D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re">
    <w:name w:val="apare"/>
    <w:basedOn w:val="Normal"/>
    <w:rsid w:val="00CE1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
    <w:name w:val="su"/>
    <w:basedOn w:val="DefaultParagraphFont"/>
    <w:rsid w:val="00CE1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6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26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F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26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26A0"/>
    <w:rPr>
      <w:color w:val="0000FF"/>
      <w:u w:val="single"/>
    </w:rPr>
  </w:style>
  <w:style w:type="paragraph" w:styleId="z-TopofForm">
    <w:name w:val="HTML Top of Form"/>
    <w:basedOn w:val="Normal"/>
    <w:next w:val="Normal"/>
    <w:link w:val="z-TopofFormChar"/>
    <w:hidden/>
    <w:uiPriority w:val="99"/>
    <w:semiHidden/>
    <w:unhideWhenUsed/>
    <w:rsid w:val="00F426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26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426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26A0"/>
    <w:rPr>
      <w:rFonts w:ascii="Arial" w:eastAsia="Times New Roman" w:hAnsi="Arial" w:cs="Arial"/>
      <w:vanish/>
      <w:sz w:val="16"/>
      <w:szCs w:val="16"/>
    </w:rPr>
  </w:style>
  <w:style w:type="character" w:styleId="Strong">
    <w:name w:val="Strong"/>
    <w:basedOn w:val="DefaultParagraphFont"/>
    <w:uiPriority w:val="22"/>
    <w:qFormat/>
    <w:rsid w:val="00F426A0"/>
    <w:rPr>
      <w:b/>
      <w:bCs/>
    </w:rPr>
  </w:style>
  <w:style w:type="character" w:customStyle="1" w:styleId="Heading3Char">
    <w:name w:val="Heading 3 Char"/>
    <w:basedOn w:val="DefaultParagraphFont"/>
    <w:link w:val="Heading3"/>
    <w:uiPriority w:val="9"/>
    <w:semiHidden/>
    <w:rsid w:val="00F426A0"/>
    <w:rPr>
      <w:rFonts w:asciiTheme="majorHAnsi" w:eastAsiaTheme="majorEastAsia" w:hAnsiTheme="majorHAnsi" w:cstheme="majorBidi"/>
      <w:b/>
      <w:bCs/>
      <w:color w:val="4F81BD" w:themeColor="accent1"/>
    </w:rPr>
  </w:style>
  <w:style w:type="paragraph" w:customStyle="1" w:styleId="ptxt">
    <w:name w:val="ptxt"/>
    <w:basedOn w:val="Normal"/>
    <w:rsid w:val="00F426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26A0"/>
    <w:rPr>
      <w:rFonts w:ascii="Courier New" w:eastAsia="Times New Roman" w:hAnsi="Courier New" w:cs="Courier New"/>
      <w:sz w:val="20"/>
      <w:szCs w:val="20"/>
    </w:rPr>
  </w:style>
  <w:style w:type="character" w:customStyle="1" w:styleId="sb">
    <w:name w:val="sb"/>
    <w:basedOn w:val="DefaultParagraphFont"/>
    <w:rsid w:val="00F426A0"/>
  </w:style>
  <w:style w:type="paragraph" w:styleId="HTMLPreformatted">
    <w:name w:val="HTML Preformatted"/>
    <w:basedOn w:val="Normal"/>
    <w:link w:val="HTMLPreformattedChar"/>
    <w:uiPriority w:val="99"/>
    <w:semiHidden/>
    <w:unhideWhenUsed/>
    <w:rsid w:val="00F4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6A0"/>
    <w:rPr>
      <w:rFonts w:ascii="Courier New" w:eastAsia="Times New Roman" w:hAnsi="Courier New" w:cs="Courier New"/>
      <w:sz w:val="20"/>
      <w:szCs w:val="20"/>
    </w:rPr>
  </w:style>
  <w:style w:type="character" w:customStyle="1" w:styleId="si">
    <w:name w:val="si"/>
    <w:basedOn w:val="DefaultParagraphFont"/>
    <w:rsid w:val="00F426A0"/>
  </w:style>
  <w:style w:type="paragraph" w:customStyle="1" w:styleId="note">
    <w:name w:val="note"/>
    <w:basedOn w:val="Normal"/>
    <w:rsid w:val="00F42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i">
    <w:name w:val="sbi"/>
    <w:basedOn w:val="DefaultParagraphFont"/>
    <w:rsid w:val="00F426A0"/>
  </w:style>
  <w:style w:type="character" w:styleId="Emphasis">
    <w:name w:val="Emphasis"/>
    <w:basedOn w:val="DefaultParagraphFont"/>
    <w:uiPriority w:val="20"/>
    <w:qFormat/>
    <w:rsid w:val="00F426A0"/>
    <w:rPr>
      <w:i/>
      <w:iCs/>
    </w:rPr>
  </w:style>
  <w:style w:type="character" w:customStyle="1" w:styleId="Heading4Char">
    <w:name w:val="Heading 4 Char"/>
    <w:basedOn w:val="DefaultParagraphFont"/>
    <w:link w:val="Heading4"/>
    <w:uiPriority w:val="9"/>
    <w:semiHidden/>
    <w:rsid w:val="00F426A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4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6A0"/>
    <w:rPr>
      <w:rFonts w:ascii="Tahoma" w:hAnsi="Tahoma" w:cs="Tahoma"/>
      <w:sz w:val="16"/>
      <w:szCs w:val="16"/>
    </w:rPr>
  </w:style>
  <w:style w:type="character" w:customStyle="1" w:styleId="syntax">
    <w:name w:val="syntax"/>
    <w:basedOn w:val="DefaultParagraphFont"/>
    <w:rsid w:val="00F426A0"/>
  </w:style>
  <w:style w:type="paragraph" w:styleId="NormalWeb">
    <w:name w:val="Normal (Web)"/>
    <w:basedOn w:val="Normal"/>
    <w:uiPriority w:val="99"/>
    <w:semiHidden/>
    <w:unhideWhenUsed/>
    <w:rsid w:val="00F426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xxt">
    <w:name w:val="ptxxt"/>
    <w:basedOn w:val="Normal"/>
    <w:rsid w:val="00EE2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EE2F06"/>
  </w:style>
  <w:style w:type="character" w:customStyle="1" w:styleId="Heading5Char">
    <w:name w:val="Heading 5 Char"/>
    <w:basedOn w:val="DefaultParagraphFont"/>
    <w:link w:val="Heading5"/>
    <w:uiPriority w:val="9"/>
    <w:semiHidden/>
    <w:rsid w:val="00EE2F06"/>
    <w:rPr>
      <w:rFonts w:asciiTheme="majorHAnsi" w:eastAsiaTheme="majorEastAsia" w:hAnsiTheme="majorHAnsi" w:cstheme="majorBidi"/>
      <w:color w:val="243F60" w:themeColor="accent1" w:themeShade="7F"/>
    </w:rPr>
  </w:style>
  <w:style w:type="character" w:customStyle="1" w:styleId="dltrc">
    <w:name w:val="dltrc"/>
    <w:basedOn w:val="DefaultParagraphFont"/>
    <w:rsid w:val="00EE2F06"/>
  </w:style>
  <w:style w:type="character" w:customStyle="1" w:styleId="islnk">
    <w:name w:val="islnk"/>
    <w:basedOn w:val="DefaultParagraphFont"/>
    <w:rsid w:val="00EE2F06"/>
  </w:style>
  <w:style w:type="paragraph" w:customStyle="1" w:styleId="ptst">
    <w:name w:val="ptst"/>
    <w:basedOn w:val="Normal"/>
    <w:rsid w:val="00CE1D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re">
    <w:name w:val="apare"/>
    <w:basedOn w:val="Normal"/>
    <w:rsid w:val="00CE1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
    <w:name w:val="su"/>
    <w:basedOn w:val="DefaultParagraphFont"/>
    <w:rsid w:val="00CE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531">
      <w:bodyDiv w:val="1"/>
      <w:marLeft w:val="0"/>
      <w:marRight w:val="0"/>
      <w:marTop w:val="0"/>
      <w:marBottom w:val="0"/>
      <w:divBdr>
        <w:top w:val="none" w:sz="0" w:space="0" w:color="auto"/>
        <w:left w:val="none" w:sz="0" w:space="0" w:color="auto"/>
        <w:bottom w:val="none" w:sz="0" w:space="0" w:color="auto"/>
        <w:right w:val="none" w:sz="0" w:space="0" w:color="auto"/>
      </w:divBdr>
      <w:divsChild>
        <w:div w:id="804086844">
          <w:marLeft w:val="3075"/>
          <w:marRight w:val="48"/>
          <w:marTop w:val="720"/>
          <w:marBottom w:val="24"/>
          <w:divBdr>
            <w:top w:val="none" w:sz="0" w:space="0" w:color="auto"/>
            <w:left w:val="none" w:sz="0" w:space="0" w:color="auto"/>
            <w:bottom w:val="none" w:sz="0" w:space="0" w:color="auto"/>
            <w:right w:val="none" w:sz="0" w:space="0" w:color="auto"/>
          </w:divBdr>
          <w:divsChild>
            <w:div w:id="392319675">
              <w:marLeft w:val="0"/>
              <w:marRight w:val="0"/>
              <w:marTop w:val="15"/>
              <w:marBottom w:val="525"/>
              <w:divBdr>
                <w:top w:val="none" w:sz="0" w:space="0" w:color="auto"/>
                <w:left w:val="none" w:sz="0" w:space="0" w:color="auto"/>
                <w:bottom w:val="none" w:sz="0" w:space="0" w:color="auto"/>
                <w:right w:val="none" w:sz="0" w:space="0" w:color="auto"/>
              </w:divBdr>
            </w:div>
            <w:div w:id="2033802588">
              <w:marLeft w:val="0"/>
              <w:marRight w:val="0"/>
              <w:marTop w:val="15"/>
              <w:marBottom w:val="525"/>
              <w:divBdr>
                <w:top w:val="none" w:sz="0" w:space="0" w:color="auto"/>
                <w:left w:val="none" w:sz="0" w:space="0" w:color="auto"/>
                <w:bottom w:val="none" w:sz="0" w:space="0" w:color="auto"/>
                <w:right w:val="none" w:sz="0" w:space="0" w:color="auto"/>
              </w:divBdr>
            </w:div>
            <w:div w:id="917251590">
              <w:marLeft w:val="0"/>
              <w:marRight w:val="0"/>
              <w:marTop w:val="15"/>
              <w:marBottom w:val="525"/>
              <w:divBdr>
                <w:top w:val="none" w:sz="0" w:space="0" w:color="auto"/>
                <w:left w:val="none" w:sz="0" w:space="0" w:color="auto"/>
                <w:bottom w:val="none" w:sz="0" w:space="0" w:color="auto"/>
                <w:right w:val="none" w:sz="0" w:space="0" w:color="auto"/>
              </w:divBdr>
            </w:div>
            <w:div w:id="969671318">
              <w:marLeft w:val="0"/>
              <w:marRight w:val="0"/>
              <w:marTop w:val="15"/>
              <w:marBottom w:val="525"/>
              <w:divBdr>
                <w:top w:val="none" w:sz="0" w:space="0" w:color="auto"/>
                <w:left w:val="none" w:sz="0" w:space="0" w:color="auto"/>
                <w:bottom w:val="none" w:sz="0" w:space="0" w:color="auto"/>
                <w:right w:val="none" w:sz="0" w:space="0" w:color="auto"/>
              </w:divBdr>
            </w:div>
            <w:div w:id="1215653426">
              <w:marLeft w:val="0"/>
              <w:marRight w:val="0"/>
              <w:marTop w:val="15"/>
              <w:marBottom w:val="525"/>
              <w:divBdr>
                <w:top w:val="none" w:sz="0" w:space="0" w:color="auto"/>
                <w:left w:val="none" w:sz="0" w:space="0" w:color="auto"/>
                <w:bottom w:val="none" w:sz="0" w:space="0" w:color="auto"/>
                <w:right w:val="none" w:sz="0" w:space="0" w:color="auto"/>
              </w:divBdr>
            </w:div>
            <w:div w:id="815416592">
              <w:marLeft w:val="0"/>
              <w:marRight w:val="0"/>
              <w:marTop w:val="15"/>
              <w:marBottom w:val="525"/>
              <w:divBdr>
                <w:top w:val="none" w:sz="0" w:space="0" w:color="auto"/>
                <w:left w:val="none" w:sz="0" w:space="0" w:color="auto"/>
                <w:bottom w:val="none" w:sz="0" w:space="0" w:color="auto"/>
                <w:right w:val="none" w:sz="0" w:space="0" w:color="auto"/>
              </w:divBdr>
            </w:div>
            <w:div w:id="31656751">
              <w:marLeft w:val="0"/>
              <w:marRight w:val="0"/>
              <w:marTop w:val="15"/>
              <w:marBottom w:val="525"/>
              <w:divBdr>
                <w:top w:val="none" w:sz="0" w:space="0" w:color="auto"/>
                <w:left w:val="none" w:sz="0" w:space="0" w:color="auto"/>
                <w:bottom w:val="none" w:sz="0" w:space="0" w:color="auto"/>
                <w:right w:val="none" w:sz="0" w:space="0" w:color="auto"/>
              </w:divBdr>
            </w:div>
            <w:div w:id="155534757">
              <w:marLeft w:val="0"/>
              <w:marRight w:val="0"/>
              <w:marTop w:val="15"/>
              <w:marBottom w:val="525"/>
              <w:divBdr>
                <w:top w:val="none" w:sz="0" w:space="0" w:color="auto"/>
                <w:left w:val="none" w:sz="0" w:space="0" w:color="auto"/>
                <w:bottom w:val="none" w:sz="0" w:space="0" w:color="auto"/>
                <w:right w:val="none" w:sz="0" w:space="0" w:color="auto"/>
              </w:divBdr>
            </w:div>
            <w:div w:id="1628511669">
              <w:marLeft w:val="0"/>
              <w:marRight w:val="0"/>
              <w:marTop w:val="15"/>
              <w:marBottom w:val="525"/>
              <w:divBdr>
                <w:top w:val="none" w:sz="0" w:space="0" w:color="auto"/>
                <w:left w:val="none" w:sz="0" w:space="0" w:color="auto"/>
                <w:bottom w:val="none" w:sz="0" w:space="0" w:color="auto"/>
                <w:right w:val="none" w:sz="0" w:space="0" w:color="auto"/>
              </w:divBdr>
            </w:div>
            <w:div w:id="950938462">
              <w:marLeft w:val="0"/>
              <w:marRight w:val="0"/>
              <w:marTop w:val="15"/>
              <w:marBottom w:val="525"/>
              <w:divBdr>
                <w:top w:val="none" w:sz="0" w:space="0" w:color="auto"/>
                <w:left w:val="none" w:sz="0" w:space="0" w:color="auto"/>
                <w:bottom w:val="none" w:sz="0" w:space="0" w:color="auto"/>
                <w:right w:val="none" w:sz="0" w:space="0" w:color="auto"/>
              </w:divBdr>
            </w:div>
            <w:div w:id="1074008257">
              <w:marLeft w:val="0"/>
              <w:marRight w:val="0"/>
              <w:marTop w:val="15"/>
              <w:marBottom w:val="525"/>
              <w:divBdr>
                <w:top w:val="none" w:sz="0" w:space="0" w:color="auto"/>
                <w:left w:val="none" w:sz="0" w:space="0" w:color="auto"/>
                <w:bottom w:val="none" w:sz="0" w:space="0" w:color="auto"/>
                <w:right w:val="none" w:sz="0" w:space="0" w:color="auto"/>
              </w:divBdr>
            </w:div>
            <w:div w:id="1391878219">
              <w:marLeft w:val="0"/>
              <w:marRight w:val="0"/>
              <w:marTop w:val="15"/>
              <w:marBottom w:val="525"/>
              <w:divBdr>
                <w:top w:val="none" w:sz="0" w:space="0" w:color="auto"/>
                <w:left w:val="none" w:sz="0" w:space="0" w:color="auto"/>
                <w:bottom w:val="none" w:sz="0" w:space="0" w:color="auto"/>
                <w:right w:val="none" w:sz="0" w:space="0" w:color="auto"/>
              </w:divBdr>
            </w:div>
            <w:div w:id="905719829">
              <w:marLeft w:val="0"/>
              <w:marRight w:val="0"/>
              <w:marTop w:val="15"/>
              <w:marBottom w:val="525"/>
              <w:divBdr>
                <w:top w:val="none" w:sz="0" w:space="0" w:color="auto"/>
                <w:left w:val="none" w:sz="0" w:space="0" w:color="auto"/>
                <w:bottom w:val="none" w:sz="0" w:space="0" w:color="auto"/>
                <w:right w:val="none" w:sz="0" w:space="0" w:color="auto"/>
              </w:divBdr>
            </w:div>
            <w:div w:id="759063224">
              <w:marLeft w:val="0"/>
              <w:marRight w:val="0"/>
              <w:marTop w:val="15"/>
              <w:marBottom w:val="525"/>
              <w:divBdr>
                <w:top w:val="none" w:sz="0" w:space="0" w:color="auto"/>
                <w:left w:val="none" w:sz="0" w:space="0" w:color="auto"/>
                <w:bottom w:val="none" w:sz="0" w:space="0" w:color="auto"/>
                <w:right w:val="none" w:sz="0" w:space="0" w:color="auto"/>
              </w:divBdr>
            </w:div>
            <w:div w:id="1117718797">
              <w:marLeft w:val="0"/>
              <w:marRight w:val="0"/>
              <w:marTop w:val="15"/>
              <w:marBottom w:val="525"/>
              <w:divBdr>
                <w:top w:val="none" w:sz="0" w:space="0" w:color="auto"/>
                <w:left w:val="none" w:sz="0" w:space="0" w:color="auto"/>
                <w:bottom w:val="none" w:sz="0" w:space="0" w:color="auto"/>
                <w:right w:val="none" w:sz="0" w:space="0" w:color="auto"/>
              </w:divBdr>
            </w:div>
            <w:div w:id="1392581566">
              <w:marLeft w:val="0"/>
              <w:marRight w:val="0"/>
              <w:marTop w:val="15"/>
              <w:marBottom w:val="525"/>
              <w:divBdr>
                <w:top w:val="none" w:sz="0" w:space="0" w:color="auto"/>
                <w:left w:val="none" w:sz="0" w:space="0" w:color="auto"/>
                <w:bottom w:val="none" w:sz="0" w:space="0" w:color="auto"/>
                <w:right w:val="none" w:sz="0" w:space="0" w:color="auto"/>
              </w:divBdr>
            </w:div>
            <w:div w:id="1642731401">
              <w:marLeft w:val="0"/>
              <w:marRight w:val="0"/>
              <w:marTop w:val="15"/>
              <w:marBottom w:val="525"/>
              <w:divBdr>
                <w:top w:val="none" w:sz="0" w:space="0" w:color="auto"/>
                <w:left w:val="none" w:sz="0" w:space="0" w:color="auto"/>
                <w:bottom w:val="none" w:sz="0" w:space="0" w:color="auto"/>
                <w:right w:val="none" w:sz="0" w:space="0" w:color="auto"/>
              </w:divBdr>
            </w:div>
            <w:div w:id="1719863734">
              <w:marLeft w:val="0"/>
              <w:marRight w:val="0"/>
              <w:marTop w:val="15"/>
              <w:marBottom w:val="525"/>
              <w:divBdr>
                <w:top w:val="none" w:sz="0" w:space="0" w:color="auto"/>
                <w:left w:val="none" w:sz="0" w:space="0" w:color="auto"/>
                <w:bottom w:val="none" w:sz="0" w:space="0" w:color="auto"/>
                <w:right w:val="none" w:sz="0" w:space="0" w:color="auto"/>
              </w:divBdr>
            </w:div>
            <w:div w:id="504784683">
              <w:marLeft w:val="0"/>
              <w:marRight w:val="0"/>
              <w:marTop w:val="15"/>
              <w:marBottom w:val="525"/>
              <w:divBdr>
                <w:top w:val="none" w:sz="0" w:space="0" w:color="auto"/>
                <w:left w:val="none" w:sz="0" w:space="0" w:color="auto"/>
                <w:bottom w:val="none" w:sz="0" w:space="0" w:color="auto"/>
                <w:right w:val="none" w:sz="0" w:space="0" w:color="auto"/>
              </w:divBdr>
            </w:div>
            <w:div w:id="35198597">
              <w:marLeft w:val="0"/>
              <w:marRight w:val="0"/>
              <w:marTop w:val="15"/>
              <w:marBottom w:val="525"/>
              <w:divBdr>
                <w:top w:val="none" w:sz="0" w:space="0" w:color="auto"/>
                <w:left w:val="none" w:sz="0" w:space="0" w:color="auto"/>
                <w:bottom w:val="none" w:sz="0" w:space="0" w:color="auto"/>
                <w:right w:val="none" w:sz="0" w:space="0" w:color="auto"/>
              </w:divBdr>
            </w:div>
            <w:div w:id="1835993361">
              <w:marLeft w:val="0"/>
              <w:marRight w:val="0"/>
              <w:marTop w:val="15"/>
              <w:marBottom w:val="525"/>
              <w:divBdr>
                <w:top w:val="none" w:sz="0" w:space="0" w:color="auto"/>
                <w:left w:val="none" w:sz="0" w:space="0" w:color="auto"/>
                <w:bottom w:val="none" w:sz="0" w:space="0" w:color="auto"/>
                <w:right w:val="none" w:sz="0" w:space="0" w:color="auto"/>
              </w:divBdr>
            </w:div>
            <w:div w:id="1529299233">
              <w:marLeft w:val="0"/>
              <w:marRight w:val="0"/>
              <w:marTop w:val="15"/>
              <w:marBottom w:val="525"/>
              <w:divBdr>
                <w:top w:val="none" w:sz="0" w:space="0" w:color="auto"/>
                <w:left w:val="none" w:sz="0" w:space="0" w:color="auto"/>
                <w:bottom w:val="none" w:sz="0" w:space="0" w:color="auto"/>
                <w:right w:val="none" w:sz="0" w:space="0" w:color="auto"/>
              </w:divBdr>
            </w:div>
            <w:div w:id="774789163">
              <w:marLeft w:val="0"/>
              <w:marRight w:val="0"/>
              <w:marTop w:val="15"/>
              <w:marBottom w:val="525"/>
              <w:divBdr>
                <w:top w:val="none" w:sz="0" w:space="0" w:color="auto"/>
                <w:left w:val="none" w:sz="0" w:space="0" w:color="auto"/>
                <w:bottom w:val="none" w:sz="0" w:space="0" w:color="auto"/>
                <w:right w:val="none" w:sz="0" w:space="0" w:color="auto"/>
              </w:divBdr>
            </w:div>
            <w:div w:id="245580692">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75710314">
      <w:bodyDiv w:val="1"/>
      <w:marLeft w:val="0"/>
      <w:marRight w:val="0"/>
      <w:marTop w:val="0"/>
      <w:marBottom w:val="0"/>
      <w:divBdr>
        <w:top w:val="none" w:sz="0" w:space="0" w:color="auto"/>
        <w:left w:val="none" w:sz="0" w:space="0" w:color="auto"/>
        <w:bottom w:val="none" w:sz="0" w:space="0" w:color="auto"/>
        <w:right w:val="none" w:sz="0" w:space="0" w:color="auto"/>
      </w:divBdr>
      <w:divsChild>
        <w:div w:id="1781293653">
          <w:marLeft w:val="3075"/>
          <w:marRight w:val="48"/>
          <w:marTop w:val="720"/>
          <w:marBottom w:val="24"/>
          <w:divBdr>
            <w:top w:val="none" w:sz="0" w:space="0" w:color="auto"/>
            <w:left w:val="none" w:sz="0" w:space="0" w:color="auto"/>
            <w:bottom w:val="none" w:sz="0" w:space="0" w:color="auto"/>
            <w:right w:val="none" w:sz="0" w:space="0" w:color="auto"/>
          </w:divBdr>
          <w:divsChild>
            <w:div w:id="123889703">
              <w:marLeft w:val="0"/>
              <w:marRight w:val="0"/>
              <w:marTop w:val="15"/>
              <w:marBottom w:val="525"/>
              <w:divBdr>
                <w:top w:val="none" w:sz="0" w:space="0" w:color="auto"/>
                <w:left w:val="none" w:sz="0" w:space="0" w:color="auto"/>
                <w:bottom w:val="none" w:sz="0" w:space="0" w:color="auto"/>
                <w:right w:val="none" w:sz="0" w:space="0" w:color="auto"/>
              </w:divBdr>
            </w:div>
            <w:div w:id="1284996847">
              <w:marLeft w:val="0"/>
              <w:marRight w:val="0"/>
              <w:marTop w:val="15"/>
              <w:marBottom w:val="525"/>
              <w:divBdr>
                <w:top w:val="none" w:sz="0" w:space="0" w:color="auto"/>
                <w:left w:val="none" w:sz="0" w:space="0" w:color="auto"/>
                <w:bottom w:val="none" w:sz="0" w:space="0" w:color="auto"/>
                <w:right w:val="none" w:sz="0" w:space="0" w:color="auto"/>
              </w:divBdr>
            </w:div>
            <w:div w:id="1146161671">
              <w:marLeft w:val="0"/>
              <w:marRight w:val="0"/>
              <w:marTop w:val="15"/>
              <w:marBottom w:val="525"/>
              <w:divBdr>
                <w:top w:val="none" w:sz="0" w:space="0" w:color="auto"/>
                <w:left w:val="none" w:sz="0" w:space="0" w:color="auto"/>
                <w:bottom w:val="none" w:sz="0" w:space="0" w:color="auto"/>
                <w:right w:val="none" w:sz="0" w:space="0" w:color="auto"/>
              </w:divBdr>
            </w:div>
            <w:div w:id="1237544735">
              <w:marLeft w:val="0"/>
              <w:marRight w:val="0"/>
              <w:marTop w:val="15"/>
              <w:marBottom w:val="525"/>
              <w:divBdr>
                <w:top w:val="none" w:sz="0" w:space="0" w:color="auto"/>
                <w:left w:val="none" w:sz="0" w:space="0" w:color="auto"/>
                <w:bottom w:val="none" w:sz="0" w:space="0" w:color="auto"/>
                <w:right w:val="none" w:sz="0" w:space="0" w:color="auto"/>
              </w:divBdr>
            </w:div>
            <w:div w:id="33681059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01806058">
      <w:bodyDiv w:val="1"/>
      <w:marLeft w:val="0"/>
      <w:marRight w:val="0"/>
      <w:marTop w:val="0"/>
      <w:marBottom w:val="0"/>
      <w:divBdr>
        <w:top w:val="none" w:sz="0" w:space="0" w:color="auto"/>
        <w:left w:val="none" w:sz="0" w:space="0" w:color="auto"/>
        <w:bottom w:val="none" w:sz="0" w:space="0" w:color="auto"/>
        <w:right w:val="none" w:sz="0" w:space="0" w:color="auto"/>
      </w:divBdr>
      <w:divsChild>
        <w:div w:id="1670056497">
          <w:marLeft w:val="3075"/>
          <w:marRight w:val="48"/>
          <w:marTop w:val="720"/>
          <w:marBottom w:val="24"/>
          <w:divBdr>
            <w:top w:val="none" w:sz="0" w:space="0" w:color="auto"/>
            <w:left w:val="none" w:sz="0" w:space="0" w:color="auto"/>
            <w:bottom w:val="none" w:sz="0" w:space="0" w:color="auto"/>
            <w:right w:val="none" w:sz="0" w:space="0" w:color="auto"/>
          </w:divBdr>
          <w:divsChild>
            <w:div w:id="1889797391">
              <w:marLeft w:val="0"/>
              <w:marRight w:val="0"/>
              <w:marTop w:val="15"/>
              <w:marBottom w:val="525"/>
              <w:divBdr>
                <w:top w:val="none" w:sz="0" w:space="0" w:color="auto"/>
                <w:left w:val="none" w:sz="0" w:space="0" w:color="auto"/>
                <w:bottom w:val="none" w:sz="0" w:space="0" w:color="auto"/>
                <w:right w:val="none" w:sz="0" w:space="0" w:color="auto"/>
              </w:divBdr>
            </w:div>
            <w:div w:id="557670890">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4761016">
      <w:bodyDiv w:val="1"/>
      <w:marLeft w:val="0"/>
      <w:marRight w:val="0"/>
      <w:marTop w:val="0"/>
      <w:marBottom w:val="0"/>
      <w:divBdr>
        <w:top w:val="none" w:sz="0" w:space="0" w:color="auto"/>
        <w:left w:val="none" w:sz="0" w:space="0" w:color="auto"/>
        <w:bottom w:val="none" w:sz="0" w:space="0" w:color="auto"/>
        <w:right w:val="none" w:sz="0" w:space="0" w:color="auto"/>
      </w:divBdr>
      <w:divsChild>
        <w:div w:id="1367832901">
          <w:marLeft w:val="3075"/>
          <w:marRight w:val="48"/>
          <w:marTop w:val="720"/>
          <w:marBottom w:val="24"/>
          <w:divBdr>
            <w:top w:val="none" w:sz="0" w:space="0" w:color="auto"/>
            <w:left w:val="none" w:sz="0" w:space="0" w:color="auto"/>
            <w:bottom w:val="none" w:sz="0" w:space="0" w:color="auto"/>
            <w:right w:val="none" w:sz="0" w:space="0" w:color="auto"/>
          </w:divBdr>
          <w:divsChild>
            <w:div w:id="369456311">
              <w:marLeft w:val="0"/>
              <w:marRight w:val="0"/>
              <w:marTop w:val="45"/>
              <w:marBottom w:val="15"/>
              <w:divBdr>
                <w:top w:val="none" w:sz="0" w:space="0" w:color="auto"/>
                <w:left w:val="none" w:sz="0" w:space="0" w:color="auto"/>
                <w:bottom w:val="none" w:sz="0" w:space="0" w:color="auto"/>
                <w:right w:val="none" w:sz="0" w:space="0" w:color="auto"/>
              </w:divBdr>
            </w:div>
            <w:div w:id="674496966">
              <w:marLeft w:val="0"/>
              <w:marRight w:val="0"/>
              <w:marTop w:val="45"/>
              <w:marBottom w:val="15"/>
              <w:divBdr>
                <w:top w:val="none" w:sz="0" w:space="0" w:color="auto"/>
                <w:left w:val="none" w:sz="0" w:space="0" w:color="auto"/>
                <w:bottom w:val="none" w:sz="0" w:space="0" w:color="auto"/>
                <w:right w:val="none" w:sz="0" w:space="0" w:color="auto"/>
              </w:divBdr>
            </w:div>
            <w:div w:id="454913553">
              <w:marLeft w:val="0"/>
              <w:marRight w:val="0"/>
              <w:marTop w:val="45"/>
              <w:marBottom w:val="15"/>
              <w:divBdr>
                <w:top w:val="none" w:sz="0" w:space="0" w:color="auto"/>
                <w:left w:val="none" w:sz="0" w:space="0" w:color="auto"/>
                <w:bottom w:val="none" w:sz="0" w:space="0" w:color="auto"/>
                <w:right w:val="none" w:sz="0" w:space="0" w:color="auto"/>
              </w:divBdr>
            </w:div>
            <w:div w:id="677583722">
              <w:marLeft w:val="0"/>
              <w:marRight w:val="0"/>
              <w:marTop w:val="45"/>
              <w:marBottom w:val="15"/>
              <w:divBdr>
                <w:top w:val="none" w:sz="0" w:space="0" w:color="auto"/>
                <w:left w:val="none" w:sz="0" w:space="0" w:color="auto"/>
                <w:bottom w:val="none" w:sz="0" w:space="0" w:color="auto"/>
                <w:right w:val="none" w:sz="0" w:space="0" w:color="auto"/>
              </w:divBdr>
            </w:div>
            <w:div w:id="1360811952">
              <w:marLeft w:val="0"/>
              <w:marRight w:val="0"/>
              <w:marTop w:val="45"/>
              <w:marBottom w:val="15"/>
              <w:divBdr>
                <w:top w:val="none" w:sz="0" w:space="0" w:color="auto"/>
                <w:left w:val="none" w:sz="0" w:space="0" w:color="auto"/>
                <w:bottom w:val="none" w:sz="0" w:space="0" w:color="auto"/>
                <w:right w:val="none" w:sz="0" w:space="0" w:color="auto"/>
              </w:divBdr>
            </w:div>
            <w:div w:id="225603772">
              <w:marLeft w:val="0"/>
              <w:marRight w:val="0"/>
              <w:marTop w:val="45"/>
              <w:marBottom w:val="15"/>
              <w:divBdr>
                <w:top w:val="none" w:sz="0" w:space="0" w:color="auto"/>
                <w:left w:val="none" w:sz="0" w:space="0" w:color="auto"/>
                <w:bottom w:val="none" w:sz="0" w:space="0" w:color="auto"/>
                <w:right w:val="none" w:sz="0" w:space="0" w:color="auto"/>
              </w:divBdr>
            </w:div>
            <w:div w:id="200751590">
              <w:marLeft w:val="0"/>
              <w:marRight w:val="0"/>
              <w:marTop w:val="45"/>
              <w:marBottom w:val="15"/>
              <w:divBdr>
                <w:top w:val="none" w:sz="0" w:space="0" w:color="auto"/>
                <w:left w:val="none" w:sz="0" w:space="0" w:color="auto"/>
                <w:bottom w:val="none" w:sz="0" w:space="0" w:color="auto"/>
                <w:right w:val="none" w:sz="0" w:space="0" w:color="auto"/>
              </w:divBdr>
            </w:div>
            <w:div w:id="715812668">
              <w:marLeft w:val="0"/>
              <w:marRight w:val="0"/>
              <w:marTop w:val="45"/>
              <w:marBottom w:val="15"/>
              <w:divBdr>
                <w:top w:val="none" w:sz="0" w:space="0" w:color="auto"/>
                <w:left w:val="none" w:sz="0" w:space="0" w:color="auto"/>
                <w:bottom w:val="none" w:sz="0" w:space="0" w:color="auto"/>
                <w:right w:val="none" w:sz="0" w:space="0" w:color="auto"/>
              </w:divBdr>
            </w:div>
            <w:div w:id="2020425288">
              <w:marLeft w:val="0"/>
              <w:marRight w:val="0"/>
              <w:marTop w:val="45"/>
              <w:marBottom w:val="15"/>
              <w:divBdr>
                <w:top w:val="none" w:sz="0" w:space="0" w:color="auto"/>
                <w:left w:val="none" w:sz="0" w:space="0" w:color="auto"/>
                <w:bottom w:val="none" w:sz="0" w:space="0" w:color="auto"/>
                <w:right w:val="none" w:sz="0" w:space="0" w:color="auto"/>
              </w:divBdr>
            </w:div>
            <w:div w:id="1875803257">
              <w:marLeft w:val="0"/>
              <w:marRight w:val="0"/>
              <w:marTop w:val="45"/>
              <w:marBottom w:val="15"/>
              <w:divBdr>
                <w:top w:val="none" w:sz="0" w:space="0" w:color="auto"/>
                <w:left w:val="none" w:sz="0" w:space="0" w:color="auto"/>
                <w:bottom w:val="none" w:sz="0" w:space="0" w:color="auto"/>
                <w:right w:val="none" w:sz="0" w:space="0" w:color="auto"/>
              </w:divBdr>
            </w:div>
            <w:div w:id="1369912831">
              <w:marLeft w:val="0"/>
              <w:marRight w:val="0"/>
              <w:marTop w:val="45"/>
              <w:marBottom w:val="15"/>
              <w:divBdr>
                <w:top w:val="none" w:sz="0" w:space="0" w:color="auto"/>
                <w:left w:val="none" w:sz="0" w:space="0" w:color="auto"/>
                <w:bottom w:val="none" w:sz="0" w:space="0" w:color="auto"/>
                <w:right w:val="none" w:sz="0" w:space="0" w:color="auto"/>
              </w:divBdr>
            </w:div>
            <w:div w:id="454062230">
              <w:marLeft w:val="0"/>
              <w:marRight w:val="0"/>
              <w:marTop w:val="45"/>
              <w:marBottom w:val="15"/>
              <w:divBdr>
                <w:top w:val="none" w:sz="0" w:space="0" w:color="auto"/>
                <w:left w:val="none" w:sz="0" w:space="0" w:color="auto"/>
                <w:bottom w:val="none" w:sz="0" w:space="0" w:color="auto"/>
                <w:right w:val="none" w:sz="0" w:space="0" w:color="auto"/>
              </w:divBdr>
            </w:div>
            <w:div w:id="1637561938">
              <w:marLeft w:val="0"/>
              <w:marRight w:val="0"/>
              <w:marTop w:val="45"/>
              <w:marBottom w:val="15"/>
              <w:divBdr>
                <w:top w:val="none" w:sz="0" w:space="0" w:color="auto"/>
                <w:left w:val="none" w:sz="0" w:space="0" w:color="auto"/>
                <w:bottom w:val="none" w:sz="0" w:space="0" w:color="auto"/>
                <w:right w:val="none" w:sz="0" w:space="0" w:color="auto"/>
              </w:divBdr>
            </w:div>
            <w:div w:id="1645357645">
              <w:marLeft w:val="0"/>
              <w:marRight w:val="0"/>
              <w:marTop w:val="45"/>
              <w:marBottom w:val="15"/>
              <w:divBdr>
                <w:top w:val="none" w:sz="0" w:space="0" w:color="auto"/>
                <w:left w:val="none" w:sz="0" w:space="0" w:color="auto"/>
                <w:bottom w:val="none" w:sz="0" w:space="0" w:color="auto"/>
                <w:right w:val="none" w:sz="0" w:space="0" w:color="auto"/>
              </w:divBdr>
            </w:div>
            <w:div w:id="1796367980">
              <w:marLeft w:val="0"/>
              <w:marRight w:val="0"/>
              <w:marTop w:val="45"/>
              <w:marBottom w:val="15"/>
              <w:divBdr>
                <w:top w:val="none" w:sz="0" w:space="0" w:color="auto"/>
                <w:left w:val="none" w:sz="0" w:space="0" w:color="auto"/>
                <w:bottom w:val="none" w:sz="0" w:space="0" w:color="auto"/>
                <w:right w:val="none" w:sz="0" w:space="0" w:color="auto"/>
              </w:divBdr>
            </w:div>
            <w:div w:id="1886408405">
              <w:marLeft w:val="0"/>
              <w:marRight w:val="0"/>
              <w:marTop w:val="45"/>
              <w:marBottom w:val="15"/>
              <w:divBdr>
                <w:top w:val="none" w:sz="0" w:space="0" w:color="auto"/>
                <w:left w:val="none" w:sz="0" w:space="0" w:color="auto"/>
                <w:bottom w:val="none" w:sz="0" w:space="0" w:color="auto"/>
                <w:right w:val="none" w:sz="0" w:space="0" w:color="auto"/>
              </w:divBdr>
            </w:div>
            <w:div w:id="1309440003">
              <w:marLeft w:val="0"/>
              <w:marRight w:val="0"/>
              <w:marTop w:val="45"/>
              <w:marBottom w:val="15"/>
              <w:divBdr>
                <w:top w:val="none" w:sz="0" w:space="0" w:color="auto"/>
                <w:left w:val="none" w:sz="0" w:space="0" w:color="auto"/>
                <w:bottom w:val="none" w:sz="0" w:space="0" w:color="auto"/>
                <w:right w:val="none" w:sz="0" w:space="0" w:color="auto"/>
              </w:divBdr>
            </w:div>
            <w:div w:id="859390108">
              <w:marLeft w:val="0"/>
              <w:marRight w:val="0"/>
              <w:marTop w:val="45"/>
              <w:marBottom w:val="15"/>
              <w:divBdr>
                <w:top w:val="none" w:sz="0" w:space="0" w:color="auto"/>
                <w:left w:val="none" w:sz="0" w:space="0" w:color="auto"/>
                <w:bottom w:val="none" w:sz="0" w:space="0" w:color="auto"/>
                <w:right w:val="none" w:sz="0" w:space="0" w:color="auto"/>
              </w:divBdr>
            </w:div>
            <w:div w:id="1234701538">
              <w:marLeft w:val="0"/>
              <w:marRight w:val="0"/>
              <w:marTop w:val="45"/>
              <w:marBottom w:val="15"/>
              <w:divBdr>
                <w:top w:val="none" w:sz="0" w:space="0" w:color="auto"/>
                <w:left w:val="none" w:sz="0" w:space="0" w:color="auto"/>
                <w:bottom w:val="none" w:sz="0" w:space="0" w:color="auto"/>
                <w:right w:val="none" w:sz="0" w:space="0" w:color="auto"/>
              </w:divBdr>
            </w:div>
            <w:div w:id="1451898084">
              <w:marLeft w:val="0"/>
              <w:marRight w:val="0"/>
              <w:marTop w:val="45"/>
              <w:marBottom w:val="15"/>
              <w:divBdr>
                <w:top w:val="none" w:sz="0" w:space="0" w:color="auto"/>
                <w:left w:val="none" w:sz="0" w:space="0" w:color="auto"/>
                <w:bottom w:val="none" w:sz="0" w:space="0" w:color="auto"/>
                <w:right w:val="none" w:sz="0" w:space="0" w:color="auto"/>
              </w:divBdr>
            </w:div>
            <w:div w:id="511601809">
              <w:marLeft w:val="0"/>
              <w:marRight w:val="0"/>
              <w:marTop w:val="45"/>
              <w:marBottom w:val="15"/>
              <w:divBdr>
                <w:top w:val="none" w:sz="0" w:space="0" w:color="auto"/>
                <w:left w:val="none" w:sz="0" w:space="0" w:color="auto"/>
                <w:bottom w:val="none" w:sz="0" w:space="0" w:color="auto"/>
                <w:right w:val="none" w:sz="0" w:space="0" w:color="auto"/>
              </w:divBdr>
            </w:div>
            <w:div w:id="1318143081">
              <w:marLeft w:val="0"/>
              <w:marRight w:val="0"/>
              <w:marTop w:val="45"/>
              <w:marBottom w:val="15"/>
              <w:divBdr>
                <w:top w:val="none" w:sz="0" w:space="0" w:color="auto"/>
                <w:left w:val="none" w:sz="0" w:space="0" w:color="auto"/>
                <w:bottom w:val="none" w:sz="0" w:space="0" w:color="auto"/>
                <w:right w:val="none" w:sz="0" w:space="0" w:color="auto"/>
              </w:divBdr>
            </w:div>
            <w:div w:id="389960704">
              <w:marLeft w:val="0"/>
              <w:marRight w:val="0"/>
              <w:marTop w:val="45"/>
              <w:marBottom w:val="15"/>
              <w:divBdr>
                <w:top w:val="none" w:sz="0" w:space="0" w:color="auto"/>
                <w:left w:val="none" w:sz="0" w:space="0" w:color="auto"/>
                <w:bottom w:val="none" w:sz="0" w:space="0" w:color="auto"/>
                <w:right w:val="none" w:sz="0" w:space="0" w:color="auto"/>
              </w:divBdr>
            </w:div>
            <w:div w:id="774642484">
              <w:marLeft w:val="0"/>
              <w:marRight w:val="0"/>
              <w:marTop w:val="45"/>
              <w:marBottom w:val="15"/>
              <w:divBdr>
                <w:top w:val="none" w:sz="0" w:space="0" w:color="auto"/>
                <w:left w:val="none" w:sz="0" w:space="0" w:color="auto"/>
                <w:bottom w:val="none" w:sz="0" w:space="0" w:color="auto"/>
                <w:right w:val="none" w:sz="0" w:space="0" w:color="auto"/>
              </w:divBdr>
            </w:div>
            <w:div w:id="2031682989">
              <w:marLeft w:val="0"/>
              <w:marRight w:val="0"/>
              <w:marTop w:val="15"/>
              <w:marBottom w:val="525"/>
              <w:divBdr>
                <w:top w:val="none" w:sz="0" w:space="0" w:color="auto"/>
                <w:left w:val="none" w:sz="0" w:space="0" w:color="auto"/>
                <w:bottom w:val="none" w:sz="0" w:space="0" w:color="auto"/>
                <w:right w:val="none" w:sz="0" w:space="0" w:color="auto"/>
              </w:divBdr>
            </w:div>
            <w:div w:id="1245411569">
              <w:marLeft w:val="0"/>
              <w:marRight w:val="0"/>
              <w:marTop w:val="15"/>
              <w:marBottom w:val="525"/>
              <w:divBdr>
                <w:top w:val="none" w:sz="0" w:space="0" w:color="auto"/>
                <w:left w:val="none" w:sz="0" w:space="0" w:color="auto"/>
                <w:bottom w:val="none" w:sz="0" w:space="0" w:color="auto"/>
                <w:right w:val="none" w:sz="0" w:space="0" w:color="auto"/>
              </w:divBdr>
            </w:div>
            <w:div w:id="1567837616">
              <w:marLeft w:val="0"/>
              <w:marRight w:val="0"/>
              <w:marTop w:val="0"/>
              <w:marBottom w:val="0"/>
              <w:divBdr>
                <w:top w:val="none" w:sz="0" w:space="0" w:color="auto"/>
                <w:left w:val="none" w:sz="0" w:space="0" w:color="auto"/>
                <w:bottom w:val="none" w:sz="0" w:space="0" w:color="auto"/>
                <w:right w:val="none" w:sz="0" w:space="0" w:color="auto"/>
              </w:divBdr>
            </w:div>
            <w:div w:id="178588224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47988189">
      <w:bodyDiv w:val="1"/>
      <w:marLeft w:val="0"/>
      <w:marRight w:val="0"/>
      <w:marTop w:val="0"/>
      <w:marBottom w:val="0"/>
      <w:divBdr>
        <w:top w:val="none" w:sz="0" w:space="0" w:color="auto"/>
        <w:left w:val="none" w:sz="0" w:space="0" w:color="auto"/>
        <w:bottom w:val="none" w:sz="0" w:space="0" w:color="auto"/>
        <w:right w:val="none" w:sz="0" w:space="0" w:color="auto"/>
      </w:divBdr>
      <w:divsChild>
        <w:div w:id="1639913897">
          <w:marLeft w:val="3075"/>
          <w:marRight w:val="48"/>
          <w:marTop w:val="720"/>
          <w:marBottom w:val="24"/>
          <w:divBdr>
            <w:top w:val="none" w:sz="0" w:space="0" w:color="auto"/>
            <w:left w:val="none" w:sz="0" w:space="0" w:color="auto"/>
            <w:bottom w:val="none" w:sz="0" w:space="0" w:color="auto"/>
            <w:right w:val="none" w:sz="0" w:space="0" w:color="auto"/>
          </w:divBdr>
          <w:divsChild>
            <w:div w:id="92819956">
              <w:marLeft w:val="0"/>
              <w:marRight w:val="0"/>
              <w:marTop w:val="0"/>
              <w:marBottom w:val="0"/>
              <w:divBdr>
                <w:top w:val="none" w:sz="0" w:space="0" w:color="auto"/>
                <w:left w:val="none" w:sz="0" w:space="0" w:color="auto"/>
                <w:bottom w:val="none" w:sz="0" w:space="0" w:color="auto"/>
                <w:right w:val="none" w:sz="0" w:space="0" w:color="auto"/>
              </w:divBdr>
            </w:div>
            <w:div w:id="351036558">
              <w:marLeft w:val="0"/>
              <w:marRight w:val="0"/>
              <w:marTop w:val="0"/>
              <w:marBottom w:val="0"/>
              <w:divBdr>
                <w:top w:val="none" w:sz="0" w:space="0" w:color="auto"/>
                <w:left w:val="none" w:sz="0" w:space="0" w:color="auto"/>
                <w:bottom w:val="none" w:sz="0" w:space="0" w:color="auto"/>
                <w:right w:val="none" w:sz="0" w:space="0" w:color="auto"/>
              </w:divBdr>
            </w:div>
            <w:div w:id="793911647">
              <w:marLeft w:val="225"/>
              <w:marRight w:val="0"/>
              <w:marTop w:val="120"/>
              <w:marBottom w:val="120"/>
              <w:divBdr>
                <w:top w:val="single" w:sz="6" w:space="2" w:color="08FE08"/>
                <w:left w:val="single" w:sz="6" w:space="2" w:color="08FE08"/>
                <w:bottom w:val="single" w:sz="6" w:space="2" w:color="08FE08"/>
                <w:right w:val="single" w:sz="6" w:space="2" w:color="08FE08"/>
              </w:divBdr>
              <w:divsChild>
                <w:div w:id="1063405597">
                  <w:marLeft w:val="0"/>
                  <w:marRight w:val="0"/>
                  <w:marTop w:val="0"/>
                  <w:marBottom w:val="0"/>
                  <w:divBdr>
                    <w:top w:val="none" w:sz="0" w:space="0" w:color="auto"/>
                    <w:left w:val="none" w:sz="0" w:space="0" w:color="auto"/>
                    <w:bottom w:val="none" w:sz="0" w:space="0" w:color="auto"/>
                    <w:right w:val="none" w:sz="0" w:space="0" w:color="auto"/>
                  </w:divBdr>
                </w:div>
              </w:divsChild>
            </w:div>
            <w:div w:id="1348557663">
              <w:marLeft w:val="0"/>
              <w:marRight w:val="0"/>
              <w:marTop w:val="15"/>
              <w:marBottom w:val="525"/>
              <w:divBdr>
                <w:top w:val="none" w:sz="0" w:space="0" w:color="auto"/>
                <w:left w:val="none" w:sz="0" w:space="0" w:color="auto"/>
                <w:bottom w:val="none" w:sz="0" w:space="0" w:color="auto"/>
                <w:right w:val="none" w:sz="0" w:space="0" w:color="auto"/>
              </w:divBdr>
            </w:div>
            <w:div w:id="565840295">
              <w:marLeft w:val="225"/>
              <w:marRight w:val="0"/>
              <w:marTop w:val="120"/>
              <w:marBottom w:val="120"/>
              <w:divBdr>
                <w:top w:val="single" w:sz="6" w:space="2" w:color="08FE08"/>
                <w:left w:val="single" w:sz="6" w:space="2" w:color="08FE08"/>
                <w:bottom w:val="single" w:sz="6" w:space="2" w:color="08FE08"/>
                <w:right w:val="single" w:sz="6" w:space="2" w:color="08FE08"/>
              </w:divBdr>
              <w:divsChild>
                <w:div w:id="1733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9082">
      <w:bodyDiv w:val="1"/>
      <w:marLeft w:val="0"/>
      <w:marRight w:val="0"/>
      <w:marTop w:val="0"/>
      <w:marBottom w:val="0"/>
      <w:divBdr>
        <w:top w:val="none" w:sz="0" w:space="0" w:color="auto"/>
        <w:left w:val="none" w:sz="0" w:space="0" w:color="auto"/>
        <w:bottom w:val="none" w:sz="0" w:space="0" w:color="auto"/>
        <w:right w:val="none" w:sz="0" w:space="0" w:color="auto"/>
      </w:divBdr>
      <w:divsChild>
        <w:div w:id="1411461214">
          <w:marLeft w:val="3075"/>
          <w:marRight w:val="48"/>
          <w:marTop w:val="720"/>
          <w:marBottom w:val="24"/>
          <w:divBdr>
            <w:top w:val="none" w:sz="0" w:space="0" w:color="auto"/>
            <w:left w:val="none" w:sz="0" w:space="0" w:color="auto"/>
            <w:bottom w:val="none" w:sz="0" w:space="0" w:color="auto"/>
            <w:right w:val="none" w:sz="0" w:space="0" w:color="auto"/>
          </w:divBdr>
          <w:divsChild>
            <w:div w:id="791751525">
              <w:marLeft w:val="0"/>
              <w:marRight w:val="0"/>
              <w:marTop w:val="0"/>
              <w:marBottom w:val="0"/>
              <w:divBdr>
                <w:top w:val="none" w:sz="0" w:space="0" w:color="auto"/>
                <w:left w:val="none" w:sz="0" w:space="0" w:color="auto"/>
                <w:bottom w:val="none" w:sz="0" w:space="0" w:color="auto"/>
                <w:right w:val="none" w:sz="0" w:space="0" w:color="auto"/>
              </w:divBdr>
            </w:div>
            <w:div w:id="1188713265">
              <w:marLeft w:val="0"/>
              <w:marRight w:val="0"/>
              <w:marTop w:val="15"/>
              <w:marBottom w:val="525"/>
              <w:divBdr>
                <w:top w:val="none" w:sz="0" w:space="0" w:color="auto"/>
                <w:left w:val="none" w:sz="0" w:space="0" w:color="auto"/>
                <w:bottom w:val="none" w:sz="0" w:space="0" w:color="auto"/>
                <w:right w:val="none" w:sz="0" w:space="0" w:color="auto"/>
              </w:divBdr>
            </w:div>
            <w:div w:id="480926156">
              <w:marLeft w:val="0"/>
              <w:marRight w:val="0"/>
              <w:marTop w:val="0"/>
              <w:marBottom w:val="0"/>
              <w:divBdr>
                <w:top w:val="none" w:sz="0" w:space="0" w:color="auto"/>
                <w:left w:val="none" w:sz="0" w:space="0" w:color="auto"/>
                <w:bottom w:val="none" w:sz="0" w:space="0" w:color="auto"/>
                <w:right w:val="none" w:sz="0" w:space="0" w:color="auto"/>
              </w:divBdr>
            </w:div>
            <w:div w:id="2117366491">
              <w:marLeft w:val="0"/>
              <w:marRight w:val="0"/>
              <w:marTop w:val="15"/>
              <w:marBottom w:val="525"/>
              <w:divBdr>
                <w:top w:val="none" w:sz="0" w:space="0" w:color="auto"/>
                <w:left w:val="none" w:sz="0" w:space="0" w:color="auto"/>
                <w:bottom w:val="none" w:sz="0" w:space="0" w:color="auto"/>
                <w:right w:val="none" w:sz="0" w:space="0" w:color="auto"/>
              </w:divBdr>
            </w:div>
            <w:div w:id="1923179570">
              <w:marLeft w:val="0"/>
              <w:marRight w:val="0"/>
              <w:marTop w:val="15"/>
              <w:marBottom w:val="525"/>
              <w:divBdr>
                <w:top w:val="none" w:sz="0" w:space="0" w:color="auto"/>
                <w:left w:val="none" w:sz="0" w:space="0" w:color="auto"/>
                <w:bottom w:val="none" w:sz="0" w:space="0" w:color="auto"/>
                <w:right w:val="none" w:sz="0" w:space="0" w:color="auto"/>
              </w:divBdr>
            </w:div>
            <w:div w:id="154492985">
              <w:marLeft w:val="0"/>
              <w:marRight w:val="0"/>
              <w:marTop w:val="0"/>
              <w:marBottom w:val="0"/>
              <w:divBdr>
                <w:top w:val="none" w:sz="0" w:space="0" w:color="auto"/>
                <w:left w:val="none" w:sz="0" w:space="0" w:color="auto"/>
                <w:bottom w:val="none" w:sz="0" w:space="0" w:color="auto"/>
                <w:right w:val="none" w:sz="0" w:space="0" w:color="auto"/>
              </w:divBdr>
            </w:div>
            <w:div w:id="70391326">
              <w:marLeft w:val="0"/>
              <w:marRight w:val="0"/>
              <w:marTop w:val="0"/>
              <w:marBottom w:val="0"/>
              <w:divBdr>
                <w:top w:val="none" w:sz="0" w:space="0" w:color="auto"/>
                <w:left w:val="none" w:sz="0" w:space="0" w:color="auto"/>
                <w:bottom w:val="none" w:sz="0" w:space="0" w:color="auto"/>
                <w:right w:val="none" w:sz="0" w:space="0" w:color="auto"/>
              </w:divBdr>
            </w:div>
            <w:div w:id="825167543">
              <w:marLeft w:val="0"/>
              <w:marRight w:val="0"/>
              <w:marTop w:val="15"/>
              <w:marBottom w:val="525"/>
              <w:divBdr>
                <w:top w:val="none" w:sz="0" w:space="0" w:color="auto"/>
                <w:left w:val="none" w:sz="0" w:space="0" w:color="auto"/>
                <w:bottom w:val="none" w:sz="0" w:space="0" w:color="auto"/>
                <w:right w:val="none" w:sz="0" w:space="0" w:color="auto"/>
              </w:divBdr>
            </w:div>
            <w:div w:id="296954872">
              <w:marLeft w:val="0"/>
              <w:marRight w:val="0"/>
              <w:marTop w:val="15"/>
              <w:marBottom w:val="525"/>
              <w:divBdr>
                <w:top w:val="none" w:sz="0" w:space="0" w:color="auto"/>
                <w:left w:val="none" w:sz="0" w:space="0" w:color="auto"/>
                <w:bottom w:val="none" w:sz="0" w:space="0" w:color="auto"/>
                <w:right w:val="none" w:sz="0" w:space="0" w:color="auto"/>
              </w:divBdr>
            </w:div>
            <w:div w:id="1369794565">
              <w:marLeft w:val="0"/>
              <w:marRight w:val="0"/>
              <w:marTop w:val="15"/>
              <w:marBottom w:val="525"/>
              <w:divBdr>
                <w:top w:val="none" w:sz="0" w:space="0" w:color="auto"/>
                <w:left w:val="none" w:sz="0" w:space="0" w:color="auto"/>
                <w:bottom w:val="none" w:sz="0" w:space="0" w:color="auto"/>
                <w:right w:val="none" w:sz="0" w:space="0" w:color="auto"/>
              </w:divBdr>
            </w:div>
            <w:div w:id="965156707">
              <w:marLeft w:val="0"/>
              <w:marRight w:val="0"/>
              <w:marTop w:val="15"/>
              <w:marBottom w:val="525"/>
              <w:divBdr>
                <w:top w:val="none" w:sz="0" w:space="0" w:color="auto"/>
                <w:left w:val="none" w:sz="0" w:space="0" w:color="auto"/>
                <w:bottom w:val="none" w:sz="0" w:space="0" w:color="auto"/>
                <w:right w:val="none" w:sz="0" w:space="0" w:color="auto"/>
              </w:divBdr>
            </w:div>
            <w:div w:id="438987451">
              <w:marLeft w:val="0"/>
              <w:marRight w:val="0"/>
              <w:marTop w:val="0"/>
              <w:marBottom w:val="0"/>
              <w:divBdr>
                <w:top w:val="none" w:sz="0" w:space="0" w:color="auto"/>
                <w:left w:val="none" w:sz="0" w:space="0" w:color="auto"/>
                <w:bottom w:val="none" w:sz="0" w:space="0" w:color="auto"/>
                <w:right w:val="none" w:sz="0" w:space="0" w:color="auto"/>
              </w:divBdr>
            </w:div>
            <w:div w:id="777414265">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202669238">
      <w:bodyDiv w:val="1"/>
      <w:marLeft w:val="0"/>
      <w:marRight w:val="0"/>
      <w:marTop w:val="0"/>
      <w:marBottom w:val="0"/>
      <w:divBdr>
        <w:top w:val="none" w:sz="0" w:space="0" w:color="auto"/>
        <w:left w:val="none" w:sz="0" w:space="0" w:color="auto"/>
        <w:bottom w:val="none" w:sz="0" w:space="0" w:color="auto"/>
        <w:right w:val="none" w:sz="0" w:space="0" w:color="auto"/>
      </w:divBdr>
      <w:divsChild>
        <w:div w:id="2141996631">
          <w:marLeft w:val="3075"/>
          <w:marRight w:val="48"/>
          <w:marTop w:val="720"/>
          <w:marBottom w:val="24"/>
          <w:divBdr>
            <w:top w:val="none" w:sz="0" w:space="0" w:color="auto"/>
            <w:left w:val="none" w:sz="0" w:space="0" w:color="auto"/>
            <w:bottom w:val="none" w:sz="0" w:space="0" w:color="auto"/>
            <w:right w:val="none" w:sz="0" w:space="0" w:color="auto"/>
          </w:divBdr>
          <w:divsChild>
            <w:div w:id="1760322235">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281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6523348">
          <w:marLeft w:val="3075"/>
          <w:marRight w:val="48"/>
          <w:marTop w:val="720"/>
          <w:marBottom w:val="24"/>
          <w:divBdr>
            <w:top w:val="none" w:sz="0" w:space="0" w:color="auto"/>
            <w:left w:val="none" w:sz="0" w:space="0" w:color="auto"/>
            <w:bottom w:val="none" w:sz="0" w:space="0" w:color="auto"/>
            <w:right w:val="none" w:sz="0" w:space="0" w:color="auto"/>
          </w:divBdr>
          <w:divsChild>
            <w:div w:id="659499385">
              <w:marLeft w:val="0"/>
              <w:marRight w:val="0"/>
              <w:marTop w:val="15"/>
              <w:marBottom w:val="525"/>
              <w:divBdr>
                <w:top w:val="none" w:sz="0" w:space="0" w:color="auto"/>
                <w:left w:val="none" w:sz="0" w:space="0" w:color="auto"/>
                <w:bottom w:val="none" w:sz="0" w:space="0" w:color="auto"/>
                <w:right w:val="none" w:sz="0" w:space="0" w:color="auto"/>
              </w:divBdr>
            </w:div>
            <w:div w:id="522329778">
              <w:marLeft w:val="0"/>
              <w:marRight w:val="0"/>
              <w:marTop w:val="15"/>
              <w:marBottom w:val="525"/>
              <w:divBdr>
                <w:top w:val="none" w:sz="0" w:space="0" w:color="auto"/>
                <w:left w:val="none" w:sz="0" w:space="0" w:color="auto"/>
                <w:bottom w:val="none" w:sz="0" w:space="0" w:color="auto"/>
                <w:right w:val="none" w:sz="0" w:space="0" w:color="auto"/>
              </w:divBdr>
            </w:div>
            <w:div w:id="852233118">
              <w:marLeft w:val="0"/>
              <w:marRight w:val="0"/>
              <w:marTop w:val="15"/>
              <w:marBottom w:val="525"/>
              <w:divBdr>
                <w:top w:val="none" w:sz="0" w:space="0" w:color="auto"/>
                <w:left w:val="none" w:sz="0" w:space="0" w:color="auto"/>
                <w:bottom w:val="none" w:sz="0" w:space="0" w:color="auto"/>
                <w:right w:val="none" w:sz="0" w:space="0" w:color="auto"/>
              </w:divBdr>
            </w:div>
            <w:div w:id="950429313">
              <w:marLeft w:val="0"/>
              <w:marRight w:val="0"/>
              <w:marTop w:val="0"/>
              <w:marBottom w:val="0"/>
              <w:divBdr>
                <w:top w:val="single" w:sz="6" w:space="2" w:color="BBBBBB"/>
                <w:left w:val="single" w:sz="6" w:space="2" w:color="BBBBBB"/>
                <w:bottom w:val="single" w:sz="6" w:space="5" w:color="BBBBBB"/>
                <w:right w:val="single" w:sz="6" w:space="2" w:color="BBBBBB"/>
              </w:divBdr>
            </w:div>
            <w:div w:id="294796597">
              <w:marLeft w:val="0"/>
              <w:marRight w:val="0"/>
              <w:marTop w:val="0"/>
              <w:marBottom w:val="0"/>
              <w:divBdr>
                <w:top w:val="single" w:sz="6" w:space="2" w:color="BBBBBB"/>
                <w:left w:val="single" w:sz="6" w:space="2" w:color="BBBBBB"/>
                <w:bottom w:val="single" w:sz="6" w:space="5" w:color="BBBBBB"/>
                <w:right w:val="single" w:sz="6" w:space="2" w:color="BBBBBB"/>
              </w:divBdr>
            </w:div>
            <w:div w:id="1054769113">
              <w:marLeft w:val="0"/>
              <w:marRight w:val="0"/>
              <w:marTop w:val="0"/>
              <w:marBottom w:val="0"/>
              <w:divBdr>
                <w:top w:val="single" w:sz="6" w:space="2" w:color="BBBBBB"/>
                <w:left w:val="single" w:sz="6" w:space="2" w:color="BBBBBB"/>
                <w:bottom w:val="single" w:sz="6" w:space="5" w:color="BBBBBB"/>
                <w:right w:val="single" w:sz="6" w:space="2" w:color="BBBBBB"/>
              </w:divBdr>
            </w:div>
            <w:div w:id="1572429604">
              <w:marLeft w:val="0"/>
              <w:marRight w:val="0"/>
              <w:marTop w:val="0"/>
              <w:marBottom w:val="0"/>
              <w:divBdr>
                <w:top w:val="single" w:sz="6" w:space="2" w:color="BBBBBB"/>
                <w:left w:val="single" w:sz="6" w:space="2" w:color="BBBBBB"/>
                <w:bottom w:val="single" w:sz="6" w:space="5" w:color="BBBBBB"/>
                <w:right w:val="single" w:sz="6" w:space="2" w:color="BBBBBB"/>
              </w:divBdr>
            </w:div>
            <w:div w:id="429085419">
              <w:marLeft w:val="0"/>
              <w:marRight w:val="0"/>
              <w:marTop w:val="15"/>
              <w:marBottom w:val="525"/>
              <w:divBdr>
                <w:top w:val="none" w:sz="0" w:space="0" w:color="auto"/>
                <w:left w:val="none" w:sz="0" w:space="0" w:color="auto"/>
                <w:bottom w:val="none" w:sz="0" w:space="0" w:color="auto"/>
                <w:right w:val="none" w:sz="0" w:space="0" w:color="auto"/>
              </w:divBdr>
            </w:div>
            <w:div w:id="594703330">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302395137">
      <w:bodyDiv w:val="1"/>
      <w:marLeft w:val="0"/>
      <w:marRight w:val="0"/>
      <w:marTop w:val="0"/>
      <w:marBottom w:val="0"/>
      <w:divBdr>
        <w:top w:val="none" w:sz="0" w:space="0" w:color="auto"/>
        <w:left w:val="none" w:sz="0" w:space="0" w:color="auto"/>
        <w:bottom w:val="none" w:sz="0" w:space="0" w:color="auto"/>
        <w:right w:val="none" w:sz="0" w:space="0" w:color="auto"/>
      </w:divBdr>
      <w:divsChild>
        <w:div w:id="1240362059">
          <w:marLeft w:val="3075"/>
          <w:marRight w:val="48"/>
          <w:marTop w:val="720"/>
          <w:marBottom w:val="24"/>
          <w:divBdr>
            <w:top w:val="none" w:sz="0" w:space="0" w:color="auto"/>
            <w:left w:val="none" w:sz="0" w:space="0" w:color="auto"/>
            <w:bottom w:val="none" w:sz="0" w:space="0" w:color="auto"/>
            <w:right w:val="none" w:sz="0" w:space="0" w:color="auto"/>
          </w:divBdr>
          <w:divsChild>
            <w:div w:id="1639264761">
              <w:marLeft w:val="0"/>
              <w:marRight w:val="0"/>
              <w:marTop w:val="0"/>
              <w:marBottom w:val="0"/>
              <w:divBdr>
                <w:top w:val="none" w:sz="0" w:space="0" w:color="auto"/>
                <w:left w:val="none" w:sz="0" w:space="0" w:color="auto"/>
                <w:bottom w:val="none" w:sz="0" w:space="0" w:color="auto"/>
                <w:right w:val="none" w:sz="0" w:space="0" w:color="auto"/>
              </w:divBdr>
            </w:div>
            <w:div w:id="610432397">
              <w:marLeft w:val="0"/>
              <w:marRight w:val="0"/>
              <w:marTop w:val="15"/>
              <w:marBottom w:val="525"/>
              <w:divBdr>
                <w:top w:val="none" w:sz="0" w:space="0" w:color="auto"/>
                <w:left w:val="none" w:sz="0" w:space="0" w:color="auto"/>
                <w:bottom w:val="none" w:sz="0" w:space="0" w:color="auto"/>
                <w:right w:val="none" w:sz="0" w:space="0" w:color="auto"/>
              </w:divBdr>
            </w:div>
            <w:div w:id="1613896462">
              <w:marLeft w:val="0"/>
              <w:marRight w:val="0"/>
              <w:marTop w:val="0"/>
              <w:marBottom w:val="0"/>
              <w:divBdr>
                <w:top w:val="none" w:sz="0" w:space="0" w:color="auto"/>
                <w:left w:val="none" w:sz="0" w:space="0" w:color="auto"/>
                <w:bottom w:val="none" w:sz="0" w:space="0" w:color="auto"/>
                <w:right w:val="none" w:sz="0" w:space="0" w:color="auto"/>
              </w:divBdr>
            </w:div>
            <w:div w:id="1841312870">
              <w:marLeft w:val="0"/>
              <w:marRight w:val="0"/>
              <w:marTop w:val="15"/>
              <w:marBottom w:val="525"/>
              <w:divBdr>
                <w:top w:val="none" w:sz="0" w:space="0" w:color="auto"/>
                <w:left w:val="none" w:sz="0" w:space="0" w:color="auto"/>
                <w:bottom w:val="none" w:sz="0" w:space="0" w:color="auto"/>
                <w:right w:val="none" w:sz="0" w:space="0" w:color="auto"/>
              </w:divBdr>
            </w:div>
            <w:div w:id="1001153628">
              <w:marLeft w:val="0"/>
              <w:marRight w:val="0"/>
              <w:marTop w:val="0"/>
              <w:marBottom w:val="0"/>
              <w:divBdr>
                <w:top w:val="none" w:sz="0" w:space="0" w:color="auto"/>
                <w:left w:val="none" w:sz="0" w:space="0" w:color="auto"/>
                <w:bottom w:val="none" w:sz="0" w:space="0" w:color="auto"/>
                <w:right w:val="none" w:sz="0" w:space="0" w:color="auto"/>
              </w:divBdr>
            </w:div>
            <w:div w:id="988634938">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313412480">
      <w:bodyDiv w:val="1"/>
      <w:marLeft w:val="0"/>
      <w:marRight w:val="0"/>
      <w:marTop w:val="0"/>
      <w:marBottom w:val="0"/>
      <w:divBdr>
        <w:top w:val="none" w:sz="0" w:space="0" w:color="auto"/>
        <w:left w:val="none" w:sz="0" w:space="0" w:color="auto"/>
        <w:bottom w:val="none" w:sz="0" w:space="0" w:color="auto"/>
        <w:right w:val="none" w:sz="0" w:space="0" w:color="auto"/>
      </w:divBdr>
      <w:divsChild>
        <w:div w:id="1145269783">
          <w:marLeft w:val="3075"/>
          <w:marRight w:val="48"/>
          <w:marTop w:val="720"/>
          <w:marBottom w:val="24"/>
          <w:divBdr>
            <w:top w:val="none" w:sz="0" w:space="0" w:color="auto"/>
            <w:left w:val="none" w:sz="0" w:space="0" w:color="auto"/>
            <w:bottom w:val="none" w:sz="0" w:space="0" w:color="auto"/>
            <w:right w:val="none" w:sz="0" w:space="0" w:color="auto"/>
          </w:divBdr>
        </w:div>
      </w:divsChild>
    </w:div>
    <w:div w:id="325911396">
      <w:bodyDiv w:val="1"/>
      <w:marLeft w:val="0"/>
      <w:marRight w:val="0"/>
      <w:marTop w:val="0"/>
      <w:marBottom w:val="0"/>
      <w:divBdr>
        <w:top w:val="none" w:sz="0" w:space="0" w:color="auto"/>
        <w:left w:val="none" w:sz="0" w:space="0" w:color="auto"/>
        <w:bottom w:val="none" w:sz="0" w:space="0" w:color="auto"/>
        <w:right w:val="none" w:sz="0" w:space="0" w:color="auto"/>
      </w:divBdr>
      <w:divsChild>
        <w:div w:id="560867661">
          <w:marLeft w:val="3075"/>
          <w:marRight w:val="48"/>
          <w:marTop w:val="720"/>
          <w:marBottom w:val="24"/>
          <w:divBdr>
            <w:top w:val="none" w:sz="0" w:space="0" w:color="auto"/>
            <w:left w:val="none" w:sz="0" w:space="0" w:color="auto"/>
            <w:bottom w:val="none" w:sz="0" w:space="0" w:color="auto"/>
            <w:right w:val="none" w:sz="0" w:space="0" w:color="auto"/>
          </w:divBdr>
          <w:divsChild>
            <w:div w:id="467943959">
              <w:marLeft w:val="0"/>
              <w:marRight w:val="0"/>
              <w:marTop w:val="15"/>
              <w:marBottom w:val="525"/>
              <w:divBdr>
                <w:top w:val="none" w:sz="0" w:space="0" w:color="auto"/>
                <w:left w:val="none" w:sz="0" w:space="0" w:color="auto"/>
                <w:bottom w:val="none" w:sz="0" w:space="0" w:color="auto"/>
                <w:right w:val="none" w:sz="0" w:space="0" w:color="auto"/>
              </w:divBdr>
            </w:div>
            <w:div w:id="2115006866">
              <w:marLeft w:val="0"/>
              <w:marRight w:val="0"/>
              <w:marTop w:val="0"/>
              <w:marBottom w:val="0"/>
              <w:divBdr>
                <w:top w:val="none" w:sz="0" w:space="0" w:color="auto"/>
                <w:left w:val="none" w:sz="0" w:space="0" w:color="auto"/>
                <w:bottom w:val="none" w:sz="0" w:space="0" w:color="auto"/>
                <w:right w:val="none" w:sz="0" w:space="0" w:color="auto"/>
              </w:divBdr>
            </w:div>
            <w:div w:id="366414965">
              <w:marLeft w:val="0"/>
              <w:marRight w:val="0"/>
              <w:marTop w:val="15"/>
              <w:marBottom w:val="525"/>
              <w:divBdr>
                <w:top w:val="none" w:sz="0" w:space="0" w:color="auto"/>
                <w:left w:val="none" w:sz="0" w:space="0" w:color="auto"/>
                <w:bottom w:val="none" w:sz="0" w:space="0" w:color="auto"/>
                <w:right w:val="none" w:sz="0" w:space="0" w:color="auto"/>
              </w:divBdr>
            </w:div>
            <w:div w:id="814612">
              <w:marLeft w:val="0"/>
              <w:marRight w:val="0"/>
              <w:marTop w:val="15"/>
              <w:marBottom w:val="525"/>
              <w:divBdr>
                <w:top w:val="none" w:sz="0" w:space="0" w:color="auto"/>
                <w:left w:val="none" w:sz="0" w:space="0" w:color="auto"/>
                <w:bottom w:val="none" w:sz="0" w:space="0" w:color="auto"/>
                <w:right w:val="none" w:sz="0" w:space="0" w:color="auto"/>
              </w:divBdr>
            </w:div>
            <w:div w:id="1265646649">
              <w:marLeft w:val="0"/>
              <w:marRight w:val="0"/>
              <w:marTop w:val="15"/>
              <w:marBottom w:val="525"/>
              <w:divBdr>
                <w:top w:val="none" w:sz="0" w:space="0" w:color="auto"/>
                <w:left w:val="none" w:sz="0" w:space="0" w:color="auto"/>
                <w:bottom w:val="none" w:sz="0" w:space="0" w:color="auto"/>
                <w:right w:val="none" w:sz="0" w:space="0" w:color="auto"/>
              </w:divBdr>
            </w:div>
            <w:div w:id="185322826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353270107">
      <w:bodyDiv w:val="1"/>
      <w:marLeft w:val="0"/>
      <w:marRight w:val="0"/>
      <w:marTop w:val="0"/>
      <w:marBottom w:val="0"/>
      <w:divBdr>
        <w:top w:val="none" w:sz="0" w:space="0" w:color="auto"/>
        <w:left w:val="none" w:sz="0" w:space="0" w:color="auto"/>
        <w:bottom w:val="none" w:sz="0" w:space="0" w:color="auto"/>
        <w:right w:val="none" w:sz="0" w:space="0" w:color="auto"/>
      </w:divBdr>
      <w:divsChild>
        <w:div w:id="1428423941">
          <w:marLeft w:val="3075"/>
          <w:marRight w:val="48"/>
          <w:marTop w:val="720"/>
          <w:marBottom w:val="24"/>
          <w:divBdr>
            <w:top w:val="none" w:sz="0" w:space="0" w:color="auto"/>
            <w:left w:val="none" w:sz="0" w:space="0" w:color="auto"/>
            <w:bottom w:val="none" w:sz="0" w:space="0" w:color="auto"/>
            <w:right w:val="none" w:sz="0" w:space="0" w:color="auto"/>
          </w:divBdr>
          <w:divsChild>
            <w:div w:id="119423252">
              <w:marLeft w:val="0"/>
              <w:marRight w:val="0"/>
              <w:marTop w:val="0"/>
              <w:marBottom w:val="0"/>
              <w:divBdr>
                <w:top w:val="none" w:sz="0" w:space="0" w:color="auto"/>
                <w:left w:val="none" w:sz="0" w:space="0" w:color="auto"/>
                <w:bottom w:val="none" w:sz="0" w:space="0" w:color="auto"/>
                <w:right w:val="none" w:sz="0" w:space="0" w:color="auto"/>
              </w:divBdr>
            </w:div>
            <w:div w:id="1085224979">
              <w:marLeft w:val="0"/>
              <w:marRight w:val="0"/>
              <w:marTop w:val="15"/>
              <w:marBottom w:val="525"/>
              <w:divBdr>
                <w:top w:val="none" w:sz="0" w:space="0" w:color="auto"/>
                <w:left w:val="none" w:sz="0" w:space="0" w:color="auto"/>
                <w:bottom w:val="none" w:sz="0" w:space="0" w:color="auto"/>
                <w:right w:val="none" w:sz="0" w:space="0" w:color="auto"/>
              </w:divBdr>
            </w:div>
            <w:div w:id="1165628880">
              <w:marLeft w:val="0"/>
              <w:marRight w:val="0"/>
              <w:marTop w:val="0"/>
              <w:marBottom w:val="0"/>
              <w:divBdr>
                <w:top w:val="none" w:sz="0" w:space="0" w:color="auto"/>
                <w:left w:val="none" w:sz="0" w:space="0" w:color="auto"/>
                <w:bottom w:val="none" w:sz="0" w:space="0" w:color="auto"/>
                <w:right w:val="none" w:sz="0" w:space="0" w:color="auto"/>
              </w:divBdr>
            </w:div>
            <w:div w:id="1293361329">
              <w:marLeft w:val="0"/>
              <w:marRight w:val="0"/>
              <w:marTop w:val="15"/>
              <w:marBottom w:val="525"/>
              <w:divBdr>
                <w:top w:val="none" w:sz="0" w:space="0" w:color="auto"/>
                <w:left w:val="none" w:sz="0" w:space="0" w:color="auto"/>
                <w:bottom w:val="none" w:sz="0" w:space="0" w:color="auto"/>
                <w:right w:val="none" w:sz="0" w:space="0" w:color="auto"/>
              </w:divBdr>
            </w:div>
            <w:div w:id="1217664226">
              <w:marLeft w:val="0"/>
              <w:marRight w:val="0"/>
              <w:marTop w:val="15"/>
              <w:marBottom w:val="525"/>
              <w:divBdr>
                <w:top w:val="none" w:sz="0" w:space="0" w:color="auto"/>
                <w:left w:val="none" w:sz="0" w:space="0" w:color="auto"/>
                <w:bottom w:val="none" w:sz="0" w:space="0" w:color="auto"/>
                <w:right w:val="none" w:sz="0" w:space="0" w:color="auto"/>
              </w:divBdr>
            </w:div>
            <w:div w:id="960846054">
              <w:marLeft w:val="0"/>
              <w:marRight w:val="0"/>
              <w:marTop w:val="15"/>
              <w:marBottom w:val="525"/>
              <w:divBdr>
                <w:top w:val="none" w:sz="0" w:space="0" w:color="auto"/>
                <w:left w:val="none" w:sz="0" w:space="0" w:color="auto"/>
                <w:bottom w:val="none" w:sz="0" w:space="0" w:color="auto"/>
                <w:right w:val="none" w:sz="0" w:space="0" w:color="auto"/>
              </w:divBdr>
            </w:div>
            <w:div w:id="25103414">
              <w:marLeft w:val="0"/>
              <w:marRight w:val="0"/>
              <w:marTop w:val="15"/>
              <w:marBottom w:val="525"/>
              <w:divBdr>
                <w:top w:val="none" w:sz="0" w:space="0" w:color="auto"/>
                <w:left w:val="none" w:sz="0" w:space="0" w:color="auto"/>
                <w:bottom w:val="none" w:sz="0" w:space="0" w:color="auto"/>
                <w:right w:val="none" w:sz="0" w:space="0" w:color="auto"/>
              </w:divBdr>
            </w:div>
            <w:div w:id="2131588825">
              <w:marLeft w:val="0"/>
              <w:marRight w:val="0"/>
              <w:marTop w:val="15"/>
              <w:marBottom w:val="525"/>
              <w:divBdr>
                <w:top w:val="none" w:sz="0" w:space="0" w:color="auto"/>
                <w:left w:val="none" w:sz="0" w:space="0" w:color="auto"/>
                <w:bottom w:val="none" w:sz="0" w:space="0" w:color="auto"/>
                <w:right w:val="none" w:sz="0" w:space="0" w:color="auto"/>
              </w:divBdr>
            </w:div>
            <w:div w:id="147481219">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581256983">
      <w:bodyDiv w:val="1"/>
      <w:marLeft w:val="0"/>
      <w:marRight w:val="0"/>
      <w:marTop w:val="0"/>
      <w:marBottom w:val="0"/>
      <w:divBdr>
        <w:top w:val="none" w:sz="0" w:space="0" w:color="auto"/>
        <w:left w:val="none" w:sz="0" w:space="0" w:color="auto"/>
        <w:bottom w:val="none" w:sz="0" w:space="0" w:color="auto"/>
        <w:right w:val="none" w:sz="0" w:space="0" w:color="auto"/>
      </w:divBdr>
      <w:divsChild>
        <w:div w:id="418793701">
          <w:marLeft w:val="3075"/>
          <w:marRight w:val="48"/>
          <w:marTop w:val="720"/>
          <w:marBottom w:val="24"/>
          <w:divBdr>
            <w:top w:val="none" w:sz="0" w:space="0" w:color="auto"/>
            <w:left w:val="none" w:sz="0" w:space="0" w:color="auto"/>
            <w:bottom w:val="none" w:sz="0" w:space="0" w:color="auto"/>
            <w:right w:val="none" w:sz="0" w:space="0" w:color="auto"/>
          </w:divBdr>
          <w:divsChild>
            <w:div w:id="204876612">
              <w:marLeft w:val="0"/>
              <w:marRight w:val="0"/>
              <w:marTop w:val="0"/>
              <w:marBottom w:val="0"/>
              <w:divBdr>
                <w:top w:val="none" w:sz="0" w:space="0" w:color="auto"/>
                <w:left w:val="none" w:sz="0" w:space="0" w:color="auto"/>
                <w:bottom w:val="none" w:sz="0" w:space="0" w:color="auto"/>
                <w:right w:val="none" w:sz="0" w:space="0" w:color="auto"/>
              </w:divBdr>
            </w:div>
            <w:div w:id="1711761405">
              <w:marLeft w:val="0"/>
              <w:marRight w:val="0"/>
              <w:marTop w:val="15"/>
              <w:marBottom w:val="525"/>
              <w:divBdr>
                <w:top w:val="none" w:sz="0" w:space="0" w:color="auto"/>
                <w:left w:val="none" w:sz="0" w:space="0" w:color="auto"/>
                <w:bottom w:val="none" w:sz="0" w:space="0" w:color="auto"/>
                <w:right w:val="none" w:sz="0" w:space="0" w:color="auto"/>
              </w:divBdr>
            </w:div>
            <w:div w:id="1830049503">
              <w:marLeft w:val="0"/>
              <w:marRight w:val="0"/>
              <w:marTop w:val="0"/>
              <w:marBottom w:val="0"/>
              <w:divBdr>
                <w:top w:val="none" w:sz="0" w:space="0" w:color="auto"/>
                <w:left w:val="none" w:sz="0" w:space="0" w:color="auto"/>
                <w:bottom w:val="none" w:sz="0" w:space="0" w:color="auto"/>
                <w:right w:val="none" w:sz="0" w:space="0" w:color="auto"/>
              </w:divBdr>
            </w:div>
            <w:div w:id="1574779311">
              <w:marLeft w:val="0"/>
              <w:marRight w:val="0"/>
              <w:marTop w:val="15"/>
              <w:marBottom w:val="525"/>
              <w:divBdr>
                <w:top w:val="none" w:sz="0" w:space="0" w:color="auto"/>
                <w:left w:val="none" w:sz="0" w:space="0" w:color="auto"/>
                <w:bottom w:val="none" w:sz="0" w:space="0" w:color="auto"/>
                <w:right w:val="none" w:sz="0" w:space="0" w:color="auto"/>
              </w:divBdr>
            </w:div>
            <w:div w:id="434130936">
              <w:marLeft w:val="0"/>
              <w:marRight w:val="0"/>
              <w:marTop w:val="0"/>
              <w:marBottom w:val="0"/>
              <w:divBdr>
                <w:top w:val="none" w:sz="0" w:space="0" w:color="auto"/>
                <w:left w:val="none" w:sz="0" w:space="0" w:color="auto"/>
                <w:bottom w:val="none" w:sz="0" w:space="0" w:color="auto"/>
                <w:right w:val="none" w:sz="0" w:space="0" w:color="auto"/>
              </w:divBdr>
            </w:div>
            <w:div w:id="2059430900">
              <w:marLeft w:val="0"/>
              <w:marRight w:val="0"/>
              <w:marTop w:val="15"/>
              <w:marBottom w:val="525"/>
              <w:divBdr>
                <w:top w:val="none" w:sz="0" w:space="0" w:color="auto"/>
                <w:left w:val="none" w:sz="0" w:space="0" w:color="auto"/>
                <w:bottom w:val="none" w:sz="0" w:space="0" w:color="auto"/>
                <w:right w:val="none" w:sz="0" w:space="0" w:color="auto"/>
              </w:divBdr>
            </w:div>
            <w:div w:id="695887781">
              <w:marLeft w:val="0"/>
              <w:marRight w:val="0"/>
              <w:marTop w:val="0"/>
              <w:marBottom w:val="0"/>
              <w:divBdr>
                <w:top w:val="none" w:sz="0" w:space="0" w:color="auto"/>
                <w:left w:val="none" w:sz="0" w:space="0" w:color="auto"/>
                <w:bottom w:val="none" w:sz="0" w:space="0" w:color="auto"/>
                <w:right w:val="none" w:sz="0" w:space="0" w:color="auto"/>
              </w:divBdr>
            </w:div>
            <w:div w:id="132265687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623079708">
      <w:bodyDiv w:val="1"/>
      <w:marLeft w:val="0"/>
      <w:marRight w:val="0"/>
      <w:marTop w:val="0"/>
      <w:marBottom w:val="0"/>
      <w:divBdr>
        <w:top w:val="none" w:sz="0" w:space="0" w:color="auto"/>
        <w:left w:val="none" w:sz="0" w:space="0" w:color="auto"/>
        <w:bottom w:val="none" w:sz="0" w:space="0" w:color="auto"/>
        <w:right w:val="none" w:sz="0" w:space="0" w:color="auto"/>
      </w:divBdr>
      <w:divsChild>
        <w:div w:id="798259897">
          <w:marLeft w:val="0"/>
          <w:marRight w:val="0"/>
          <w:marTop w:val="0"/>
          <w:marBottom w:val="0"/>
          <w:divBdr>
            <w:top w:val="none" w:sz="0" w:space="0" w:color="auto"/>
            <w:left w:val="none" w:sz="0" w:space="0" w:color="auto"/>
            <w:bottom w:val="none" w:sz="0" w:space="0" w:color="auto"/>
            <w:right w:val="none" w:sz="0" w:space="0" w:color="auto"/>
          </w:divBdr>
        </w:div>
        <w:div w:id="563951413">
          <w:marLeft w:val="3075"/>
          <w:marRight w:val="48"/>
          <w:marTop w:val="720"/>
          <w:marBottom w:val="24"/>
          <w:divBdr>
            <w:top w:val="none" w:sz="0" w:space="0" w:color="auto"/>
            <w:left w:val="none" w:sz="0" w:space="0" w:color="auto"/>
            <w:bottom w:val="none" w:sz="0" w:space="0" w:color="auto"/>
            <w:right w:val="none" w:sz="0" w:space="0" w:color="auto"/>
          </w:divBdr>
          <w:divsChild>
            <w:div w:id="1906992192">
              <w:marLeft w:val="0"/>
              <w:marRight w:val="0"/>
              <w:marTop w:val="0"/>
              <w:marBottom w:val="0"/>
              <w:divBdr>
                <w:top w:val="none" w:sz="0" w:space="0" w:color="auto"/>
                <w:left w:val="none" w:sz="0" w:space="0" w:color="auto"/>
                <w:bottom w:val="none" w:sz="0" w:space="0" w:color="auto"/>
                <w:right w:val="none" w:sz="0" w:space="0" w:color="auto"/>
              </w:divBdr>
            </w:div>
            <w:div w:id="314141264">
              <w:marLeft w:val="0"/>
              <w:marRight w:val="0"/>
              <w:marTop w:val="15"/>
              <w:marBottom w:val="525"/>
              <w:divBdr>
                <w:top w:val="none" w:sz="0" w:space="0" w:color="auto"/>
                <w:left w:val="none" w:sz="0" w:space="0" w:color="auto"/>
                <w:bottom w:val="none" w:sz="0" w:space="0" w:color="auto"/>
                <w:right w:val="none" w:sz="0" w:space="0" w:color="auto"/>
              </w:divBdr>
            </w:div>
            <w:div w:id="377241726">
              <w:marLeft w:val="0"/>
              <w:marRight w:val="0"/>
              <w:marTop w:val="0"/>
              <w:marBottom w:val="0"/>
              <w:divBdr>
                <w:top w:val="none" w:sz="0" w:space="0" w:color="auto"/>
                <w:left w:val="none" w:sz="0" w:space="0" w:color="auto"/>
                <w:bottom w:val="none" w:sz="0" w:space="0" w:color="auto"/>
                <w:right w:val="none" w:sz="0" w:space="0" w:color="auto"/>
              </w:divBdr>
            </w:div>
            <w:div w:id="1332486480">
              <w:marLeft w:val="0"/>
              <w:marRight w:val="0"/>
              <w:marTop w:val="15"/>
              <w:marBottom w:val="525"/>
              <w:divBdr>
                <w:top w:val="none" w:sz="0" w:space="0" w:color="auto"/>
                <w:left w:val="none" w:sz="0" w:space="0" w:color="auto"/>
                <w:bottom w:val="none" w:sz="0" w:space="0" w:color="auto"/>
                <w:right w:val="none" w:sz="0" w:space="0" w:color="auto"/>
              </w:divBdr>
            </w:div>
            <w:div w:id="50690413">
              <w:marLeft w:val="0"/>
              <w:marRight w:val="0"/>
              <w:marTop w:val="0"/>
              <w:marBottom w:val="0"/>
              <w:divBdr>
                <w:top w:val="none" w:sz="0" w:space="0" w:color="auto"/>
                <w:left w:val="none" w:sz="0" w:space="0" w:color="auto"/>
                <w:bottom w:val="none" w:sz="0" w:space="0" w:color="auto"/>
                <w:right w:val="none" w:sz="0" w:space="0" w:color="auto"/>
              </w:divBdr>
            </w:div>
            <w:div w:id="93985982">
              <w:marLeft w:val="0"/>
              <w:marRight w:val="0"/>
              <w:marTop w:val="15"/>
              <w:marBottom w:val="525"/>
              <w:divBdr>
                <w:top w:val="none" w:sz="0" w:space="0" w:color="auto"/>
                <w:left w:val="none" w:sz="0" w:space="0" w:color="auto"/>
                <w:bottom w:val="none" w:sz="0" w:space="0" w:color="auto"/>
                <w:right w:val="none" w:sz="0" w:space="0" w:color="auto"/>
              </w:divBdr>
            </w:div>
            <w:div w:id="603733247">
              <w:marLeft w:val="0"/>
              <w:marRight w:val="0"/>
              <w:marTop w:val="15"/>
              <w:marBottom w:val="525"/>
              <w:divBdr>
                <w:top w:val="none" w:sz="0" w:space="0" w:color="auto"/>
                <w:left w:val="none" w:sz="0" w:space="0" w:color="auto"/>
                <w:bottom w:val="none" w:sz="0" w:space="0" w:color="auto"/>
                <w:right w:val="none" w:sz="0" w:space="0" w:color="auto"/>
              </w:divBdr>
            </w:div>
            <w:div w:id="399987718">
              <w:marLeft w:val="0"/>
              <w:marRight w:val="0"/>
              <w:marTop w:val="15"/>
              <w:marBottom w:val="525"/>
              <w:divBdr>
                <w:top w:val="none" w:sz="0" w:space="0" w:color="auto"/>
                <w:left w:val="none" w:sz="0" w:space="0" w:color="auto"/>
                <w:bottom w:val="none" w:sz="0" w:space="0" w:color="auto"/>
                <w:right w:val="none" w:sz="0" w:space="0" w:color="auto"/>
              </w:divBdr>
            </w:div>
            <w:div w:id="2138136554">
              <w:marLeft w:val="0"/>
              <w:marRight w:val="0"/>
              <w:marTop w:val="15"/>
              <w:marBottom w:val="525"/>
              <w:divBdr>
                <w:top w:val="none" w:sz="0" w:space="0" w:color="auto"/>
                <w:left w:val="none" w:sz="0" w:space="0" w:color="auto"/>
                <w:bottom w:val="none" w:sz="0" w:space="0" w:color="auto"/>
                <w:right w:val="none" w:sz="0" w:space="0" w:color="auto"/>
              </w:divBdr>
            </w:div>
            <w:div w:id="871110813">
              <w:marLeft w:val="0"/>
              <w:marRight w:val="0"/>
              <w:marTop w:val="15"/>
              <w:marBottom w:val="525"/>
              <w:divBdr>
                <w:top w:val="none" w:sz="0" w:space="0" w:color="auto"/>
                <w:left w:val="none" w:sz="0" w:space="0" w:color="auto"/>
                <w:bottom w:val="none" w:sz="0" w:space="0" w:color="auto"/>
                <w:right w:val="none" w:sz="0" w:space="0" w:color="auto"/>
              </w:divBdr>
            </w:div>
            <w:div w:id="1596088321">
              <w:marLeft w:val="0"/>
              <w:marRight w:val="0"/>
              <w:marTop w:val="420"/>
              <w:marBottom w:val="150"/>
              <w:divBdr>
                <w:top w:val="none" w:sz="0" w:space="0" w:color="auto"/>
                <w:left w:val="none" w:sz="0" w:space="0" w:color="auto"/>
                <w:bottom w:val="none" w:sz="0" w:space="0" w:color="auto"/>
                <w:right w:val="none" w:sz="0" w:space="0" w:color="auto"/>
              </w:divBdr>
            </w:div>
          </w:divsChild>
        </w:div>
        <w:div w:id="1772236703">
          <w:marLeft w:val="0"/>
          <w:marRight w:val="0"/>
          <w:marTop w:val="0"/>
          <w:marBottom w:val="0"/>
          <w:divBdr>
            <w:top w:val="single" w:sz="18" w:space="0" w:color="C0C0F0"/>
            <w:left w:val="single" w:sz="18" w:space="0" w:color="C0C0F0"/>
            <w:bottom w:val="single" w:sz="18" w:space="1" w:color="C0C0F0"/>
            <w:right w:val="single" w:sz="18" w:space="0" w:color="C0C0F0"/>
          </w:divBdr>
          <w:divsChild>
            <w:div w:id="156846772">
              <w:marLeft w:val="24"/>
              <w:marRight w:val="15"/>
              <w:marTop w:val="144"/>
              <w:marBottom w:val="15"/>
              <w:divBdr>
                <w:top w:val="none" w:sz="0" w:space="0" w:color="auto"/>
                <w:left w:val="none" w:sz="0" w:space="0" w:color="auto"/>
                <w:bottom w:val="none" w:sz="0" w:space="0" w:color="auto"/>
                <w:right w:val="none" w:sz="0" w:space="0" w:color="auto"/>
              </w:divBdr>
              <w:divsChild>
                <w:div w:id="1277904024">
                  <w:marLeft w:val="24"/>
                  <w:marRight w:val="0"/>
                  <w:marTop w:val="0"/>
                  <w:marBottom w:val="24"/>
                  <w:divBdr>
                    <w:top w:val="none" w:sz="0" w:space="0" w:color="auto"/>
                    <w:left w:val="none" w:sz="0" w:space="0" w:color="auto"/>
                    <w:bottom w:val="none" w:sz="0" w:space="0" w:color="auto"/>
                    <w:right w:val="none" w:sz="0" w:space="0" w:color="auto"/>
                  </w:divBdr>
                </w:div>
              </w:divsChild>
            </w:div>
          </w:divsChild>
        </w:div>
        <w:div w:id="289484122">
          <w:marLeft w:val="0"/>
          <w:marRight w:val="0"/>
          <w:marTop w:val="0"/>
          <w:marBottom w:val="0"/>
          <w:divBdr>
            <w:top w:val="none" w:sz="0" w:space="0" w:color="auto"/>
            <w:left w:val="none" w:sz="0" w:space="0" w:color="auto"/>
            <w:bottom w:val="none" w:sz="0" w:space="0" w:color="auto"/>
            <w:right w:val="none" w:sz="0" w:space="0" w:color="auto"/>
          </w:divBdr>
          <w:divsChild>
            <w:div w:id="1820414989">
              <w:marLeft w:val="0"/>
              <w:marRight w:val="0"/>
              <w:marTop w:val="0"/>
              <w:marBottom w:val="0"/>
              <w:divBdr>
                <w:top w:val="none" w:sz="0" w:space="0" w:color="auto"/>
                <w:left w:val="none" w:sz="0" w:space="0" w:color="auto"/>
                <w:bottom w:val="none" w:sz="0" w:space="0" w:color="auto"/>
                <w:right w:val="none" w:sz="0" w:space="0" w:color="auto"/>
              </w:divBdr>
            </w:div>
          </w:divsChild>
        </w:div>
        <w:div w:id="1681083357">
          <w:marLeft w:val="3240"/>
          <w:marRight w:val="24"/>
          <w:marTop w:val="432"/>
          <w:marBottom w:val="24"/>
          <w:divBdr>
            <w:top w:val="none" w:sz="0" w:space="0" w:color="auto"/>
            <w:left w:val="none" w:sz="0" w:space="0" w:color="auto"/>
            <w:bottom w:val="none" w:sz="0" w:space="0" w:color="auto"/>
            <w:right w:val="none" w:sz="0" w:space="0" w:color="auto"/>
          </w:divBdr>
          <w:divsChild>
            <w:div w:id="1017735948">
              <w:marLeft w:val="154"/>
              <w:marRight w:val="154"/>
              <w:marTop w:val="0"/>
              <w:marBottom w:val="240"/>
              <w:divBdr>
                <w:top w:val="single" w:sz="12" w:space="2" w:color="F8FEFF"/>
                <w:left w:val="single" w:sz="12" w:space="1" w:color="F8FEFF"/>
                <w:bottom w:val="single" w:sz="12" w:space="2" w:color="F8FEFF"/>
                <w:right w:val="single" w:sz="12" w:space="1" w:color="F8FEFF"/>
              </w:divBdr>
            </w:div>
            <w:div w:id="1242719829">
              <w:marLeft w:val="154"/>
              <w:marRight w:val="154"/>
              <w:marTop w:val="0"/>
              <w:marBottom w:val="240"/>
              <w:divBdr>
                <w:top w:val="single" w:sz="12" w:space="2" w:color="F8FEFF"/>
                <w:left w:val="single" w:sz="12" w:space="1" w:color="F8FEFF"/>
                <w:bottom w:val="single" w:sz="12" w:space="2" w:color="F8FEFF"/>
                <w:right w:val="single" w:sz="12" w:space="1" w:color="F8FEFF"/>
              </w:divBdr>
            </w:div>
          </w:divsChild>
        </w:div>
        <w:div w:id="1153135001">
          <w:marLeft w:val="18980"/>
          <w:marRight w:val="0"/>
          <w:marTop w:val="0"/>
          <w:marBottom w:val="0"/>
          <w:divBdr>
            <w:top w:val="none" w:sz="0" w:space="0" w:color="auto"/>
            <w:left w:val="none" w:sz="0" w:space="0" w:color="auto"/>
            <w:bottom w:val="none" w:sz="0" w:space="0" w:color="auto"/>
            <w:right w:val="none" w:sz="0" w:space="0" w:color="auto"/>
          </w:divBdr>
          <w:divsChild>
            <w:div w:id="18235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505">
      <w:bodyDiv w:val="1"/>
      <w:marLeft w:val="0"/>
      <w:marRight w:val="0"/>
      <w:marTop w:val="0"/>
      <w:marBottom w:val="0"/>
      <w:divBdr>
        <w:top w:val="none" w:sz="0" w:space="0" w:color="auto"/>
        <w:left w:val="none" w:sz="0" w:space="0" w:color="auto"/>
        <w:bottom w:val="none" w:sz="0" w:space="0" w:color="auto"/>
        <w:right w:val="none" w:sz="0" w:space="0" w:color="auto"/>
      </w:divBdr>
      <w:divsChild>
        <w:div w:id="191696171">
          <w:marLeft w:val="3075"/>
          <w:marRight w:val="48"/>
          <w:marTop w:val="720"/>
          <w:marBottom w:val="24"/>
          <w:divBdr>
            <w:top w:val="none" w:sz="0" w:space="0" w:color="auto"/>
            <w:left w:val="none" w:sz="0" w:space="0" w:color="auto"/>
            <w:bottom w:val="none" w:sz="0" w:space="0" w:color="auto"/>
            <w:right w:val="none" w:sz="0" w:space="0" w:color="auto"/>
          </w:divBdr>
          <w:divsChild>
            <w:div w:id="249310986">
              <w:marLeft w:val="0"/>
              <w:marRight w:val="0"/>
              <w:marTop w:val="0"/>
              <w:marBottom w:val="0"/>
              <w:divBdr>
                <w:top w:val="none" w:sz="0" w:space="0" w:color="auto"/>
                <w:left w:val="none" w:sz="0" w:space="0" w:color="auto"/>
                <w:bottom w:val="none" w:sz="0" w:space="0" w:color="auto"/>
                <w:right w:val="none" w:sz="0" w:space="0" w:color="auto"/>
              </w:divBdr>
            </w:div>
            <w:div w:id="650250276">
              <w:marLeft w:val="0"/>
              <w:marRight w:val="0"/>
              <w:marTop w:val="15"/>
              <w:marBottom w:val="525"/>
              <w:divBdr>
                <w:top w:val="none" w:sz="0" w:space="0" w:color="auto"/>
                <w:left w:val="none" w:sz="0" w:space="0" w:color="auto"/>
                <w:bottom w:val="none" w:sz="0" w:space="0" w:color="auto"/>
                <w:right w:val="none" w:sz="0" w:space="0" w:color="auto"/>
              </w:divBdr>
            </w:div>
            <w:div w:id="1254706860">
              <w:marLeft w:val="0"/>
              <w:marRight w:val="0"/>
              <w:marTop w:val="0"/>
              <w:marBottom w:val="0"/>
              <w:divBdr>
                <w:top w:val="none" w:sz="0" w:space="0" w:color="auto"/>
                <w:left w:val="none" w:sz="0" w:space="0" w:color="auto"/>
                <w:bottom w:val="none" w:sz="0" w:space="0" w:color="auto"/>
                <w:right w:val="none" w:sz="0" w:space="0" w:color="auto"/>
              </w:divBdr>
            </w:div>
            <w:div w:id="779224884">
              <w:marLeft w:val="0"/>
              <w:marRight w:val="0"/>
              <w:marTop w:val="15"/>
              <w:marBottom w:val="525"/>
              <w:divBdr>
                <w:top w:val="none" w:sz="0" w:space="0" w:color="auto"/>
                <w:left w:val="none" w:sz="0" w:space="0" w:color="auto"/>
                <w:bottom w:val="none" w:sz="0" w:space="0" w:color="auto"/>
                <w:right w:val="none" w:sz="0" w:space="0" w:color="auto"/>
              </w:divBdr>
            </w:div>
            <w:div w:id="1914773993">
              <w:marLeft w:val="0"/>
              <w:marRight w:val="0"/>
              <w:marTop w:val="15"/>
              <w:marBottom w:val="525"/>
              <w:divBdr>
                <w:top w:val="none" w:sz="0" w:space="0" w:color="auto"/>
                <w:left w:val="none" w:sz="0" w:space="0" w:color="auto"/>
                <w:bottom w:val="none" w:sz="0" w:space="0" w:color="auto"/>
                <w:right w:val="none" w:sz="0" w:space="0" w:color="auto"/>
              </w:divBdr>
            </w:div>
            <w:div w:id="194194578">
              <w:marLeft w:val="0"/>
              <w:marRight w:val="0"/>
              <w:marTop w:val="0"/>
              <w:marBottom w:val="0"/>
              <w:divBdr>
                <w:top w:val="none" w:sz="0" w:space="0" w:color="auto"/>
                <w:left w:val="none" w:sz="0" w:space="0" w:color="auto"/>
                <w:bottom w:val="none" w:sz="0" w:space="0" w:color="auto"/>
                <w:right w:val="none" w:sz="0" w:space="0" w:color="auto"/>
              </w:divBdr>
            </w:div>
            <w:div w:id="196669137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835269123">
      <w:bodyDiv w:val="1"/>
      <w:marLeft w:val="0"/>
      <w:marRight w:val="0"/>
      <w:marTop w:val="0"/>
      <w:marBottom w:val="0"/>
      <w:divBdr>
        <w:top w:val="none" w:sz="0" w:space="0" w:color="auto"/>
        <w:left w:val="none" w:sz="0" w:space="0" w:color="auto"/>
        <w:bottom w:val="none" w:sz="0" w:space="0" w:color="auto"/>
        <w:right w:val="none" w:sz="0" w:space="0" w:color="auto"/>
      </w:divBdr>
      <w:divsChild>
        <w:div w:id="1197306626">
          <w:marLeft w:val="3075"/>
          <w:marRight w:val="48"/>
          <w:marTop w:val="720"/>
          <w:marBottom w:val="24"/>
          <w:divBdr>
            <w:top w:val="none" w:sz="0" w:space="0" w:color="auto"/>
            <w:left w:val="none" w:sz="0" w:space="0" w:color="auto"/>
            <w:bottom w:val="none" w:sz="0" w:space="0" w:color="auto"/>
            <w:right w:val="none" w:sz="0" w:space="0" w:color="auto"/>
          </w:divBdr>
          <w:divsChild>
            <w:div w:id="2026445669">
              <w:marLeft w:val="0"/>
              <w:marRight w:val="0"/>
              <w:marTop w:val="0"/>
              <w:marBottom w:val="0"/>
              <w:divBdr>
                <w:top w:val="single" w:sz="6" w:space="4" w:color="BBBBFE"/>
                <w:left w:val="single" w:sz="6" w:space="5" w:color="BBBBFE"/>
                <w:bottom w:val="single" w:sz="6" w:space="4" w:color="BBBBFE"/>
                <w:right w:val="single" w:sz="6" w:space="5" w:color="BBBBFE"/>
              </w:divBdr>
            </w:div>
            <w:div w:id="2083985355">
              <w:marLeft w:val="0"/>
              <w:marRight w:val="0"/>
              <w:marTop w:val="15"/>
              <w:marBottom w:val="525"/>
              <w:divBdr>
                <w:top w:val="none" w:sz="0" w:space="0" w:color="auto"/>
                <w:left w:val="none" w:sz="0" w:space="0" w:color="auto"/>
                <w:bottom w:val="none" w:sz="0" w:space="0" w:color="auto"/>
                <w:right w:val="none" w:sz="0" w:space="0" w:color="auto"/>
              </w:divBdr>
            </w:div>
            <w:div w:id="1489633796">
              <w:marLeft w:val="0"/>
              <w:marRight w:val="0"/>
              <w:marTop w:val="15"/>
              <w:marBottom w:val="525"/>
              <w:divBdr>
                <w:top w:val="none" w:sz="0" w:space="0" w:color="auto"/>
                <w:left w:val="none" w:sz="0" w:space="0" w:color="auto"/>
                <w:bottom w:val="none" w:sz="0" w:space="0" w:color="auto"/>
                <w:right w:val="none" w:sz="0" w:space="0" w:color="auto"/>
              </w:divBdr>
            </w:div>
            <w:div w:id="1459571741">
              <w:marLeft w:val="0"/>
              <w:marRight w:val="0"/>
              <w:marTop w:val="0"/>
              <w:marBottom w:val="0"/>
              <w:divBdr>
                <w:top w:val="none" w:sz="0" w:space="0" w:color="auto"/>
                <w:left w:val="none" w:sz="0" w:space="0" w:color="auto"/>
                <w:bottom w:val="none" w:sz="0" w:space="0" w:color="auto"/>
                <w:right w:val="none" w:sz="0" w:space="0" w:color="auto"/>
              </w:divBdr>
            </w:div>
            <w:div w:id="379941673">
              <w:marLeft w:val="0"/>
              <w:marRight w:val="0"/>
              <w:marTop w:val="15"/>
              <w:marBottom w:val="525"/>
              <w:divBdr>
                <w:top w:val="none" w:sz="0" w:space="0" w:color="auto"/>
                <w:left w:val="none" w:sz="0" w:space="0" w:color="auto"/>
                <w:bottom w:val="none" w:sz="0" w:space="0" w:color="auto"/>
                <w:right w:val="none" w:sz="0" w:space="0" w:color="auto"/>
              </w:divBdr>
            </w:div>
            <w:div w:id="63114942">
              <w:marLeft w:val="0"/>
              <w:marRight w:val="0"/>
              <w:marTop w:val="15"/>
              <w:marBottom w:val="525"/>
              <w:divBdr>
                <w:top w:val="none" w:sz="0" w:space="0" w:color="auto"/>
                <w:left w:val="none" w:sz="0" w:space="0" w:color="auto"/>
                <w:bottom w:val="none" w:sz="0" w:space="0" w:color="auto"/>
                <w:right w:val="none" w:sz="0" w:space="0" w:color="auto"/>
              </w:divBdr>
            </w:div>
            <w:div w:id="745150749">
              <w:marLeft w:val="0"/>
              <w:marRight w:val="0"/>
              <w:marTop w:val="0"/>
              <w:marBottom w:val="0"/>
              <w:divBdr>
                <w:top w:val="none" w:sz="0" w:space="0" w:color="auto"/>
                <w:left w:val="none" w:sz="0" w:space="0" w:color="auto"/>
                <w:bottom w:val="none" w:sz="0" w:space="0" w:color="auto"/>
                <w:right w:val="none" w:sz="0" w:space="0" w:color="auto"/>
              </w:divBdr>
            </w:div>
            <w:div w:id="1935625634">
              <w:marLeft w:val="0"/>
              <w:marRight w:val="0"/>
              <w:marTop w:val="15"/>
              <w:marBottom w:val="525"/>
              <w:divBdr>
                <w:top w:val="none" w:sz="0" w:space="0" w:color="auto"/>
                <w:left w:val="none" w:sz="0" w:space="0" w:color="auto"/>
                <w:bottom w:val="none" w:sz="0" w:space="0" w:color="auto"/>
                <w:right w:val="none" w:sz="0" w:space="0" w:color="auto"/>
              </w:divBdr>
            </w:div>
            <w:div w:id="1686395635">
              <w:marLeft w:val="0"/>
              <w:marRight w:val="0"/>
              <w:marTop w:val="0"/>
              <w:marBottom w:val="0"/>
              <w:divBdr>
                <w:top w:val="none" w:sz="0" w:space="0" w:color="auto"/>
                <w:left w:val="none" w:sz="0" w:space="0" w:color="auto"/>
                <w:bottom w:val="none" w:sz="0" w:space="0" w:color="auto"/>
                <w:right w:val="none" w:sz="0" w:space="0" w:color="auto"/>
              </w:divBdr>
            </w:div>
            <w:div w:id="813176686">
              <w:marLeft w:val="0"/>
              <w:marRight w:val="0"/>
              <w:marTop w:val="15"/>
              <w:marBottom w:val="525"/>
              <w:divBdr>
                <w:top w:val="none" w:sz="0" w:space="0" w:color="auto"/>
                <w:left w:val="none" w:sz="0" w:space="0" w:color="auto"/>
                <w:bottom w:val="none" w:sz="0" w:space="0" w:color="auto"/>
                <w:right w:val="none" w:sz="0" w:space="0" w:color="auto"/>
              </w:divBdr>
            </w:div>
            <w:div w:id="1884125685">
              <w:marLeft w:val="0"/>
              <w:marRight w:val="0"/>
              <w:marTop w:val="0"/>
              <w:marBottom w:val="0"/>
              <w:divBdr>
                <w:top w:val="none" w:sz="0" w:space="0" w:color="auto"/>
                <w:left w:val="none" w:sz="0" w:space="0" w:color="auto"/>
                <w:bottom w:val="none" w:sz="0" w:space="0" w:color="auto"/>
                <w:right w:val="none" w:sz="0" w:space="0" w:color="auto"/>
              </w:divBdr>
            </w:div>
            <w:div w:id="179509834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865993779">
      <w:bodyDiv w:val="1"/>
      <w:marLeft w:val="0"/>
      <w:marRight w:val="0"/>
      <w:marTop w:val="0"/>
      <w:marBottom w:val="0"/>
      <w:divBdr>
        <w:top w:val="none" w:sz="0" w:space="0" w:color="auto"/>
        <w:left w:val="none" w:sz="0" w:space="0" w:color="auto"/>
        <w:bottom w:val="none" w:sz="0" w:space="0" w:color="auto"/>
        <w:right w:val="none" w:sz="0" w:space="0" w:color="auto"/>
      </w:divBdr>
      <w:divsChild>
        <w:div w:id="1134905597">
          <w:marLeft w:val="3075"/>
          <w:marRight w:val="48"/>
          <w:marTop w:val="720"/>
          <w:marBottom w:val="24"/>
          <w:divBdr>
            <w:top w:val="none" w:sz="0" w:space="0" w:color="auto"/>
            <w:left w:val="none" w:sz="0" w:space="0" w:color="auto"/>
            <w:bottom w:val="none" w:sz="0" w:space="0" w:color="auto"/>
            <w:right w:val="none" w:sz="0" w:space="0" w:color="auto"/>
          </w:divBdr>
          <w:divsChild>
            <w:div w:id="570042967">
              <w:marLeft w:val="0"/>
              <w:marRight w:val="0"/>
              <w:marTop w:val="15"/>
              <w:marBottom w:val="525"/>
              <w:divBdr>
                <w:top w:val="none" w:sz="0" w:space="0" w:color="auto"/>
                <w:left w:val="none" w:sz="0" w:space="0" w:color="auto"/>
                <w:bottom w:val="none" w:sz="0" w:space="0" w:color="auto"/>
                <w:right w:val="none" w:sz="0" w:space="0" w:color="auto"/>
              </w:divBdr>
            </w:div>
            <w:div w:id="1678918735">
              <w:marLeft w:val="0"/>
              <w:marRight w:val="0"/>
              <w:marTop w:val="15"/>
              <w:marBottom w:val="525"/>
              <w:divBdr>
                <w:top w:val="none" w:sz="0" w:space="0" w:color="auto"/>
                <w:left w:val="none" w:sz="0" w:space="0" w:color="auto"/>
                <w:bottom w:val="none" w:sz="0" w:space="0" w:color="auto"/>
                <w:right w:val="none" w:sz="0" w:space="0" w:color="auto"/>
              </w:divBdr>
            </w:div>
            <w:div w:id="736127673">
              <w:marLeft w:val="0"/>
              <w:marRight w:val="0"/>
              <w:marTop w:val="15"/>
              <w:marBottom w:val="525"/>
              <w:divBdr>
                <w:top w:val="none" w:sz="0" w:space="0" w:color="auto"/>
                <w:left w:val="none" w:sz="0" w:space="0" w:color="auto"/>
                <w:bottom w:val="none" w:sz="0" w:space="0" w:color="auto"/>
                <w:right w:val="none" w:sz="0" w:space="0" w:color="auto"/>
              </w:divBdr>
            </w:div>
            <w:div w:id="1507675564">
              <w:marLeft w:val="0"/>
              <w:marRight w:val="0"/>
              <w:marTop w:val="15"/>
              <w:marBottom w:val="525"/>
              <w:divBdr>
                <w:top w:val="none" w:sz="0" w:space="0" w:color="auto"/>
                <w:left w:val="none" w:sz="0" w:space="0" w:color="auto"/>
                <w:bottom w:val="none" w:sz="0" w:space="0" w:color="auto"/>
                <w:right w:val="none" w:sz="0" w:space="0" w:color="auto"/>
              </w:divBdr>
            </w:div>
            <w:div w:id="130628154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987704583">
      <w:bodyDiv w:val="1"/>
      <w:marLeft w:val="0"/>
      <w:marRight w:val="0"/>
      <w:marTop w:val="0"/>
      <w:marBottom w:val="0"/>
      <w:divBdr>
        <w:top w:val="none" w:sz="0" w:space="0" w:color="auto"/>
        <w:left w:val="none" w:sz="0" w:space="0" w:color="auto"/>
        <w:bottom w:val="none" w:sz="0" w:space="0" w:color="auto"/>
        <w:right w:val="none" w:sz="0" w:space="0" w:color="auto"/>
      </w:divBdr>
      <w:divsChild>
        <w:div w:id="276104677">
          <w:marLeft w:val="3075"/>
          <w:marRight w:val="48"/>
          <w:marTop w:val="720"/>
          <w:marBottom w:val="24"/>
          <w:divBdr>
            <w:top w:val="none" w:sz="0" w:space="0" w:color="auto"/>
            <w:left w:val="none" w:sz="0" w:space="0" w:color="auto"/>
            <w:bottom w:val="none" w:sz="0" w:space="0" w:color="auto"/>
            <w:right w:val="none" w:sz="0" w:space="0" w:color="auto"/>
          </w:divBdr>
          <w:divsChild>
            <w:div w:id="918371689">
              <w:marLeft w:val="0"/>
              <w:marRight w:val="0"/>
              <w:marTop w:val="0"/>
              <w:marBottom w:val="0"/>
              <w:divBdr>
                <w:top w:val="none" w:sz="0" w:space="0" w:color="auto"/>
                <w:left w:val="none" w:sz="0" w:space="0" w:color="auto"/>
                <w:bottom w:val="none" w:sz="0" w:space="0" w:color="auto"/>
                <w:right w:val="none" w:sz="0" w:space="0" w:color="auto"/>
              </w:divBdr>
            </w:div>
            <w:div w:id="317536803">
              <w:marLeft w:val="0"/>
              <w:marRight w:val="0"/>
              <w:marTop w:val="0"/>
              <w:marBottom w:val="0"/>
              <w:divBdr>
                <w:top w:val="single" w:sz="6" w:space="2" w:color="BBBBBB"/>
                <w:left w:val="single" w:sz="6" w:space="2" w:color="BBBBBB"/>
                <w:bottom w:val="single" w:sz="6" w:space="5" w:color="BBBBBB"/>
                <w:right w:val="single" w:sz="6" w:space="2" w:color="BBBBBB"/>
              </w:divBdr>
            </w:div>
            <w:div w:id="1760566734">
              <w:marLeft w:val="0"/>
              <w:marRight w:val="0"/>
              <w:marTop w:val="0"/>
              <w:marBottom w:val="0"/>
              <w:divBdr>
                <w:top w:val="single" w:sz="6" w:space="2" w:color="BBBBBB"/>
                <w:left w:val="single" w:sz="6" w:space="2" w:color="BBBBBB"/>
                <w:bottom w:val="single" w:sz="6" w:space="5" w:color="BBBBBB"/>
                <w:right w:val="single" w:sz="6" w:space="2" w:color="BBBBBB"/>
              </w:divBdr>
            </w:div>
            <w:div w:id="1998654014">
              <w:marLeft w:val="0"/>
              <w:marRight w:val="0"/>
              <w:marTop w:val="0"/>
              <w:marBottom w:val="0"/>
              <w:divBdr>
                <w:top w:val="single" w:sz="6" w:space="4" w:color="BBBBFE"/>
                <w:left w:val="single" w:sz="6" w:space="5" w:color="BBBBFE"/>
                <w:bottom w:val="single" w:sz="6" w:space="4" w:color="BBBBFE"/>
                <w:right w:val="single" w:sz="6" w:space="5" w:color="BBBBFE"/>
              </w:divBdr>
            </w:div>
            <w:div w:id="1714839586">
              <w:marLeft w:val="0"/>
              <w:marRight w:val="0"/>
              <w:marTop w:val="0"/>
              <w:marBottom w:val="0"/>
              <w:divBdr>
                <w:top w:val="single" w:sz="6" w:space="4" w:color="BBBBFE"/>
                <w:left w:val="single" w:sz="6" w:space="5" w:color="BBBBFE"/>
                <w:bottom w:val="single" w:sz="6" w:space="4" w:color="BBBBFE"/>
                <w:right w:val="single" w:sz="6" w:space="5" w:color="BBBBFE"/>
              </w:divBdr>
            </w:div>
          </w:divsChild>
        </w:div>
      </w:divsChild>
    </w:div>
    <w:div w:id="1077747376">
      <w:bodyDiv w:val="1"/>
      <w:marLeft w:val="0"/>
      <w:marRight w:val="0"/>
      <w:marTop w:val="0"/>
      <w:marBottom w:val="0"/>
      <w:divBdr>
        <w:top w:val="none" w:sz="0" w:space="0" w:color="auto"/>
        <w:left w:val="none" w:sz="0" w:space="0" w:color="auto"/>
        <w:bottom w:val="none" w:sz="0" w:space="0" w:color="auto"/>
        <w:right w:val="none" w:sz="0" w:space="0" w:color="auto"/>
      </w:divBdr>
      <w:divsChild>
        <w:div w:id="821001433">
          <w:marLeft w:val="3075"/>
          <w:marRight w:val="48"/>
          <w:marTop w:val="720"/>
          <w:marBottom w:val="24"/>
          <w:divBdr>
            <w:top w:val="none" w:sz="0" w:space="0" w:color="auto"/>
            <w:left w:val="none" w:sz="0" w:space="0" w:color="auto"/>
            <w:bottom w:val="none" w:sz="0" w:space="0" w:color="auto"/>
            <w:right w:val="none" w:sz="0" w:space="0" w:color="auto"/>
          </w:divBdr>
          <w:divsChild>
            <w:div w:id="4429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964">
      <w:bodyDiv w:val="1"/>
      <w:marLeft w:val="0"/>
      <w:marRight w:val="0"/>
      <w:marTop w:val="0"/>
      <w:marBottom w:val="0"/>
      <w:divBdr>
        <w:top w:val="none" w:sz="0" w:space="0" w:color="auto"/>
        <w:left w:val="none" w:sz="0" w:space="0" w:color="auto"/>
        <w:bottom w:val="none" w:sz="0" w:space="0" w:color="auto"/>
        <w:right w:val="none" w:sz="0" w:space="0" w:color="auto"/>
      </w:divBdr>
      <w:divsChild>
        <w:div w:id="1516455486">
          <w:marLeft w:val="3075"/>
          <w:marRight w:val="48"/>
          <w:marTop w:val="720"/>
          <w:marBottom w:val="24"/>
          <w:divBdr>
            <w:top w:val="none" w:sz="0" w:space="0" w:color="auto"/>
            <w:left w:val="none" w:sz="0" w:space="0" w:color="auto"/>
            <w:bottom w:val="none" w:sz="0" w:space="0" w:color="auto"/>
            <w:right w:val="none" w:sz="0" w:space="0" w:color="auto"/>
          </w:divBdr>
          <w:divsChild>
            <w:div w:id="309790672">
              <w:marLeft w:val="0"/>
              <w:marRight w:val="0"/>
              <w:marTop w:val="15"/>
              <w:marBottom w:val="525"/>
              <w:divBdr>
                <w:top w:val="none" w:sz="0" w:space="0" w:color="auto"/>
                <w:left w:val="none" w:sz="0" w:space="0" w:color="auto"/>
                <w:bottom w:val="none" w:sz="0" w:space="0" w:color="auto"/>
                <w:right w:val="none" w:sz="0" w:space="0" w:color="auto"/>
              </w:divBdr>
            </w:div>
            <w:div w:id="893736506">
              <w:marLeft w:val="0"/>
              <w:marRight w:val="0"/>
              <w:marTop w:val="0"/>
              <w:marBottom w:val="0"/>
              <w:divBdr>
                <w:top w:val="none" w:sz="0" w:space="0" w:color="auto"/>
                <w:left w:val="none" w:sz="0" w:space="0" w:color="auto"/>
                <w:bottom w:val="none" w:sz="0" w:space="0" w:color="auto"/>
                <w:right w:val="none" w:sz="0" w:space="0" w:color="auto"/>
              </w:divBdr>
            </w:div>
            <w:div w:id="190920806">
              <w:marLeft w:val="0"/>
              <w:marRight w:val="0"/>
              <w:marTop w:val="15"/>
              <w:marBottom w:val="525"/>
              <w:divBdr>
                <w:top w:val="none" w:sz="0" w:space="0" w:color="auto"/>
                <w:left w:val="none" w:sz="0" w:space="0" w:color="auto"/>
                <w:bottom w:val="none" w:sz="0" w:space="0" w:color="auto"/>
                <w:right w:val="none" w:sz="0" w:space="0" w:color="auto"/>
              </w:divBdr>
            </w:div>
            <w:div w:id="1262564734">
              <w:marLeft w:val="0"/>
              <w:marRight w:val="0"/>
              <w:marTop w:val="15"/>
              <w:marBottom w:val="525"/>
              <w:divBdr>
                <w:top w:val="none" w:sz="0" w:space="0" w:color="auto"/>
                <w:left w:val="none" w:sz="0" w:space="0" w:color="auto"/>
                <w:bottom w:val="none" w:sz="0" w:space="0" w:color="auto"/>
                <w:right w:val="none" w:sz="0" w:space="0" w:color="auto"/>
              </w:divBdr>
            </w:div>
            <w:div w:id="1916474973">
              <w:marLeft w:val="0"/>
              <w:marRight w:val="0"/>
              <w:marTop w:val="15"/>
              <w:marBottom w:val="525"/>
              <w:divBdr>
                <w:top w:val="none" w:sz="0" w:space="0" w:color="auto"/>
                <w:left w:val="none" w:sz="0" w:space="0" w:color="auto"/>
                <w:bottom w:val="none" w:sz="0" w:space="0" w:color="auto"/>
                <w:right w:val="none" w:sz="0" w:space="0" w:color="auto"/>
              </w:divBdr>
            </w:div>
            <w:div w:id="227226921">
              <w:marLeft w:val="0"/>
              <w:marRight w:val="0"/>
              <w:marTop w:val="15"/>
              <w:marBottom w:val="525"/>
              <w:divBdr>
                <w:top w:val="none" w:sz="0" w:space="0" w:color="auto"/>
                <w:left w:val="none" w:sz="0" w:space="0" w:color="auto"/>
                <w:bottom w:val="none" w:sz="0" w:space="0" w:color="auto"/>
                <w:right w:val="none" w:sz="0" w:space="0" w:color="auto"/>
              </w:divBdr>
            </w:div>
            <w:div w:id="1983801647">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41845386">
      <w:bodyDiv w:val="1"/>
      <w:marLeft w:val="0"/>
      <w:marRight w:val="0"/>
      <w:marTop w:val="0"/>
      <w:marBottom w:val="0"/>
      <w:divBdr>
        <w:top w:val="none" w:sz="0" w:space="0" w:color="auto"/>
        <w:left w:val="none" w:sz="0" w:space="0" w:color="auto"/>
        <w:bottom w:val="none" w:sz="0" w:space="0" w:color="auto"/>
        <w:right w:val="none" w:sz="0" w:space="0" w:color="auto"/>
      </w:divBdr>
      <w:divsChild>
        <w:div w:id="1190803678">
          <w:marLeft w:val="3075"/>
          <w:marRight w:val="48"/>
          <w:marTop w:val="720"/>
          <w:marBottom w:val="24"/>
          <w:divBdr>
            <w:top w:val="none" w:sz="0" w:space="0" w:color="auto"/>
            <w:left w:val="none" w:sz="0" w:space="0" w:color="auto"/>
            <w:bottom w:val="none" w:sz="0" w:space="0" w:color="auto"/>
            <w:right w:val="none" w:sz="0" w:space="0" w:color="auto"/>
          </w:divBdr>
          <w:divsChild>
            <w:div w:id="819422541">
              <w:marLeft w:val="0"/>
              <w:marRight w:val="0"/>
              <w:marTop w:val="15"/>
              <w:marBottom w:val="525"/>
              <w:divBdr>
                <w:top w:val="none" w:sz="0" w:space="0" w:color="auto"/>
                <w:left w:val="none" w:sz="0" w:space="0" w:color="auto"/>
                <w:bottom w:val="none" w:sz="0" w:space="0" w:color="auto"/>
                <w:right w:val="none" w:sz="0" w:space="0" w:color="auto"/>
              </w:divBdr>
            </w:div>
            <w:div w:id="177192540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70222110">
      <w:bodyDiv w:val="1"/>
      <w:marLeft w:val="0"/>
      <w:marRight w:val="0"/>
      <w:marTop w:val="0"/>
      <w:marBottom w:val="0"/>
      <w:divBdr>
        <w:top w:val="none" w:sz="0" w:space="0" w:color="auto"/>
        <w:left w:val="none" w:sz="0" w:space="0" w:color="auto"/>
        <w:bottom w:val="none" w:sz="0" w:space="0" w:color="auto"/>
        <w:right w:val="none" w:sz="0" w:space="0" w:color="auto"/>
      </w:divBdr>
      <w:divsChild>
        <w:div w:id="282229667">
          <w:marLeft w:val="3075"/>
          <w:marRight w:val="48"/>
          <w:marTop w:val="720"/>
          <w:marBottom w:val="24"/>
          <w:divBdr>
            <w:top w:val="none" w:sz="0" w:space="0" w:color="auto"/>
            <w:left w:val="none" w:sz="0" w:space="0" w:color="auto"/>
            <w:bottom w:val="none" w:sz="0" w:space="0" w:color="auto"/>
            <w:right w:val="none" w:sz="0" w:space="0" w:color="auto"/>
          </w:divBdr>
          <w:divsChild>
            <w:div w:id="205066411">
              <w:marLeft w:val="0"/>
              <w:marRight w:val="0"/>
              <w:marTop w:val="15"/>
              <w:marBottom w:val="525"/>
              <w:divBdr>
                <w:top w:val="none" w:sz="0" w:space="0" w:color="auto"/>
                <w:left w:val="none" w:sz="0" w:space="0" w:color="auto"/>
                <w:bottom w:val="none" w:sz="0" w:space="0" w:color="auto"/>
                <w:right w:val="none" w:sz="0" w:space="0" w:color="auto"/>
              </w:divBdr>
            </w:div>
            <w:div w:id="1810048433">
              <w:marLeft w:val="0"/>
              <w:marRight w:val="0"/>
              <w:marTop w:val="15"/>
              <w:marBottom w:val="525"/>
              <w:divBdr>
                <w:top w:val="none" w:sz="0" w:space="0" w:color="auto"/>
                <w:left w:val="none" w:sz="0" w:space="0" w:color="auto"/>
                <w:bottom w:val="none" w:sz="0" w:space="0" w:color="auto"/>
                <w:right w:val="none" w:sz="0" w:space="0" w:color="auto"/>
              </w:divBdr>
            </w:div>
            <w:div w:id="48455754">
              <w:marLeft w:val="0"/>
              <w:marRight w:val="0"/>
              <w:marTop w:val="15"/>
              <w:marBottom w:val="525"/>
              <w:divBdr>
                <w:top w:val="none" w:sz="0" w:space="0" w:color="auto"/>
                <w:left w:val="none" w:sz="0" w:space="0" w:color="auto"/>
                <w:bottom w:val="none" w:sz="0" w:space="0" w:color="auto"/>
                <w:right w:val="none" w:sz="0" w:space="0" w:color="auto"/>
              </w:divBdr>
            </w:div>
            <w:div w:id="637801496">
              <w:marLeft w:val="0"/>
              <w:marRight w:val="0"/>
              <w:marTop w:val="15"/>
              <w:marBottom w:val="525"/>
              <w:divBdr>
                <w:top w:val="none" w:sz="0" w:space="0" w:color="auto"/>
                <w:left w:val="none" w:sz="0" w:space="0" w:color="auto"/>
                <w:bottom w:val="none" w:sz="0" w:space="0" w:color="auto"/>
                <w:right w:val="none" w:sz="0" w:space="0" w:color="auto"/>
              </w:divBdr>
            </w:div>
            <w:div w:id="1571386878">
              <w:marLeft w:val="0"/>
              <w:marRight w:val="0"/>
              <w:marTop w:val="15"/>
              <w:marBottom w:val="525"/>
              <w:divBdr>
                <w:top w:val="none" w:sz="0" w:space="0" w:color="auto"/>
                <w:left w:val="none" w:sz="0" w:space="0" w:color="auto"/>
                <w:bottom w:val="none" w:sz="0" w:space="0" w:color="auto"/>
                <w:right w:val="none" w:sz="0" w:space="0" w:color="auto"/>
              </w:divBdr>
            </w:div>
            <w:div w:id="728499888">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82860430">
      <w:bodyDiv w:val="1"/>
      <w:marLeft w:val="0"/>
      <w:marRight w:val="0"/>
      <w:marTop w:val="0"/>
      <w:marBottom w:val="0"/>
      <w:divBdr>
        <w:top w:val="none" w:sz="0" w:space="0" w:color="auto"/>
        <w:left w:val="none" w:sz="0" w:space="0" w:color="auto"/>
        <w:bottom w:val="none" w:sz="0" w:space="0" w:color="auto"/>
        <w:right w:val="none" w:sz="0" w:space="0" w:color="auto"/>
      </w:divBdr>
      <w:divsChild>
        <w:div w:id="1883789123">
          <w:marLeft w:val="3075"/>
          <w:marRight w:val="48"/>
          <w:marTop w:val="720"/>
          <w:marBottom w:val="24"/>
          <w:divBdr>
            <w:top w:val="none" w:sz="0" w:space="0" w:color="auto"/>
            <w:left w:val="none" w:sz="0" w:space="0" w:color="auto"/>
            <w:bottom w:val="none" w:sz="0" w:space="0" w:color="auto"/>
            <w:right w:val="none" w:sz="0" w:space="0" w:color="auto"/>
          </w:divBdr>
          <w:divsChild>
            <w:div w:id="1607731899">
              <w:marLeft w:val="0"/>
              <w:marRight w:val="0"/>
              <w:marTop w:val="15"/>
              <w:marBottom w:val="525"/>
              <w:divBdr>
                <w:top w:val="none" w:sz="0" w:space="0" w:color="auto"/>
                <w:left w:val="none" w:sz="0" w:space="0" w:color="auto"/>
                <w:bottom w:val="none" w:sz="0" w:space="0" w:color="auto"/>
                <w:right w:val="none" w:sz="0" w:space="0" w:color="auto"/>
              </w:divBdr>
            </w:div>
            <w:div w:id="768046033">
              <w:marLeft w:val="0"/>
              <w:marRight w:val="0"/>
              <w:marTop w:val="15"/>
              <w:marBottom w:val="525"/>
              <w:divBdr>
                <w:top w:val="none" w:sz="0" w:space="0" w:color="auto"/>
                <w:left w:val="none" w:sz="0" w:space="0" w:color="auto"/>
                <w:bottom w:val="none" w:sz="0" w:space="0" w:color="auto"/>
                <w:right w:val="none" w:sz="0" w:space="0" w:color="auto"/>
              </w:divBdr>
            </w:div>
            <w:div w:id="1190945410">
              <w:marLeft w:val="0"/>
              <w:marRight w:val="0"/>
              <w:marTop w:val="15"/>
              <w:marBottom w:val="525"/>
              <w:divBdr>
                <w:top w:val="none" w:sz="0" w:space="0" w:color="auto"/>
                <w:left w:val="none" w:sz="0" w:space="0" w:color="auto"/>
                <w:bottom w:val="none" w:sz="0" w:space="0" w:color="auto"/>
                <w:right w:val="none" w:sz="0" w:space="0" w:color="auto"/>
              </w:divBdr>
            </w:div>
            <w:div w:id="928465821">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87210880">
      <w:bodyDiv w:val="1"/>
      <w:marLeft w:val="0"/>
      <w:marRight w:val="0"/>
      <w:marTop w:val="0"/>
      <w:marBottom w:val="0"/>
      <w:divBdr>
        <w:top w:val="none" w:sz="0" w:space="0" w:color="auto"/>
        <w:left w:val="none" w:sz="0" w:space="0" w:color="auto"/>
        <w:bottom w:val="none" w:sz="0" w:space="0" w:color="auto"/>
        <w:right w:val="none" w:sz="0" w:space="0" w:color="auto"/>
      </w:divBdr>
      <w:divsChild>
        <w:div w:id="1607467637">
          <w:marLeft w:val="3075"/>
          <w:marRight w:val="48"/>
          <w:marTop w:val="720"/>
          <w:marBottom w:val="24"/>
          <w:divBdr>
            <w:top w:val="none" w:sz="0" w:space="0" w:color="auto"/>
            <w:left w:val="none" w:sz="0" w:space="0" w:color="auto"/>
            <w:bottom w:val="none" w:sz="0" w:space="0" w:color="auto"/>
            <w:right w:val="none" w:sz="0" w:space="0" w:color="auto"/>
          </w:divBdr>
          <w:divsChild>
            <w:div w:id="1416904000">
              <w:marLeft w:val="120"/>
              <w:marRight w:val="0"/>
              <w:marTop w:val="105"/>
              <w:marBottom w:val="120"/>
              <w:divBdr>
                <w:top w:val="none" w:sz="0" w:space="0" w:color="auto"/>
                <w:left w:val="none" w:sz="0" w:space="0" w:color="auto"/>
                <w:bottom w:val="none" w:sz="0" w:space="0" w:color="auto"/>
                <w:right w:val="none" w:sz="0" w:space="0" w:color="auto"/>
              </w:divBdr>
            </w:div>
          </w:divsChild>
        </w:div>
      </w:divsChild>
    </w:div>
    <w:div w:id="1191794268">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3075"/>
          <w:marRight w:val="48"/>
          <w:marTop w:val="720"/>
          <w:marBottom w:val="24"/>
          <w:divBdr>
            <w:top w:val="none" w:sz="0" w:space="0" w:color="auto"/>
            <w:left w:val="none" w:sz="0" w:space="0" w:color="auto"/>
            <w:bottom w:val="none" w:sz="0" w:space="0" w:color="auto"/>
            <w:right w:val="none" w:sz="0" w:space="0" w:color="auto"/>
          </w:divBdr>
          <w:divsChild>
            <w:div w:id="682827428">
              <w:marLeft w:val="0"/>
              <w:marRight w:val="0"/>
              <w:marTop w:val="0"/>
              <w:marBottom w:val="0"/>
              <w:divBdr>
                <w:top w:val="none" w:sz="0" w:space="0" w:color="auto"/>
                <w:left w:val="none" w:sz="0" w:space="0" w:color="auto"/>
                <w:bottom w:val="none" w:sz="0" w:space="0" w:color="auto"/>
                <w:right w:val="none" w:sz="0" w:space="0" w:color="auto"/>
              </w:divBdr>
            </w:div>
            <w:div w:id="73819604">
              <w:marLeft w:val="0"/>
              <w:marRight w:val="0"/>
              <w:marTop w:val="0"/>
              <w:marBottom w:val="0"/>
              <w:divBdr>
                <w:top w:val="single" w:sz="6" w:space="4" w:color="BBBBFE"/>
                <w:left w:val="single" w:sz="6" w:space="5" w:color="BBBBFE"/>
                <w:bottom w:val="single" w:sz="6" w:space="4" w:color="BBBBFE"/>
                <w:right w:val="single" w:sz="6" w:space="5" w:color="BBBBFE"/>
              </w:divBdr>
            </w:div>
            <w:div w:id="209733619">
              <w:marLeft w:val="0"/>
              <w:marRight w:val="0"/>
              <w:marTop w:val="0"/>
              <w:marBottom w:val="0"/>
              <w:divBdr>
                <w:top w:val="none" w:sz="0" w:space="0" w:color="auto"/>
                <w:left w:val="none" w:sz="0" w:space="0" w:color="auto"/>
                <w:bottom w:val="none" w:sz="0" w:space="0" w:color="auto"/>
                <w:right w:val="none" w:sz="0" w:space="0" w:color="auto"/>
              </w:divBdr>
            </w:div>
            <w:div w:id="1269656479">
              <w:marLeft w:val="0"/>
              <w:marRight w:val="0"/>
              <w:marTop w:val="15"/>
              <w:marBottom w:val="525"/>
              <w:divBdr>
                <w:top w:val="none" w:sz="0" w:space="0" w:color="auto"/>
                <w:left w:val="none" w:sz="0" w:space="0" w:color="auto"/>
                <w:bottom w:val="none" w:sz="0" w:space="0" w:color="auto"/>
                <w:right w:val="none" w:sz="0" w:space="0" w:color="auto"/>
              </w:divBdr>
            </w:div>
            <w:div w:id="1624657163">
              <w:marLeft w:val="0"/>
              <w:marRight w:val="0"/>
              <w:marTop w:val="0"/>
              <w:marBottom w:val="0"/>
              <w:divBdr>
                <w:top w:val="none" w:sz="0" w:space="0" w:color="auto"/>
                <w:left w:val="none" w:sz="0" w:space="0" w:color="auto"/>
                <w:bottom w:val="none" w:sz="0" w:space="0" w:color="auto"/>
                <w:right w:val="none" w:sz="0" w:space="0" w:color="auto"/>
              </w:divBdr>
            </w:div>
            <w:div w:id="40476700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91993371">
      <w:bodyDiv w:val="1"/>
      <w:marLeft w:val="0"/>
      <w:marRight w:val="0"/>
      <w:marTop w:val="0"/>
      <w:marBottom w:val="0"/>
      <w:divBdr>
        <w:top w:val="none" w:sz="0" w:space="0" w:color="auto"/>
        <w:left w:val="none" w:sz="0" w:space="0" w:color="auto"/>
        <w:bottom w:val="none" w:sz="0" w:space="0" w:color="auto"/>
        <w:right w:val="none" w:sz="0" w:space="0" w:color="auto"/>
      </w:divBdr>
      <w:divsChild>
        <w:div w:id="786390842">
          <w:marLeft w:val="3075"/>
          <w:marRight w:val="48"/>
          <w:marTop w:val="720"/>
          <w:marBottom w:val="24"/>
          <w:divBdr>
            <w:top w:val="none" w:sz="0" w:space="0" w:color="auto"/>
            <w:left w:val="none" w:sz="0" w:space="0" w:color="auto"/>
            <w:bottom w:val="none" w:sz="0" w:space="0" w:color="auto"/>
            <w:right w:val="none" w:sz="0" w:space="0" w:color="auto"/>
          </w:divBdr>
          <w:divsChild>
            <w:div w:id="191516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50255">
              <w:marLeft w:val="0"/>
              <w:marRight w:val="0"/>
              <w:marTop w:val="15"/>
              <w:marBottom w:val="525"/>
              <w:divBdr>
                <w:top w:val="none" w:sz="0" w:space="0" w:color="auto"/>
                <w:left w:val="none" w:sz="0" w:space="0" w:color="auto"/>
                <w:bottom w:val="none" w:sz="0" w:space="0" w:color="auto"/>
                <w:right w:val="none" w:sz="0" w:space="0" w:color="auto"/>
              </w:divBdr>
            </w:div>
            <w:div w:id="757292164">
              <w:marLeft w:val="0"/>
              <w:marRight w:val="0"/>
              <w:marTop w:val="0"/>
              <w:marBottom w:val="0"/>
              <w:divBdr>
                <w:top w:val="none" w:sz="0" w:space="0" w:color="auto"/>
                <w:left w:val="none" w:sz="0" w:space="0" w:color="auto"/>
                <w:bottom w:val="none" w:sz="0" w:space="0" w:color="auto"/>
                <w:right w:val="none" w:sz="0" w:space="0" w:color="auto"/>
              </w:divBdr>
            </w:div>
            <w:div w:id="1756853910">
              <w:marLeft w:val="0"/>
              <w:marRight w:val="0"/>
              <w:marTop w:val="15"/>
              <w:marBottom w:val="525"/>
              <w:divBdr>
                <w:top w:val="none" w:sz="0" w:space="0" w:color="auto"/>
                <w:left w:val="none" w:sz="0" w:space="0" w:color="auto"/>
                <w:bottom w:val="none" w:sz="0" w:space="0" w:color="auto"/>
                <w:right w:val="none" w:sz="0" w:space="0" w:color="auto"/>
              </w:divBdr>
            </w:div>
            <w:div w:id="19253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897">
      <w:bodyDiv w:val="1"/>
      <w:marLeft w:val="0"/>
      <w:marRight w:val="0"/>
      <w:marTop w:val="0"/>
      <w:marBottom w:val="0"/>
      <w:divBdr>
        <w:top w:val="none" w:sz="0" w:space="0" w:color="auto"/>
        <w:left w:val="none" w:sz="0" w:space="0" w:color="auto"/>
        <w:bottom w:val="none" w:sz="0" w:space="0" w:color="auto"/>
        <w:right w:val="none" w:sz="0" w:space="0" w:color="auto"/>
      </w:divBdr>
      <w:divsChild>
        <w:div w:id="703291801">
          <w:marLeft w:val="3075"/>
          <w:marRight w:val="48"/>
          <w:marTop w:val="720"/>
          <w:marBottom w:val="24"/>
          <w:divBdr>
            <w:top w:val="none" w:sz="0" w:space="0" w:color="auto"/>
            <w:left w:val="none" w:sz="0" w:space="0" w:color="auto"/>
            <w:bottom w:val="none" w:sz="0" w:space="0" w:color="auto"/>
            <w:right w:val="none" w:sz="0" w:space="0" w:color="auto"/>
          </w:divBdr>
          <w:divsChild>
            <w:div w:id="44834280">
              <w:marLeft w:val="0"/>
              <w:marRight w:val="0"/>
              <w:marTop w:val="0"/>
              <w:marBottom w:val="0"/>
              <w:divBdr>
                <w:top w:val="none" w:sz="0" w:space="0" w:color="auto"/>
                <w:left w:val="none" w:sz="0" w:space="0" w:color="auto"/>
                <w:bottom w:val="none" w:sz="0" w:space="0" w:color="auto"/>
                <w:right w:val="none" w:sz="0" w:space="0" w:color="auto"/>
              </w:divBdr>
            </w:div>
            <w:div w:id="1752703541">
              <w:marLeft w:val="0"/>
              <w:marRight w:val="0"/>
              <w:marTop w:val="15"/>
              <w:marBottom w:val="525"/>
              <w:divBdr>
                <w:top w:val="none" w:sz="0" w:space="0" w:color="auto"/>
                <w:left w:val="none" w:sz="0" w:space="0" w:color="auto"/>
                <w:bottom w:val="none" w:sz="0" w:space="0" w:color="auto"/>
                <w:right w:val="none" w:sz="0" w:space="0" w:color="auto"/>
              </w:divBdr>
            </w:div>
            <w:div w:id="1411348661">
              <w:marLeft w:val="0"/>
              <w:marRight w:val="0"/>
              <w:marTop w:val="15"/>
              <w:marBottom w:val="525"/>
              <w:divBdr>
                <w:top w:val="none" w:sz="0" w:space="0" w:color="auto"/>
                <w:left w:val="none" w:sz="0" w:space="0" w:color="auto"/>
                <w:bottom w:val="none" w:sz="0" w:space="0" w:color="auto"/>
                <w:right w:val="none" w:sz="0" w:space="0" w:color="auto"/>
              </w:divBdr>
            </w:div>
            <w:div w:id="1478494414">
              <w:marLeft w:val="0"/>
              <w:marRight w:val="0"/>
              <w:marTop w:val="15"/>
              <w:marBottom w:val="525"/>
              <w:divBdr>
                <w:top w:val="none" w:sz="0" w:space="0" w:color="auto"/>
                <w:left w:val="none" w:sz="0" w:space="0" w:color="auto"/>
                <w:bottom w:val="none" w:sz="0" w:space="0" w:color="auto"/>
                <w:right w:val="none" w:sz="0" w:space="0" w:color="auto"/>
              </w:divBdr>
            </w:div>
            <w:div w:id="1665931703">
              <w:marLeft w:val="0"/>
              <w:marRight w:val="0"/>
              <w:marTop w:val="15"/>
              <w:marBottom w:val="525"/>
              <w:divBdr>
                <w:top w:val="none" w:sz="0" w:space="0" w:color="auto"/>
                <w:left w:val="none" w:sz="0" w:space="0" w:color="auto"/>
                <w:bottom w:val="none" w:sz="0" w:space="0" w:color="auto"/>
                <w:right w:val="none" w:sz="0" w:space="0" w:color="auto"/>
              </w:divBdr>
            </w:div>
            <w:div w:id="337973990">
              <w:marLeft w:val="0"/>
              <w:marRight w:val="0"/>
              <w:marTop w:val="15"/>
              <w:marBottom w:val="525"/>
              <w:divBdr>
                <w:top w:val="none" w:sz="0" w:space="0" w:color="auto"/>
                <w:left w:val="none" w:sz="0" w:space="0" w:color="auto"/>
                <w:bottom w:val="none" w:sz="0" w:space="0" w:color="auto"/>
                <w:right w:val="none" w:sz="0" w:space="0" w:color="auto"/>
              </w:divBdr>
            </w:div>
            <w:div w:id="564798125">
              <w:marLeft w:val="0"/>
              <w:marRight w:val="0"/>
              <w:marTop w:val="15"/>
              <w:marBottom w:val="525"/>
              <w:divBdr>
                <w:top w:val="none" w:sz="0" w:space="0" w:color="auto"/>
                <w:left w:val="none" w:sz="0" w:space="0" w:color="auto"/>
                <w:bottom w:val="none" w:sz="0" w:space="0" w:color="auto"/>
                <w:right w:val="none" w:sz="0" w:space="0" w:color="auto"/>
              </w:divBdr>
            </w:div>
            <w:div w:id="392194790">
              <w:marLeft w:val="0"/>
              <w:marRight w:val="0"/>
              <w:marTop w:val="0"/>
              <w:marBottom w:val="0"/>
              <w:divBdr>
                <w:top w:val="single" w:sz="6" w:space="2" w:color="BBBBBB"/>
                <w:left w:val="single" w:sz="6" w:space="2" w:color="BBBBBB"/>
                <w:bottom w:val="single" w:sz="6" w:space="5" w:color="BBBBBB"/>
                <w:right w:val="single" w:sz="6" w:space="2" w:color="BBBBBB"/>
              </w:divBdr>
            </w:div>
          </w:divsChild>
        </w:div>
      </w:divsChild>
    </w:div>
    <w:div w:id="1387295625">
      <w:bodyDiv w:val="1"/>
      <w:marLeft w:val="0"/>
      <w:marRight w:val="0"/>
      <w:marTop w:val="0"/>
      <w:marBottom w:val="0"/>
      <w:divBdr>
        <w:top w:val="none" w:sz="0" w:space="0" w:color="auto"/>
        <w:left w:val="none" w:sz="0" w:space="0" w:color="auto"/>
        <w:bottom w:val="none" w:sz="0" w:space="0" w:color="auto"/>
        <w:right w:val="none" w:sz="0" w:space="0" w:color="auto"/>
      </w:divBdr>
      <w:divsChild>
        <w:div w:id="1668746213">
          <w:marLeft w:val="3075"/>
          <w:marRight w:val="48"/>
          <w:marTop w:val="720"/>
          <w:marBottom w:val="24"/>
          <w:divBdr>
            <w:top w:val="none" w:sz="0" w:space="0" w:color="auto"/>
            <w:left w:val="none" w:sz="0" w:space="0" w:color="auto"/>
            <w:bottom w:val="none" w:sz="0" w:space="0" w:color="auto"/>
            <w:right w:val="none" w:sz="0" w:space="0" w:color="auto"/>
          </w:divBdr>
          <w:divsChild>
            <w:div w:id="1546916644">
              <w:marLeft w:val="0"/>
              <w:marRight w:val="0"/>
              <w:marTop w:val="15"/>
              <w:marBottom w:val="525"/>
              <w:divBdr>
                <w:top w:val="none" w:sz="0" w:space="0" w:color="auto"/>
                <w:left w:val="none" w:sz="0" w:space="0" w:color="auto"/>
                <w:bottom w:val="none" w:sz="0" w:space="0" w:color="auto"/>
                <w:right w:val="none" w:sz="0" w:space="0" w:color="auto"/>
              </w:divBdr>
            </w:div>
            <w:div w:id="1805350275">
              <w:marLeft w:val="0"/>
              <w:marRight w:val="0"/>
              <w:marTop w:val="15"/>
              <w:marBottom w:val="525"/>
              <w:divBdr>
                <w:top w:val="none" w:sz="0" w:space="0" w:color="auto"/>
                <w:left w:val="none" w:sz="0" w:space="0" w:color="auto"/>
                <w:bottom w:val="none" w:sz="0" w:space="0" w:color="auto"/>
                <w:right w:val="none" w:sz="0" w:space="0" w:color="auto"/>
              </w:divBdr>
            </w:div>
            <w:div w:id="1478763775">
              <w:marLeft w:val="0"/>
              <w:marRight w:val="0"/>
              <w:marTop w:val="15"/>
              <w:marBottom w:val="525"/>
              <w:divBdr>
                <w:top w:val="none" w:sz="0" w:space="0" w:color="auto"/>
                <w:left w:val="none" w:sz="0" w:space="0" w:color="auto"/>
                <w:bottom w:val="none" w:sz="0" w:space="0" w:color="auto"/>
                <w:right w:val="none" w:sz="0" w:space="0" w:color="auto"/>
              </w:divBdr>
            </w:div>
            <w:div w:id="1829713559">
              <w:marLeft w:val="0"/>
              <w:marRight w:val="0"/>
              <w:marTop w:val="0"/>
              <w:marBottom w:val="0"/>
              <w:divBdr>
                <w:top w:val="none" w:sz="0" w:space="0" w:color="auto"/>
                <w:left w:val="none" w:sz="0" w:space="0" w:color="auto"/>
                <w:bottom w:val="none" w:sz="0" w:space="0" w:color="auto"/>
                <w:right w:val="none" w:sz="0" w:space="0" w:color="auto"/>
              </w:divBdr>
            </w:div>
            <w:div w:id="1540123491">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431928721">
      <w:bodyDiv w:val="1"/>
      <w:marLeft w:val="0"/>
      <w:marRight w:val="0"/>
      <w:marTop w:val="0"/>
      <w:marBottom w:val="0"/>
      <w:divBdr>
        <w:top w:val="none" w:sz="0" w:space="0" w:color="auto"/>
        <w:left w:val="none" w:sz="0" w:space="0" w:color="auto"/>
        <w:bottom w:val="none" w:sz="0" w:space="0" w:color="auto"/>
        <w:right w:val="none" w:sz="0" w:space="0" w:color="auto"/>
      </w:divBdr>
      <w:divsChild>
        <w:div w:id="1938633584">
          <w:marLeft w:val="3075"/>
          <w:marRight w:val="48"/>
          <w:marTop w:val="720"/>
          <w:marBottom w:val="24"/>
          <w:divBdr>
            <w:top w:val="none" w:sz="0" w:space="0" w:color="auto"/>
            <w:left w:val="none" w:sz="0" w:space="0" w:color="auto"/>
            <w:bottom w:val="none" w:sz="0" w:space="0" w:color="auto"/>
            <w:right w:val="none" w:sz="0" w:space="0" w:color="auto"/>
          </w:divBdr>
          <w:divsChild>
            <w:div w:id="1291744552">
              <w:marLeft w:val="0"/>
              <w:marRight w:val="0"/>
              <w:marTop w:val="0"/>
              <w:marBottom w:val="0"/>
              <w:divBdr>
                <w:top w:val="single" w:sz="6" w:space="2" w:color="BBBBBB"/>
                <w:left w:val="single" w:sz="6" w:space="2" w:color="BBBBBB"/>
                <w:bottom w:val="single" w:sz="6" w:space="5" w:color="BBBBBB"/>
                <w:right w:val="single" w:sz="6" w:space="2" w:color="BBBBBB"/>
              </w:divBdr>
            </w:div>
            <w:div w:id="724717738">
              <w:marLeft w:val="0"/>
              <w:marRight w:val="0"/>
              <w:marTop w:val="0"/>
              <w:marBottom w:val="0"/>
              <w:divBdr>
                <w:top w:val="single" w:sz="6" w:space="2" w:color="BBBBBB"/>
                <w:left w:val="single" w:sz="6" w:space="2" w:color="BBBBBB"/>
                <w:bottom w:val="single" w:sz="6" w:space="5" w:color="BBBBBB"/>
                <w:right w:val="single" w:sz="6" w:space="2" w:color="BBBBBB"/>
              </w:divBdr>
            </w:div>
            <w:div w:id="524288780">
              <w:marLeft w:val="0"/>
              <w:marRight w:val="0"/>
              <w:marTop w:val="0"/>
              <w:marBottom w:val="0"/>
              <w:divBdr>
                <w:top w:val="none" w:sz="0" w:space="0" w:color="auto"/>
                <w:left w:val="none" w:sz="0" w:space="0" w:color="auto"/>
                <w:bottom w:val="none" w:sz="0" w:space="0" w:color="auto"/>
                <w:right w:val="none" w:sz="0" w:space="0" w:color="auto"/>
              </w:divBdr>
            </w:div>
            <w:div w:id="1612860141">
              <w:marLeft w:val="0"/>
              <w:marRight w:val="0"/>
              <w:marTop w:val="0"/>
              <w:marBottom w:val="0"/>
              <w:divBdr>
                <w:top w:val="none" w:sz="0" w:space="0" w:color="auto"/>
                <w:left w:val="none" w:sz="0" w:space="0" w:color="auto"/>
                <w:bottom w:val="none" w:sz="0" w:space="0" w:color="auto"/>
                <w:right w:val="none" w:sz="0" w:space="0" w:color="auto"/>
              </w:divBdr>
            </w:div>
            <w:div w:id="134832124">
              <w:marLeft w:val="0"/>
              <w:marRight w:val="0"/>
              <w:marTop w:val="15"/>
              <w:marBottom w:val="525"/>
              <w:divBdr>
                <w:top w:val="none" w:sz="0" w:space="0" w:color="auto"/>
                <w:left w:val="none" w:sz="0" w:space="0" w:color="auto"/>
                <w:bottom w:val="none" w:sz="0" w:space="0" w:color="auto"/>
                <w:right w:val="none" w:sz="0" w:space="0" w:color="auto"/>
              </w:divBdr>
            </w:div>
            <w:div w:id="1488278909">
              <w:marLeft w:val="0"/>
              <w:marRight w:val="0"/>
              <w:marTop w:val="15"/>
              <w:marBottom w:val="525"/>
              <w:divBdr>
                <w:top w:val="none" w:sz="0" w:space="0" w:color="auto"/>
                <w:left w:val="none" w:sz="0" w:space="0" w:color="auto"/>
                <w:bottom w:val="none" w:sz="0" w:space="0" w:color="auto"/>
                <w:right w:val="none" w:sz="0" w:space="0" w:color="auto"/>
              </w:divBdr>
            </w:div>
            <w:div w:id="1199245982">
              <w:marLeft w:val="0"/>
              <w:marRight w:val="0"/>
              <w:marTop w:val="15"/>
              <w:marBottom w:val="525"/>
              <w:divBdr>
                <w:top w:val="none" w:sz="0" w:space="0" w:color="auto"/>
                <w:left w:val="none" w:sz="0" w:space="0" w:color="auto"/>
                <w:bottom w:val="none" w:sz="0" w:space="0" w:color="auto"/>
                <w:right w:val="none" w:sz="0" w:space="0" w:color="auto"/>
              </w:divBdr>
            </w:div>
            <w:div w:id="1548953323">
              <w:marLeft w:val="0"/>
              <w:marRight w:val="0"/>
              <w:marTop w:val="0"/>
              <w:marBottom w:val="0"/>
              <w:divBdr>
                <w:top w:val="none" w:sz="0" w:space="0" w:color="auto"/>
                <w:left w:val="none" w:sz="0" w:space="0" w:color="auto"/>
                <w:bottom w:val="none" w:sz="0" w:space="0" w:color="auto"/>
                <w:right w:val="none" w:sz="0" w:space="0" w:color="auto"/>
              </w:divBdr>
            </w:div>
            <w:div w:id="650251172">
              <w:marLeft w:val="0"/>
              <w:marRight w:val="0"/>
              <w:marTop w:val="15"/>
              <w:marBottom w:val="525"/>
              <w:divBdr>
                <w:top w:val="none" w:sz="0" w:space="0" w:color="auto"/>
                <w:left w:val="none" w:sz="0" w:space="0" w:color="auto"/>
                <w:bottom w:val="none" w:sz="0" w:space="0" w:color="auto"/>
                <w:right w:val="none" w:sz="0" w:space="0" w:color="auto"/>
              </w:divBdr>
            </w:div>
            <w:div w:id="491064842">
              <w:marLeft w:val="0"/>
              <w:marRight w:val="0"/>
              <w:marTop w:val="0"/>
              <w:marBottom w:val="0"/>
              <w:divBdr>
                <w:top w:val="none" w:sz="0" w:space="0" w:color="auto"/>
                <w:left w:val="none" w:sz="0" w:space="0" w:color="auto"/>
                <w:bottom w:val="none" w:sz="0" w:space="0" w:color="auto"/>
                <w:right w:val="none" w:sz="0" w:space="0" w:color="auto"/>
              </w:divBdr>
            </w:div>
            <w:div w:id="321203693">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499230852">
      <w:bodyDiv w:val="1"/>
      <w:marLeft w:val="0"/>
      <w:marRight w:val="0"/>
      <w:marTop w:val="0"/>
      <w:marBottom w:val="0"/>
      <w:divBdr>
        <w:top w:val="none" w:sz="0" w:space="0" w:color="auto"/>
        <w:left w:val="none" w:sz="0" w:space="0" w:color="auto"/>
        <w:bottom w:val="none" w:sz="0" w:space="0" w:color="auto"/>
        <w:right w:val="none" w:sz="0" w:space="0" w:color="auto"/>
      </w:divBdr>
      <w:divsChild>
        <w:div w:id="1051609152">
          <w:marLeft w:val="3075"/>
          <w:marRight w:val="48"/>
          <w:marTop w:val="720"/>
          <w:marBottom w:val="24"/>
          <w:divBdr>
            <w:top w:val="none" w:sz="0" w:space="0" w:color="auto"/>
            <w:left w:val="none" w:sz="0" w:space="0" w:color="auto"/>
            <w:bottom w:val="none" w:sz="0" w:space="0" w:color="auto"/>
            <w:right w:val="none" w:sz="0" w:space="0" w:color="auto"/>
          </w:divBdr>
          <w:divsChild>
            <w:div w:id="1391809043">
              <w:marLeft w:val="0"/>
              <w:marRight w:val="0"/>
              <w:marTop w:val="0"/>
              <w:marBottom w:val="0"/>
              <w:divBdr>
                <w:top w:val="none" w:sz="0" w:space="0" w:color="auto"/>
                <w:left w:val="none" w:sz="0" w:space="0" w:color="auto"/>
                <w:bottom w:val="none" w:sz="0" w:space="0" w:color="auto"/>
                <w:right w:val="none" w:sz="0" w:space="0" w:color="auto"/>
              </w:divBdr>
            </w:div>
            <w:div w:id="1169759693">
              <w:marLeft w:val="0"/>
              <w:marRight w:val="0"/>
              <w:marTop w:val="0"/>
              <w:marBottom w:val="0"/>
              <w:divBdr>
                <w:top w:val="none" w:sz="0" w:space="0" w:color="auto"/>
                <w:left w:val="none" w:sz="0" w:space="0" w:color="auto"/>
                <w:bottom w:val="none" w:sz="0" w:space="0" w:color="auto"/>
                <w:right w:val="none" w:sz="0" w:space="0" w:color="auto"/>
              </w:divBdr>
            </w:div>
            <w:div w:id="1352296919">
              <w:marLeft w:val="0"/>
              <w:marRight w:val="0"/>
              <w:marTop w:val="15"/>
              <w:marBottom w:val="525"/>
              <w:divBdr>
                <w:top w:val="none" w:sz="0" w:space="0" w:color="auto"/>
                <w:left w:val="none" w:sz="0" w:space="0" w:color="auto"/>
                <w:bottom w:val="none" w:sz="0" w:space="0" w:color="auto"/>
                <w:right w:val="none" w:sz="0" w:space="0" w:color="auto"/>
              </w:divBdr>
            </w:div>
            <w:div w:id="381909244">
              <w:marLeft w:val="0"/>
              <w:marRight w:val="0"/>
              <w:marTop w:val="15"/>
              <w:marBottom w:val="525"/>
              <w:divBdr>
                <w:top w:val="none" w:sz="0" w:space="0" w:color="auto"/>
                <w:left w:val="none" w:sz="0" w:space="0" w:color="auto"/>
                <w:bottom w:val="none" w:sz="0" w:space="0" w:color="auto"/>
                <w:right w:val="none" w:sz="0" w:space="0" w:color="auto"/>
              </w:divBdr>
            </w:div>
            <w:div w:id="360711639">
              <w:marLeft w:val="0"/>
              <w:marRight w:val="0"/>
              <w:marTop w:val="15"/>
              <w:marBottom w:val="525"/>
              <w:divBdr>
                <w:top w:val="none" w:sz="0" w:space="0" w:color="auto"/>
                <w:left w:val="none" w:sz="0" w:space="0" w:color="auto"/>
                <w:bottom w:val="none" w:sz="0" w:space="0" w:color="auto"/>
                <w:right w:val="none" w:sz="0" w:space="0" w:color="auto"/>
              </w:divBdr>
            </w:div>
            <w:div w:id="549420896">
              <w:marLeft w:val="0"/>
              <w:marRight w:val="0"/>
              <w:marTop w:val="15"/>
              <w:marBottom w:val="525"/>
              <w:divBdr>
                <w:top w:val="none" w:sz="0" w:space="0" w:color="auto"/>
                <w:left w:val="none" w:sz="0" w:space="0" w:color="auto"/>
                <w:bottom w:val="none" w:sz="0" w:space="0" w:color="auto"/>
                <w:right w:val="none" w:sz="0" w:space="0" w:color="auto"/>
              </w:divBdr>
            </w:div>
            <w:div w:id="790438382">
              <w:marLeft w:val="0"/>
              <w:marRight w:val="0"/>
              <w:marTop w:val="0"/>
              <w:marBottom w:val="0"/>
              <w:divBdr>
                <w:top w:val="none" w:sz="0" w:space="0" w:color="auto"/>
                <w:left w:val="none" w:sz="0" w:space="0" w:color="auto"/>
                <w:bottom w:val="none" w:sz="0" w:space="0" w:color="auto"/>
                <w:right w:val="none" w:sz="0" w:space="0" w:color="auto"/>
              </w:divBdr>
            </w:div>
            <w:div w:id="1078944127">
              <w:marLeft w:val="0"/>
              <w:marRight w:val="0"/>
              <w:marTop w:val="15"/>
              <w:marBottom w:val="525"/>
              <w:divBdr>
                <w:top w:val="none" w:sz="0" w:space="0" w:color="auto"/>
                <w:left w:val="none" w:sz="0" w:space="0" w:color="auto"/>
                <w:bottom w:val="none" w:sz="0" w:space="0" w:color="auto"/>
                <w:right w:val="none" w:sz="0" w:space="0" w:color="auto"/>
              </w:divBdr>
            </w:div>
            <w:div w:id="1646617682">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604873378">
      <w:bodyDiv w:val="1"/>
      <w:marLeft w:val="0"/>
      <w:marRight w:val="0"/>
      <w:marTop w:val="0"/>
      <w:marBottom w:val="0"/>
      <w:divBdr>
        <w:top w:val="none" w:sz="0" w:space="0" w:color="auto"/>
        <w:left w:val="none" w:sz="0" w:space="0" w:color="auto"/>
        <w:bottom w:val="none" w:sz="0" w:space="0" w:color="auto"/>
        <w:right w:val="none" w:sz="0" w:space="0" w:color="auto"/>
      </w:divBdr>
      <w:divsChild>
        <w:div w:id="2067676668">
          <w:marLeft w:val="0"/>
          <w:marRight w:val="0"/>
          <w:marTop w:val="0"/>
          <w:marBottom w:val="0"/>
          <w:divBdr>
            <w:top w:val="none" w:sz="0" w:space="0" w:color="auto"/>
            <w:left w:val="none" w:sz="0" w:space="0" w:color="auto"/>
            <w:bottom w:val="none" w:sz="0" w:space="0" w:color="auto"/>
            <w:right w:val="none" w:sz="0" w:space="0" w:color="auto"/>
          </w:divBdr>
        </w:div>
        <w:div w:id="287276529">
          <w:marLeft w:val="3075"/>
          <w:marRight w:val="48"/>
          <w:marTop w:val="720"/>
          <w:marBottom w:val="24"/>
          <w:divBdr>
            <w:top w:val="none" w:sz="0" w:space="0" w:color="auto"/>
            <w:left w:val="none" w:sz="0" w:space="0" w:color="auto"/>
            <w:bottom w:val="none" w:sz="0" w:space="0" w:color="auto"/>
            <w:right w:val="none" w:sz="0" w:space="0" w:color="auto"/>
          </w:divBdr>
          <w:divsChild>
            <w:div w:id="201525096">
              <w:marLeft w:val="0"/>
              <w:marRight w:val="0"/>
              <w:marTop w:val="15"/>
              <w:marBottom w:val="525"/>
              <w:divBdr>
                <w:top w:val="none" w:sz="0" w:space="0" w:color="auto"/>
                <w:left w:val="none" w:sz="0" w:space="0" w:color="auto"/>
                <w:bottom w:val="none" w:sz="0" w:space="0" w:color="auto"/>
                <w:right w:val="none" w:sz="0" w:space="0" w:color="auto"/>
              </w:divBdr>
            </w:div>
            <w:div w:id="792401088">
              <w:marLeft w:val="0"/>
              <w:marRight w:val="0"/>
              <w:marTop w:val="420"/>
              <w:marBottom w:val="150"/>
              <w:divBdr>
                <w:top w:val="none" w:sz="0" w:space="0" w:color="auto"/>
                <w:left w:val="none" w:sz="0" w:space="0" w:color="auto"/>
                <w:bottom w:val="none" w:sz="0" w:space="0" w:color="auto"/>
                <w:right w:val="none" w:sz="0" w:space="0" w:color="auto"/>
              </w:divBdr>
            </w:div>
          </w:divsChild>
        </w:div>
        <w:div w:id="1144734098">
          <w:marLeft w:val="0"/>
          <w:marRight w:val="0"/>
          <w:marTop w:val="0"/>
          <w:marBottom w:val="0"/>
          <w:divBdr>
            <w:top w:val="single" w:sz="18" w:space="0" w:color="C0C0F0"/>
            <w:left w:val="single" w:sz="18" w:space="0" w:color="C0C0F0"/>
            <w:bottom w:val="single" w:sz="18" w:space="1" w:color="C0C0F0"/>
            <w:right w:val="single" w:sz="18" w:space="0" w:color="C0C0F0"/>
          </w:divBdr>
          <w:divsChild>
            <w:div w:id="281036013">
              <w:marLeft w:val="24"/>
              <w:marRight w:val="15"/>
              <w:marTop w:val="144"/>
              <w:marBottom w:val="15"/>
              <w:divBdr>
                <w:top w:val="none" w:sz="0" w:space="0" w:color="auto"/>
                <w:left w:val="none" w:sz="0" w:space="0" w:color="auto"/>
                <w:bottom w:val="none" w:sz="0" w:space="0" w:color="auto"/>
                <w:right w:val="none" w:sz="0" w:space="0" w:color="auto"/>
              </w:divBdr>
              <w:divsChild>
                <w:div w:id="114717911">
                  <w:marLeft w:val="24"/>
                  <w:marRight w:val="0"/>
                  <w:marTop w:val="0"/>
                  <w:marBottom w:val="24"/>
                  <w:divBdr>
                    <w:top w:val="none" w:sz="0" w:space="0" w:color="auto"/>
                    <w:left w:val="none" w:sz="0" w:space="0" w:color="auto"/>
                    <w:bottom w:val="none" w:sz="0" w:space="0" w:color="auto"/>
                    <w:right w:val="none" w:sz="0" w:space="0" w:color="auto"/>
                  </w:divBdr>
                </w:div>
              </w:divsChild>
            </w:div>
          </w:divsChild>
        </w:div>
        <w:div w:id="1337728404">
          <w:marLeft w:val="0"/>
          <w:marRight w:val="0"/>
          <w:marTop w:val="0"/>
          <w:marBottom w:val="0"/>
          <w:divBdr>
            <w:top w:val="none" w:sz="0" w:space="0" w:color="auto"/>
            <w:left w:val="none" w:sz="0" w:space="0" w:color="auto"/>
            <w:bottom w:val="none" w:sz="0" w:space="0" w:color="auto"/>
            <w:right w:val="none" w:sz="0" w:space="0" w:color="auto"/>
          </w:divBdr>
          <w:divsChild>
            <w:div w:id="643194405">
              <w:marLeft w:val="0"/>
              <w:marRight w:val="0"/>
              <w:marTop w:val="0"/>
              <w:marBottom w:val="0"/>
              <w:divBdr>
                <w:top w:val="none" w:sz="0" w:space="0" w:color="auto"/>
                <w:left w:val="none" w:sz="0" w:space="0" w:color="auto"/>
                <w:bottom w:val="none" w:sz="0" w:space="0" w:color="auto"/>
                <w:right w:val="none" w:sz="0" w:space="0" w:color="auto"/>
              </w:divBdr>
            </w:div>
          </w:divsChild>
        </w:div>
        <w:div w:id="560948628">
          <w:marLeft w:val="3240"/>
          <w:marRight w:val="24"/>
          <w:marTop w:val="432"/>
          <w:marBottom w:val="24"/>
          <w:divBdr>
            <w:top w:val="none" w:sz="0" w:space="0" w:color="auto"/>
            <w:left w:val="none" w:sz="0" w:space="0" w:color="auto"/>
            <w:bottom w:val="none" w:sz="0" w:space="0" w:color="auto"/>
            <w:right w:val="none" w:sz="0" w:space="0" w:color="auto"/>
          </w:divBdr>
          <w:divsChild>
            <w:div w:id="1815364773">
              <w:marLeft w:val="154"/>
              <w:marRight w:val="154"/>
              <w:marTop w:val="0"/>
              <w:marBottom w:val="240"/>
              <w:divBdr>
                <w:top w:val="single" w:sz="12" w:space="2" w:color="F8FEFF"/>
                <w:left w:val="single" w:sz="12" w:space="1" w:color="F8FEFF"/>
                <w:bottom w:val="single" w:sz="12" w:space="2" w:color="F8FEFF"/>
                <w:right w:val="single" w:sz="12" w:space="1" w:color="F8FEFF"/>
              </w:divBdr>
            </w:div>
            <w:div w:id="1230072140">
              <w:marLeft w:val="154"/>
              <w:marRight w:val="154"/>
              <w:marTop w:val="0"/>
              <w:marBottom w:val="240"/>
              <w:divBdr>
                <w:top w:val="single" w:sz="12" w:space="2" w:color="F8FEFF"/>
                <w:left w:val="single" w:sz="12" w:space="1" w:color="F8FEFF"/>
                <w:bottom w:val="single" w:sz="12" w:space="2" w:color="F8FEFF"/>
                <w:right w:val="single" w:sz="12" w:space="1" w:color="F8FEFF"/>
              </w:divBdr>
            </w:div>
          </w:divsChild>
        </w:div>
        <w:div w:id="453132839">
          <w:marLeft w:val="18980"/>
          <w:marRight w:val="0"/>
          <w:marTop w:val="0"/>
          <w:marBottom w:val="0"/>
          <w:divBdr>
            <w:top w:val="none" w:sz="0" w:space="0" w:color="auto"/>
            <w:left w:val="none" w:sz="0" w:space="0" w:color="auto"/>
            <w:bottom w:val="none" w:sz="0" w:space="0" w:color="auto"/>
            <w:right w:val="none" w:sz="0" w:space="0" w:color="auto"/>
          </w:divBdr>
          <w:divsChild>
            <w:div w:id="28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415">
      <w:bodyDiv w:val="1"/>
      <w:marLeft w:val="0"/>
      <w:marRight w:val="0"/>
      <w:marTop w:val="0"/>
      <w:marBottom w:val="0"/>
      <w:divBdr>
        <w:top w:val="none" w:sz="0" w:space="0" w:color="auto"/>
        <w:left w:val="none" w:sz="0" w:space="0" w:color="auto"/>
        <w:bottom w:val="none" w:sz="0" w:space="0" w:color="auto"/>
        <w:right w:val="none" w:sz="0" w:space="0" w:color="auto"/>
      </w:divBdr>
      <w:divsChild>
        <w:div w:id="1296788713">
          <w:marLeft w:val="3075"/>
          <w:marRight w:val="48"/>
          <w:marTop w:val="720"/>
          <w:marBottom w:val="24"/>
          <w:divBdr>
            <w:top w:val="none" w:sz="0" w:space="0" w:color="auto"/>
            <w:left w:val="none" w:sz="0" w:space="0" w:color="auto"/>
            <w:bottom w:val="none" w:sz="0" w:space="0" w:color="auto"/>
            <w:right w:val="none" w:sz="0" w:space="0" w:color="auto"/>
          </w:divBdr>
          <w:divsChild>
            <w:div w:id="1788234901">
              <w:marLeft w:val="0"/>
              <w:marRight w:val="0"/>
              <w:marTop w:val="15"/>
              <w:marBottom w:val="525"/>
              <w:divBdr>
                <w:top w:val="none" w:sz="0" w:space="0" w:color="auto"/>
                <w:left w:val="none" w:sz="0" w:space="0" w:color="auto"/>
                <w:bottom w:val="none" w:sz="0" w:space="0" w:color="auto"/>
                <w:right w:val="none" w:sz="0" w:space="0" w:color="auto"/>
              </w:divBdr>
            </w:div>
            <w:div w:id="2135098669">
              <w:marLeft w:val="0"/>
              <w:marRight w:val="0"/>
              <w:marTop w:val="15"/>
              <w:marBottom w:val="525"/>
              <w:divBdr>
                <w:top w:val="none" w:sz="0" w:space="0" w:color="auto"/>
                <w:left w:val="none" w:sz="0" w:space="0" w:color="auto"/>
                <w:bottom w:val="none" w:sz="0" w:space="0" w:color="auto"/>
                <w:right w:val="none" w:sz="0" w:space="0" w:color="auto"/>
              </w:divBdr>
            </w:div>
            <w:div w:id="399063795">
              <w:marLeft w:val="0"/>
              <w:marRight w:val="0"/>
              <w:marTop w:val="15"/>
              <w:marBottom w:val="525"/>
              <w:divBdr>
                <w:top w:val="none" w:sz="0" w:space="0" w:color="auto"/>
                <w:left w:val="none" w:sz="0" w:space="0" w:color="auto"/>
                <w:bottom w:val="none" w:sz="0" w:space="0" w:color="auto"/>
                <w:right w:val="none" w:sz="0" w:space="0" w:color="auto"/>
              </w:divBdr>
            </w:div>
            <w:div w:id="86580622">
              <w:marLeft w:val="0"/>
              <w:marRight w:val="0"/>
              <w:marTop w:val="15"/>
              <w:marBottom w:val="525"/>
              <w:divBdr>
                <w:top w:val="none" w:sz="0" w:space="0" w:color="auto"/>
                <w:left w:val="none" w:sz="0" w:space="0" w:color="auto"/>
                <w:bottom w:val="none" w:sz="0" w:space="0" w:color="auto"/>
                <w:right w:val="none" w:sz="0" w:space="0" w:color="auto"/>
              </w:divBdr>
            </w:div>
            <w:div w:id="994383679">
              <w:marLeft w:val="0"/>
              <w:marRight w:val="0"/>
              <w:marTop w:val="15"/>
              <w:marBottom w:val="525"/>
              <w:divBdr>
                <w:top w:val="none" w:sz="0" w:space="0" w:color="auto"/>
                <w:left w:val="none" w:sz="0" w:space="0" w:color="auto"/>
                <w:bottom w:val="none" w:sz="0" w:space="0" w:color="auto"/>
                <w:right w:val="none" w:sz="0" w:space="0" w:color="auto"/>
              </w:divBdr>
            </w:div>
            <w:div w:id="1742870298">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663898411">
      <w:bodyDiv w:val="1"/>
      <w:marLeft w:val="0"/>
      <w:marRight w:val="0"/>
      <w:marTop w:val="0"/>
      <w:marBottom w:val="0"/>
      <w:divBdr>
        <w:top w:val="none" w:sz="0" w:space="0" w:color="auto"/>
        <w:left w:val="none" w:sz="0" w:space="0" w:color="auto"/>
        <w:bottom w:val="none" w:sz="0" w:space="0" w:color="auto"/>
        <w:right w:val="none" w:sz="0" w:space="0" w:color="auto"/>
      </w:divBdr>
      <w:divsChild>
        <w:div w:id="492532400">
          <w:marLeft w:val="3075"/>
          <w:marRight w:val="48"/>
          <w:marTop w:val="720"/>
          <w:marBottom w:val="24"/>
          <w:divBdr>
            <w:top w:val="none" w:sz="0" w:space="0" w:color="auto"/>
            <w:left w:val="none" w:sz="0" w:space="0" w:color="auto"/>
            <w:bottom w:val="none" w:sz="0" w:space="0" w:color="auto"/>
            <w:right w:val="none" w:sz="0" w:space="0" w:color="auto"/>
          </w:divBdr>
          <w:divsChild>
            <w:div w:id="1414930783">
              <w:marLeft w:val="0"/>
              <w:marRight w:val="0"/>
              <w:marTop w:val="0"/>
              <w:marBottom w:val="0"/>
              <w:divBdr>
                <w:top w:val="none" w:sz="0" w:space="0" w:color="auto"/>
                <w:left w:val="none" w:sz="0" w:space="0" w:color="auto"/>
                <w:bottom w:val="none" w:sz="0" w:space="0" w:color="auto"/>
                <w:right w:val="none" w:sz="0" w:space="0" w:color="auto"/>
              </w:divBdr>
            </w:div>
            <w:div w:id="996347667">
              <w:marLeft w:val="0"/>
              <w:marRight w:val="0"/>
              <w:marTop w:val="15"/>
              <w:marBottom w:val="525"/>
              <w:divBdr>
                <w:top w:val="none" w:sz="0" w:space="0" w:color="auto"/>
                <w:left w:val="none" w:sz="0" w:space="0" w:color="auto"/>
                <w:bottom w:val="none" w:sz="0" w:space="0" w:color="auto"/>
                <w:right w:val="none" w:sz="0" w:space="0" w:color="auto"/>
              </w:divBdr>
            </w:div>
            <w:div w:id="1508714806">
              <w:marLeft w:val="0"/>
              <w:marRight w:val="0"/>
              <w:marTop w:val="0"/>
              <w:marBottom w:val="0"/>
              <w:divBdr>
                <w:top w:val="single" w:sz="6" w:space="4" w:color="BBBBFE"/>
                <w:left w:val="single" w:sz="6" w:space="5" w:color="BBBBFE"/>
                <w:bottom w:val="single" w:sz="6" w:space="4" w:color="BBBBFE"/>
                <w:right w:val="single" w:sz="6" w:space="5" w:color="BBBBFE"/>
              </w:divBdr>
            </w:div>
            <w:div w:id="586815815">
              <w:marLeft w:val="0"/>
              <w:marRight w:val="0"/>
              <w:marTop w:val="15"/>
              <w:marBottom w:val="525"/>
              <w:divBdr>
                <w:top w:val="none" w:sz="0" w:space="0" w:color="auto"/>
                <w:left w:val="none" w:sz="0" w:space="0" w:color="auto"/>
                <w:bottom w:val="none" w:sz="0" w:space="0" w:color="auto"/>
                <w:right w:val="none" w:sz="0" w:space="0" w:color="auto"/>
              </w:divBdr>
            </w:div>
            <w:div w:id="1045300645">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763840054">
      <w:bodyDiv w:val="1"/>
      <w:marLeft w:val="0"/>
      <w:marRight w:val="0"/>
      <w:marTop w:val="0"/>
      <w:marBottom w:val="0"/>
      <w:divBdr>
        <w:top w:val="none" w:sz="0" w:space="0" w:color="auto"/>
        <w:left w:val="none" w:sz="0" w:space="0" w:color="auto"/>
        <w:bottom w:val="none" w:sz="0" w:space="0" w:color="auto"/>
        <w:right w:val="none" w:sz="0" w:space="0" w:color="auto"/>
      </w:divBdr>
      <w:divsChild>
        <w:div w:id="125584268">
          <w:marLeft w:val="3075"/>
          <w:marRight w:val="48"/>
          <w:marTop w:val="720"/>
          <w:marBottom w:val="24"/>
          <w:divBdr>
            <w:top w:val="none" w:sz="0" w:space="0" w:color="auto"/>
            <w:left w:val="none" w:sz="0" w:space="0" w:color="auto"/>
            <w:bottom w:val="none" w:sz="0" w:space="0" w:color="auto"/>
            <w:right w:val="none" w:sz="0" w:space="0" w:color="auto"/>
          </w:divBdr>
          <w:divsChild>
            <w:div w:id="928470677">
              <w:marLeft w:val="0"/>
              <w:marRight w:val="0"/>
              <w:marTop w:val="15"/>
              <w:marBottom w:val="525"/>
              <w:divBdr>
                <w:top w:val="none" w:sz="0" w:space="0" w:color="auto"/>
                <w:left w:val="none" w:sz="0" w:space="0" w:color="auto"/>
                <w:bottom w:val="none" w:sz="0" w:space="0" w:color="auto"/>
                <w:right w:val="none" w:sz="0" w:space="0" w:color="auto"/>
              </w:divBdr>
            </w:div>
            <w:div w:id="1127233466">
              <w:marLeft w:val="0"/>
              <w:marRight w:val="0"/>
              <w:marTop w:val="15"/>
              <w:marBottom w:val="525"/>
              <w:divBdr>
                <w:top w:val="none" w:sz="0" w:space="0" w:color="auto"/>
                <w:left w:val="none" w:sz="0" w:space="0" w:color="auto"/>
                <w:bottom w:val="none" w:sz="0" w:space="0" w:color="auto"/>
                <w:right w:val="none" w:sz="0" w:space="0" w:color="auto"/>
              </w:divBdr>
            </w:div>
            <w:div w:id="1776829178">
              <w:marLeft w:val="0"/>
              <w:marRight w:val="0"/>
              <w:marTop w:val="15"/>
              <w:marBottom w:val="525"/>
              <w:divBdr>
                <w:top w:val="none" w:sz="0" w:space="0" w:color="auto"/>
                <w:left w:val="none" w:sz="0" w:space="0" w:color="auto"/>
                <w:bottom w:val="none" w:sz="0" w:space="0" w:color="auto"/>
                <w:right w:val="none" w:sz="0" w:space="0" w:color="auto"/>
              </w:divBdr>
            </w:div>
            <w:div w:id="234166465">
              <w:marLeft w:val="0"/>
              <w:marRight w:val="0"/>
              <w:marTop w:val="15"/>
              <w:marBottom w:val="525"/>
              <w:divBdr>
                <w:top w:val="none" w:sz="0" w:space="0" w:color="auto"/>
                <w:left w:val="none" w:sz="0" w:space="0" w:color="auto"/>
                <w:bottom w:val="none" w:sz="0" w:space="0" w:color="auto"/>
                <w:right w:val="none" w:sz="0" w:space="0" w:color="auto"/>
              </w:divBdr>
            </w:div>
            <w:div w:id="1177159447">
              <w:marLeft w:val="0"/>
              <w:marRight w:val="0"/>
              <w:marTop w:val="15"/>
              <w:marBottom w:val="525"/>
              <w:divBdr>
                <w:top w:val="none" w:sz="0" w:space="0" w:color="auto"/>
                <w:left w:val="none" w:sz="0" w:space="0" w:color="auto"/>
                <w:bottom w:val="none" w:sz="0" w:space="0" w:color="auto"/>
                <w:right w:val="none" w:sz="0" w:space="0" w:color="auto"/>
              </w:divBdr>
            </w:div>
            <w:div w:id="94710649">
              <w:marLeft w:val="0"/>
              <w:marRight w:val="0"/>
              <w:marTop w:val="15"/>
              <w:marBottom w:val="525"/>
              <w:divBdr>
                <w:top w:val="none" w:sz="0" w:space="0" w:color="auto"/>
                <w:left w:val="none" w:sz="0" w:space="0" w:color="auto"/>
                <w:bottom w:val="none" w:sz="0" w:space="0" w:color="auto"/>
                <w:right w:val="none" w:sz="0" w:space="0" w:color="auto"/>
              </w:divBdr>
            </w:div>
            <w:div w:id="1589773597">
              <w:marLeft w:val="0"/>
              <w:marRight w:val="0"/>
              <w:marTop w:val="15"/>
              <w:marBottom w:val="525"/>
              <w:divBdr>
                <w:top w:val="none" w:sz="0" w:space="0" w:color="auto"/>
                <w:left w:val="none" w:sz="0" w:space="0" w:color="auto"/>
                <w:bottom w:val="none" w:sz="0" w:space="0" w:color="auto"/>
                <w:right w:val="none" w:sz="0" w:space="0" w:color="auto"/>
              </w:divBdr>
            </w:div>
            <w:div w:id="1009873383">
              <w:marLeft w:val="0"/>
              <w:marRight w:val="0"/>
              <w:marTop w:val="15"/>
              <w:marBottom w:val="525"/>
              <w:divBdr>
                <w:top w:val="none" w:sz="0" w:space="0" w:color="auto"/>
                <w:left w:val="none" w:sz="0" w:space="0" w:color="auto"/>
                <w:bottom w:val="none" w:sz="0" w:space="0" w:color="auto"/>
                <w:right w:val="none" w:sz="0" w:space="0" w:color="auto"/>
              </w:divBdr>
            </w:div>
            <w:div w:id="1643579812">
              <w:marLeft w:val="0"/>
              <w:marRight w:val="0"/>
              <w:marTop w:val="15"/>
              <w:marBottom w:val="525"/>
              <w:divBdr>
                <w:top w:val="none" w:sz="0" w:space="0" w:color="auto"/>
                <w:left w:val="none" w:sz="0" w:space="0" w:color="auto"/>
                <w:bottom w:val="none" w:sz="0" w:space="0" w:color="auto"/>
                <w:right w:val="none" w:sz="0" w:space="0" w:color="auto"/>
              </w:divBdr>
            </w:div>
            <w:div w:id="1516112903">
              <w:marLeft w:val="0"/>
              <w:marRight w:val="0"/>
              <w:marTop w:val="15"/>
              <w:marBottom w:val="525"/>
              <w:divBdr>
                <w:top w:val="none" w:sz="0" w:space="0" w:color="auto"/>
                <w:left w:val="none" w:sz="0" w:space="0" w:color="auto"/>
                <w:bottom w:val="none" w:sz="0" w:space="0" w:color="auto"/>
                <w:right w:val="none" w:sz="0" w:space="0" w:color="auto"/>
              </w:divBdr>
            </w:div>
            <w:div w:id="4065409">
              <w:marLeft w:val="0"/>
              <w:marRight w:val="0"/>
              <w:marTop w:val="15"/>
              <w:marBottom w:val="525"/>
              <w:divBdr>
                <w:top w:val="none" w:sz="0" w:space="0" w:color="auto"/>
                <w:left w:val="none" w:sz="0" w:space="0" w:color="auto"/>
                <w:bottom w:val="none" w:sz="0" w:space="0" w:color="auto"/>
                <w:right w:val="none" w:sz="0" w:space="0" w:color="auto"/>
              </w:divBdr>
            </w:div>
            <w:div w:id="1359311109">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851069219">
      <w:bodyDiv w:val="1"/>
      <w:marLeft w:val="0"/>
      <w:marRight w:val="0"/>
      <w:marTop w:val="0"/>
      <w:marBottom w:val="0"/>
      <w:divBdr>
        <w:top w:val="none" w:sz="0" w:space="0" w:color="auto"/>
        <w:left w:val="none" w:sz="0" w:space="0" w:color="auto"/>
        <w:bottom w:val="none" w:sz="0" w:space="0" w:color="auto"/>
        <w:right w:val="none" w:sz="0" w:space="0" w:color="auto"/>
      </w:divBdr>
      <w:divsChild>
        <w:div w:id="150026640">
          <w:marLeft w:val="3075"/>
          <w:marRight w:val="48"/>
          <w:marTop w:val="720"/>
          <w:marBottom w:val="24"/>
          <w:divBdr>
            <w:top w:val="none" w:sz="0" w:space="0" w:color="auto"/>
            <w:left w:val="none" w:sz="0" w:space="0" w:color="auto"/>
            <w:bottom w:val="none" w:sz="0" w:space="0" w:color="auto"/>
            <w:right w:val="none" w:sz="0" w:space="0" w:color="auto"/>
          </w:divBdr>
          <w:divsChild>
            <w:div w:id="295721686">
              <w:marLeft w:val="0"/>
              <w:marRight w:val="0"/>
              <w:marTop w:val="0"/>
              <w:marBottom w:val="0"/>
              <w:divBdr>
                <w:top w:val="none" w:sz="0" w:space="0" w:color="auto"/>
                <w:left w:val="none" w:sz="0" w:space="0" w:color="auto"/>
                <w:bottom w:val="none" w:sz="0" w:space="0" w:color="auto"/>
                <w:right w:val="none" w:sz="0" w:space="0" w:color="auto"/>
              </w:divBdr>
            </w:div>
            <w:div w:id="1516191097">
              <w:marLeft w:val="0"/>
              <w:marRight w:val="0"/>
              <w:marTop w:val="15"/>
              <w:marBottom w:val="525"/>
              <w:divBdr>
                <w:top w:val="none" w:sz="0" w:space="0" w:color="auto"/>
                <w:left w:val="none" w:sz="0" w:space="0" w:color="auto"/>
                <w:bottom w:val="none" w:sz="0" w:space="0" w:color="auto"/>
                <w:right w:val="none" w:sz="0" w:space="0" w:color="auto"/>
              </w:divBdr>
            </w:div>
            <w:div w:id="2019653414">
              <w:marLeft w:val="0"/>
              <w:marRight w:val="0"/>
              <w:marTop w:val="15"/>
              <w:marBottom w:val="525"/>
              <w:divBdr>
                <w:top w:val="none" w:sz="0" w:space="0" w:color="auto"/>
                <w:left w:val="none" w:sz="0" w:space="0" w:color="auto"/>
                <w:bottom w:val="none" w:sz="0" w:space="0" w:color="auto"/>
                <w:right w:val="none" w:sz="0" w:space="0" w:color="auto"/>
              </w:divBdr>
            </w:div>
            <w:div w:id="603994762">
              <w:marLeft w:val="0"/>
              <w:marRight w:val="0"/>
              <w:marTop w:val="15"/>
              <w:marBottom w:val="525"/>
              <w:divBdr>
                <w:top w:val="none" w:sz="0" w:space="0" w:color="auto"/>
                <w:left w:val="none" w:sz="0" w:space="0" w:color="auto"/>
                <w:bottom w:val="none" w:sz="0" w:space="0" w:color="auto"/>
                <w:right w:val="none" w:sz="0" w:space="0" w:color="auto"/>
              </w:divBdr>
            </w:div>
            <w:div w:id="1561944434">
              <w:marLeft w:val="0"/>
              <w:marRight w:val="0"/>
              <w:marTop w:val="15"/>
              <w:marBottom w:val="525"/>
              <w:divBdr>
                <w:top w:val="none" w:sz="0" w:space="0" w:color="auto"/>
                <w:left w:val="none" w:sz="0" w:space="0" w:color="auto"/>
                <w:bottom w:val="none" w:sz="0" w:space="0" w:color="auto"/>
                <w:right w:val="none" w:sz="0" w:space="0" w:color="auto"/>
              </w:divBdr>
            </w:div>
            <w:div w:id="1802115840">
              <w:marLeft w:val="0"/>
              <w:marRight w:val="0"/>
              <w:marTop w:val="15"/>
              <w:marBottom w:val="525"/>
              <w:divBdr>
                <w:top w:val="none" w:sz="0" w:space="0" w:color="auto"/>
                <w:left w:val="none" w:sz="0" w:space="0" w:color="auto"/>
                <w:bottom w:val="none" w:sz="0" w:space="0" w:color="auto"/>
                <w:right w:val="none" w:sz="0" w:space="0" w:color="auto"/>
              </w:divBdr>
            </w:div>
            <w:div w:id="1506434580">
              <w:marLeft w:val="0"/>
              <w:marRight w:val="0"/>
              <w:marTop w:val="0"/>
              <w:marBottom w:val="0"/>
              <w:divBdr>
                <w:top w:val="none" w:sz="0" w:space="0" w:color="auto"/>
                <w:left w:val="none" w:sz="0" w:space="0" w:color="auto"/>
                <w:bottom w:val="none" w:sz="0" w:space="0" w:color="auto"/>
                <w:right w:val="none" w:sz="0" w:space="0" w:color="auto"/>
              </w:divBdr>
            </w:div>
            <w:div w:id="1306006775">
              <w:marLeft w:val="0"/>
              <w:marRight w:val="0"/>
              <w:marTop w:val="15"/>
              <w:marBottom w:val="525"/>
              <w:divBdr>
                <w:top w:val="none" w:sz="0" w:space="0" w:color="auto"/>
                <w:left w:val="none" w:sz="0" w:space="0" w:color="auto"/>
                <w:bottom w:val="none" w:sz="0" w:space="0" w:color="auto"/>
                <w:right w:val="none" w:sz="0" w:space="0" w:color="auto"/>
              </w:divBdr>
            </w:div>
            <w:div w:id="1619488796">
              <w:marLeft w:val="0"/>
              <w:marRight w:val="0"/>
              <w:marTop w:val="15"/>
              <w:marBottom w:val="525"/>
              <w:divBdr>
                <w:top w:val="none" w:sz="0" w:space="0" w:color="auto"/>
                <w:left w:val="none" w:sz="0" w:space="0" w:color="auto"/>
                <w:bottom w:val="none" w:sz="0" w:space="0" w:color="auto"/>
                <w:right w:val="none" w:sz="0" w:space="0" w:color="auto"/>
              </w:divBdr>
            </w:div>
            <w:div w:id="372997906">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92787815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32">
          <w:marLeft w:val="3075"/>
          <w:marRight w:val="48"/>
          <w:marTop w:val="720"/>
          <w:marBottom w:val="24"/>
          <w:divBdr>
            <w:top w:val="none" w:sz="0" w:space="0" w:color="auto"/>
            <w:left w:val="none" w:sz="0" w:space="0" w:color="auto"/>
            <w:bottom w:val="none" w:sz="0" w:space="0" w:color="auto"/>
            <w:right w:val="none" w:sz="0" w:space="0" w:color="auto"/>
          </w:divBdr>
          <w:divsChild>
            <w:div w:id="999112928">
              <w:marLeft w:val="0"/>
              <w:marRight w:val="0"/>
              <w:marTop w:val="15"/>
              <w:marBottom w:val="525"/>
              <w:divBdr>
                <w:top w:val="none" w:sz="0" w:space="0" w:color="auto"/>
                <w:left w:val="none" w:sz="0" w:space="0" w:color="auto"/>
                <w:bottom w:val="none" w:sz="0" w:space="0" w:color="auto"/>
                <w:right w:val="none" w:sz="0" w:space="0" w:color="auto"/>
              </w:divBdr>
            </w:div>
            <w:div w:id="1835338033">
              <w:marLeft w:val="0"/>
              <w:marRight w:val="0"/>
              <w:marTop w:val="15"/>
              <w:marBottom w:val="525"/>
              <w:divBdr>
                <w:top w:val="none" w:sz="0" w:space="0" w:color="auto"/>
                <w:left w:val="none" w:sz="0" w:space="0" w:color="auto"/>
                <w:bottom w:val="none" w:sz="0" w:space="0" w:color="auto"/>
                <w:right w:val="none" w:sz="0" w:space="0" w:color="auto"/>
              </w:divBdr>
            </w:div>
            <w:div w:id="1044065148">
              <w:marLeft w:val="0"/>
              <w:marRight w:val="0"/>
              <w:marTop w:val="15"/>
              <w:marBottom w:val="525"/>
              <w:divBdr>
                <w:top w:val="none" w:sz="0" w:space="0" w:color="auto"/>
                <w:left w:val="none" w:sz="0" w:space="0" w:color="auto"/>
                <w:bottom w:val="none" w:sz="0" w:space="0" w:color="auto"/>
                <w:right w:val="none" w:sz="0" w:space="0" w:color="auto"/>
              </w:divBdr>
            </w:div>
            <w:div w:id="1222522919">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990673576">
      <w:bodyDiv w:val="1"/>
      <w:marLeft w:val="0"/>
      <w:marRight w:val="0"/>
      <w:marTop w:val="0"/>
      <w:marBottom w:val="0"/>
      <w:divBdr>
        <w:top w:val="none" w:sz="0" w:space="0" w:color="auto"/>
        <w:left w:val="none" w:sz="0" w:space="0" w:color="auto"/>
        <w:bottom w:val="none" w:sz="0" w:space="0" w:color="auto"/>
        <w:right w:val="none" w:sz="0" w:space="0" w:color="auto"/>
      </w:divBdr>
      <w:divsChild>
        <w:div w:id="482477338">
          <w:marLeft w:val="0"/>
          <w:marRight w:val="0"/>
          <w:marTop w:val="0"/>
          <w:marBottom w:val="0"/>
          <w:divBdr>
            <w:top w:val="none" w:sz="0" w:space="0" w:color="auto"/>
            <w:left w:val="none" w:sz="0" w:space="0" w:color="auto"/>
            <w:bottom w:val="none" w:sz="0" w:space="0" w:color="auto"/>
            <w:right w:val="none" w:sz="0" w:space="0" w:color="auto"/>
          </w:divBdr>
        </w:div>
        <w:div w:id="1412896984">
          <w:marLeft w:val="3075"/>
          <w:marRight w:val="48"/>
          <w:marTop w:val="720"/>
          <w:marBottom w:val="24"/>
          <w:divBdr>
            <w:top w:val="none" w:sz="0" w:space="0" w:color="auto"/>
            <w:left w:val="none" w:sz="0" w:space="0" w:color="auto"/>
            <w:bottom w:val="none" w:sz="0" w:space="0" w:color="auto"/>
            <w:right w:val="none" w:sz="0" w:space="0" w:color="auto"/>
          </w:divBdr>
          <w:divsChild>
            <w:div w:id="660232208">
              <w:marLeft w:val="0"/>
              <w:marRight w:val="0"/>
              <w:marTop w:val="0"/>
              <w:marBottom w:val="0"/>
              <w:divBdr>
                <w:top w:val="none" w:sz="0" w:space="0" w:color="auto"/>
                <w:left w:val="none" w:sz="0" w:space="0" w:color="auto"/>
                <w:bottom w:val="none" w:sz="0" w:space="0" w:color="auto"/>
                <w:right w:val="none" w:sz="0" w:space="0" w:color="auto"/>
              </w:divBdr>
            </w:div>
            <w:div w:id="151289467">
              <w:marLeft w:val="0"/>
              <w:marRight w:val="0"/>
              <w:marTop w:val="15"/>
              <w:marBottom w:val="525"/>
              <w:divBdr>
                <w:top w:val="none" w:sz="0" w:space="0" w:color="auto"/>
                <w:left w:val="none" w:sz="0" w:space="0" w:color="auto"/>
                <w:bottom w:val="none" w:sz="0" w:space="0" w:color="auto"/>
                <w:right w:val="none" w:sz="0" w:space="0" w:color="auto"/>
              </w:divBdr>
            </w:div>
            <w:div w:id="1352686351">
              <w:marLeft w:val="0"/>
              <w:marRight w:val="0"/>
              <w:marTop w:val="0"/>
              <w:marBottom w:val="0"/>
              <w:divBdr>
                <w:top w:val="none" w:sz="0" w:space="0" w:color="auto"/>
                <w:left w:val="none" w:sz="0" w:space="0" w:color="auto"/>
                <w:bottom w:val="none" w:sz="0" w:space="0" w:color="auto"/>
                <w:right w:val="none" w:sz="0" w:space="0" w:color="auto"/>
              </w:divBdr>
            </w:div>
            <w:div w:id="1793555210">
              <w:marLeft w:val="0"/>
              <w:marRight w:val="0"/>
              <w:marTop w:val="15"/>
              <w:marBottom w:val="525"/>
              <w:divBdr>
                <w:top w:val="none" w:sz="0" w:space="0" w:color="auto"/>
                <w:left w:val="none" w:sz="0" w:space="0" w:color="auto"/>
                <w:bottom w:val="none" w:sz="0" w:space="0" w:color="auto"/>
                <w:right w:val="none" w:sz="0" w:space="0" w:color="auto"/>
              </w:divBdr>
            </w:div>
            <w:div w:id="1379696082">
              <w:marLeft w:val="0"/>
              <w:marRight w:val="0"/>
              <w:marTop w:val="0"/>
              <w:marBottom w:val="0"/>
              <w:divBdr>
                <w:top w:val="none" w:sz="0" w:space="0" w:color="auto"/>
                <w:left w:val="none" w:sz="0" w:space="0" w:color="auto"/>
                <w:bottom w:val="none" w:sz="0" w:space="0" w:color="auto"/>
                <w:right w:val="none" w:sz="0" w:space="0" w:color="auto"/>
              </w:divBdr>
            </w:div>
            <w:div w:id="547231679">
              <w:marLeft w:val="0"/>
              <w:marRight w:val="0"/>
              <w:marTop w:val="15"/>
              <w:marBottom w:val="525"/>
              <w:divBdr>
                <w:top w:val="none" w:sz="0" w:space="0" w:color="auto"/>
                <w:left w:val="none" w:sz="0" w:space="0" w:color="auto"/>
                <w:bottom w:val="none" w:sz="0" w:space="0" w:color="auto"/>
                <w:right w:val="none" w:sz="0" w:space="0" w:color="auto"/>
              </w:divBdr>
            </w:div>
            <w:div w:id="386337251">
              <w:marLeft w:val="0"/>
              <w:marRight w:val="0"/>
              <w:marTop w:val="15"/>
              <w:marBottom w:val="525"/>
              <w:divBdr>
                <w:top w:val="none" w:sz="0" w:space="0" w:color="auto"/>
                <w:left w:val="none" w:sz="0" w:space="0" w:color="auto"/>
                <w:bottom w:val="none" w:sz="0" w:space="0" w:color="auto"/>
                <w:right w:val="none" w:sz="0" w:space="0" w:color="auto"/>
              </w:divBdr>
            </w:div>
            <w:div w:id="1319305555">
              <w:marLeft w:val="0"/>
              <w:marRight w:val="0"/>
              <w:marTop w:val="15"/>
              <w:marBottom w:val="525"/>
              <w:divBdr>
                <w:top w:val="none" w:sz="0" w:space="0" w:color="auto"/>
                <w:left w:val="none" w:sz="0" w:space="0" w:color="auto"/>
                <w:bottom w:val="none" w:sz="0" w:space="0" w:color="auto"/>
                <w:right w:val="none" w:sz="0" w:space="0" w:color="auto"/>
              </w:divBdr>
            </w:div>
            <w:div w:id="1561818439">
              <w:marLeft w:val="0"/>
              <w:marRight w:val="0"/>
              <w:marTop w:val="15"/>
              <w:marBottom w:val="525"/>
              <w:divBdr>
                <w:top w:val="none" w:sz="0" w:space="0" w:color="auto"/>
                <w:left w:val="none" w:sz="0" w:space="0" w:color="auto"/>
                <w:bottom w:val="none" w:sz="0" w:space="0" w:color="auto"/>
                <w:right w:val="none" w:sz="0" w:space="0" w:color="auto"/>
              </w:divBdr>
            </w:div>
            <w:div w:id="1589534600">
              <w:marLeft w:val="0"/>
              <w:marRight w:val="0"/>
              <w:marTop w:val="15"/>
              <w:marBottom w:val="525"/>
              <w:divBdr>
                <w:top w:val="none" w:sz="0" w:space="0" w:color="auto"/>
                <w:left w:val="none" w:sz="0" w:space="0" w:color="auto"/>
                <w:bottom w:val="none" w:sz="0" w:space="0" w:color="auto"/>
                <w:right w:val="none" w:sz="0" w:space="0" w:color="auto"/>
              </w:divBdr>
            </w:div>
            <w:div w:id="26294875">
              <w:marLeft w:val="0"/>
              <w:marRight w:val="0"/>
              <w:marTop w:val="420"/>
              <w:marBottom w:val="150"/>
              <w:divBdr>
                <w:top w:val="none" w:sz="0" w:space="0" w:color="auto"/>
                <w:left w:val="none" w:sz="0" w:space="0" w:color="auto"/>
                <w:bottom w:val="none" w:sz="0" w:space="0" w:color="auto"/>
                <w:right w:val="none" w:sz="0" w:space="0" w:color="auto"/>
              </w:divBdr>
            </w:div>
          </w:divsChild>
        </w:div>
        <w:div w:id="100222150">
          <w:marLeft w:val="0"/>
          <w:marRight w:val="0"/>
          <w:marTop w:val="0"/>
          <w:marBottom w:val="0"/>
          <w:divBdr>
            <w:top w:val="single" w:sz="18" w:space="0" w:color="C0C0F0"/>
            <w:left w:val="single" w:sz="18" w:space="0" w:color="C0C0F0"/>
            <w:bottom w:val="single" w:sz="18" w:space="1" w:color="C0C0F0"/>
            <w:right w:val="single" w:sz="18" w:space="0" w:color="C0C0F0"/>
          </w:divBdr>
          <w:divsChild>
            <w:div w:id="1296257136">
              <w:marLeft w:val="24"/>
              <w:marRight w:val="15"/>
              <w:marTop w:val="144"/>
              <w:marBottom w:val="15"/>
              <w:divBdr>
                <w:top w:val="none" w:sz="0" w:space="0" w:color="auto"/>
                <w:left w:val="none" w:sz="0" w:space="0" w:color="auto"/>
                <w:bottom w:val="none" w:sz="0" w:space="0" w:color="auto"/>
                <w:right w:val="none" w:sz="0" w:space="0" w:color="auto"/>
              </w:divBdr>
              <w:divsChild>
                <w:div w:id="2128305911">
                  <w:marLeft w:val="24"/>
                  <w:marRight w:val="0"/>
                  <w:marTop w:val="0"/>
                  <w:marBottom w:val="24"/>
                  <w:divBdr>
                    <w:top w:val="none" w:sz="0" w:space="0" w:color="auto"/>
                    <w:left w:val="none" w:sz="0" w:space="0" w:color="auto"/>
                    <w:bottom w:val="none" w:sz="0" w:space="0" w:color="auto"/>
                    <w:right w:val="none" w:sz="0" w:space="0" w:color="auto"/>
                  </w:divBdr>
                </w:div>
              </w:divsChild>
            </w:div>
          </w:divsChild>
        </w:div>
        <w:div w:id="223568485">
          <w:marLeft w:val="0"/>
          <w:marRight w:val="0"/>
          <w:marTop w:val="0"/>
          <w:marBottom w:val="0"/>
          <w:divBdr>
            <w:top w:val="none" w:sz="0" w:space="0" w:color="auto"/>
            <w:left w:val="none" w:sz="0" w:space="0" w:color="auto"/>
            <w:bottom w:val="none" w:sz="0" w:space="0" w:color="auto"/>
            <w:right w:val="none" w:sz="0" w:space="0" w:color="auto"/>
          </w:divBdr>
          <w:divsChild>
            <w:div w:id="105542654">
              <w:marLeft w:val="0"/>
              <w:marRight w:val="0"/>
              <w:marTop w:val="0"/>
              <w:marBottom w:val="0"/>
              <w:divBdr>
                <w:top w:val="none" w:sz="0" w:space="0" w:color="auto"/>
                <w:left w:val="none" w:sz="0" w:space="0" w:color="auto"/>
                <w:bottom w:val="none" w:sz="0" w:space="0" w:color="auto"/>
                <w:right w:val="none" w:sz="0" w:space="0" w:color="auto"/>
              </w:divBdr>
            </w:div>
          </w:divsChild>
        </w:div>
        <w:div w:id="1412434582">
          <w:marLeft w:val="3240"/>
          <w:marRight w:val="24"/>
          <w:marTop w:val="432"/>
          <w:marBottom w:val="24"/>
          <w:divBdr>
            <w:top w:val="none" w:sz="0" w:space="0" w:color="auto"/>
            <w:left w:val="none" w:sz="0" w:space="0" w:color="auto"/>
            <w:bottom w:val="none" w:sz="0" w:space="0" w:color="auto"/>
            <w:right w:val="none" w:sz="0" w:space="0" w:color="auto"/>
          </w:divBdr>
          <w:divsChild>
            <w:div w:id="998848442">
              <w:marLeft w:val="154"/>
              <w:marRight w:val="154"/>
              <w:marTop w:val="0"/>
              <w:marBottom w:val="240"/>
              <w:divBdr>
                <w:top w:val="single" w:sz="12" w:space="2" w:color="F8FEFF"/>
                <w:left w:val="single" w:sz="12" w:space="1" w:color="F8FEFF"/>
                <w:bottom w:val="single" w:sz="12" w:space="2" w:color="F8FEFF"/>
                <w:right w:val="single" w:sz="12" w:space="1" w:color="F8FEFF"/>
              </w:divBdr>
            </w:div>
            <w:div w:id="947540022">
              <w:marLeft w:val="154"/>
              <w:marRight w:val="154"/>
              <w:marTop w:val="0"/>
              <w:marBottom w:val="240"/>
              <w:divBdr>
                <w:top w:val="single" w:sz="12" w:space="2" w:color="F8FEFF"/>
                <w:left w:val="single" w:sz="12" w:space="1" w:color="F8FEFF"/>
                <w:bottom w:val="single" w:sz="12" w:space="2" w:color="F8FEFF"/>
                <w:right w:val="single" w:sz="12" w:space="1" w:color="F8FEFF"/>
              </w:divBdr>
            </w:div>
          </w:divsChild>
        </w:div>
        <w:div w:id="662899956">
          <w:marLeft w:val="18980"/>
          <w:marRight w:val="0"/>
          <w:marTop w:val="0"/>
          <w:marBottom w:val="0"/>
          <w:divBdr>
            <w:top w:val="none" w:sz="0" w:space="0" w:color="auto"/>
            <w:left w:val="none" w:sz="0" w:space="0" w:color="auto"/>
            <w:bottom w:val="none" w:sz="0" w:space="0" w:color="auto"/>
            <w:right w:val="none" w:sz="0" w:space="0" w:color="auto"/>
          </w:divBdr>
          <w:divsChild>
            <w:div w:id="8739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5213">
      <w:bodyDiv w:val="1"/>
      <w:marLeft w:val="0"/>
      <w:marRight w:val="0"/>
      <w:marTop w:val="0"/>
      <w:marBottom w:val="0"/>
      <w:divBdr>
        <w:top w:val="none" w:sz="0" w:space="0" w:color="auto"/>
        <w:left w:val="none" w:sz="0" w:space="0" w:color="auto"/>
        <w:bottom w:val="none" w:sz="0" w:space="0" w:color="auto"/>
        <w:right w:val="none" w:sz="0" w:space="0" w:color="auto"/>
      </w:divBdr>
      <w:divsChild>
        <w:div w:id="524903184">
          <w:marLeft w:val="3075"/>
          <w:marRight w:val="48"/>
          <w:marTop w:val="720"/>
          <w:marBottom w:val="24"/>
          <w:divBdr>
            <w:top w:val="none" w:sz="0" w:space="0" w:color="auto"/>
            <w:left w:val="none" w:sz="0" w:space="0" w:color="auto"/>
            <w:bottom w:val="none" w:sz="0" w:space="0" w:color="auto"/>
            <w:right w:val="none" w:sz="0" w:space="0" w:color="auto"/>
          </w:divBdr>
          <w:divsChild>
            <w:div w:id="2041084209">
              <w:marLeft w:val="0"/>
              <w:marRight w:val="0"/>
              <w:marTop w:val="0"/>
              <w:marBottom w:val="0"/>
              <w:divBdr>
                <w:top w:val="none" w:sz="0" w:space="0" w:color="auto"/>
                <w:left w:val="none" w:sz="0" w:space="0" w:color="auto"/>
                <w:bottom w:val="none" w:sz="0" w:space="0" w:color="auto"/>
                <w:right w:val="none" w:sz="0" w:space="0" w:color="auto"/>
              </w:divBdr>
            </w:div>
            <w:div w:id="1965964071">
              <w:marLeft w:val="0"/>
              <w:marRight w:val="0"/>
              <w:marTop w:val="0"/>
              <w:marBottom w:val="0"/>
              <w:divBdr>
                <w:top w:val="single" w:sz="6" w:space="4" w:color="BBBBFE"/>
                <w:left w:val="single" w:sz="6" w:space="5" w:color="BBBBFE"/>
                <w:bottom w:val="single" w:sz="6" w:space="4" w:color="BBBBFE"/>
                <w:right w:val="single" w:sz="6" w:space="5" w:color="BBBBFE"/>
              </w:divBdr>
            </w:div>
            <w:div w:id="1737968409">
              <w:marLeft w:val="0"/>
              <w:marRight w:val="0"/>
              <w:marTop w:val="15"/>
              <w:marBottom w:val="525"/>
              <w:divBdr>
                <w:top w:val="none" w:sz="0" w:space="0" w:color="auto"/>
                <w:left w:val="none" w:sz="0" w:space="0" w:color="auto"/>
                <w:bottom w:val="none" w:sz="0" w:space="0" w:color="auto"/>
                <w:right w:val="none" w:sz="0" w:space="0" w:color="auto"/>
              </w:divBdr>
            </w:div>
            <w:div w:id="41583371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2137750047">
      <w:bodyDiv w:val="1"/>
      <w:marLeft w:val="0"/>
      <w:marRight w:val="0"/>
      <w:marTop w:val="0"/>
      <w:marBottom w:val="0"/>
      <w:divBdr>
        <w:top w:val="none" w:sz="0" w:space="0" w:color="auto"/>
        <w:left w:val="none" w:sz="0" w:space="0" w:color="auto"/>
        <w:bottom w:val="none" w:sz="0" w:space="0" w:color="auto"/>
        <w:right w:val="none" w:sz="0" w:space="0" w:color="auto"/>
      </w:divBdr>
      <w:divsChild>
        <w:div w:id="846676746">
          <w:marLeft w:val="3075"/>
          <w:marRight w:val="48"/>
          <w:marTop w:val="720"/>
          <w:marBottom w:val="24"/>
          <w:divBdr>
            <w:top w:val="none" w:sz="0" w:space="0" w:color="auto"/>
            <w:left w:val="none" w:sz="0" w:space="0" w:color="auto"/>
            <w:bottom w:val="none" w:sz="0" w:space="0" w:color="auto"/>
            <w:right w:val="none" w:sz="0" w:space="0" w:color="auto"/>
          </w:divBdr>
          <w:divsChild>
            <w:div w:id="486701982">
              <w:marLeft w:val="0"/>
              <w:marRight w:val="0"/>
              <w:marTop w:val="0"/>
              <w:marBottom w:val="0"/>
              <w:divBdr>
                <w:top w:val="none" w:sz="0" w:space="0" w:color="auto"/>
                <w:left w:val="none" w:sz="0" w:space="0" w:color="auto"/>
                <w:bottom w:val="none" w:sz="0" w:space="0" w:color="auto"/>
                <w:right w:val="none" w:sz="0" w:space="0" w:color="auto"/>
              </w:divBdr>
            </w:div>
            <w:div w:id="21322243">
              <w:marLeft w:val="0"/>
              <w:marRight w:val="0"/>
              <w:marTop w:val="15"/>
              <w:marBottom w:val="525"/>
              <w:divBdr>
                <w:top w:val="none" w:sz="0" w:space="0" w:color="auto"/>
                <w:left w:val="none" w:sz="0" w:space="0" w:color="auto"/>
                <w:bottom w:val="none" w:sz="0" w:space="0" w:color="auto"/>
                <w:right w:val="none" w:sz="0" w:space="0" w:color="auto"/>
              </w:divBdr>
            </w:div>
            <w:div w:id="1298410454">
              <w:marLeft w:val="0"/>
              <w:marRight w:val="0"/>
              <w:marTop w:val="15"/>
              <w:marBottom w:val="525"/>
              <w:divBdr>
                <w:top w:val="none" w:sz="0" w:space="0" w:color="auto"/>
                <w:left w:val="none" w:sz="0" w:space="0" w:color="auto"/>
                <w:bottom w:val="none" w:sz="0" w:space="0" w:color="auto"/>
                <w:right w:val="none" w:sz="0" w:space="0" w:color="auto"/>
              </w:divBdr>
            </w:div>
            <w:div w:id="1253079652">
              <w:marLeft w:val="0"/>
              <w:marRight w:val="0"/>
              <w:marTop w:val="15"/>
              <w:marBottom w:val="525"/>
              <w:divBdr>
                <w:top w:val="none" w:sz="0" w:space="0" w:color="auto"/>
                <w:left w:val="none" w:sz="0" w:space="0" w:color="auto"/>
                <w:bottom w:val="none" w:sz="0" w:space="0" w:color="auto"/>
                <w:right w:val="none" w:sz="0" w:space="0" w:color="auto"/>
              </w:divBdr>
            </w:div>
            <w:div w:id="1765833435">
              <w:marLeft w:val="0"/>
              <w:marRight w:val="0"/>
              <w:marTop w:val="0"/>
              <w:marBottom w:val="0"/>
              <w:divBdr>
                <w:top w:val="none" w:sz="0" w:space="0" w:color="auto"/>
                <w:left w:val="none" w:sz="0" w:space="0" w:color="auto"/>
                <w:bottom w:val="none" w:sz="0" w:space="0" w:color="auto"/>
                <w:right w:val="none" w:sz="0" w:space="0" w:color="auto"/>
              </w:divBdr>
            </w:div>
            <w:div w:id="928149748">
              <w:marLeft w:val="0"/>
              <w:marRight w:val="0"/>
              <w:marTop w:val="15"/>
              <w:marBottom w:val="525"/>
              <w:divBdr>
                <w:top w:val="none" w:sz="0" w:space="0" w:color="auto"/>
                <w:left w:val="none" w:sz="0" w:space="0" w:color="auto"/>
                <w:bottom w:val="none" w:sz="0" w:space="0" w:color="auto"/>
                <w:right w:val="none" w:sz="0" w:space="0" w:color="auto"/>
              </w:divBdr>
            </w:div>
            <w:div w:id="1599756443">
              <w:marLeft w:val="0"/>
              <w:marRight w:val="0"/>
              <w:marTop w:val="15"/>
              <w:marBottom w:val="525"/>
              <w:divBdr>
                <w:top w:val="none" w:sz="0" w:space="0" w:color="auto"/>
                <w:left w:val="none" w:sz="0" w:space="0" w:color="auto"/>
                <w:bottom w:val="none" w:sz="0" w:space="0" w:color="auto"/>
                <w:right w:val="none" w:sz="0" w:space="0" w:color="auto"/>
              </w:divBdr>
            </w:div>
            <w:div w:id="1263805455">
              <w:marLeft w:val="0"/>
              <w:marRight w:val="0"/>
              <w:marTop w:val="15"/>
              <w:marBottom w:val="525"/>
              <w:divBdr>
                <w:top w:val="none" w:sz="0" w:space="0" w:color="auto"/>
                <w:left w:val="none" w:sz="0" w:space="0" w:color="auto"/>
                <w:bottom w:val="none" w:sz="0" w:space="0" w:color="auto"/>
                <w:right w:val="none" w:sz="0" w:space="0" w:color="auto"/>
              </w:divBdr>
            </w:div>
            <w:div w:id="859124256">
              <w:marLeft w:val="0"/>
              <w:marRight w:val="0"/>
              <w:marTop w:val="15"/>
              <w:marBottom w:val="525"/>
              <w:divBdr>
                <w:top w:val="none" w:sz="0" w:space="0" w:color="auto"/>
                <w:left w:val="none" w:sz="0" w:space="0" w:color="auto"/>
                <w:bottom w:val="none" w:sz="0" w:space="0" w:color="auto"/>
                <w:right w:val="none" w:sz="0" w:space="0" w:color="auto"/>
              </w:divBdr>
            </w:div>
            <w:div w:id="504828257">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2139687617">
      <w:bodyDiv w:val="1"/>
      <w:marLeft w:val="0"/>
      <w:marRight w:val="0"/>
      <w:marTop w:val="0"/>
      <w:marBottom w:val="0"/>
      <w:divBdr>
        <w:top w:val="none" w:sz="0" w:space="0" w:color="auto"/>
        <w:left w:val="none" w:sz="0" w:space="0" w:color="auto"/>
        <w:bottom w:val="none" w:sz="0" w:space="0" w:color="auto"/>
        <w:right w:val="none" w:sz="0" w:space="0" w:color="auto"/>
      </w:divBdr>
      <w:divsChild>
        <w:div w:id="1238900558">
          <w:marLeft w:val="3075"/>
          <w:marRight w:val="48"/>
          <w:marTop w:val="720"/>
          <w:marBottom w:val="24"/>
          <w:divBdr>
            <w:top w:val="none" w:sz="0" w:space="0" w:color="auto"/>
            <w:left w:val="none" w:sz="0" w:space="0" w:color="auto"/>
            <w:bottom w:val="none" w:sz="0" w:space="0" w:color="auto"/>
            <w:right w:val="none" w:sz="0" w:space="0" w:color="auto"/>
          </w:divBdr>
          <w:divsChild>
            <w:div w:id="1455905288">
              <w:marLeft w:val="0"/>
              <w:marRight w:val="0"/>
              <w:marTop w:val="0"/>
              <w:marBottom w:val="0"/>
              <w:divBdr>
                <w:top w:val="none" w:sz="0" w:space="0" w:color="auto"/>
                <w:left w:val="none" w:sz="0" w:space="0" w:color="auto"/>
                <w:bottom w:val="none" w:sz="0" w:space="0" w:color="auto"/>
                <w:right w:val="none" w:sz="0" w:space="0" w:color="auto"/>
              </w:divBdr>
            </w:div>
            <w:div w:id="58096916">
              <w:marLeft w:val="0"/>
              <w:marRight w:val="0"/>
              <w:marTop w:val="15"/>
              <w:marBottom w:val="525"/>
              <w:divBdr>
                <w:top w:val="none" w:sz="0" w:space="0" w:color="auto"/>
                <w:left w:val="none" w:sz="0" w:space="0" w:color="auto"/>
                <w:bottom w:val="none" w:sz="0" w:space="0" w:color="auto"/>
                <w:right w:val="none" w:sz="0" w:space="0" w:color="auto"/>
              </w:divBdr>
            </w:div>
            <w:div w:id="459809899">
              <w:marLeft w:val="0"/>
              <w:marRight w:val="0"/>
              <w:marTop w:val="0"/>
              <w:marBottom w:val="0"/>
              <w:divBdr>
                <w:top w:val="none" w:sz="0" w:space="0" w:color="auto"/>
                <w:left w:val="none" w:sz="0" w:space="0" w:color="auto"/>
                <w:bottom w:val="none" w:sz="0" w:space="0" w:color="auto"/>
                <w:right w:val="none" w:sz="0" w:space="0" w:color="auto"/>
              </w:divBdr>
            </w:div>
            <w:div w:id="940795439">
              <w:marLeft w:val="0"/>
              <w:marRight w:val="0"/>
              <w:marTop w:val="15"/>
              <w:marBottom w:val="525"/>
              <w:divBdr>
                <w:top w:val="none" w:sz="0" w:space="0" w:color="auto"/>
                <w:left w:val="none" w:sz="0" w:space="0" w:color="auto"/>
                <w:bottom w:val="none" w:sz="0" w:space="0" w:color="auto"/>
                <w:right w:val="none" w:sz="0" w:space="0" w:color="auto"/>
              </w:divBdr>
            </w:div>
            <w:div w:id="1192304727">
              <w:marLeft w:val="0"/>
              <w:marRight w:val="0"/>
              <w:marTop w:val="15"/>
              <w:marBottom w:val="525"/>
              <w:divBdr>
                <w:top w:val="none" w:sz="0" w:space="0" w:color="auto"/>
                <w:left w:val="none" w:sz="0" w:space="0" w:color="auto"/>
                <w:bottom w:val="none" w:sz="0" w:space="0" w:color="auto"/>
                <w:right w:val="none" w:sz="0" w:space="0" w:color="auto"/>
              </w:divBdr>
            </w:div>
            <w:div w:id="709034319">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rplo.net/blog" TargetMode="External"/><Relationship Id="rId299" Type="http://schemas.openxmlformats.org/officeDocument/2006/relationships/hyperlink" Target="https://marplo.net/ajax" TargetMode="External"/><Relationship Id="rId21" Type="http://schemas.openxmlformats.org/officeDocument/2006/relationships/hyperlink" Target="https://marplo.net/spaniola" TargetMode="External"/><Relationship Id="rId63" Type="http://schemas.openxmlformats.org/officeDocument/2006/relationships/hyperlink" Target="https://marplo.net/" TargetMode="External"/><Relationship Id="rId159" Type="http://schemas.openxmlformats.org/officeDocument/2006/relationships/hyperlink" Target="https://marplo.net/php-mysql" TargetMode="External"/><Relationship Id="rId324" Type="http://schemas.openxmlformats.org/officeDocument/2006/relationships/hyperlink" Target="https://gamv.eu/" TargetMode="External"/><Relationship Id="rId366" Type="http://schemas.openxmlformats.org/officeDocument/2006/relationships/hyperlink" Target="https://marplo.net/blog" TargetMode="External"/><Relationship Id="rId170" Type="http://schemas.openxmlformats.org/officeDocument/2006/relationships/hyperlink" Target="https://marplo.net/php-mysql" TargetMode="External"/><Relationship Id="rId226" Type="http://schemas.openxmlformats.org/officeDocument/2006/relationships/hyperlink" Target="https://marplo.net/php-mysql" TargetMode="External"/><Relationship Id="rId433" Type="http://schemas.openxmlformats.org/officeDocument/2006/relationships/hyperlink" Target="https://marplo.net/forum/" TargetMode="External"/><Relationship Id="rId268" Type="http://schemas.openxmlformats.org/officeDocument/2006/relationships/image" Target="media/image7.png"/><Relationship Id="rId32" Type="http://schemas.openxmlformats.org/officeDocument/2006/relationships/hyperlink" Target="https://marplo.net/spaniola" TargetMode="External"/><Relationship Id="rId74" Type="http://schemas.openxmlformats.org/officeDocument/2006/relationships/hyperlink" Target="https://marplo.net/" TargetMode="External"/><Relationship Id="rId128" Type="http://schemas.openxmlformats.org/officeDocument/2006/relationships/hyperlink" Target="https://marplo.net/blog" TargetMode="External"/><Relationship Id="rId335" Type="http://schemas.openxmlformats.org/officeDocument/2006/relationships/hyperlink" Target="https://gamv.eu/" TargetMode="External"/><Relationship Id="rId377" Type="http://schemas.openxmlformats.org/officeDocument/2006/relationships/hyperlink" Target="https://marplo.net/blog" TargetMode="External"/><Relationship Id="rId5" Type="http://schemas.openxmlformats.org/officeDocument/2006/relationships/settings" Target="settings.xml"/><Relationship Id="rId181" Type="http://schemas.openxmlformats.org/officeDocument/2006/relationships/hyperlink" Target="https://marplo.net/php-mysql" TargetMode="External"/><Relationship Id="rId237" Type="http://schemas.openxmlformats.org/officeDocument/2006/relationships/hyperlink" Target="https://marplo.net/php-mysql" TargetMode="External"/><Relationship Id="rId402" Type="http://schemas.openxmlformats.org/officeDocument/2006/relationships/control" Target="activeX/activeX35.xml"/><Relationship Id="rId279" Type="http://schemas.openxmlformats.org/officeDocument/2006/relationships/hyperlink" Target="https://gamv.eu/" TargetMode="External"/><Relationship Id="rId444" Type="http://schemas.openxmlformats.org/officeDocument/2006/relationships/hyperlink" Target="https://marplo.net/forum/" TargetMode="External"/><Relationship Id="rId43" Type="http://schemas.openxmlformats.org/officeDocument/2006/relationships/hyperlink" Target="https://marplo.net/spaniola" TargetMode="External"/><Relationship Id="rId139" Type="http://schemas.openxmlformats.org/officeDocument/2006/relationships/hyperlink" Target="https://marplo.net/blog" TargetMode="External"/><Relationship Id="rId290" Type="http://schemas.openxmlformats.org/officeDocument/2006/relationships/hyperlink" Target="https://marplo.net/forum/" TargetMode="External"/><Relationship Id="rId304" Type="http://schemas.openxmlformats.org/officeDocument/2006/relationships/hyperlink" Target="https://marplo.net/" TargetMode="External"/><Relationship Id="rId346" Type="http://schemas.openxmlformats.org/officeDocument/2006/relationships/hyperlink" Target="https://gamv.eu/" TargetMode="External"/><Relationship Id="rId388" Type="http://schemas.openxmlformats.org/officeDocument/2006/relationships/hyperlink" Target="https://marplo.net/blog" TargetMode="External"/><Relationship Id="rId85" Type="http://schemas.openxmlformats.org/officeDocument/2006/relationships/hyperlink" Target="https://marplo.net/" TargetMode="External"/><Relationship Id="rId150" Type="http://schemas.openxmlformats.org/officeDocument/2006/relationships/hyperlink" Target="https://marplo.net/blog" TargetMode="External"/><Relationship Id="rId192" Type="http://schemas.openxmlformats.org/officeDocument/2006/relationships/hyperlink" Target="https://marplo.net/php-mysql" TargetMode="External"/><Relationship Id="rId206" Type="http://schemas.openxmlformats.org/officeDocument/2006/relationships/hyperlink" Target="https://marplo.net/forum/" TargetMode="External"/><Relationship Id="rId413" Type="http://schemas.openxmlformats.org/officeDocument/2006/relationships/control" Target="activeX/activeX36.xml"/><Relationship Id="rId248" Type="http://schemas.openxmlformats.org/officeDocument/2006/relationships/hyperlink" Target="https://marplo.net/php-mysql" TargetMode="External"/><Relationship Id="rId12" Type="http://schemas.openxmlformats.org/officeDocument/2006/relationships/hyperlink" Target="https://marplo.net/php-mysql" TargetMode="External"/><Relationship Id="rId108" Type="http://schemas.openxmlformats.org/officeDocument/2006/relationships/image" Target="media/image3.jpeg"/><Relationship Id="rId315" Type="http://schemas.openxmlformats.org/officeDocument/2006/relationships/hyperlink" Target="https://marplo.net/" TargetMode="External"/><Relationship Id="rId357" Type="http://schemas.openxmlformats.org/officeDocument/2006/relationships/hyperlink" Target="https://gamv.eu/" TargetMode="External"/><Relationship Id="rId54" Type="http://schemas.openxmlformats.org/officeDocument/2006/relationships/hyperlink" Target="https://marplo.net/spaniola" TargetMode="External"/><Relationship Id="rId75" Type="http://schemas.openxmlformats.org/officeDocument/2006/relationships/hyperlink" Target="https://marplo.net/engleza" TargetMode="External"/><Relationship Id="rId96" Type="http://schemas.openxmlformats.org/officeDocument/2006/relationships/hyperlink" Target="https://marplo.net/" TargetMode="External"/><Relationship Id="rId140" Type="http://schemas.openxmlformats.org/officeDocument/2006/relationships/hyperlink" Target="https://marplo.net/forum/" TargetMode="External"/><Relationship Id="rId161" Type="http://schemas.openxmlformats.org/officeDocument/2006/relationships/hyperlink" Target="https://marplo.net/blog" TargetMode="External"/><Relationship Id="rId182" Type="http://schemas.openxmlformats.org/officeDocument/2006/relationships/hyperlink" Target="https://marplo.net/ajax" TargetMode="External"/><Relationship Id="rId217" Type="http://schemas.openxmlformats.org/officeDocument/2006/relationships/hyperlink" Target="https://marplo.net/blog" TargetMode="External"/><Relationship Id="rId378" Type="http://schemas.openxmlformats.org/officeDocument/2006/relationships/hyperlink" Target="https://marplo.net/forum/" TargetMode="External"/><Relationship Id="rId399" Type="http://schemas.openxmlformats.org/officeDocument/2006/relationships/hyperlink" Target="https://marplo.net/blog" TargetMode="External"/><Relationship Id="rId403" Type="http://schemas.openxmlformats.org/officeDocument/2006/relationships/hyperlink" Target="https://marplo.net/" TargetMode="External"/><Relationship Id="rId6" Type="http://schemas.openxmlformats.org/officeDocument/2006/relationships/webSettings" Target="webSettings.xml"/><Relationship Id="rId238" Type="http://schemas.openxmlformats.org/officeDocument/2006/relationships/hyperlink" Target="https://marplo.net/ajax" TargetMode="External"/><Relationship Id="rId259" Type="http://schemas.openxmlformats.org/officeDocument/2006/relationships/hyperlink" Target="https://marplo.net/php-mysql" TargetMode="External"/><Relationship Id="rId424" Type="http://schemas.openxmlformats.org/officeDocument/2006/relationships/control" Target="activeX/activeX37.xml"/><Relationship Id="rId445" Type="http://schemas.openxmlformats.org/officeDocument/2006/relationships/hyperlink" Target="https://gamv.eu/" TargetMode="External"/><Relationship Id="rId23" Type="http://schemas.openxmlformats.org/officeDocument/2006/relationships/hyperlink" Target="https://marplo.net/css" TargetMode="External"/><Relationship Id="rId119" Type="http://schemas.openxmlformats.org/officeDocument/2006/relationships/hyperlink" Target="https://gamv.eu/" TargetMode="External"/><Relationship Id="rId270" Type="http://schemas.openxmlformats.org/officeDocument/2006/relationships/hyperlink" Target="https://marplo.net/" TargetMode="External"/><Relationship Id="rId291" Type="http://schemas.openxmlformats.org/officeDocument/2006/relationships/hyperlink" Target="https://gamv.eu/" TargetMode="External"/><Relationship Id="rId305" Type="http://schemas.openxmlformats.org/officeDocument/2006/relationships/hyperlink" Target="https://marplo.net/engleza" TargetMode="External"/><Relationship Id="rId326" Type="http://schemas.openxmlformats.org/officeDocument/2006/relationships/hyperlink" Target="https://marplo.net/" TargetMode="External"/><Relationship Id="rId347" Type="http://schemas.openxmlformats.org/officeDocument/2006/relationships/control" Target="activeX/activeX30.xml"/><Relationship Id="rId44" Type="http://schemas.openxmlformats.org/officeDocument/2006/relationships/hyperlink" Target="https://marplo.net/html" TargetMode="External"/><Relationship Id="rId65" Type="http://schemas.openxmlformats.org/officeDocument/2006/relationships/hyperlink" Target="https://marplo.net/spaniola" TargetMode="External"/><Relationship Id="rId86" Type="http://schemas.openxmlformats.org/officeDocument/2006/relationships/hyperlink" Target="https://marplo.net/engleza" TargetMode="External"/><Relationship Id="rId130" Type="http://schemas.openxmlformats.org/officeDocument/2006/relationships/hyperlink" Target="https://gamv.eu/" TargetMode="External"/><Relationship Id="rId151" Type="http://schemas.openxmlformats.org/officeDocument/2006/relationships/hyperlink" Target="https://marplo.net/forum/" TargetMode="External"/><Relationship Id="rId368" Type="http://schemas.openxmlformats.org/officeDocument/2006/relationships/hyperlink" Target="https://gamv.eu/" TargetMode="External"/><Relationship Id="rId389" Type="http://schemas.openxmlformats.org/officeDocument/2006/relationships/hyperlink" Target="https://marplo.net/forum/" TargetMode="External"/><Relationship Id="rId172" Type="http://schemas.openxmlformats.org/officeDocument/2006/relationships/hyperlink" Target="https://marplo.net/blog" TargetMode="External"/><Relationship Id="rId193" Type="http://schemas.openxmlformats.org/officeDocument/2006/relationships/hyperlink" Target="https://marplo.net/ajax" TargetMode="External"/><Relationship Id="rId207" Type="http://schemas.openxmlformats.org/officeDocument/2006/relationships/hyperlink" Target="https://gamv.eu/" TargetMode="External"/><Relationship Id="rId228" Type="http://schemas.openxmlformats.org/officeDocument/2006/relationships/hyperlink" Target="https://marplo.net/blog" TargetMode="External"/><Relationship Id="rId249" Type="http://schemas.openxmlformats.org/officeDocument/2006/relationships/hyperlink" Target="https://marplo.net/ajax" TargetMode="External"/><Relationship Id="rId414" Type="http://schemas.openxmlformats.org/officeDocument/2006/relationships/hyperlink" Target="https://marplo.net/" TargetMode="External"/><Relationship Id="rId435" Type="http://schemas.openxmlformats.org/officeDocument/2006/relationships/control" Target="activeX/activeX38.xml"/><Relationship Id="rId13" Type="http://schemas.openxmlformats.org/officeDocument/2006/relationships/hyperlink" Target="https://marplo.net/ajax" TargetMode="External"/><Relationship Id="rId109" Type="http://schemas.openxmlformats.org/officeDocument/2006/relationships/image" Target="media/image4.jpeg"/><Relationship Id="rId260" Type="http://schemas.openxmlformats.org/officeDocument/2006/relationships/hyperlink" Target="https://marplo.net/ajax" TargetMode="External"/><Relationship Id="rId281" Type="http://schemas.openxmlformats.org/officeDocument/2006/relationships/hyperlink" Target="https://twitter.com/intent/tweet?text=Obiectul%20form%20in%20JavaScript&amp;url=https://marplo.net/javascript/obiect-form&amp;via=CoursesWeb" TargetMode="External"/><Relationship Id="rId316" Type="http://schemas.openxmlformats.org/officeDocument/2006/relationships/hyperlink" Target="https://marplo.net/engleza" TargetMode="External"/><Relationship Id="rId337" Type="http://schemas.openxmlformats.org/officeDocument/2006/relationships/hyperlink" Target="https://marplo.net/" TargetMode="External"/><Relationship Id="rId34" Type="http://schemas.openxmlformats.org/officeDocument/2006/relationships/hyperlink" Target="https://marplo.net/css" TargetMode="External"/><Relationship Id="rId55" Type="http://schemas.openxmlformats.org/officeDocument/2006/relationships/hyperlink" Target="https://marplo.net/html" TargetMode="External"/><Relationship Id="rId76" Type="http://schemas.openxmlformats.org/officeDocument/2006/relationships/hyperlink" Target="https://marplo.net/spaniola" TargetMode="External"/><Relationship Id="rId97" Type="http://schemas.openxmlformats.org/officeDocument/2006/relationships/hyperlink" Target="https://marplo.net/engleza" TargetMode="External"/><Relationship Id="rId120" Type="http://schemas.openxmlformats.org/officeDocument/2006/relationships/control" Target="activeX/activeX10.xml"/><Relationship Id="rId141" Type="http://schemas.openxmlformats.org/officeDocument/2006/relationships/hyperlink" Target="https://gamv.eu/" TargetMode="External"/><Relationship Id="rId358" Type="http://schemas.openxmlformats.org/officeDocument/2006/relationships/control" Target="activeX/activeX31.xml"/><Relationship Id="rId379" Type="http://schemas.openxmlformats.org/officeDocument/2006/relationships/hyperlink" Target="https://gamv.eu/" TargetMode="External"/><Relationship Id="rId7" Type="http://schemas.openxmlformats.org/officeDocument/2006/relationships/hyperlink" Target="https://marplo.net/" TargetMode="External"/><Relationship Id="rId162" Type="http://schemas.openxmlformats.org/officeDocument/2006/relationships/hyperlink" Target="https://marplo.net/forum/" TargetMode="External"/><Relationship Id="rId183" Type="http://schemas.openxmlformats.org/officeDocument/2006/relationships/hyperlink" Target="https://marplo.net/blog" TargetMode="External"/><Relationship Id="rId218" Type="http://schemas.openxmlformats.org/officeDocument/2006/relationships/hyperlink" Target="https://marplo.net/forum/" TargetMode="External"/><Relationship Id="rId239" Type="http://schemas.openxmlformats.org/officeDocument/2006/relationships/hyperlink" Target="https://marplo.net/blog" TargetMode="External"/><Relationship Id="rId390" Type="http://schemas.openxmlformats.org/officeDocument/2006/relationships/hyperlink" Target="https://gamv.eu/" TargetMode="External"/><Relationship Id="rId404" Type="http://schemas.openxmlformats.org/officeDocument/2006/relationships/hyperlink" Target="https://marplo.net/engleza" TargetMode="External"/><Relationship Id="rId425" Type="http://schemas.openxmlformats.org/officeDocument/2006/relationships/hyperlink" Target="https://marplo.net/" TargetMode="External"/><Relationship Id="rId446" Type="http://schemas.openxmlformats.org/officeDocument/2006/relationships/control" Target="activeX/activeX39.xml"/><Relationship Id="rId250" Type="http://schemas.openxmlformats.org/officeDocument/2006/relationships/hyperlink" Target="https://marplo.net/blog" TargetMode="External"/><Relationship Id="rId271" Type="http://schemas.openxmlformats.org/officeDocument/2006/relationships/hyperlink" Target="https://marplo.net/engleza" TargetMode="External"/><Relationship Id="rId292" Type="http://schemas.openxmlformats.org/officeDocument/2006/relationships/control" Target="activeX/activeX25.xml"/><Relationship Id="rId306" Type="http://schemas.openxmlformats.org/officeDocument/2006/relationships/hyperlink" Target="https://marplo.net/spaniola" TargetMode="External"/><Relationship Id="rId24" Type="http://schemas.openxmlformats.org/officeDocument/2006/relationships/hyperlink" Target="https://marplo.net/php-mysql" TargetMode="External"/><Relationship Id="rId45" Type="http://schemas.openxmlformats.org/officeDocument/2006/relationships/hyperlink" Target="https://marplo.net/css" TargetMode="External"/><Relationship Id="rId66" Type="http://schemas.openxmlformats.org/officeDocument/2006/relationships/hyperlink" Target="https://marplo.net/html" TargetMode="External"/><Relationship Id="rId87" Type="http://schemas.openxmlformats.org/officeDocument/2006/relationships/hyperlink" Target="https://marplo.net/spaniola" TargetMode="External"/><Relationship Id="rId110" Type="http://schemas.openxmlformats.org/officeDocument/2006/relationships/hyperlink" Target="https://marplo.net/" TargetMode="External"/><Relationship Id="rId131" Type="http://schemas.openxmlformats.org/officeDocument/2006/relationships/control" Target="activeX/activeX11.xml"/><Relationship Id="rId327" Type="http://schemas.openxmlformats.org/officeDocument/2006/relationships/hyperlink" Target="https://marplo.net/engleza" TargetMode="External"/><Relationship Id="rId348" Type="http://schemas.openxmlformats.org/officeDocument/2006/relationships/hyperlink" Target="https://marplo.net/" TargetMode="External"/><Relationship Id="rId369" Type="http://schemas.openxmlformats.org/officeDocument/2006/relationships/control" Target="activeX/activeX32.xml"/><Relationship Id="rId152" Type="http://schemas.openxmlformats.org/officeDocument/2006/relationships/hyperlink" Target="https://gamv.eu/" TargetMode="External"/><Relationship Id="rId173" Type="http://schemas.openxmlformats.org/officeDocument/2006/relationships/hyperlink" Target="https://marplo.net/forum/" TargetMode="External"/><Relationship Id="rId194" Type="http://schemas.openxmlformats.org/officeDocument/2006/relationships/hyperlink" Target="https://marplo.net/blog" TargetMode="External"/><Relationship Id="rId208" Type="http://schemas.openxmlformats.org/officeDocument/2006/relationships/control" Target="activeX/activeX18.xml"/><Relationship Id="rId229" Type="http://schemas.openxmlformats.org/officeDocument/2006/relationships/hyperlink" Target="https://marplo.net/forum/" TargetMode="External"/><Relationship Id="rId380" Type="http://schemas.openxmlformats.org/officeDocument/2006/relationships/control" Target="activeX/activeX33.xml"/><Relationship Id="rId415" Type="http://schemas.openxmlformats.org/officeDocument/2006/relationships/hyperlink" Target="https://marplo.net/engleza" TargetMode="External"/><Relationship Id="rId436" Type="http://schemas.openxmlformats.org/officeDocument/2006/relationships/hyperlink" Target="https://marplo.net/" TargetMode="External"/><Relationship Id="rId240" Type="http://schemas.openxmlformats.org/officeDocument/2006/relationships/hyperlink" Target="https://marplo.net/forum/" TargetMode="External"/><Relationship Id="rId261" Type="http://schemas.openxmlformats.org/officeDocument/2006/relationships/hyperlink" Target="https://marplo.net/blog" TargetMode="External"/><Relationship Id="rId14" Type="http://schemas.openxmlformats.org/officeDocument/2006/relationships/hyperlink" Target="https://marplo.net/blog" TargetMode="External"/><Relationship Id="rId35" Type="http://schemas.openxmlformats.org/officeDocument/2006/relationships/hyperlink" Target="https://marplo.net/php-mysql" TargetMode="External"/><Relationship Id="rId56" Type="http://schemas.openxmlformats.org/officeDocument/2006/relationships/hyperlink" Target="https://marplo.net/css" TargetMode="External"/><Relationship Id="rId77" Type="http://schemas.openxmlformats.org/officeDocument/2006/relationships/hyperlink" Target="https://marplo.net/html" TargetMode="External"/><Relationship Id="rId100" Type="http://schemas.openxmlformats.org/officeDocument/2006/relationships/hyperlink" Target="https://marplo.net/css" TargetMode="External"/><Relationship Id="rId282" Type="http://schemas.openxmlformats.org/officeDocument/2006/relationships/hyperlink" Target="https://marplo.net/" TargetMode="External"/><Relationship Id="rId317" Type="http://schemas.openxmlformats.org/officeDocument/2006/relationships/hyperlink" Target="https://marplo.net/spaniola" TargetMode="External"/><Relationship Id="rId338" Type="http://schemas.openxmlformats.org/officeDocument/2006/relationships/hyperlink" Target="https://marplo.net/engleza" TargetMode="External"/><Relationship Id="rId359" Type="http://schemas.openxmlformats.org/officeDocument/2006/relationships/hyperlink" Target="https://marplo.net/" TargetMode="External"/><Relationship Id="rId8" Type="http://schemas.openxmlformats.org/officeDocument/2006/relationships/hyperlink" Target="https://marplo.net/engleza" TargetMode="External"/><Relationship Id="rId98" Type="http://schemas.openxmlformats.org/officeDocument/2006/relationships/hyperlink" Target="https://marplo.net/spaniola" TargetMode="External"/><Relationship Id="rId121" Type="http://schemas.openxmlformats.org/officeDocument/2006/relationships/hyperlink" Target="https://marplo.net/" TargetMode="External"/><Relationship Id="rId142" Type="http://schemas.openxmlformats.org/officeDocument/2006/relationships/control" Target="activeX/activeX12.xml"/><Relationship Id="rId163" Type="http://schemas.openxmlformats.org/officeDocument/2006/relationships/hyperlink" Target="https://gamv.eu/" TargetMode="External"/><Relationship Id="rId184" Type="http://schemas.openxmlformats.org/officeDocument/2006/relationships/hyperlink" Target="https://marplo.net/forum/" TargetMode="External"/><Relationship Id="rId219" Type="http://schemas.openxmlformats.org/officeDocument/2006/relationships/hyperlink" Target="https://gamv.eu/" TargetMode="External"/><Relationship Id="rId370" Type="http://schemas.openxmlformats.org/officeDocument/2006/relationships/hyperlink" Target="https://marplo.net/" TargetMode="External"/><Relationship Id="rId391" Type="http://schemas.openxmlformats.org/officeDocument/2006/relationships/control" Target="activeX/activeX34.xml"/><Relationship Id="rId405" Type="http://schemas.openxmlformats.org/officeDocument/2006/relationships/hyperlink" Target="https://marplo.net/spaniola" TargetMode="External"/><Relationship Id="rId426" Type="http://schemas.openxmlformats.org/officeDocument/2006/relationships/hyperlink" Target="https://marplo.net/engleza" TargetMode="External"/><Relationship Id="rId447" Type="http://schemas.openxmlformats.org/officeDocument/2006/relationships/fontTable" Target="fontTable.xml"/><Relationship Id="rId230" Type="http://schemas.openxmlformats.org/officeDocument/2006/relationships/hyperlink" Target="https://gamv.eu/" TargetMode="External"/><Relationship Id="rId251" Type="http://schemas.openxmlformats.org/officeDocument/2006/relationships/hyperlink" Target="https://marplo.net/forum/" TargetMode="External"/><Relationship Id="rId25" Type="http://schemas.openxmlformats.org/officeDocument/2006/relationships/hyperlink" Target="https://marplo.net/ajax" TargetMode="External"/><Relationship Id="rId46" Type="http://schemas.openxmlformats.org/officeDocument/2006/relationships/hyperlink" Target="https://marplo.net/php-mysql" TargetMode="External"/><Relationship Id="rId67" Type="http://schemas.openxmlformats.org/officeDocument/2006/relationships/hyperlink" Target="https://marplo.net/css" TargetMode="External"/><Relationship Id="rId272" Type="http://schemas.openxmlformats.org/officeDocument/2006/relationships/hyperlink" Target="https://marplo.net/spaniola" TargetMode="External"/><Relationship Id="rId293" Type="http://schemas.openxmlformats.org/officeDocument/2006/relationships/hyperlink" Target="https://marplo.net/" TargetMode="External"/><Relationship Id="rId307" Type="http://schemas.openxmlformats.org/officeDocument/2006/relationships/hyperlink" Target="https://marplo.net/html" TargetMode="External"/><Relationship Id="rId328" Type="http://schemas.openxmlformats.org/officeDocument/2006/relationships/hyperlink" Target="https://marplo.net/spaniola" TargetMode="External"/><Relationship Id="rId349" Type="http://schemas.openxmlformats.org/officeDocument/2006/relationships/hyperlink" Target="https://marplo.net/engleza" TargetMode="External"/><Relationship Id="rId88" Type="http://schemas.openxmlformats.org/officeDocument/2006/relationships/hyperlink" Target="https://marplo.net/html" TargetMode="External"/><Relationship Id="rId111" Type="http://schemas.openxmlformats.org/officeDocument/2006/relationships/hyperlink" Target="https://marplo.net/engleza" TargetMode="External"/><Relationship Id="rId132" Type="http://schemas.openxmlformats.org/officeDocument/2006/relationships/hyperlink" Target="https://marplo.net/" TargetMode="External"/><Relationship Id="rId153" Type="http://schemas.openxmlformats.org/officeDocument/2006/relationships/control" Target="activeX/activeX13.xml"/><Relationship Id="rId174" Type="http://schemas.openxmlformats.org/officeDocument/2006/relationships/hyperlink" Target="https://gamv.eu/" TargetMode="External"/><Relationship Id="rId195" Type="http://schemas.openxmlformats.org/officeDocument/2006/relationships/hyperlink" Target="https://marplo.net/forum/" TargetMode="External"/><Relationship Id="rId209" Type="http://schemas.openxmlformats.org/officeDocument/2006/relationships/image" Target="media/image5.gif"/><Relationship Id="rId360" Type="http://schemas.openxmlformats.org/officeDocument/2006/relationships/hyperlink" Target="https://marplo.net/engleza" TargetMode="External"/><Relationship Id="rId381" Type="http://schemas.openxmlformats.org/officeDocument/2006/relationships/hyperlink" Target="https://marplo.net/" TargetMode="External"/><Relationship Id="rId416" Type="http://schemas.openxmlformats.org/officeDocument/2006/relationships/hyperlink" Target="https://marplo.net/spaniola" TargetMode="External"/><Relationship Id="rId220" Type="http://schemas.openxmlformats.org/officeDocument/2006/relationships/control" Target="activeX/activeX19.xml"/><Relationship Id="rId241" Type="http://schemas.openxmlformats.org/officeDocument/2006/relationships/hyperlink" Target="https://gamv.eu/" TargetMode="External"/><Relationship Id="rId437" Type="http://schemas.openxmlformats.org/officeDocument/2006/relationships/hyperlink" Target="https://marplo.net/engleza" TargetMode="External"/><Relationship Id="rId15" Type="http://schemas.openxmlformats.org/officeDocument/2006/relationships/hyperlink" Target="https://marplo.net/forum/" TargetMode="External"/><Relationship Id="rId36" Type="http://schemas.openxmlformats.org/officeDocument/2006/relationships/hyperlink" Target="https://marplo.net/ajax" TargetMode="External"/><Relationship Id="rId57" Type="http://schemas.openxmlformats.org/officeDocument/2006/relationships/hyperlink" Target="https://marplo.net/php-mysql" TargetMode="External"/><Relationship Id="rId262" Type="http://schemas.openxmlformats.org/officeDocument/2006/relationships/hyperlink" Target="https://marplo.net/forum/" TargetMode="External"/><Relationship Id="rId283" Type="http://schemas.openxmlformats.org/officeDocument/2006/relationships/hyperlink" Target="https://marplo.net/engleza" TargetMode="External"/><Relationship Id="rId318" Type="http://schemas.openxmlformats.org/officeDocument/2006/relationships/hyperlink" Target="https://marplo.net/html" TargetMode="External"/><Relationship Id="rId339" Type="http://schemas.openxmlformats.org/officeDocument/2006/relationships/hyperlink" Target="https://marplo.net/spaniola" TargetMode="External"/><Relationship Id="rId78" Type="http://schemas.openxmlformats.org/officeDocument/2006/relationships/hyperlink" Target="https://marplo.net/css" TargetMode="External"/><Relationship Id="rId99" Type="http://schemas.openxmlformats.org/officeDocument/2006/relationships/hyperlink" Target="https://marplo.net/html" TargetMode="External"/><Relationship Id="rId101" Type="http://schemas.openxmlformats.org/officeDocument/2006/relationships/hyperlink" Target="https://marplo.net/php-mysql" TargetMode="External"/><Relationship Id="rId122" Type="http://schemas.openxmlformats.org/officeDocument/2006/relationships/hyperlink" Target="https://marplo.net/engleza" TargetMode="External"/><Relationship Id="rId143" Type="http://schemas.openxmlformats.org/officeDocument/2006/relationships/hyperlink" Target="https://marplo.net/" TargetMode="External"/><Relationship Id="rId164" Type="http://schemas.openxmlformats.org/officeDocument/2006/relationships/control" Target="activeX/activeX14.xml"/><Relationship Id="rId185" Type="http://schemas.openxmlformats.org/officeDocument/2006/relationships/hyperlink" Target="https://gamv.eu/" TargetMode="External"/><Relationship Id="rId350" Type="http://schemas.openxmlformats.org/officeDocument/2006/relationships/hyperlink" Target="https://marplo.net/spaniola" TargetMode="External"/><Relationship Id="rId371" Type="http://schemas.openxmlformats.org/officeDocument/2006/relationships/hyperlink" Target="https://marplo.net/engleza" TargetMode="External"/><Relationship Id="rId406" Type="http://schemas.openxmlformats.org/officeDocument/2006/relationships/hyperlink" Target="https://marplo.net/html" TargetMode="External"/><Relationship Id="rId9" Type="http://schemas.openxmlformats.org/officeDocument/2006/relationships/hyperlink" Target="https://marplo.net/spaniola" TargetMode="External"/><Relationship Id="rId210" Type="http://schemas.openxmlformats.org/officeDocument/2006/relationships/hyperlink" Target="https://marplo.net/" TargetMode="External"/><Relationship Id="rId392" Type="http://schemas.openxmlformats.org/officeDocument/2006/relationships/hyperlink" Target="https://marplo.net/" TargetMode="External"/><Relationship Id="rId427" Type="http://schemas.openxmlformats.org/officeDocument/2006/relationships/hyperlink" Target="https://marplo.net/spaniola" TargetMode="External"/><Relationship Id="rId448" Type="http://schemas.openxmlformats.org/officeDocument/2006/relationships/theme" Target="theme/theme1.xml"/><Relationship Id="rId26" Type="http://schemas.openxmlformats.org/officeDocument/2006/relationships/hyperlink" Target="https://marplo.net/blog" TargetMode="External"/><Relationship Id="rId231" Type="http://schemas.openxmlformats.org/officeDocument/2006/relationships/control" Target="activeX/activeX20.xml"/><Relationship Id="rId252" Type="http://schemas.openxmlformats.org/officeDocument/2006/relationships/hyperlink" Target="https://gamv.eu/" TargetMode="External"/><Relationship Id="rId273" Type="http://schemas.openxmlformats.org/officeDocument/2006/relationships/hyperlink" Target="https://marplo.net/html" TargetMode="External"/><Relationship Id="rId294" Type="http://schemas.openxmlformats.org/officeDocument/2006/relationships/hyperlink" Target="https://marplo.net/engleza" TargetMode="External"/><Relationship Id="rId308" Type="http://schemas.openxmlformats.org/officeDocument/2006/relationships/hyperlink" Target="https://marplo.net/css" TargetMode="External"/><Relationship Id="rId329" Type="http://schemas.openxmlformats.org/officeDocument/2006/relationships/hyperlink" Target="https://marplo.net/html" TargetMode="External"/><Relationship Id="rId47" Type="http://schemas.openxmlformats.org/officeDocument/2006/relationships/hyperlink" Target="https://marplo.net/ajax" TargetMode="External"/><Relationship Id="rId68" Type="http://schemas.openxmlformats.org/officeDocument/2006/relationships/hyperlink" Target="https://marplo.net/php-mysql" TargetMode="External"/><Relationship Id="rId89" Type="http://schemas.openxmlformats.org/officeDocument/2006/relationships/hyperlink" Target="https://marplo.net/css" TargetMode="External"/><Relationship Id="rId112" Type="http://schemas.openxmlformats.org/officeDocument/2006/relationships/hyperlink" Target="https://marplo.net/spaniola" TargetMode="External"/><Relationship Id="rId133" Type="http://schemas.openxmlformats.org/officeDocument/2006/relationships/hyperlink" Target="https://marplo.net/engleza" TargetMode="External"/><Relationship Id="rId154" Type="http://schemas.openxmlformats.org/officeDocument/2006/relationships/hyperlink" Target="https://marplo.net/" TargetMode="External"/><Relationship Id="rId175" Type="http://schemas.openxmlformats.org/officeDocument/2006/relationships/control" Target="activeX/activeX15.xml"/><Relationship Id="rId340" Type="http://schemas.openxmlformats.org/officeDocument/2006/relationships/hyperlink" Target="https://marplo.net/html" TargetMode="External"/><Relationship Id="rId361" Type="http://schemas.openxmlformats.org/officeDocument/2006/relationships/hyperlink" Target="https://marplo.net/spaniola" TargetMode="External"/><Relationship Id="rId196" Type="http://schemas.openxmlformats.org/officeDocument/2006/relationships/hyperlink" Target="https://gamv.eu/" TargetMode="External"/><Relationship Id="rId200" Type="http://schemas.openxmlformats.org/officeDocument/2006/relationships/hyperlink" Target="https://marplo.net/spaniola" TargetMode="External"/><Relationship Id="rId382" Type="http://schemas.openxmlformats.org/officeDocument/2006/relationships/hyperlink" Target="https://marplo.net/engleza" TargetMode="External"/><Relationship Id="rId417" Type="http://schemas.openxmlformats.org/officeDocument/2006/relationships/hyperlink" Target="https://marplo.net/html" TargetMode="External"/><Relationship Id="rId438" Type="http://schemas.openxmlformats.org/officeDocument/2006/relationships/hyperlink" Target="https://marplo.net/spaniola" TargetMode="External"/><Relationship Id="rId16" Type="http://schemas.openxmlformats.org/officeDocument/2006/relationships/hyperlink" Target="https://gamv.eu/" TargetMode="External"/><Relationship Id="rId221" Type="http://schemas.openxmlformats.org/officeDocument/2006/relationships/hyperlink" Target="https://marplo.net/" TargetMode="External"/><Relationship Id="rId242" Type="http://schemas.openxmlformats.org/officeDocument/2006/relationships/control" Target="activeX/activeX21.xml"/><Relationship Id="rId263" Type="http://schemas.openxmlformats.org/officeDocument/2006/relationships/hyperlink" Target="https://gamv.eu/" TargetMode="External"/><Relationship Id="rId284" Type="http://schemas.openxmlformats.org/officeDocument/2006/relationships/hyperlink" Target="https://marplo.net/spaniola" TargetMode="External"/><Relationship Id="rId319" Type="http://schemas.openxmlformats.org/officeDocument/2006/relationships/hyperlink" Target="https://marplo.net/css" TargetMode="External"/><Relationship Id="rId37" Type="http://schemas.openxmlformats.org/officeDocument/2006/relationships/hyperlink" Target="https://marplo.net/blog" TargetMode="External"/><Relationship Id="rId58" Type="http://schemas.openxmlformats.org/officeDocument/2006/relationships/hyperlink" Target="https://marplo.net/ajax" TargetMode="External"/><Relationship Id="rId79" Type="http://schemas.openxmlformats.org/officeDocument/2006/relationships/hyperlink" Target="https://marplo.net/php-mysql" TargetMode="External"/><Relationship Id="rId102" Type="http://schemas.openxmlformats.org/officeDocument/2006/relationships/hyperlink" Target="https://marplo.net/ajax" TargetMode="External"/><Relationship Id="rId123" Type="http://schemas.openxmlformats.org/officeDocument/2006/relationships/hyperlink" Target="https://marplo.net/spaniola" TargetMode="External"/><Relationship Id="rId144" Type="http://schemas.openxmlformats.org/officeDocument/2006/relationships/hyperlink" Target="https://marplo.net/engleza" TargetMode="External"/><Relationship Id="rId330" Type="http://schemas.openxmlformats.org/officeDocument/2006/relationships/hyperlink" Target="https://marplo.net/css" TargetMode="External"/><Relationship Id="rId90" Type="http://schemas.openxmlformats.org/officeDocument/2006/relationships/hyperlink" Target="https://marplo.net/php-mysql" TargetMode="External"/><Relationship Id="rId165" Type="http://schemas.openxmlformats.org/officeDocument/2006/relationships/hyperlink" Target="https://marplo.net/" TargetMode="External"/><Relationship Id="rId186" Type="http://schemas.openxmlformats.org/officeDocument/2006/relationships/control" Target="activeX/activeX16.xml"/><Relationship Id="rId351" Type="http://schemas.openxmlformats.org/officeDocument/2006/relationships/hyperlink" Target="https://marplo.net/html" TargetMode="External"/><Relationship Id="rId372" Type="http://schemas.openxmlformats.org/officeDocument/2006/relationships/hyperlink" Target="https://marplo.net/spaniola" TargetMode="External"/><Relationship Id="rId393" Type="http://schemas.openxmlformats.org/officeDocument/2006/relationships/hyperlink" Target="https://marplo.net/engleza" TargetMode="External"/><Relationship Id="rId407" Type="http://schemas.openxmlformats.org/officeDocument/2006/relationships/hyperlink" Target="https://marplo.net/css" TargetMode="External"/><Relationship Id="rId428" Type="http://schemas.openxmlformats.org/officeDocument/2006/relationships/hyperlink" Target="https://marplo.net/html" TargetMode="External"/><Relationship Id="rId211" Type="http://schemas.openxmlformats.org/officeDocument/2006/relationships/hyperlink" Target="https://marplo.net/engleza" TargetMode="External"/><Relationship Id="rId232" Type="http://schemas.openxmlformats.org/officeDocument/2006/relationships/hyperlink" Target="https://marplo.net/" TargetMode="External"/><Relationship Id="rId253" Type="http://schemas.openxmlformats.org/officeDocument/2006/relationships/control" Target="activeX/activeX22.xml"/><Relationship Id="rId274" Type="http://schemas.openxmlformats.org/officeDocument/2006/relationships/hyperlink" Target="https://marplo.net/css" TargetMode="External"/><Relationship Id="rId295" Type="http://schemas.openxmlformats.org/officeDocument/2006/relationships/hyperlink" Target="https://marplo.net/spaniola" TargetMode="External"/><Relationship Id="rId309" Type="http://schemas.openxmlformats.org/officeDocument/2006/relationships/hyperlink" Target="https://marplo.net/php-mysql" TargetMode="External"/><Relationship Id="rId27" Type="http://schemas.openxmlformats.org/officeDocument/2006/relationships/hyperlink" Target="https://marplo.net/forum/" TargetMode="External"/><Relationship Id="rId48" Type="http://schemas.openxmlformats.org/officeDocument/2006/relationships/hyperlink" Target="https://marplo.net/blog" TargetMode="External"/><Relationship Id="rId69" Type="http://schemas.openxmlformats.org/officeDocument/2006/relationships/hyperlink" Target="https://marplo.net/ajax" TargetMode="External"/><Relationship Id="rId113" Type="http://schemas.openxmlformats.org/officeDocument/2006/relationships/hyperlink" Target="https://marplo.net/html" TargetMode="External"/><Relationship Id="rId134" Type="http://schemas.openxmlformats.org/officeDocument/2006/relationships/hyperlink" Target="https://marplo.net/spaniola" TargetMode="External"/><Relationship Id="rId320" Type="http://schemas.openxmlformats.org/officeDocument/2006/relationships/hyperlink" Target="https://marplo.net/php-mysql" TargetMode="External"/><Relationship Id="rId80" Type="http://schemas.openxmlformats.org/officeDocument/2006/relationships/hyperlink" Target="https://marplo.net/ajax" TargetMode="External"/><Relationship Id="rId155" Type="http://schemas.openxmlformats.org/officeDocument/2006/relationships/hyperlink" Target="https://marplo.net/engleza" TargetMode="External"/><Relationship Id="rId176" Type="http://schemas.openxmlformats.org/officeDocument/2006/relationships/hyperlink" Target="https://marplo.net/" TargetMode="External"/><Relationship Id="rId197" Type="http://schemas.openxmlformats.org/officeDocument/2006/relationships/control" Target="activeX/activeX17.xml"/><Relationship Id="rId341" Type="http://schemas.openxmlformats.org/officeDocument/2006/relationships/hyperlink" Target="https://marplo.net/css" TargetMode="External"/><Relationship Id="rId362" Type="http://schemas.openxmlformats.org/officeDocument/2006/relationships/hyperlink" Target="https://marplo.net/html" TargetMode="External"/><Relationship Id="rId383" Type="http://schemas.openxmlformats.org/officeDocument/2006/relationships/hyperlink" Target="https://marplo.net/spaniola" TargetMode="External"/><Relationship Id="rId418" Type="http://schemas.openxmlformats.org/officeDocument/2006/relationships/hyperlink" Target="https://marplo.net/css" TargetMode="External"/><Relationship Id="rId439" Type="http://schemas.openxmlformats.org/officeDocument/2006/relationships/hyperlink" Target="https://marplo.net/html" TargetMode="External"/><Relationship Id="rId201" Type="http://schemas.openxmlformats.org/officeDocument/2006/relationships/hyperlink" Target="https://marplo.net/html" TargetMode="External"/><Relationship Id="rId222" Type="http://schemas.openxmlformats.org/officeDocument/2006/relationships/hyperlink" Target="https://marplo.net/engleza" TargetMode="External"/><Relationship Id="rId243" Type="http://schemas.openxmlformats.org/officeDocument/2006/relationships/hyperlink" Target="https://marplo.net/" TargetMode="External"/><Relationship Id="rId264" Type="http://schemas.openxmlformats.org/officeDocument/2006/relationships/control" Target="activeX/activeX23.xml"/><Relationship Id="rId285" Type="http://schemas.openxmlformats.org/officeDocument/2006/relationships/hyperlink" Target="https://marplo.net/html" TargetMode="External"/><Relationship Id="rId17" Type="http://schemas.openxmlformats.org/officeDocument/2006/relationships/image" Target="media/image1.wmf"/><Relationship Id="rId38" Type="http://schemas.openxmlformats.org/officeDocument/2006/relationships/hyperlink" Target="https://marplo.net/forum/" TargetMode="External"/><Relationship Id="rId59" Type="http://schemas.openxmlformats.org/officeDocument/2006/relationships/hyperlink" Target="https://marplo.net/blog" TargetMode="External"/><Relationship Id="rId103" Type="http://schemas.openxmlformats.org/officeDocument/2006/relationships/hyperlink" Target="https://marplo.net/blog" TargetMode="External"/><Relationship Id="rId124" Type="http://schemas.openxmlformats.org/officeDocument/2006/relationships/hyperlink" Target="https://marplo.net/html" TargetMode="External"/><Relationship Id="rId310" Type="http://schemas.openxmlformats.org/officeDocument/2006/relationships/hyperlink" Target="https://marplo.net/ajax" TargetMode="External"/><Relationship Id="rId70" Type="http://schemas.openxmlformats.org/officeDocument/2006/relationships/hyperlink" Target="https://marplo.net/blog" TargetMode="External"/><Relationship Id="rId91" Type="http://schemas.openxmlformats.org/officeDocument/2006/relationships/hyperlink" Target="https://marplo.net/ajax" TargetMode="External"/><Relationship Id="rId145" Type="http://schemas.openxmlformats.org/officeDocument/2006/relationships/hyperlink" Target="https://marplo.net/spaniola" TargetMode="External"/><Relationship Id="rId166" Type="http://schemas.openxmlformats.org/officeDocument/2006/relationships/hyperlink" Target="https://marplo.net/engleza" TargetMode="External"/><Relationship Id="rId187" Type="http://schemas.openxmlformats.org/officeDocument/2006/relationships/hyperlink" Target="https://marplo.net/" TargetMode="External"/><Relationship Id="rId331" Type="http://schemas.openxmlformats.org/officeDocument/2006/relationships/hyperlink" Target="https://marplo.net/php-mysql" TargetMode="External"/><Relationship Id="rId352" Type="http://schemas.openxmlformats.org/officeDocument/2006/relationships/hyperlink" Target="https://marplo.net/css" TargetMode="External"/><Relationship Id="rId373" Type="http://schemas.openxmlformats.org/officeDocument/2006/relationships/hyperlink" Target="https://marplo.net/html" TargetMode="External"/><Relationship Id="rId394" Type="http://schemas.openxmlformats.org/officeDocument/2006/relationships/hyperlink" Target="https://marplo.net/spaniola" TargetMode="External"/><Relationship Id="rId408" Type="http://schemas.openxmlformats.org/officeDocument/2006/relationships/hyperlink" Target="https://marplo.net/php-mysql" TargetMode="External"/><Relationship Id="rId429" Type="http://schemas.openxmlformats.org/officeDocument/2006/relationships/hyperlink" Target="https://marplo.net/css" TargetMode="External"/><Relationship Id="rId1" Type="http://schemas.openxmlformats.org/officeDocument/2006/relationships/customXml" Target="../customXml/item1.xml"/><Relationship Id="rId212" Type="http://schemas.openxmlformats.org/officeDocument/2006/relationships/hyperlink" Target="https://marplo.net/spaniola" TargetMode="External"/><Relationship Id="rId233" Type="http://schemas.openxmlformats.org/officeDocument/2006/relationships/hyperlink" Target="https://marplo.net/engleza" TargetMode="External"/><Relationship Id="rId254" Type="http://schemas.openxmlformats.org/officeDocument/2006/relationships/hyperlink" Target="https://marplo.net/" TargetMode="External"/><Relationship Id="rId440" Type="http://schemas.openxmlformats.org/officeDocument/2006/relationships/hyperlink" Target="https://marplo.net/css" TargetMode="External"/><Relationship Id="rId28" Type="http://schemas.openxmlformats.org/officeDocument/2006/relationships/hyperlink" Target="https://gamv.eu/" TargetMode="External"/><Relationship Id="rId49" Type="http://schemas.openxmlformats.org/officeDocument/2006/relationships/hyperlink" Target="https://marplo.net/forum/" TargetMode="External"/><Relationship Id="rId114" Type="http://schemas.openxmlformats.org/officeDocument/2006/relationships/hyperlink" Target="https://marplo.net/css" TargetMode="External"/><Relationship Id="rId275" Type="http://schemas.openxmlformats.org/officeDocument/2006/relationships/hyperlink" Target="https://marplo.net/php-mysql" TargetMode="External"/><Relationship Id="rId296" Type="http://schemas.openxmlformats.org/officeDocument/2006/relationships/hyperlink" Target="https://marplo.net/html" TargetMode="External"/><Relationship Id="rId300" Type="http://schemas.openxmlformats.org/officeDocument/2006/relationships/hyperlink" Target="https://marplo.net/blog" TargetMode="External"/><Relationship Id="rId60" Type="http://schemas.openxmlformats.org/officeDocument/2006/relationships/hyperlink" Target="https://marplo.net/forum/" TargetMode="External"/><Relationship Id="rId81" Type="http://schemas.openxmlformats.org/officeDocument/2006/relationships/hyperlink" Target="https://marplo.net/blog" TargetMode="External"/><Relationship Id="rId135" Type="http://schemas.openxmlformats.org/officeDocument/2006/relationships/hyperlink" Target="https://marplo.net/html" TargetMode="External"/><Relationship Id="rId156" Type="http://schemas.openxmlformats.org/officeDocument/2006/relationships/hyperlink" Target="https://marplo.net/spaniola" TargetMode="External"/><Relationship Id="rId177" Type="http://schemas.openxmlformats.org/officeDocument/2006/relationships/hyperlink" Target="https://marplo.net/engleza" TargetMode="External"/><Relationship Id="rId198" Type="http://schemas.openxmlformats.org/officeDocument/2006/relationships/hyperlink" Target="https://marplo.net/" TargetMode="External"/><Relationship Id="rId321" Type="http://schemas.openxmlformats.org/officeDocument/2006/relationships/hyperlink" Target="https://marplo.net/ajax" TargetMode="External"/><Relationship Id="rId342" Type="http://schemas.openxmlformats.org/officeDocument/2006/relationships/hyperlink" Target="https://marplo.net/php-mysql" TargetMode="External"/><Relationship Id="rId363" Type="http://schemas.openxmlformats.org/officeDocument/2006/relationships/hyperlink" Target="https://marplo.net/css" TargetMode="External"/><Relationship Id="rId384" Type="http://schemas.openxmlformats.org/officeDocument/2006/relationships/hyperlink" Target="https://marplo.net/html" TargetMode="External"/><Relationship Id="rId419" Type="http://schemas.openxmlformats.org/officeDocument/2006/relationships/hyperlink" Target="https://marplo.net/php-mysql" TargetMode="External"/><Relationship Id="rId202" Type="http://schemas.openxmlformats.org/officeDocument/2006/relationships/hyperlink" Target="https://marplo.net/css" TargetMode="External"/><Relationship Id="rId223" Type="http://schemas.openxmlformats.org/officeDocument/2006/relationships/hyperlink" Target="https://marplo.net/spaniola" TargetMode="External"/><Relationship Id="rId244" Type="http://schemas.openxmlformats.org/officeDocument/2006/relationships/hyperlink" Target="https://marplo.net/engleza" TargetMode="External"/><Relationship Id="rId430" Type="http://schemas.openxmlformats.org/officeDocument/2006/relationships/hyperlink" Target="https://marplo.net/php-mysql" TargetMode="External"/><Relationship Id="rId18" Type="http://schemas.openxmlformats.org/officeDocument/2006/relationships/control" Target="activeX/activeX1.xml"/><Relationship Id="rId39" Type="http://schemas.openxmlformats.org/officeDocument/2006/relationships/hyperlink" Target="https://gamv.eu/" TargetMode="External"/><Relationship Id="rId265" Type="http://schemas.openxmlformats.org/officeDocument/2006/relationships/hyperlink" Target="https://www.paypal.com/cgi-bin/webscr?cmd=_s-xclick&amp;hosted_button_id=KEHLERNATG54U&amp;source=url" TargetMode="External"/><Relationship Id="rId286" Type="http://schemas.openxmlformats.org/officeDocument/2006/relationships/hyperlink" Target="https://marplo.net/css" TargetMode="External"/><Relationship Id="rId50" Type="http://schemas.openxmlformats.org/officeDocument/2006/relationships/hyperlink" Target="https://gamv.eu/" TargetMode="External"/><Relationship Id="rId104" Type="http://schemas.openxmlformats.org/officeDocument/2006/relationships/hyperlink" Target="https://marplo.net/forum/" TargetMode="External"/><Relationship Id="rId125" Type="http://schemas.openxmlformats.org/officeDocument/2006/relationships/hyperlink" Target="https://marplo.net/css" TargetMode="External"/><Relationship Id="rId146" Type="http://schemas.openxmlformats.org/officeDocument/2006/relationships/hyperlink" Target="https://marplo.net/html" TargetMode="External"/><Relationship Id="rId167" Type="http://schemas.openxmlformats.org/officeDocument/2006/relationships/hyperlink" Target="https://marplo.net/spaniola" TargetMode="External"/><Relationship Id="rId188" Type="http://schemas.openxmlformats.org/officeDocument/2006/relationships/hyperlink" Target="https://marplo.net/engleza" TargetMode="External"/><Relationship Id="rId311" Type="http://schemas.openxmlformats.org/officeDocument/2006/relationships/hyperlink" Target="https://marplo.net/blog" TargetMode="External"/><Relationship Id="rId332" Type="http://schemas.openxmlformats.org/officeDocument/2006/relationships/hyperlink" Target="https://marplo.net/ajax" TargetMode="External"/><Relationship Id="rId353" Type="http://schemas.openxmlformats.org/officeDocument/2006/relationships/hyperlink" Target="https://marplo.net/php-mysql" TargetMode="External"/><Relationship Id="rId374" Type="http://schemas.openxmlformats.org/officeDocument/2006/relationships/hyperlink" Target="https://marplo.net/css" TargetMode="External"/><Relationship Id="rId395" Type="http://schemas.openxmlformats.org/officeDocument/2006/relationships/hyperlink" Target="https://marplo.net/html" TargetMode="External"/><Relationship Id="rId409" Type="http://schemas.openxmlformats.org/officeDocument/2006/relationships/hyperlink" Target="https://marplo.net/ajax" TargetMode="External"/><Relationship Id="rId71" Type="http://schemas.openxmlformats.org/officeDocument/2006/relationships/hyperlink" Target="https://marplo.net/forum/" TargetMode="External"/><Relationship Id="rId92" Type="http://schemas.openxmlformats.org/officeDocument/2006/relationships/hyperlink" Target="https://marplo.net/blog" TargetMode="External"/><Relationship Id="rId213" Type="http://schemas.openxmlformats.org/officeDocument/2006/relationships/hyperlink" Target="https://marplo.net/html" TargetMode="External"/><Relationship Id="rId234" Type="http://schemas.openxmlformats.org/officeDocument/2006/relationships/hyperlink" Target="https://marplo.net/spaniola" TargetMode="External"/><Relationship Id="rId420" Type="http://schemas.openxmlformats.org/officeDocument/2006/relationships/hyperlink" Target="https://marplo.net/ajax" TargetMode="External"/><Relationship Id="rId2" Type="http://schemas.openxmlformats.org/officeDocument/2006/relationships/numbering" Target="numbering.xml"/><Relationship Id="rId29" Type="http://schemas.openxmlformats.org/officeDocument/2006/relationships/control" Target="activeX/activeX2.xml"/><Relationship Id="rId255" Type="http://schemas.openxmlformats.org/officeDocument/2006/relationships/hyperlink" Target="https://marplo.net/engleza" TargetMode="External"/><Relationship Id="rId276" Type="http://schemas.openxmlformats.org/officeDocument/2006/relationships/hyperlink" Target="https://marplo.net/ajax" TargetMode="External"/><Relationship Id="rId297" Type="http://schemas.openxmlformats.org/officeDocument/2006/relationships/hyperlink" Target="https://marplo.net/css" TargetMode="External"/><Relationship Id="rId441" Type="http://schemas.openxmlformats.org/officeDocument/2006/relationships/hyperlink" Target="https://marplo.net/php-mysql" TargetMode="External"/><Relationship Id="rId40" Type="http://schemas.openxmlformats.org/officeDocument/2006/relationships/control" Target="activeX/activeX3.xml"/><Relationship Id="rId115" Type="http://schemas.openxmlformats.org/officeDocument/2006/relationships/hyperlink" Target="https://marplo.net/php-mysql" TargetMode="External"/><Relationship Id="rId136" Type="http://schemas.openxmlformats.org/officeDocument/2006/relationships/hyperlink" Target="https://marplo.net/css" TargetMode="External"/><Relationship Id="rId157" Type="http://schemas.openxmlformats.org/officeDocument/2006/relationships/hyperlink" Target="https://marplo.net/html" TargetMode="External"/><Relationship Id="rId178" Type="http://schemas.openxmlformats.org/officeDocument/2006/relationships/hyperlink" Target="https://marplo.net/spaniola" TargetMode="External"/><Relationship Id="rId301" Type="http://schemas.openxmlformats.org/officeDocument/2006/relationships/hyperlink" Target="https://marplo.net/forum/" TargetMode="External"/><Relationship Id="rId322" Type="http://schemas.openxmlformats.org/officeDocument/2006/relationships/hyperlink" Target="https://marplo.net/blog" TargetMode="External"/><Relationship Id="rId343" Type="http://schemas.openxmlformats.org/officeDocument/2006/relationships/hyperlink" Target="https://marplo.net/ajax" TargetMode="External"/><Relationship Id="rId364" Type="http://schemas.openxmlformats.org/officeDocument/2006/relationships/hyperlink" Target="https://marplo.net/php-mysql" TargetMode="External"/><Relationship Id="rId61" Type="http://schemas.openxmlformats.org/officeDocument/2006/relationships/hyperlink" Target="https://gamv.eu/" TargetMode="External"/><Relationship Id="rId82" Type="http://schemas.openxmlformats.org/officeDocument/2006/relationships/hyperlink" Target="https://marplo.net/forum/" TargetMode="External"/><Relationship Id="rId199" Type="http://schemas.openxmlformats.org/officeDocument/2006/relationships/hyperlink" Target="https://marplo.net/engleza" TargetMode="External"/><Relationship Id="rId203" Type="http://schemas.openxmlformats.org/officeDocument/2006/relationships/hyperlink" Target="https://marplo.net/php-mysql" TargetMode="External"/><Relationship Id="rId385" Type="http://schemas.openxmlformats.org/officeDocument/2006/relationships/hyperlink" Target="https://marplo.net/css" TargetMode="External"/><Relationship Id="rId19" Type="http://schemas.openxmlformats.org/officeDocument/2006/relationships/hyperlink" Target="https://marplo.net/" TargetMode="External"/><Relationship Id="rId224" Type="http://schemas.openxmlformats.org/officeDocument/2006/relationships/hyperlink" Target="https://marplo.net/html" TargetMode="External"/><Relationship Id="rId245" Type="http://schemas.openxmlformats.org/officeDocument/2006/relationships/hyperlink" Target="https://marplo.net/spaniola" TargetMode="External"/><Relationship Id="rId266" Type="http://schemas.openxmlformats.org/officeDocument/2006/relationships/image" Target="media/image6.png"/><Relationship Id="rId287" Type="http://schemas.openxmlformats.org/officeDocument/2006/relationships/hyperlink" Target="https://marplo.net/php-mysql" TargetMode="External"/><Relationship Id="rId410" Type="http://schemas.openxmlformats.org/officeDocument/2006/relationships/hyperlink" Target="https://marplo.net/blog" TargetMode="External"/><Relationship Id="rId431" Type="http://schemas.openxmlformats.org/officeDocument/2006/relationships/hyperlink" Target="https://marplo.net/ajax" TargetMode="External"/><Relationship Id="rId30" Type="http://schemas.openxmlformats.org/officeDocument/2006/relationships/hyperlink" Target="https://marplo.net/" TargetMode="External"/><Relationship Id="rId105" Type="http://schemas.openxmlformats.org/officeDocument/2006/relationships/hyperlink" Target="https://gamv.eu/" TargetMode="External"/><Relationship Id="rId126" Type="http://schemas.openxmlformats.org/officeDocument/2006/relationships/hyperlink" Target="https://marplo.net/php-mysql" TargetMode="External"/><Relationship Id="rId147" Type="http://schemas.openxmlformats.org/officeDocument/2006/relationships/hyperlink" Target="https://marplo.net/css" TargetMode="External"/><Relationship Id="rId168" Type="http://schemas.openxmlformats.org/officeDocument/2006/relationships/hyperlink" Target="https://marplo.net/html" TargetMode="External"/><Relationship Id="rId312" Type="http://schemas.openxmlformats.org/officeDocument/2006/relationships/hyperlink" Target="https://marplo.net/forum/" TargetMode="External"/><Relationship Id="rId333" Type="http://schemas.openxmlformats.org/officeDocument/2006/relationships/hyperlink" Target="https://marplo.net/blog" TargetMode="External"/><Relationship Id="rId354" Type="http://schemas.openxmlformats.org/officeDocument/2006/relationships/hyperlink" Target="https://marplo.net/ajax" TargetMode="External"/><Relationship Id="rId51" Type="http://schemas.openxmlformats.org/officeDocument/2006/relationships/control" Target="activeX/activeX4.xml"/><Relationship Id="rId72" Type="http://schemas.openxmlformats.org/officeDocument/2006/relationships/hyperlink" Target="https://gamv.eu/" TargetMode="External"/><Relationship Id="rId93" Type="http://schemas.openxmlformats.org/officeDocument/2006/relationships/hyperlink" Target="https://marplo.net/forum/" TargetMode="External"/><Relationship Id="rId189" Type="http://schemas.openxmlformats.org/officeDocument/2006/relationships/hyperlink" Target="https://marplo.net/spaniola" TargetMode="External"/><Relationship Id="rId375" Type="http://schemas.openxmlformats.org/officeDocument/2006/relationships/hyperlink" Target="https://marplo.net/php-mysql" TargetMode="External"/><Relationship Id="rId396" Type="http://schemas.openxmlformats.org/officeDocument/2006/relationships/hyperlink" Target="https://marplo.net/css" TargetMode="External"/><Relationship Id="rId3" Type="http://schemas.openxmlformats.org/officeDocument/2006/relationships/styles" Target="styles.xml"/><Relationship Id="rId214" Type="http://schemas.openxmlformats.org/officeDocument/2006/relationships/hyperlink" Target="https://marplo.net/css" TargetMode="External"/><Relationship Id="rId235" Type="http://schemas.openxmlformats.org/officeDocument/2006/relationships/hyperlink" Target="https://marplo.net/html" TargetMode="External"/><Relationship Id="rId256" Type="http://schemas.openxmlformats.org/officeDocument/2006/relationships/hyperlink" Target="https://marplo.net/spaniola" TargetMode="External"/><Relationship Id="rId277" Type="http://schemas.openxmlformats.org/officeDocument/2006/relationships/hyperlink" Target="https://marplo.net/blog" TargetMode="External"/><Relationship Id="rId298" Type="http://schemas.openxmlformats.org/officeDocument/2006/relationships/hyperlink" Target="https://marplo.net/php-mysql" TargetMode="External"/><Relationship Id="rId400" Type="http://schemas.openxmlformats.org/officeDocument/2006/relationships/hyperlink" Target="https://marplo.net/forum/" TargetMode="External"/><Relationship Id="rId421" Type="http://schemas.openxmlformats.org/officeDocument/2006/relationships/hyperlink" Target="https://marplo.net/blog" TargetMode="External"/><Relationship Id="rId442" Type="http://schemas.openxmlformats.org/officeDocument/2006/relationships/hyperlink" Target="https://marplo.net/ajax" TargetMode="External"/><Relationship Id="rId116" Type="http://schemas.openxmlformats.org/officeDocument/2006/relationships/hyperlink" Target="https://marplo.net/ajax" TargetMode="External"/><Relationship Id="rId137" Type="http://schemas.openxmlformats.org/officeDocument/2006/relationships/hyperlink" Target="https://marplo.net/php-mysql" TargetMode="External"/><Relationship Id="rId158" Type="http://schemas.openxmlformats.org/officeDocument/2006/relationships/hyperlink" Target="https://marplo.net/css" TargetMode="External"/><Relationship Id="rId302" Type="http://schemas.openxmlformats.org/officeDocument/2006/relationships/hyperlink" Target="https://gamv.eu/" TargetMode="External"/><Relationship Id="rId323" Type="http://schemas.openxmlformats.org/officeDocument/2006/relationships/hyperlink" Target="https://marplo.net/forum/" TargetMode="External"/><Relationship Id="rId344" Type="http://schemas.openxmlformats.org/officeDocument/2006/relationships/hyperlink" Target="https://marplo.net/blog" TargetMode="External"/><Relationship Id="rId20" Type="http://schemas.openxmlformats.org/officeDocument/2006/relationships/hyperlink" Target="https://marplo.net/engleza" TargetMode="External"/><Relationship Id="rId41" Type="http://schemas.openxmlformats.org/officeDocument/2006/relationships/hyperlink" Target="https://marplo.net/" TargetMode="External"/><Relationship Id="rId62" Type="http://schemas.openxmlformats.org/officeDocument/2006/relationships/control" Target="activeX/activeX5.xml"/><Relationship Id="rId83" Type="http://schemas.openxmlformats.org/officeDocument/2006/relationships/hyperlink" Target="https://gamv.eu/" TargetMode="External"/><Relationship Id="rId179" Type="http://schemas.openxmlformats.org/officeDocument/2006/relationships/hyperlink" Target="https://marplo.net/html" TargetMode="External"/><Relationship Id="rId365" Type="http://schemas.openxmlformats.org/officeDocument/2006/relationships/hyperlink" Target="https://marplo.net/ajax" TargetMode="External"/><Relationship Id="rId386" Type="http://schemas.openxmlformats.org/officeDocument/2006/relationships/hyperlink" Target="https://marplo.net/php-mysql" TargetMode="External"/><Relationship Id="rId190" Type="http://schemas.openxmlformats.org/officeDocument/2006/relationships/hyperlink" Target="https://marplo.net/html" TargetMode="External"/><Relationship Id="rId204" Type="http://schemas.openxmlformats.org/officeDocument/2006/relationships/hyperlink" Target="https://marplo.net/ajax" TargetMode="External"/><Relationship Id="rId225" Type="http://schemas.openxmlformats.org/officeDocument/2006/relationships/hyperlink" Target="https://marplo.net/css" TargetMode="External"/><Relationship Id="rId246" Type="http://schemas.openxmlformats.org/officeDocument/2006/relationships/hyperlink" Target="https://marplo.net/html" TargetMode="External"/><Relationship Id="rId267" Type="http://schemas.openxmlformats.org/officeDocument/2006/relationships/hyperlink" Target="https://twitter.com/intent/tweet?text=Obiectul%20anchor%20si%20Lucru%20cu%20adrese%20din%20link&amp;url=https://marplo.net/javascript/obiectul-anchor-adrese-link&amp;via=CoursesWeb" TargetMode="External"/><Relationship Id="rId288" Type="http://schemas.openxmlformats.org/officeDocument/2006/relationships/hyperlink" Target="https://marplo.net/ajax" TargetMode="External"/><Relationship Id="rId411" Type="http://schemas.openxmlformats.org/officeDocument/2006/relationships/hyperlink" Target="https://marplo.net/forum/" TargetMode="External"/><Relationship Id="rId432" Type="http://schemas.openxmlformats.org/officeDocument/2006/relationships/hyperlink" Target="https://marplo.net/blog" TargetMode="External"/><Relationship Id="rId106" Type="http://schemas.openxmlformats.org/officeDocument/2006/relationships/control" Target="activeX/activeX9.xml"/><Relationship Id="rId127" Type="http://schemas.openxmlformats.org/officeDocument/2006/relationships/hyperlink" Target="https://marplo.net/ajax" TargetMode="External"/><Relationship Id="rId313" Type="http://schemas.openxmlformats.org/officeDocument/2006/relationships/hyperlink" Target="https://gamv.eu/" TargetMode="External"/><Relationship Id="rId10" Type="http://schemas.openxmlformats.org/officeDocument/2006/relationships/hyperlink" Target="https://marplo.net/html" TargetMode="External"/><Relationship Id="rId31" Type="http://schemas.openxmlformats.org/officeDocument/2006/relationships/hyperlink" Target="https://marplo.net/engleza" TargetMode="External"/><Relationship Id="rId52" Type="http://schemas.openxmlformats.org/officeDocument/2006/relationships/hyperlink" Target="https://marplo.net/" TargetMode="External"/><Relationship Id="rId73" Type="http://schemas.openxmlformats.org/officeDocument/2006/relationships/control" Target="activeX/activeX6.xml"/><Relationship Id="rId94" Type="http://schemas.openxmlformats.org/officeDocument/2006/relationships/hyperlink" Target="https://gamv.eu/" TargetMode="External"/><Relationship Id="rId148" Type="http://schemas.openxmlformats.org/officeDocument/2006/relationships/hyperlink" Target="https://marplo.net/php-mysql" TargetMode="External"/><Relationship Id="rId169" Type="http://schemas.openxmlformats.org/officeDocument/2006/relationships/hyperlink" Target="https://marplo.net/css" TargetMode="External"/><Relationship Id="rId334" Type="http://schemas.openxmlformats.org/officeDocument/2006/relationships/hyperlink" Target="https://marplo.net/forum/" TargetMode="External"/><Relationship Id="rId355" Type="http://schemas.openxmlformats.org/officeDocument/2006/relationships/hyperlink" Target="https://marplo.net/blog" TargetMode="External"/><Relationship Id="rId376" Type="http://schemas.openxmlformats.org/officeDocument/2006/relationships/hyperlink" Target="https://marplo.net/ajax" TargetMode="External"/><Relationship Id="rId397" Type="http://schemas.openxmlformats.org/officeDocument/2006/relationships/hyperlink" Target="https://marplo.net/php-mysql" TargetMode="External"/><Relationship Id="rId4" Type="http://schemas.microsoft.com/office/2007/relationships/stylesWithEffects" Target="stylesWithEffects.xml"/><Relationship Id="rId180" Type="http://schemas.openxmlformats.org/officeDocument/2006/relationships/hyperlink" Target="https://marplo.net/css" TargetMode="External"/><Relationship Id="rId215" Type="http://schemas.openxmlformats.org/officeDocument/2006/relationships/hyperlink" Target="https://marplo.net/php-mysql" TargetMode="External"/><Relationship Id="rId236" Type="http://schemas.openxmlformats.org/officeDocument/2006/relationships/hyperlink" Target="https://marplo.net/css" TargetMode="External"/><Relationship Id="rId257" Type="http://schemas.openxmlformats.org/officeDocument/2006/relationships/hyperlink" Target="https://marplo.net/html" TargetMode="External"/><Relationship Id="rId278" Type="http://schemas.openxmlformats.org/officeDocument/2006/relationships/hyperlink" Target="https://marplo.net/forum/" TargetMode="External"/><Relationship Id="rId401" Type="http://schemas.openxmlformats.org/officeDocument/2006/relationships/hyperlink" Target="https://gamv.eu/" TargetMode="External"/><Relationship Id="rId422" Type="http://schemas.openxmlformats.org/officeDocument/2006/relationships/hyperlink" Target="https://marplo.net/forum/" TargetMode="External"/><Relationship Id="rId443" Type="http://schemas.openxmlformats.org/officeDocument/2006/relationships/hyperlink" Target="https://marplo.net/blog" TargetMode="External"/><Relationship Id="rId303" Type="http://schemas.openxmlformats.org/officeDocument/2006/relationships/control" Target="activeX/activeX26.xml"/><Relationship Id="rId42" Type="http://schemas.openxmlformats.org/officeDocument/2006/relationships/hyperlink" Target="https://marplo.net/engleza" TargetMode="External"/><Relationship Id="rId84" Type="http://schemas.openxmlformats.org/officeDocument/2006/relationships/control" Target="activeX/activeX7.xml"/><Relationship Id="rId138" Type="http://schemas.openxmlformats.org/officeDocument/2006/relationships/hyperlink" Target="https://marplo.net/ajax" TargetMode="External"/><Relationship Id="rId345" Type="http://schemas.openxmlformats.org/officeDocument/2006/relationships/hyperlink" Target="https://marplo.net/forum/" TargetMode="External"/><Relationship Id="rId387" Type="http://schemas.openxmlformats.org/officeDocument/2006/relationships/hyperlink" Target="https://marplo.net/ajax" TargetMode="External"/><Relationship Id="rId191" Type="http://schemas.openxmlformats.org/officeDocument/2006/relationships/hyperlink" Target="https://marplo.net/css" TargetMode="External"/><Relationship Id="rId205" Type="http://schemas.openxmlformats.org/officeDocument/2006/relationships/hyperlink" Target="https://marplo.net/blog" TargetMode="External"/><Relationship Id="rId247" Type="http://schemas.openxmlformats.org/officeDocument/2006/relationships/hyperlink" Target="https://marplo.net/css" TargetMode="External"/><Relationship Id="rId412" Type="http://schemas.openxmlformats.org/officeDocument/2006/relationships/hyperlink" Target="https://gamv.eu/" TargetMode="External"/><Relationship Id="rId107" Type="http://schemas.openxmlformats.org/officeDocument/2006/relationships/image" Target="media/image2.jpeg"/><Relationship Id="rId289" Type="http://schemas.openxmlformats.org/officeDocument/2006/relationships/hyperlink" Target="https://marplo.net/blog" TargetMode="External"/><Relationship Id="rId11" Type="http://schemas.openxmlformats.org/officeDocument/2006/relationships/hyperlink" Target="https://marplo.net/css" TargetMode="External"/><Relationship Id="rId53" Type="http://schemas.openxmlformats.org/officeDocument/2006/relationships/hyperlink" Target="https://marplo.net/engleza" TargetMode="External"/><Relationship Id="rId149" Type="http://schemas.openxmlformats.org/officeDocument/2006/relationships/hyperlink" Target="https://marplo.net/ajax" TargetMode="External"/><Relationship Id="rId314" Type="http://schemas.openxmlformats.org/officeDocument/2006/relationships/control" Target="activeX/activeX27.xml"/><Relationship Id="rId356" Type="http://schemas.openxmlformats.org/officeDocument/2006/relationships/hyperlink" Target="https://marplo.net/forum/" TargetMode="External"/><Relationship Id="rId398" Type="http://schemas.openxmlformats.org/officeDocument/2006/relationships/hyperlink" Target="https://marplo.net/ajax" TargetMode="External"/><Relationship Id="rId95" Type="http://schemas.openxmlformats.org/officeDocument/2006/relationships/control" Target="activeX/activeX8.xml"/><Relationship Id="rId160" Type="http://schemas.openxmlformats.org/officeDocument/2006/relationships/hyperlink" Target="https://marplo.net/ajax" TargetMode="External"/><Relationship Id="rId216" Type="http://schemas.openxmlformats.org/officeDocument/2006/relationships/hyperlink" Target="https://marplo.net/ajax" TargetMode="External"/><Relationship Id="rId423" Type="http://schemas.openxmlformats.org/officeDocument/2006/relationships/hyperlink" Target="https://gamv.eu/" TargetMode="External"/><Relationship Id="rId258" Type="http://schemas.openxmlformats.org/officeDocument/2006/relationships/hyperlink" Target="https://marplo.net/css" TargetMode="External"/><Relationship Id="rId22" Type="http://schemas.openxmlformats.org/officeDocument/2006/relationships/hyperlink" Target="https://marplo.net/html" TargetMode="External"/><Relationship Id="rId64" Type="http://schemas.openxmlformats.org/officeDocument/2006/relationships/hyperlink" Target="https://marplo.net/engleza" TargetMode="External"/><Relationship Id="rId118" Type="http://schemas.openxmlformats.org/officeDocument/2006/relationships/hyperlink" Target="https://marplo.net/forum/" TargetMode="External"/><Relationship Id="rId325" Type="http://schemas.openxmlformats.org/officeDocument/2006/relationships/control" Target="activeX/activeX28.xml"/><Relationship Id="rId367" Type="http://schemas.openxmlformats.org/officeDocument/2006/relationships/hyperlink" Target="https://marplo.net/forum/" TargetMode="External"/><Relationship Id="rId171" Type="http://schemas.openxmlformats.org/officeDocument/2006/relationships/hyperlink" Target="https://marplo.net/ajax" TargetMode="External"/><Relationship Id="rId227" Type="http://schemas.openxmlformats.org/officeDocument/2006/relationships/hyperlink" Target="https://marplo.net/ajax" TargetMode="External"/><Relationship Id="rId269" Type="http://schemas.openxmlformats.org/officeDocument/2006/relationships/image" Target="media/image8.png"/><Relationship Id="rId434" Type="http://schemas.openxmlformats.org/officeDocument/2006/relationships/hyperlink" Target="https://gamv.eu/" TargetMode="External"/><Relationship Id="rId33" Type="http://schemas.openxmlformats.org/officeDocument/2006/relationships/hyperlink" Target="https://marplo.net/html" TargetMode="External"/><Relationship Id="rId129" Type="http://schemas.openxmlformats.org/officeDocument/2006/relationships/hyperlink" Target="https://marplo.net/forum/" TargetMode="External"/><Relationship Id="rId280" Type="http://schemas.openxmlformats.org/officeDocument/2006/relationships/control" Target="activeX/activeX24.xml"/><Relationship Id="rId336"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B557F-3276-47F1-A7C4-6CDDB026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172</Pages>
  <Words>38350</Words>
  <Characters>218596</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dc:creator>
  <cp:lastModifiedBy>kosty</cp:lastModifiedBy>
  <cp:revision>1</cp:revision>
  <dcterms:created xsi:type="dcterms:W3CDTF">2020-05-17T12:04:00Z</dcterms:created>
  <dcterms:modified xsi:type="dcterms:W3CDTF">2020-05-17T12:44:00Z</dcterms:modified>
</cp:coreProperties>
</file>